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7E991" w14:textId="08B2167E" w:rsidR="004A6C73" w:rsidRPr="004A6C73" w:rsidRDefault="004A6C73" w:rsidP="004A6C73">
      <w:r w:rsidRPr="004A6C73">
        <w:t xml:space="preserve">Synopsis of Taxes </w:t>
      </w:r>
      <w:r w:rsidR="0063692F">
        <w:t xml:space="preserve">                              </w:t>
      </w:r>
      <w:r w:rsidRPr="004A6C73">
        <w:t>Sales Tax- Refunds &amp; Recoveries</w:t>
      </w:r>
      <w:r w:rsidR="0063692F">
        <w:t xml:space="preserve">                                 </w:t>
      </w:r>
      <w:r w:rsidRPr="004A6C73">
        <w:t xml:space="preserve"> [</w:t>
      </w:r>
      <w:r w:rsidR="00DC49F4">
        <w:t>35</w:t>
      </w:r>
      <w:r w:rsidR="00175A9F">
        <w:t>-561</w:t>
      </w:r>
      <w:r w:rsidRPr="004A6C73">
        <w:t>]</w:t>
      </w:r>
    </w:p>
    <w:p w14:paraId="01C8395E" w14:textId="77777777" w:rsidR="004A6C73" w:rsidRPr="004A6C73" w:rsidRDefault="004A6C73" w:rsidP="004A6C73">
      <w:pPr>
        <w:numPr>
          <w:ilvl w:val="0"/>
          <w:numId w:val="1"/>
        </w:numPr>
      </w:pPr>
      <w:r w:rsidRPr="004A6C73">
        <w:t>Stop removal of any goods from the business premises till the full payment of tax;</w:t>
      </w:r>
    </w:p>
    <w:p w14:paraId="794D8EE1" w14:textId="77777777" w:rsidR="004A6C73" w:rsidRPr="004A6C73" w:rsidRDefault="004A6C73" w:rsidP="004A6C73">
      <w:pPr>
        <w:numPr>
          <w:ilvl w:val="0"/>
          <w:numId w:val="1"/>
        </w:numPr>
      </w:pPr>
      <w:r w:rsidRPr="004A6C73">
        <w:t>Require any person to stop clearance of imported goods or manufactured goods;</w:t>
      </w:r>
    </w:p>
    <w:p w14:paraId="2F6F55BD" w14:textId="77777777" w:rsidR="004A6C73" w:rsidRPr="004A6C73" w:rsidRDefault="004A6C73" w:rsidP="004A6C73">
      <w:pPr>
        <w:numPr>
          <w:ilvl w:val="0"/>
          <w:numId w:val="1"/>
        </w:numPr>
      </w:pPr>
      <w:r w:rsidRPr="004A6C73">
        <w:t>Require stopping clearance from bank accounts of such person;</w:t>
      </w:r>
    </w:p>
    <w:p w14:paraId="5D38F1C6" w14:textId="77777777" w:rsidR="004A6C73" w:rsidRPr="004A6C73" w:rsidRDefault="004A6C73" w:rsidP="004A6C73">
      <w:pPr>
        <w:numPr>
          <w:ilvl w:val="0"/>
          <w:numId w:val="1"/>
        </w:numPr>
      </w:pPr>
      <w:r w:rsidRPr="004A6C73">
        <w:t>Seal the business premises till the full payment of the tax;</w:t>
      </w:r>
    </w:p>
    <w:p w14:paraId="6CA02905" w14:textId="77777777" w:rsidR="004A6C73" w:rsidRPr="004A6C73" w:rsidRDefault="004A6C73" w:rsidP="004A6C73">
      <w:pPr>
        <w:numPr>
          <w:ilvl w:val="0"/>
          <w:numId w:val="1"/>
        </w:numPr>
      </w:pPr>
      <w:r w:rsidRPr="004A6C73">
        <w:t>Attach and/or sell any property of the person from whom tax is due; and</w:t>
      </w:r>
    </w:p>
    <w:p w14:paraId="57529AD4" w14:textId="77777777" w:rsidR="004A6C73" w:rsidRPr="004A6C73" w:rsidRDefault="004A6C73" w:rsidP="004A6C73">
      <w:pPr>
        <w:numPr>
          <w:ilvl w:val="0"/>
          <w:numId w:val="1"/>
        </w:numPr>
      </w:pPr>
      <w:r w:rsidRPr="004A6C73">
        <w:t>May recover the amount from guarantor, etc., through attachment and/or sale of any property belonging to him. If he fails to make payment under guarantee, bond or instrument executed under the Sales Tax Act, 1990.</w:t>
      </w:r>
    </w:p>
    <w:p w14:paraId="170A9428" w14:textId="77777777" w:rsidR="004A6C73" w:rsidRPr="004A6C73" w:rsidRDefault="004A6C73" w:rsidP="004A6C73">
      <w:r w:rsidRPr="004A6C73">
        <w:t>The Commissioner or any other officer shall not issue notice for recovery of any tax due if the taxpayer has filed an appeal to the Commissioner (Appeals) and the recovery has not been decided. Under this act, the taxpayer shall have to make payment of 10% of the amount of tax due.</w:t>
      </w:r>
    </w:p>
    <w:p w14:paraId="0BE26D8B" w14:textId="77777777" w:rsidR="004A6C73" w:rsidRPr="004A6C73" w:rsidRDefault="004A6C73" w:rsidP="004A6C73">
      <w:r w:rsidRPr="004A6C73">
        <w:t>For the purpose of recovery of tax, etc., the officer of Inland Revenue shall have the same powers as are available to a Civil Court under the Code of Civil Procedure, 1908 for the purpose of recovery of dues under the Board.</w:t>
      </w:r>
    </w:p>
    <w:p w14:paraId="08912B04" w14:textId="77777777" w:rsidR="004A6C73" w:rsidRPr="004A6C73" w:rsidRDefault="004A6C73" w:rsidP="004A6C73">
      <w:r w:rsidRPr="004A6C73">
        <w:t>The Board or any officer authorized by the Board may write off the arrears in the manner as prescribed by the Board.</w:t>
      </w:r>
    </w:p>
    <w:p w14:paraId="442BF0CD" w14:textId="77777777" w:rsidR="004A6C73" w:rsidRPr="004A6C73" w:rsidRDefault="004A6C73" w:rsidP="004A6C73">
      <w:r w:rsidRPr="004A6C73">
        <w:t xml:space="preserve">Above-discussed recovery provisions shall </w:t>
      </w:r>
      <w:r w:rsidRPr="004A6C73">
        <w:rPr>
          <w:i/>
          <w:iCs/>
        </w:rPr>
        <w:t>mutatis mutandis</w:t>
      </w:r>
      <w:r w:rsidRPr="004A6C73">
        <w:t xml:space="preserve"> apply regarding assistance in collection and recovery of various levies in pursuance of a request from a foreign jurisdiction under a tax treaty, bilateral or multilateral convention, and inter-governmental agreement, or similar agreement or mechanism.</w:t>
      </w:r>
    </w:p>
    <w:p w14:paraId="64C1B2BA" w14:textId="77777777" w:rsidR="004A6C73" w:rsidRPr="004A6C73" w:rsidRDefault="004A6C73" w:rsidP="004A6C73">
      <w:r w:rsidRPr="004A6C73">
        <w:rPr>
          <w:b/>
          <w:bCs/>
        </w:rPr>
        <w:t>EXEMPTION OF TAX NOT LEVIED [6]</w:t>
      </w:r>
    </w:p>
    <w:p w14:paraId="75F263A2" w14:textId="77777777" w:rsidR="004A6C73" w:rsidRPr="004A6C73" w:rsidRDefault="004A6C73" w:rsidP="004A6C73">
      <w:r w:rsidRPr="004A6C73">
        <w:t>The Federal Government may exempt the amount of tax not paid or less paid in respect of any supply, if the following conditions are satisfied:</w:t>
      </w:r>
    </w:p>
    <w:p w14:paraId="6EE5246D" w14:textId="77777777" w:rsidR="004A6C73" w:rsidRPr="004A6C73" w:rsidRDefault="004A6C73" w:rsidP="004A6C73">
      <w:pPr>
        <w:numPr>
          <w:ilvl w:val="0"/>
          <w:numId w:val="2"/>
        </w:numPr>
      </w:pPr>
      <w:r w:rsidRPr="004A6C73">
        <w:t>The tax was not charged or less charged inadvertently and it was a general practice in any area or in case of any supply;</w:t>
      </w:r>
    </w:p>
    <w:p w14:paraId="67B35D0F" w14:textId="77777777" w:rsidR="004A6C73" w:rsidRPr="004A6C73" w:rsidRDefault="004A6C73" w:rsidP="004A6C73">
      <w:pPr>
        <w:numPr>
          <w:ilvl w:val="0"/>
          <w:numId w:val="2"/>
        </w:numPr>
      </w:pPr>
      <w:r w:rsidRPr="004A6C73">
        <w:t>The registered person did not recover any tax prior to the date when it was found that the supply was liable to tax; and</w:t>
      </w:r>
    </w:p>
    <w:p w14:paraId="67060534" w14:textId="77777777" w:rsidR="004A6C73" w:rsidRPr="004A6C73" w:rsidRDefault="004A6C73" w:rsidP="004A6C73">
      <w:pPr>
        <w:numPr>
          <w:ilvl w:val="0"/>
          <w:numId w:val="2"/>
        </w:numPr>
      </w:pPr>
      <w:r w:rsidRPr="004A6C73">
        <w:t>The registered person started paying the tax from the date when it was found that the supply was taxable.</w:t>
      </w:r>
    </w:p>
    <w:p w14:paraId="6D028649" w14:textId="77777777" w:rsidR="004A6C73" w:rsidRPr="004A6C73" w:rsidRDefault="004A6C73" w:rsidP="004A6C73">
      <w:r w:rsidRPr="004A6C73">
        <w:lastRenderedPageBreak/>
        <w:t>In absence of such a situation it should be noted that any exemption of tax not levied or short-levied inadvertently and as a result of an incorrect understanding regarding the scope of the tax or tax in any area or in case of any supply by merely exercising the Federal Government’s powers of exemption in a single transaction will not be covered by this exemption.</w:t>
      </w:r>
    </w:p>
    <w:p w14:paraId="14E69C07" w14:textId="77777777" w:rsidR="004A6C73" w:rsidRPr="004A6C73" w:rsidRDefault="004A6C73" w:rsidP="004A6C73">
      <w:r w:rsidRPr="004A6C73">
        <w:rPr>
          <w:b/>
          <w:bCs/>
        </w:rPr>
        <w:t>RECOVERY OF TAX WHERE LIQUIDATOR HAS BEEN APPOINTED [46A]</w:t>
      </w:r>
    </w:p>
    <w:p w14:paraId="6DFC759B" w14:textId="77777777" w:rsidR="004A6C73" w:rsidRPr="004A6C73" w:rsidRDefault="004A6C73" w:rsidP="004A6C73">
      <w:r w:rsidRPr="004A6C73">
        <w:t>The Sales Tax Act specifies some special provisions regarding recovery of tax under such cases where liquidator has been appointed. The relevant provisions are discussed below:</w:t>
      </w:r>
    </w:p>
    <w:p w14:paraId="0938BCF0" w14:textId="77777777" w:rsidR="004A6C73" w:rsidRPr="004A6C73" w:rsidRDefault="004A6C73" w:rsidP="004A6C73">
      <w:pPr>
        <w:numPr>
          <w:ilvl w:val="0"/>
          <w:numId w:val="3"/>
        </w:numPr>
      </w:pPr>
      <w:r w:rsidRPr="004A6C73">
        <w:t xml:space="preserve">Every person who is appointed as liquidator or who has taken possession of an asset of a person as liquidator shall give a written notice of his fact to the Commissioner within </w:t>
      </w:r>
      <w:r w:rsidRPr="004A6C73">
        <w:rPr>
          <w:b/>
          <w:bCs/>
        </w:rPr>
        <w:t>fourteen (14) days</w:t>
      </w:r>
      <w:r w:rsidRPr="004A6C73">
        <w:t xml:space="preserve"> of his appointment or taking possession of an asset. [46A(1)]</w:t>
      </w:r>
    </w:p>
    <w:p w14:paraId="2AA50CD6" w14:textId="0E36E8FB" w:rsidR="00F550AC" w:rsidRDefault="00F550AC"/>
    <w:p w14:paraId="15D10E81" w14:textId="77777777" w:rsidR="00DE5688" w:rsidRDefault="00DE5688"/>
    <w:p w14:paraId="2D8C2438" w14:textId="69391E1E" w:rsidR="0058223A" w:rsidRPr="004A6C73" w:rsidRDefault="0058223A" w:rsidP="0058223A">
      <w:r w:rsidRPr="004A6C73">
        <w:t xml:space="preserve">Synopsis of Taxes </w:t>
      </w:r>
      <w:r>
        <w:t xml:space="preserve">                              </w:t>
      </w:r>
      <w:r w:rsidRPr="004A6C73">
        <w:t>Sales Tax- Refunds &amp; Recoveries</w:t>
      </w:r>
      <w:r>
        <w:t xml:space="preserve">                                 </w:t>
      </w:r>
      <w:r w:rsidRPr="004A6C73">
        <w:t xml:space="preserve"> [</w:t>
      </w:r>
      <w:r>
        <w:t>35-562</w:t>
      </w:r>
      <w:r w:rsidRPr="004A6C73">
        <w:t>]</w:t>
      </w:r>
    </w:p>
    <w:p w14:paraId="02838BEB" w14:textId="6605BFC7" w:rsidR="00DE5688" w:rsidRDefault="00DE5688"/>
    <w:p w14:paraId="68AAD3E6" w14:textId="77777777" w:rsidR="0011547D" w:rsidRPr="0011547D" w:rsidRDefault="0011547D" w:rsidP="00746D65">
      <w:pPr>
        <w:numPr>
          <w:ilvl w:val="0"/>
          <w:numId w:val="4"/>
        </w:numPr>
      </w:pPr>
      <w:r w:rsidRPr="0011547D">
        <w:t>Within three (3) months from the receipt of notice from the liquidator, the Commissioner shall notify him the amount which will be sufficient to satisfy the sales tax liability of the person whose assets are in the possession of the liquidator. [46A(2)]</w:t>
      </w:r>
    </w:p>
    <w:p w14:paraId="7C901BFB" w14:textId="77777777" w:rsidR="0011547D" w:rsidRPr="0011547D" w:rsidRDefault="0011547D" w:rsidP="00746D65">
      <w:pPr>
        <w:numPr>
          <w:ilvl w:val="0"/>
          <w:numId w:val="4"/>
        </w:numPr>
      </w:pPr>
      <w:r w:rsidRPr="0011547D">
        <w:t>Before intimation by Commissioner as above, the liquidator shall not dispose of the assets, without permission of the Commissioner. [46A(3)]</w:t>
      </w:r>
    </w:p>
    <w:p w14:paraId="3F8E6EEF" w14:textId="77777777" w:rsidR="0011547D" w:rsidRPr="0011547D" w:rsidRDefault="0011547D" w:rsidP="00746D65">
      <w:pPr>
        <w:numPr>
          <w:ilvl w:val="0"/>
          <w:numId w:val="4"/>
        </w:numPr>
      </w:pPr>
      <w:r w:rsidRPr="0011547D">
        <w:t>Out of the sale proceeds of assets, the liquidator shall set aside the amount notified by the Commissioner. For the tax liability of the person, the liquidator shall be liable to the amount set aside by him. [46A(4)]</w:t>
      </w:r>
    </w:p>
    <w:p w14:paraId="56429F50" w14:textId="77777777" w:rsidR="0011547D" w:rsidRPr="0011547D" w:rsidRDefault="0011547D" w:rsidP="00746D65">
      <w:pPr>
        <w:numPr>
          <w:ilvl w:val="0"/>
          <w:numId w:val="4"/>
        </w:numPr>
      </w:pPr>
      <w:r w:rsidRPr="0011547D">
        <w:t>Where the liquidator fails to comply with the requirement, he will be personally liable for the amount of tax notified by the Commissioner. [46A(5)]</w:t>
      </w:r>
    </w:p>
    <w:p w14:paraId="54E6ADC2" w14:textId="77777777" w:rsidR="0011547D" w:rsidRPr="0011547D" w:rsidRDefault="0011547D" w:rsidP="00746D65">
      <w:pPr>
        <w:numPr>
          <w:ilvl w:val="0"/>
          <w:numId w:val="4"/>
        </w:numPr>
      </w:pPr>
      <w:r w:rsidRPr="0011547D">
        <w:t>The liability of the liquidator shall be restricted up to the amount realized from the disposal of the asset. In case the sale proceeds are less than the amount of notified tax, the liquidator shall not be responsible for the excess amount of tax. [46A(6)]</w:t>
      </w:r>
    </w:p>
    <w:p w14:paraId="30A4C252" w14:textId="77777777" w:rsidR="0011547D" w:rsidRPr="0011547D" w:rsidRDefault="0011547D" w:rsidP="00746D65">
      <w:pPr>
        <w:numPr>
          <w:ilvl w:val="0"/>
          <w:numId w:val="4"/>
        </w:numPr>
      </w:pPr>
      <w:r w:rsidRPr="0011547D">
        <w:t>Where in any other law there is a provision contrary to the above provisions, the provisions of the Sales Tax Act shall be effective. [46A(7)]</w:t>
      </w:r>
    </w:p>
    <w:p w14:paraId="3BBF8B45" w14:textId="77777777" w:rsidR="0011547D" w:rsidRPr="0011547D" w:rsidRDefault="0011547D" w:rsidP="0011547D">
      <w:r w:rsidRPr="0011547D">
        <w:rPr>
          <w:b/>
          <w:bCs/>
        </w:rPr>
        <w:t>SUMMON FOR EVIDENCE AND DOCUMENTS [37]</w:t>
      </w:r>
    </w:p>
    <w:p w14:paraId="3E4EBAD8" w14:textId="77777777" w:rsidR="0011547D" w:rsidRPr="0011547D" w:rsidRDefault="0011547D" w:rsidP="0011547D">
      <w:r w:rsidRPr="0011547D">
        <w:lastRenderedPageBreak/>
        <w:t>Where an officer of Inland Revenue is making any inquiry for the purposes of the Sales Tax Act, 1990 he shall have the power to summon any person whose attendance is considered necessary. Such person is required to tender evidence or produce documents or any other thing necessary for inquiry.</w:t>
      </w:r>
    </w:p>
    <w:p w14:paraId="6D62D612" w14:textId="77777777" w:rsidR="0011547D" w:rsidRPr="0011547D" w:rsidRDefault="0011547D" w:rsidP="0011547D">
      <w:r w:rsidRPr="0011547D">
        <w:t>Any person summoned as above shall be bound to attend either in person or by an authorized agent. This attendance shall be according to the directions of the Sales Tax officer. However, where a person is exempt from personal appearance in a Court u/s 132 and 133 of the Code of Civil Procedure, 1908 he cannot be required to appear in person.</w:t>
      </w:r>
    </w:p>
    <w:p w14:paraId="03BB5612" w14:textId="77777777" w:rsidR="0011547D" w:rsidRPr="0011547D" w:rsidRDefault="0011547D" w:rsidP="0011547D">
      <w:r w:rsidRPr="0011547D">
        <w:t>Any inquiry under the Sales Tax Act shall be considered and deemed as a judicial proceeding u/s 193 and 228 of the Pakistan Penal Code, 1860.</w:t>
      </w:r>
    </w:p>
    <w:p w14:paraId="44E1A8CF" w14:textId="77777777" w:rsidR="0011547D" w:rsidRPr="0011547D" w:rsidRDefault="0011547D" w:rsidP="0011547D">
      <w:r w:rsidRPr="0011547D">
        <w:rPr>
          <w:b/>
          <w:bCs/>
        </w:rPr>
        <w:t>POWER TO ARREST AND PROSECUTE [37A]</w:t>
      </w:r>
    </w:p>
    <w:p w14:paraId="2015F6DA" w14:textId="77777777" w:rsidR="0011547D" w:rsidRPr="0011547D" w:rsidRDefault="0011547D" w:rsidP="0011547D">
      <w:r w:rsidRPr="0011547D">
        <w:t>The Sales Tax Act, 1990 empowers the officers of Inland Revenue to arrest and prosecute a person who has committed the specified default. Provisions of the Act in this respect are summarized below:</w:t>
      </w:r>
    </w:p>
    <w:p w14:paraId="05ABC105" w14:textId="77777777" w:rsidR="0011547D" w:rsidRPr="0011547D" w:rsidRDefault="0011547D" w:rsidP="00746D65">
      <w:pPr>
        <w:numPr>
          <w:ilvl w:val="0"/>
          <w:numId w:val="5"/>
        </w:numPr>
      </w:pPr>
      <w:r w:rsidRPr="0011547D">
        <w:t>An Assistant Commissioner or other higher rank officer may exercise the power to arrest and prosecute. Board may authorize any other officer of equal rank for this purpose.</w:t>
      </w:r>
    </w:p>
    <w:p w14:paraId="29189CA8" w14:textId="77777777" w:rsidR="0011547D" w:rsidRPr="0011547D" w:rsidRDefault="0011547D" w:rsidP="00746D65">
      <w:pPr>
        <w:numPr>
          <w:ilvl w:val="0"/>
          <w:numId w:val="5"/>
        </w:numPr>
      </w:pPr>
      <w:r w:rsidRPr="0011547D">
        <w:t>The officer may cause arrest of a person only if he, on the basis of some material evidence, has reasons to believe that such person has committed a tax fraud or any offence warranting prosecution under the Sales Tax Act, 1990.</w:t>
      </w:r>
    </w:p>
    <w:p w14:paraId="303EA995" w14:textId="77777777" w:rsidR="0011547D" w:rsidRPr="0011547D" w:rsidRDefault="0011547D" w:rsidP="00746D65">
      <w:pPr>
        <w:numPr>
          <w:ilvl w:val="0"/>
          <w:numId w:val="5"/>
        </w:numPr>
      </w:pPr>
      <w:r w:rsidRPr="0011547D">
        <w:t>For the purpose of arrest, the procedure laid down in the Code of Criminal Procedure, 1898 shall be followed.</w:t>
      </w:r>
    </w:p>
    <w:p w14:paraId="6EFC76B8" w14:textId="77777777" w:rsidR="0011547D" w:rsidRPr="0011547D" w:rsidRDefault="0011547D" w:rsidP="00746D65">
      <w:pPr>
        <w:numPr>
          <w:ilvl w:val="0"/>
          <w:numId w:val="5"/>
        </w:numPr>
      </w:pPr>
      <w:r w:rsidRPr="0011547D">
        <w:t>The Commissioner may compound the offence if the person who has committed any offence warranting prosecution under the Sales Tax Act, 1990 pays the amount of tax due along with the default surcharge and penalty. This may be done either before or after the institution of any proceedings for recovery of tax.</w:t>
      </w:r>
    </w:p>
    <w:p w14:paraId="2BD0CF4D" w14:textId="77777777" w:rsidR="00DE5688" w:rsidRDefault="00DE5688"/>
    <w:p w14:paraId="7280C22F" w14:textId="5170020C" w:rsidR="00B52BED" w:rsidRPr="00B52BED" w:rsidRDefault="00B52BED" w:rsidP="00B52BED">
      <w:r w:rsidRPr="00B52BED">
        <w:rPr>
          <w:b/>
          <w:bCs/>
        </w:rPr>
        <w:t>Synopsis of Taxes</w:t>
      </w:r>
      <w:r w:rsidR="00935D90">
        <w:rPr>
          <w:b/>
          <w:bCs/>
        </w:rPr>
        <w:t xml:space="preserve">                    </w:t>
      </w:r>
      <w:r w:rsidRPr="00B52BED">
        <w:t xml:space="preserve"> </w:t>
      </w:r>
      <w:r w:rsidRPr="00B52BED">
        <w:rPr>
          <w:b/>
          <w:bCs/>
        </w:rPr>
        <w:t>Sales Tax - Refunds &amp; Recoveries</w:t>
      </w:r>
      <w:r w:rsidR="00935D90">
        <w:rPr>
          <w:b/>
          <w:bCs/>
        </w:rPr>
        <w:t xml:space="preserve">                             </w:t>
      </w:r>
      <w:r w:rsidRPr="00B52BED">
        <w:t xml:space="preserve"> </w:t>
      </w:r>
      <w:r w:rsidRPr="00B52BED">
        <w:rPr>
          <w:b/>
          <w:bCs/>
        </w:rPr>
        <w:t>[35-563]</w:t>
      </w:r>
    </w:p>
    <w:p w14:paraId="50A68474" w14:textId="77777777" w:rsidR="00B52BED" w:rsidRPr="00B52BED" w:rsidRDefault="00B52BED" w:rsidP="00746D65">
      <w:pPr>
        <w:numPr>
          <w:ilvl w:val="0"/>
          <w:numId w:val="6"/>
        </w:numPr>
      </w:pPr>
      <w:r w:rsidRPr="00B52BED">
        <w:t>Where the person suspected of tax fraud or any offence warranting prosecution under the Sales Tax Act, 1990 is a company then every director or officer of the company, who, as per the officer of Inland Revenue, is personally responsible for such actions of the company shall be liable to arrest.</w:t>
      </w:r>
      <w:r w:rsidRPr="00B52BED">
        <w:br/>
        <w:t>It is to be noted that arrest of an officer of the company does not absolve it from its tax liabilities under the Sales Tax Act.</w:t>
      </w:r>
    </w:p>
    <w:p w14:paraId="1F3427E4" w14:textId="77777777" w:rsidR="00B52BED" w:rsidRPr="00B52BED" w:rsidRDefault="00B52BED" w:rsidP="00B52BED">
      <w:r w:rsidRPr="00B52BED">
        <w:rPr>
          <w:b/>
          <w:bCs/>
        </w:rPr>
        <w:lastRenderedPageBreak/>
        <w:t>PROCEDURE ON ARREST OF A PERSON [37B]</w:t>
      </w:r>
      <w:r w:rsidRPr="00B52BED">
        <w:br/>
        <w:t>Where an authorized officer of Inland Revenue has arrested a person under the Sales Tax Act, he will have to follow the following procedure after the arrest:</w:t>
      </w:r>
    </w:p>
    <w:p w14:paraId="2EEB0FD3" w14:textId="77777777" w:rsidR="00B52BED" w:rsidRPr="00B52BED" w:rsidRDefault="00B52BED" w:rsidP="00746D65">
      <w:pPr>
        <w:numPr>
          <w:ilvl w:val="0"/>
          <w:numId w:val="7"/>
        </w:numPr>
      </w:pPr>
      <w:r w:rsidRPr="00B52BED">
        <w:t>Immediate after arrest of a person, the officer shall intimate this fact to the Special Judge.</w:t>
      </w:r>
    </w:p>
    <w:p w14:paraId="0ACADBC3" w14:textId="77777777" w:rsidR="00B52BED" w:rsidRPr="00B52BED" w:rsidRDefault="00B52BED" w:rsidP="00746D65">
      <w:pPr>
        <w:numPr>
          <w:ilvl w:val="0"/>
          <w:numId w:val="7"/>
        </w:numPr>
      </w:pPr>
      <w:r w:rsidRPr="00B52BED">
        <w:t>The Special Judge may direct the officer to produce the arrested person at such time and place and on such date as directed by him.</w:t>
      </w:r>
    </w:p>
    <w:p w14:paraId="235D6D9B" w14:textId="77777777" w:rsidR="00B52BED" w:rsidRPr="00B52BED" w:rsidRDefault="00B52BED" w:rsidP="00746D65">
      <w:pPr>
        <w:numPr>
          <w:ilvl w:val="0"/>
          <w:numId w:val="7"/>
        </w:numPr>
      </w:pPr>
      <w:r w:rsidRPr="00B52BED">
        <w:t>Any person arrested under the Sales Tax Act must be produced before the Special Judge or to the nearest Judicial Magistrate (if there is no Special Judge within a reasonable distance) within twenty-four (24) hours of arrest. An additional time necessary for the journey from the place of arrest to the Court shall be allowed.</w:t>
      </w:r>
    </w:p>
    <w:p w14:paraId="52429BC3" w14:textId="77777777" w:rsidR="00B52BED" w:rsidRPr="00B52BED" w:rsidRDefault="00B52BED" w:rsidP="00746D65">
      <w:pPr>
        <w:numPr>
          <w:ilvl w:val="0"/>
          <w:numId w:val="7"/>
        </w:numPr>
      </w:pPr>
      <w:r w:rsidRPr="00B52BED">
        <w:t>The Special Judge may admit the arrested person to bail or refuse to admit him to bail and direct his detention at the specified place. Granting bail shall be on the request of the arrested person and after perusing the record and hearing the prosecution.</w:t>
      </w:r>
    </w:p>
    <w:p w14:paraId="605E7A7A" w14:textId="77777777" w:rsidR="00B52BED" w:rsidRPr="00B52BED" w:rsidRDefault="00B52BED" w:rsidP="00746D65">
      <w:pPr>
        <w:numPr>
          <w:ilvl w:val="0"/>
          <w:numId w:val="7"/>
        </w:numPr>
      </w:pPr>
      <w:r w:rsidRPr="00B52BED">
        <w:t>The Special Judge may cancel the bail at any time and generally after providing an opportunity of being heard to the concerned person.</w:t>
      </w:r>
    </w:p>
    <w:p w14:paraId="238D9714" w14:textId="77777777" w:rsidR="00B52BED" w:rsidRPr="00B52BED" w:rsidRDefault="00B52BED" w:rsidP="00746D65">
      <w:pPr>
        <w:numPr>
          <w:ilvl w:val="0"/>
          <w:numId w:val="7"/>
        </w:numPr>
      </w:pPr>
      <w:r w:rsidRPr="00B52BED">
        <w:t>Where person has been presented before the Judicial Magistrate, the Magistrate may authorize the custody of such person and fix the time and date of producing before the Special Judge.</w:t>
      </w:r>
    </w:p>
    <w:p w14:paraId="09E99E4E" w14:textId="77777777" w:rsidR="00B52BED" w:rsidRPr="00B52BED" w:rsidRDefault="00B52BED" w:rsidP="00746D65">
      <w:pPr>
        <w:numPr>
          <w:ilvl w:val="0"/>
          <w:numId w:val="7"/>
        </w:numPr>
      </w:pPr>
      <w:r w:rsidRPr="00B52BED">
        <w:t>The Special Judge or the Judicial Magistrate may remand the arrested person to the custody of officer of Inland Revenue for inquiry and investigation.</w:t>
      </w:r>
      <w:r w:rsidRPr="00B52BED">
        <w:br/>
        <w:t>However, the remand should not be granted for more than fourteen (14) days.</w:t>
      </w:r>
    </w:p>
    <w:p w14:paraId="626AC71D" w14:textId="77777777" w:rsidR="00B52BED" w:rsidRPr="00B52BED" w:rsidRDefault="00B52BED" w:rsidP="00746D65">
      <w:pPr>
        <w:numPr>
          <w:ilvl w:val="0"/>
          <w:numId w:val="7"/>
        </w:numPr>
      </w:pPr>
      <w:r w:rsidRPr="00B52BED">
        <w:t>On arrest of a person the officer of Inland Revenue shall record this fact and other particulars in the “Register of Arrests and Detentions”.</w:t>
      </w:r>
    </w:p>
    <w:p w14:paraId="356586E4" w14:textId="77777777" w:rsidR="00B52BED" w:rsidRPr="00B52BED" w:rsidRDefault="00B52BED" w:rsidP="00746D65">
      <w:pPr>
        <w:numPr>
          <w:ilvl w:val="0"/>
          <w:numId w:val="7"/>
        </w:numPr>
      </w:pPr>
      <w:r w:rsidRPr="00B52BED">
        <w:t>The Register of Arrests and Detentions shall contain the following information:</w:t>
      </w:r>
      <w:r w:rsidRPr="00B52BED">
        <w:br/>
        <w:t>(a) The name and particulars of every arrested person;</w:t>
      </w:r>
      <w:r w:rsidRPr="00B52BED">
        <w:br/>
        <w:t>(b) The time and date of arrest;</w:t>
      </w:r>
      <w:r w:rsidRPr="00B52BED">
        <w:br/>
        <w:t xml:space="preserve">(c) The details of information: </w:t>
      </w:r>
      <w:proofErr w:type="spellStart"/>
      <w:r w:rsidRPr="00B52BED">
        <w:t>rorcer</w:t>
      </w:r>
      <w:proofErr w:type="spellEnd"/>
      <w:r w:rsidRPr="00B52BED">
        <w:t xml:space="preserve"> ;d;</w:t>
      </w:r>
      <w:r w:rsidRPr="00B52BED">
        <w:br/>
        <w:t>(d) The details of things, goods or documents recovered from his custody;</w:t>
      </w:r>
      <w:r w:rsidRPr="00B52BED">
        <w:br/>
        <w:t>(e) The name of witness and the explanation, if any, given by him; and</w:t>
      </w:r>
      <w:r w:rsidRPr="00B52BED">
        <w:br/>
        <w:t>(f) The manner in which inquiry has been conducted from day to day.</w:t>
      </w:r>
    </w:p>
    <w:p w14:paraId="12F4AD20" w14:textId="77777777" w:rsidR="00B52BED" w:rsidRPr="00B52BED" w:rsidRDefault="00B52BED" w:rsidP="00746D65">
      <w:pPr>
        <w:numPr>
          <w:ilvl w:val="0"/>
          <w:numId w:val="7"/>
        </w:numPr>
      </w:pPr>
      <w:r w:rsidRPr="00B52BED">
        <w:lastRenderedPageBreak/>
        <w:t>The officer of Inland Revenue may hold inquiry from the arrested person. For this purpose he shall have the same powers as are available to him to officer in charge of a police station under the Code of Criminal Procedure, 1898.</w:t>
      </w:r>
    </w:p>
    <w:p w14:paraId="563F21D6" w14:textId="77777777" w:rsidR="00BD36F5" w:rsidRDefault="00BD36F5"/>
    <w:p w14:paraId="1EDEE98E" w14:textId="77777777" w:rsidR="00B52BED" w:rsidRDefault="00B52BED"/>
    <w:p w14:paraId="037895D0" w14:textId="061DA47E" w:rsidR="000E70DB" w:rsidRPr="000E70DB" w:rsidRDefault="000E70DB" w:rsidP="000E70DB">
      <w:r w:rsidRPr="000E70DB">
        <w:rPr>
          <w:b/>
          <w:bCs/>
        </w:rPr>
        <w:t>Synopsis of Taxes</w:t>
      </w:r>
      <w:r w:rsidR="00935D90">
        <w:rPr>
          <w:b/>
          <w:bCs/>
        </w:rPr>
        <w:t xml:space="preserve">             </w:t>
      </w:r>
      <w:r w:rsidRPr="000E70DB">
        <w:t xml:space="preserve"> </w:t>
      </w:r>
      <w:r w:rsidRPr="000E70DB">
        <w:rPr>
          <w:b/>
          <w:bCs/>
        </w:rPr>
        <w:t>Sales Tax - Refunds &amp; Recoveries</w:t>
      </w:r>
      <w:r w:rsidR="00935D90">
        <w:rPr>
          <w:b/>
          <w:bCs/>
        </w:rPr>
        <w:t xml:space="preserve">                                </w:t>
      </w:r>
      <w:r w:rsidRPr="000E70DB">
        <w:t xml:space="preserve"> </w:t>
      </w:r>
      <w:r w:rsidRPr="000E70DB">
        <w:rPr>
          <w:b/>
          <w:bCs/>
        </w:rPr>
        <w:t>[35-564]</w:t>
      </w:r>
    </w:p>
    <w:p w14:paraId="4417FC24" w14:textId="77777777" w:rsidR="000E70DB" w:rsidRPr="000E70DB" w:rsidRDefault="000E70DB" w:rsidP="00746D65">
      <w:pPr>
        <w:numPr>
          <w:ilvl w:val="0"/>
          <w:numId w:val="8"/>
        </w:numPr>
      </w:pPr>
      <w:r w:rsidRPr="000E70DB">
        <w:t>Where after inquiry, the officer of Inland Revenue is of the opinion that there is no sufficient evidence and reasonable grounds for suspicion against the arrested person, he may release him on executing a bond. Under this case the officer shall either:</w:t>
      </w:r>
      <w:r w:rsidRPr="000E70DB">
        <w:br/>
      </w:r>
      <w:proofErr w:type="spellStart"/>
      <w:r w:rsidRPr="000E70DB">
        <w:t>i</w:t>
      </w:r>
      <w:proofErr w:type="spellEnd"/>
      <w:r w:rsidRPr="000E70DB">
        <w:t>) Make a report to the Special Judge for discharge of the person; and</w:t>
      </w:r>
      <w:r w:rsidRPr="000E70DB">
        <w:br/>
        <w:t>ii) Make a full report of the case to his immediate superior.</w:t>
      </w:r>
    </w:p>
    <w:p w14:paraId="6730D807" w14:textId="77777777" w:rsidR="000E70DB" w:rsidRPr="000E70DB" w:rsidRDefault="000E70DB" w:rsidP="00746D65">
      <w:pPr>
        <w:numPr>
          <w:ilvl w:val="0"/>
          <w:numId w:val="8"/>
        </w:numPr>
      </w:pPr>
      <w:r w:rsidRPr="000E70DB">
        <w:t>On receipt of the above referred report the Special Judge may agree with the report and discharge the accused. Otherwise he may proceed with his trial and direct the prosecution to produce evidence in the case.</w:t>
      </w:r>
    </w:p>
    <w:p w14:paraId="57DC7469" w14:textId="77777777" w:rsidR="000E70DB" w:rsidRPr="000E70DB" w:rsidRDefault="000E70DB" w:rsidP="00746D65">
      <w:pPr>
        <w:numPr>
          <w:ilvl w:val="0"/>
          <w:numId w:val="8"/>
        </w:numPr>
      </w:pPr>
      <w:r w:rsidRPr="000E70DB">
        <w:t>The officer of Inland Revenue after completing the inquiry shall submit a complaint to the Special Judge for prosecuting the accused person.</w:t>
      </w:r>
    </w:p>
    <w:p w14:paraId="3F6AC141" w14:textId="77777777" w:rsidR="000E70DB" w:rsidRPr="000E70DB" w:rsidRDefault="000E70DB" w:rsidP="00746D65">
      <w:pPr>
        <w:numPr>
          <w:ilvl w:val="0"/>
          <w:numId w:val="8"/>
        </w:numPr>
      </w:pPr>
      <w:r w:rsidRPr="000E70DB">
        <w:t>Any statement or confession during inquiry may be recorded by any Magistrate of first class.</w:t>
      </w:r>
    </w:p>
    <w:p w14:paraId="7D849DAC" w14:textId="77777777" w:rsidR="000E70DB" w:rsidRPr="000E70DB" w:rsidRDefault="000E70DB" w:rsidP="00746D65">
      <w:pPr>
        <w:numPr>
          <w:ilvl w:val="0"/>
          <w:numId w:val="8"/>
        </w:numPr>
      </w:pPr>
      <w:r w:rsidRPr="000E70DB">
        <w:t>The FBR, with the approval of the Federal Minister-in-charge, may authorize any officer of Board to exercise powers and perform functions of the officer of Inland Revenue regarding arrest and prosecution.</w:t>
      </w:r>
    </w:p>
    <w:p w14:paraId="63A1BF20" w14:textId="77777777" w:rsidR="000E70DB" w:rsidRPr="000E70DB" w:rsidRDefault="000E70DB" w:rsidP="000E70DB">
      <w:r w:rsidRPr="000E70DB">
        <w:rPr>
          <w:b/>
          <w:bCs/>
        </w:rPr>
        <w:t>ACCESS TO PREMISES, STOCKS AND RECORDS [38]</w:t>
      </w:r>
      <w:r w:rsidRPr="000E70DB">
        <w:br/>
        <w:t>For the purpose of inquiry or investigation under the Sales Tax Act, 1990 an officer authorized by the Board shall have the following rights and powers:</w:t>
      </w:r>
    </w:p>
    <w:p w14:paraId="4F2E2157" w14:textId="77777777" w:rsidR="000E70DB" w:rsidRPr="000E70DB" w:rsidRDefault="000E70DB" w:rsidP="00746D65">
      <w:pPr>
        <w:numPr>
          <w:ilvl w:val="0"/>
          <w:numId w:val="9"/>
        </w:numPr>
      </w:pPr>
      <w:r w:rsidRPr="000E70DB">
        <w:t>He shall have free access, including real-time electronic access, to any place where any stocks or records are kept or maintained by or on behalf of a registered person or a person who is liable to be registered.</w:t>
      </w:r>
    </w:p>
    <w:p w14:paraId="37C1E3F8" w14:textId="77777777" w:rsidR="000E70DB" w:rsidRPr="000E70DB" w:rsidRDefault="000E70DB" w:rsidP="00746D65">
      <w:pPr>
        <w:numPr>
          <w:ilvl w:val="0"/>
          <w:numId w:val="9"/>
        </w:numPr>
      </w:pPr>
      <w:r w:rsidRPr="000E70DB">
        <w:t>He may at any time inspect the goods, stocks, records, data, document, correspondence, accounts and statements, utility bills, bank statements, information regarding nature and source of funds or assets with which the business in financed.</w:t>
      </w:r>
    </w:p>
    <w:p w14:paraId="24536102" w14:textId="77777777" w:rsidR="000E70DB" w:rsidRPr="000E70DB" w:rsidRDefault="000E70DB" w:rsidP="00746D65">
      <w:pPr>
        <w:numPr>
          <w:ilvl w:val="0"/>
          <w:numId w:val="9"/>
        </w:numPr>
      </w:pPr>
      <w:r w:rsidRPr="000E70DB">
        <w:t>He may inspect any other records and documents required to be maintained under any law.</w:t>
      </w:r>
    </w:p>
    <w:p w14:paraId="2DBD613F" w14:textId="77777777" w:rsidR="000E70DB" w:rsidRPr="000E70DB" w:rsidRDefault="000E70DB" w:rsidP="00746D65">
      <w:pPr>
        <w:numPr>
          <w:ilvl w:val="0"/>
          <w:numId w:val="9"/>
        </w:numPr>
      </w:pPr>
      <w:r w:rsidRPr="000E70DB">
        <w:lastRenderedPageBreak/>
        <w:t>He may take into his custody above-referred records and documents in original or copy thereof against a signed receipt issued by him.</w:t>
      </w:r>
    </w:p>
    <w:p w14:paraId="5548675B" w14:textId="77777777" w:rsidR="000E70DB" w:rsidRPr="000E70DB" w:rsidRDefault="000E70DB" w:rsidP="000E70DB">
      <w:r w:rsidRPr="000E70DB">
        <w:t>The registered person or any person having the custody of records and information about the subject matter shall be bound to answer any question asked by the authorized officer. He shall also have to furnish the required information and explanation.</w:t>
      </w:r>
    </w:p>
    <w:p w14:paraId="55B1F41C" w14:textId="77777777" w:rsidR="000E70DB" w:rsidRPr="000E70DB" w:rsidRDefault="000E70DB" w:rsidP="000E70DB">
      <w:r w:rsidRPr="000E70DB">
        <w:t>The jurisdiction of the authorized officer has been spread over to almost all institutions. All government departments, local bodies, autonomous bodies and corporations are bound to supply requisite information and tender necessary assistance to the authorized officer during his inquiry and investigation.</w:t>
      </w:r>
    </w:p>
    <w:p w14:paraId="26EEBF26" w14:textId="77777777" w:rsidR="000E70DB" w:rsidRPr="000E70DB" w:rsidRDefault="000E70DB" w:rsidP="000E70DB">
      <w:r w:rsidRPr="000E70DB">
        <w:t>The FBR may make rules relating to electronic real-time access for audit or a survey of persons liable to tax.</w:t>
      </w:r>
    </w:p>
    <w:p w14:paraId="3027DAA4" w14:textId="77777777" w:rsidR="000E70DB" w:rsidRPr="000E70DB" w:rsidRDefault="000E70DB" w:rsidP="000E70DB">
      <w:r w:rsidRPr="000E70DB">
        <w:rPr>
          <w:b/>
          <w:bCs/>
        </w:rPr>
        <w:t>REPAYMENT OF TAX ON CERTAIN GOODS [61]</w:t>
      </w:r>
      <w:r w:rsidRPr="000E70DB">
        <w:br/>
        <w:t>The Board may authorize the repayment of any tax or a part of the tax paid on any specified goods which have been used in the production, manufacture, processing, repair or refitting in Pakistan of certain specified goods.</w:t>
      </w:r>
      <w:r w:rsidRPr="000E70DB">
        <w:br/>
        <w:t>While authorizing such repayment, the Board may impose certain conditions, limitations or restriction.</w:t>
      </w:r>
    </w:p>
    <w:p w14:paraId="2748FC45" w14:textId="77777777" w:rsidR="00B52BED" w:rsidRDefault="00B52BED"/>
    <w:p w14:paraId="30F28CFB" w14:textId="77777777" w:rsidR="0030334B" w:rsidRDefault="0030334B"/>
    <w:p w14:paraId="5FD017FD" w14:textId="4BE8EFF9" w:rsidR="0030334B" w:rsidRPr="0030334B" w:rsidRDefault="0030334B" w:rsidP="0030334B">
      <w:r w:rsidRPr="0030334B">
        <w:rPr>
          <w:b/>
          <w:bCs/>
        </w:rPr>
        <w:t>Synopsis of Taxes</w:t>
      </w:r>
      <w:r w:rsidRPr="0030334B">
        <w:t xml:space="preserve"> </w:t>
      </w:r>
      <w:r w:rsidR="002778F5">
        <w:t xml:space="preserve">                                  </w:t>
      </w:r>
      <w:r w:rsidRPr="0030334B">
        <w:rPr>
          <w:b/>
          <w:bCs/>
        </w:rPr>
        <w:t>Sales Tax - Refunds &amp; Recoveries</w:t>
      </w:r>
      <w:r w:rsidR="002778F5">
        <w:rPr>
          <w:b/>
          <w:bCs/>
        </w:rPr>
        <w:t xml:space="preserve">                              </w:t>
      </w:r>
      <w:r w:rsidRPr="0030334B">
        <w:t xml:space="preserve"> </w:t>
      </w:r>
      <w:r w:rsidRPr="0030334B">
        <w:rPr>
          <w:b/>
          <w:bCs/>
        </w:rPr>
        <w:t>[35-565]</w:t>
      </w:r>
    </w:p>
    <w:p w14:paraId="4D352857" w14:textId="77777777" w:rsidR="0030334B" w:rsidRPr="0030334B" w:rsidRDefault="0030334B" w:rsidP="0030334B">
      <w:r w:rsidRPr="0030334B">
        <w:rPr>
          <w:b/>
          <w:bCs/>
        </w:rPr>
        <w:t>DRAWBACK</w:t>
      </w:r>
      <w:r w:rsidRPr="0030334B">
        <w:br/>
      </w:r>
      <w:proofErr w:type="spellStart"/>
      <w:r w:rsidRPr="0030334B">
        <w:t>Drawback</w:t>
      </w:r>
      <w:proofErr w:type="spellEnd"/>
      <w:r w:rsidRPr="0030334B">
        <w:t xml:space="preserve"> is the repayment of indirect taxes (such as customs duty, excise duty, sales tax, etc.) on certain goods to an exporter who has already paid the duties and taxes at the time of import of such goods or a component used in manufacture of such goods.</w:t>
      </w:r>
    </w:p>
    <w:p w14:paraId="0B596CDF" w14:textId="77777777" w:rsidR="0030334B" w:rsidRPr="0030334B" w:rsidRDefault="0030334B" w:rsidP="0030334B">
      <w:r w:rsidRPr="0030334B">
        <w:t>The Sales Tax Act provides for the drawback of sales tax paid at the time of import of such goods which have been re-exported. The provisions of the law are summarized below.</w:t>
      </w:r>
    </w:p>
    <w:p w14:paraId="00B263A2" w14:textId="77777777" w:rsidR="0030334B" w:rsidRPr="0030334B" w:rsidRDefault="0030334B" w:rsidP="0030334B">
      <w:r w:rsidRPr="0030334B">
        <w:rPr>
          <w:b/>
          <w:bCs/>
        </w:rPr>
        <w:t>Drawback Allowable [62]</w:t>
      </w:r>
      <w:r w:rsidRPr="0030334B">
        <w:br/>
        <w:t>An amount equal to seven-eighth of the sales tax paid at the time of import of such goods into Pakistan which have been re-exported shall be repaid as drawback to the exporter. For this purpose the following conditions are to be fulfilled:</w:t>
      </w:r>
    </w:p>
    <w:p w14:paraId="56A4EF4E" w14:textId="77777777" w:rsidR="0030334B" w:rsidRPr="0030334B" w:rsidRDefault="0030334B" w:rsidP="00746D65">
      <w:pPr>
        <w:numPr>
          <w:ilvl w:val="0"/>
          <w:numId w:val="10"/>
        </w:numPr>
      </w:pPr>
      <w:r w:rsidRPr="0030334B">
        <w:t>The exported goods are capable of being identified as such goods, which were imported, and sales tax was paid thereon.</w:t>
      </w:r>
    </w:p>
    <w:p w14:paraId="107D58AF" w14:textId="77777777" w:rsidR="0030334B" w:rsidRPr="0030334B" w:rsidRDefault="0030334B" w:rsidP="00746D65">
      <w:pPr>
        <w:numPr>
          <w:ilvl w:val="0"/>
          <w:numId w:val="10"/>
        </w:numPr>
      </w:pPr>
      <w:r w:rsidRPr="0030334B">
        <w:lastRenderedPageBreak/>
        <w:t xml:space="preserve">The goods have been re-exported within two (2) years from the date of importation. The Board, on sufficient cause shown to it, may extend this period </w:t>
      </w:r>
      <w:proofErr w:type="spellStart"/>
      <w:r w:rsidRPr="0030334B">
        <w:t>upto</w:t>
      </w:r>
      <w:proofErr w:type="spellEnd"/>
      <w:r w:rsidRPr="0030334B">
        <w:t xml:space="preserve"> further one (1) year.</w:t>
      </w:r>
    </w:p>
    <w:p w14:paraId="33BFEC3F" w14:textId="77777777" w:rsidR="0030334B" w:rsidRPr="0030334B" w:rsidRDefault="0030334B" w:rsidP="00746D65">
      <w:pPr>
        <w:numPr>
          <w:ilvl w:val="0"/>
          <w:numId w:val="10"/>
        </w:numPr>
      </w:pPr>
      <w:r w:rsidRPr="0030334B">
        <w:t>The provisions of Customs Act, 1969 regarding drawback of customs duties shall apply to the drawback of sales tax.</w:t>
      </w:r>
    </w:p>
    <w:p w14:paraId="64D6E8FA" w14:textId="77777777" w:rsidR="0030334B" w:rsidRPr="0030334B" w:rsidRDefault="0030334B" w:rsidP="0030334B">
      <w:r w:rsidRPr="0030334B">
        <w:rPr>
          <w:b/>
          <w:bCs/>
        </w:rPr>
        <w:t>Drawback of Goods Taken into Use Between Importation and Re-Exportation [63]</w:t>
      </w:r>
      <w:r w:rsidRPr="0030334B">
        <w:br/>
        <w:t>Where the goods have been taken into use between importation and re-exportation, the drawback of sales tax on such goods shall be subject to such conditions and limitations as may be imposed by Board. The Board may:</w:t>
      </w:r>
    </w:p>
    <w:p w14:paraId="23B4B296" w14:textId="77777777" w:rsidR="0030334B" w:rsidRPr="0030334B" w:rsidRDefault="0030334B" w:rsidP="00746D65">
      <w:pPr>
        <w:numPr>
          <w:ilvl w:val="0"/>
          <w:numId w:val="11"/>
        </w:numPr>
      </w:pPr>
      <w:r w:rsidRPr="0030334B">
        <w:t>Modify the amount of tax, which shall be repaid as drawback;</w:t>
      </w:r>
    </w:p>
    <w:p w14:paraId="6633F051" w14:textId="77777777" w:rsidR="0030334B" w:rsidRPr="0030334B" w:rsidRDefault="0030334B" w:rsidP="00746D65">
      <w:pPr>
        <w:numPr>
          <w:ilvl w:val="0"/>
          <w:numId w:val="11"/>
        </w:numPr>
      </w:pPr>
      <w:r w:rsidRPr="0030334B">
        <w:t>Prohibit the repayment of tax as drawback;</w:t>
      </w:r>
    </w:p>
    <w:p w14:paraId="71974CBB" w14:textId="77777777" w:rsidR="0030334B" w:rsidRPr="0030334B" w:rsidRDefault="0030334B" w:rsidP="00746D65">
      <w:pPr>
        <w:numPr>
          <w:ilvl w:val="0"/>
          <w:numId w:val="11"/>
        </w:numPr>
      </w:pPr>
      <w:r w:rsidRPr="0030334B">
        <w:t>Vary the conditions for grant of drawback; and/or</w:t>
      </w:r>
    </w:p>
    <w:p w14:paraId="5467A50F" w14:textId="77777777" w:rsidR="0030334B" w:rsidRPr="0030334B" w:rsidRDefault="0030334B" w:rsidP="00746D65">
      <w:pPr>
        <w:numPr>
          <w:ilvl w:val="0"/>
          <w:numId w:val="11"/>
        </w:numPr>
      </w:pPr>
      <w:r w:rsidRPr="0030334B">
        <w:t>Restrict the period after importation within which the goods must be re-exported.</w:t>
      </w:r>
    </w:p>
    <w:p w14:paraId="2734057F" w14:textId="77777777" w:rsidR="0030334B" w:rsidRPr="0030334B" w:rsidRDefault="0030334B" w:rsidP="0030334B">
      <w:r w:rsidRPr="0030334B">
        <w:rPr>
          <w:b/>
          <w:bCs/>
        </w:rPr>
        <w:t>Prohibition of Drawback [64]</w:t>
      </w:r>
      <w:r w:rsidRPr="0030334B">
        <w:br/>
        <w:t>The Federal Government may prohibit the payment of drawback on the export of all goods or any specified goods to any specified port or territory.</w:t>
      </w:r>
    </w:p>
    <w:p w14:paraId="11C392D6" w14:textId="77777777" w:rsidR="0030334B" w:rsidRPr="0030334B" w:rsidRDefault="0030334B" w:rsidP="0030334B">
      <w:r w:rsidRPr="0030334B">
        <w:t>By exercising the above referred power, the Federal Government (vide S.R.O. 1231(I) dated 01-12-1990) prohibited the payment of drawback upon exportation of such cigarettes as are exported from Pakistan to any port or territory by land route to Afghanistan, Iran or China.</w:t>
      </w:r>
    </w:p>
    <w:p w14:paraId="16E4C9FA" w14:textId="77777777" w:rsidR="0030334B" w:rsidRPr="0030334B" w:rsidRDefault="0030334B" w:rsidP="0030334B">
      <w:r w:rsidRPr="0030334B">
        <w:rPr>
          <w:b/>
          <w:bCs/>
        </w:rPr>
        <w:t>ANNEXURE</w:t>
      </w:r>
      <w:r w:rsidRPr="0030334B">
        <w:br/>
      </w:r>
      <w:r w:rsidRPr="0030334B">
        <w:rPr>
          <w:b/>
          <w:bCs/>
        </w:rPr>
        <w:t>[Chapter-V of the Sales Tax Rules, 2006]</w:t>
      </w:r>
    </w:p>
    <w:p w14:paraId="62253211" w14:textId="77777777" w:rsidR="0030334B" w:rsidRPr="0030334B" w:rsidRDefault="0030334B" w:rsidP="0030334B">
      <w:r w:rsidRPr="0030334B">
        <w:rPr>
          <w:b/>
          <w:bCs/>
        </w:rPr>
        <w:t>REFUND</w:t>
      </w:r>
    </w:p>
    <w:p w14:paraId="47FEA37F" w14:textId="77777777" w:rsidR="0030334B" w:rsidRPr="0030334B" w:rsidRDefault="0030334B" w:rsidP="00746D65">
      <w:pPr>
        <w:numPr>
          <w:ilvl w:val="0"/>
          <w:numId w:val="12"/>
        </w:numPr>
      </w:pPr>
      <w:r w:rsidRPr="0030334B">
        <w:rPr>
          <w:b/>
          <w:bCs/>
        </w:rPr>
        <w:t>Application.</w:t>
      </w:r>
      <w:r w:rsidRPr="0030334B">
        <w:t>—</w:t>
      </w:r>
      <w:r w:rsidRPr="0030334B">
        <w:br/>
        <w:t>(1) This chapter shall apply to all refund claims filed by—</w:t>
      </w:r>
      <w:r w:rsidRPr="0030334B">
        <w:br/>
        <w:t>(a) registered manufacturer-</w:t>
      </w:r>
      <w:del w:id="0" w:author="Unknown">
        <w:r w:rsidRPr="0030334B">
          <w:delText>cum</w:delText>
        </w:r>
      </w:del>
      <w:r w:rsidRPr="0030334B">
        <w:t>-exporters and commercial exporters who zero rate all or part of their supplies under section 4 of the Act, excluding the claims referred to in Chapter VA;</w:t>
      </w:r>
    </w:p>
    <w:p w14:paraId="6CA283D2" w14:textId="77777777" w:rsidR="0030334B" w:rsidRDefault="0030334B"/>
    <w:p w14:paraId="2E8F47CF" w14:textId="77777777" w:rsidR="005A10BD" w:rsidRDefault="005A10BD"/>
    <w:p w14:paraId="3B976133" w14:textId="2D3D0C13" w:rsidR="005A10BD" w:rsidRPr="005A10BD" w:rsidRDefault="005A10BD" w:rsidP="005A10BD">
      <w:r w:rsidRPr="005A10BD">
        <w:t>Synopsis of Taxes</w:t>
      </w:r>
      <w:r w:rsidR="002778F5">
        <w:t xml:space="preserve">                            </w:t>
      </w:r>
      <w:r w:rsidRPr="005A10BD">
        <w:t xml:space="preserve"> Sales Tax - Refunds &amp; Recoveries </w:t>
      </w:r>
      <w:r w:rsidR="002778F5">
        <w:t xml:space="preserve">                   </w:t>
      </w:r>
      <w:r w:rsidRPr="005A10BD">
        <w:t>35-566</w:t>
      </w:r>
    </w:p>
    <w:p w14:paraId="3978BD2A" w14:textId="77777777" w:rsidR="005A10BD" w:rsidRPr="005A10BD" w:rsidRDefault="005A10BD" w:rsidP="005A10BD">
      <w:r w:rsidRPr="005A10BD">
        <w:lastRenderedPageBreak/>
        <w:t>( b ) registered persons who acquire tax paid inputs for use thereof in the manufacture of goods chargeable to sales tax at the rate of zero percent under the Act or a notification issued there - under ;</w:t>
      </w:r>
    </w:p>
    <w:p w14:paraId="67FDD3B7" w14:textId="77777777" w:rsidR="005A10BD" w:rsidRPr="005A10BD" w:rsidRDefault="005A10BD" w:rsidP="005A10BD">
      <w:r w:rsidRPr="005A10BD">
        <w:t>( c ) registered persons claiming refund of the excess amount of input tax as referred to in sub - section ( 2 ) of section 8B and first proviso to section 10 of the Act ( d ) registered persons who acquire tax paid inputs used in the export of goods , local supply of which is exempt under the Act or any notification issued there - under ;</w:t>
      </w:r>
    </w:p>
    <w:p w14:paraId="0FAFFD0F" w14:textId="77777777" w:rsidR="005A10BD" w:rsidRPr="005A10BD" w:rsidRDefault="005A10BD" w:rsidP="005A10BD">
      <w:r w:rsidRPr="005A10BD">
        <w:t>( e ) persons claiming refund of sales tax under section 66 of the Act , and ( f ) diplomats , diplomatic missions and privileged persons and organizations who purchase goods or services on payment of tax and are otherwise entitled to receive zero - rated supply as provided under Chapter Vill of these rules .</w:t>
      </w:r>
    </w:p>
    <w:p w14:paraId="6D8BD94D" w14:textId="77777777" w:rsidR="005A10BD" w:rsidRPr="005A10BD" w:rsidRDefault="005A10BD" w:rsidP="005A10BD">
      <w:r w:rsidRPr="005A10BD">
        <w:t>( 2 ) The provisions of this chapter shall apply , mutatis mutandis , to refund of federal excise duty payable in sales tax mode under the Federal Excise Act , 2005 .</w:t>
      </w:r>
    </w:p>
    <w:p w14:paraId="291C494C" w14:textId="77777777" w:rsidR="005A10BD" w:rsidRPr="005A10BD" w:rsidRDefault="005A10BD" w:rsidP="00746D65">
      <w:pPr>
        <w:numPr>
          <w:ilvl w:val="0"/>
          <w:numId w:val="13"/>
        </w:numPr>
      </w:pPr>
      <w:r w:rsidRPr="005A10BD">
        <w:t>Establishment of CSTRO , Refund Division and posting of officers.-</w:t>
      </w:r>
    </w:p>
    <w:p w14:paraId="3D34B8DC" w14:textId="77777777" w:rsidR="005A10BD" w:rsidRPr="005A10BD" w:rsidRDefault="005A10BD" w:rsidP="005A10BD">
      <w:r w:rsidRPr="005A10BD">
        <w:t>( 1 ) There shall be established a CSTRO under the Federal Board of Revenue for centralized payment of all refund amounts as due under the Act .</w:t>
      </w:r>
    </w:p>
    <w:p w14:paraId="2AA49801" w14:textId="77777777" w:rsidR="005A10BD" w:rsidRPr="005A10BD" w:rsidRDefault="005A10BD" w:rsidP="005A10BD">
      <w:r w:rsidRPr="005A10BD">
        <w:t>( 2 ) There shall be established a Refund Division , headed by an officer , not below the rank of Assistant Commissioner , hereinafter referred to as officer - in - charge , duly supported by audit staff referred to as processing officers , to examine , process and settle the refund claims filed under these rules ..</w:t>
      </w:r>
    </w:p>
    <w:p w14:paraId="07682E2A" w14:textId="77777777" w:rsidR="005A10BD" w:rsidRPr="005A10BD" w:rsidRDefault="005A10BD" w:rsidP="005A10BD">
      <w:r w:rsidRPr="005A10BD">
        <w:t>( 3 ) There shall be established a Post Refund Division in each RTO or LTU headed by an officer not below the rank of an Assistant Commissioner to audit the refund claims processed and sanctioned by the Refund Division .</w:t>
      </w:r>
    </w:p>
    <w:p w14:paraId="42BFC5E4" w14:textId="77777777" w:rsidR="005A10BD" w:rsidRPr="005A10BD" w:rsidRDefault="005A10BD" w:rsidP="00746D65">
      <w:pPr>
        <w:numPr>
          <w:ilvl w:val="0"/>
          <w:numId w:val="14"/>
        </w:numPr>
      </w:pPr>
      <w:r w:rsidRPr="005A10BD">
        <w:t>Filing and processing of refund claim.-</w:t>
      </w:r>
    </w:p>
    <w:p w14:paraId="5217A45A" w14:textId="77777777" w:rsidR="005A10BD" w:rsidRPr="005A10BD" w:rsidRDefault="005A10BD" w:rsidP="005A10BD">
      <w:r w:rsidRPr="005A10BD">
        <w:t>( 1 ) For all the refund claims under section 10 and 88 of the Act , for the tax period July , 2019 and onwards , the data provided in the monthly return shall be treated as data in support of refund claim and no separate electronic data shall be required . The amount specified in column 29 of the return , as prescribed in the form STR - 7 , shall be considered as amount claimed for the purposes of claim under section 10 of the Act , once the return has been submitted along with all prescribed annexures thereof :</w:t>
      </w:r>
    </w:p>
    <w:p w14:paraId="7008F971" w14:textId="77777777" w:rsidR="005A10BD" w:rsidRPr="005A10BD" w:rsidRDefault="005A10BD" w:rsidP="005A10BD">
      <w:r w:rsidRPr="005A10BD">
        <w:t xml:space="preserve">Provided that , in case of claims arising from zero - rated supplies including exports , the claimant shall be able to submit his return without Annex H and the same may be filed separately at any time but not later than one hundred and twenty days of submission of the </w:t>
      </w:r>
      <w:r w:rsidRPr="005A10BD">
        <w:lastRenderedPageBreak/>
        <w:t>return without Annex - H . The date of submission of Annex - H shall be considered as the date of filing of refund claim . In other cases of refund , the date of submission of form STR - 7A shall be considered as date of submission of refund claim and the same shall be filed within one hundred and twenty days of submission of relevant return :</w:t>
      </w:r>
    </w:p>
    <w:p w14:paraId="235661B5" w14:textId="77777777" w:rsidR="005A10BD" w:rsidRPr="005A10BD" w:rsidRDefault="005A10BD" w:rsidP="005A10BD">
      <w:r w:rsidRPr="005A10BD">
        <w:t>Provided further that in case of a commercial exporter , the claim shall be filed in the aforesaid manner within one hundred and twenty days , either after submission of the return without Annex - H , or after the date of issuance of BCA , whichever is later :</w:t>
      </w:r>
    </w:p>
    <w:p w14:paraId="43EF27C2" w14:textId="77777777" w:rsidR="005A10BD" w:rsidRPr="005A10BD" w:rsidRDefault="005A10BD" w:rsidP="005A10BD">
      <w:r w:rsidRPr="005A10BD">
        <w:t>Provided also that the period of one hundred and twenty days , as aforesaid , may be extended for a period not more than sixty days , by the Commissioner having jurisdiction , if the claimant so requests , thereby providing reasons justifying the delay in submission of claim :</w:t>
      </w:r>
    </w:p>
    <w:p w14:paraId="4ABD41EB" w14:textId="77777777" w:rsidR="005A10BD" w:rsidRDefault="005A10BD"/>
    <w:p w14:paraId="793931A9" w14:textId="77777777" w:rsidR="00483354" w:rsidRDefault="00483354"/>
    <w:p w14:paraId="1D99095D" w14:textId="77777777" w:rsidR="00483354" w:rsidRDefault="00483354"/>
    <w:p w14:paraId="6B640F29" w14:textId="3479DD6C" w:rsidR="0078499B" w:rsidRPr="0078499B" w:rsidRDefault="0078499B" w:rsidP="0078499B">
      <w:r w:rsidRPr="0078499B">
        <w:t xml:space="preserve">Synopsis of </w:t>
      </w:r>
      <w:proofErr w:type="spellStart"/>
      <w:r w:rsidRPr="0078499B">
        <w:t>Taxex</w:t>
      </w:r>
      <w:proofErr w:type="spellEnd"/>
      <w:r w:rsidRPr="0078499B">
        <w:t xml:space="preserve"> </w:t>
      </w:r>
      <w:r w:rsidR="00AB2735">
        <w:t xml:space="preserve">                  </w:t>
      </w:r>
      <w:r w:rsidRPr="0078499B">
        <w:t>Sales Tax - Refunds &amp; Recoveries</w:t>
      </w:r>
      <w:r w:rsidR="00AB2735">
        <w:t xml:space="preserve">                                             </w:t>
      </w:r>
      <w:r w:rsidRPr="0078499B">
        <w:t xml:space="preserve"> 135-567</w:t>
      </w:r>
    </w:p>
    <w:p w14:paraId="78A69A6B" w14:textId="77777777" w:rsidR="0078499B" w:rsidRPr="0078499B" w:rsidRDefault="0078499B" w:rsidP="0078499B">
      <w:r w:rsidRPr="0078499B">
        <w:t>Provided also that if a claimant is registered as commercial exporter and exporting same state goods , the period of one hundred and eighty days shall be reckoned from date of filing of return or the date of issuance of BCA , whichever is later .</w:t>
      </w:r>
    </w:p>
    <w:p w14:paraId="2A7EE4E5" w14:textId="77777777" w:rsidR="0078499B" w:rsidRPr="0078499B" w:rsidRDefault="0078499B" w:rsidP="0078499B">
      <w:r w:rsidRPr="0078499B">
        <w:t>( 2 ) The registered person claiming refund in the aforesaid manner shall maintain and keep all the paper documents relating to the refund claim , such as invoices , credit notes , debit notes , goods declarations , bank credit advice , banking instruments etc. in his office and may not submit the same along with the refund to the concerned Regional Tax Office or Large Taxpayers ' Unit . The same shall be presented to the said offices if so required by the officer - in - charge for processing of the refund claim or post - refund scrutiny .</w:t>
      </w:r>
    </w:p>
    <w:p w14:paraId="611FFFEE" w14:textId="77777777" w:rsidR="0078499B" w:rsidRPr="0078499B" w:rsidRDefault="0078499B" w:rsidP="00746D65">
      <w:pPr>
        <w:numPr>
          <w:ilvl w:val="0"/>
          <w:numId w:val="15"/>
        </w:numPr>
      </w:pPr>
      <w:r w:rsidRPr="0078499B">
        <w:t>Risk management system ( RMS ) .-</w:t>
      </w:r>
    </w:p>
    <w:p w14:paraId="23AA2607" w14:textId="77777777" w:rsidR="0078499B" w:rsidRPr="0078499B" w:rsidRDefault="0078499B" w:rsidP="0078499B">
      <w:r w:rsidRPr="0078499B">
        <w:t>( 1 ) After submission of refund claim , in the aforesaid manner , the same shall be processed by Risk Management System ( RMS ) of FBR's Computerized System . Based on the parameters in RMS , a refund claim shall be routed to any of the following three channels as described below , namely : -</w:t>
      </w:r>
    </w:p>
    <w:p w14:paraId="5181A8D8" w14:textId="77777777" w:rsidR="0078499B" w:rsidRPr="0078499B" w:rsidRDefault="0078499B" w:rsidP="0078499B">
      <w:r w:rsidRPr="0078499B">
        <w:t>( a ) Fully Automated Sales tax e - Refund System ( FASTER ) , The provisions related to this channel are prescribed in Chapter V - A</w:t>
      </w:r>
    </w:p>
    <w:p w14:paraId="76373930" w14:textId="77777777" w:rsidR="0078499B" w:rsidRPr="0078499B" w:rsidRDefault="0078499B" w:rsidP="0078499B">
      <w:r w:rsidRPr="0078499B">
        <w:t xml:space="preserve">( b ) Expeditious Refund System ( ERS ) , The claims filed by the manufacturer - cum- exporters under section 10 of the Act that do not fulfil parameters of FASTER channel and the same are </w:t>
      </w:r>
      <w:r w:rsidRPr="0078499B">
        <w:lastRenderedPageBreak/>
        <w:t>considered as involving medium risk by RMS shall be routed to ERS . The RPO for verified amount shall be generated and forwarded to CSTRO for payment .</w:t>
      </w:r>
    </w:p>
    <w:p w14:paraId="3F99D4A8" w14:textId="77777777" w:rsidR="0078499B" w:rsidRPr="0078499B" w:rsidRDefault="0078499B" w:rsidP="0078499B">
      <w:r w:rsidRPr="0078499B">
        <w:t>( c ) Sales Tax Automated Refund Repository ( STARR ) , The claims that do not fulfil criteria for both FASTER and ERS channels shall be processed through STARR in the manner as provided in rule 29 .</w:t>
      </w:r>
    </w:p>
    <w:p w14:paraId="0B80125E" w14:textId="77777777" w:rsidR="0078499B" w:rsidRPr="0078499B" w:rsidRDefault="0078499B" w:rsidP="0078499B">
      <w:r w:rsidRPr="0078499B">
        <w:t>( 2 ) For the refund claims processed through FASTER or ERS , the part of the refund claim that is not verified or not found admissible shall be subjected to system validation checks every week and PRO shall be generated for the amount found valid during each validation check . After every validation process , the information regarding PRO generated , if any , as well as the objections shall be communicated by the system to the refund claimant and also to the concerned RTO or LTU for information . PRO so generated shall be communicated to the State Bank of Pakistan for payment in the aforesaid manner . After eight validation checks , including the initial one , if any amount still remains un - cleared , the same shall then be processed under STARR channel ...</w:t>
      </w:r>
    </w:p>
    <w:p w14:paraId="4B4D51C0" w14:textId="77777777" w:rsidR="0078499B" w:rsidRPr="0078499B" w:rsidRDefault="0078499B" w:rsidP="00746D65">
      <w:pPr>
        <w:numPr>
          <w:ilvl w:val="0"/>
          <w:numId w:val="16"/>
        </w:numPr>
      </w:pPr>
      <w:r w:rsidRPr="0078499B">
        <w:t>Processing through STARR channel.-</w:t>
      </w:r>
    </w:p>
    <w:p w14:paraId="70461607" w14:textId="77777777" w:rsidR="0078499B" w:rsidRPr="0078499B" w:rsidRDefault="0078499B" w:rsidP="0078499B">
      <w:r w:rsidRPr="0078499B">
        <w:t>( 1 ) For the claims or part of claims , as routed to STARR channel , the Computerized System shall cross match the data on soft copy with the data available in the system and process the claim by applying the risk parameters and generate analysis report indicating the admissible amount as well as the amount not validated along - with the objections raised by the system .</w:t>
      </w:r>
    </w:p>
    <w:p w14:paraId="4BC7FE3B" w14:textId="77777777" w:rsidR="0078499B" w:rsidRPr="0078499B" w:rsidRDefault="0078499B" w:rsidP="0078499B">
      <w:r w:rsidRPr="0078499B">
        <w:t>( 2 ) The processing officer shall forward the claim file along - with the analysis report referred to in sub - rule ( 2 ) to the officer - in - charge for further necessary action along with his recommendations .</w:t>
      </w:r>
    </w:p>
    <w:p w14:paraId="527108A8" w14:textId="77777777" w:rsidR="0078499B" w:rsidRPr="0078499B" w:rsidRDefault="0078499B" w:rsidP="0078499B">
      <w:r w:rsidRPr="0078499B">
        <w:t>( 3 ) Where the Processing Officer or the officer - in - charge is of the opinion that any further inquiry or audit is required in respect of amount not cleared by the STARR channel or for t any other reason to establish genuineness and admissibility of the claim , he may</w:t>
      </w:r>
    </w:p>
    <w:p w14:paraId="5565EC19" w14:textId="77777777" w:rsidR="0078499B" w:rsidRPr="0078499B" w:rsidRDefault="0078499B" w:rsidP="0078499B">
      <w:r w:rsidRPr="0078499B">
        <w:t xml:space="preserve">Sources and related content </w:t>
      </w:r>
    </w:p>
    <w:p w14:paraId="421F5778" w14:textId="77777777" w:rsidR="0078499B" w:rsidRPr="0078499B" w:rsidRDefault="0078499B" w:rsidP="0078499B">
      <w:pPr>
        <w:rPr>
          <w:rStyle w:val="Hyperlink"/>
        </w:rPr>
      </w:pPr>
      <w:r w:rsidRPr="0078499B">
        <w:fldChar w:fldCharType="begin"/>
      </w:r>
      <w:r w:rsidRPr="0078499B">
        <w:instrText>HYPERLINK "https://lh3.googleusercontent.com/gg/AN12HXRsPC7MiI8wR1A64MqMvkT70nG0GVxNebrCpsyY1o1uEM7PV4nJAzXq1Wu_MMk3bs3zX-fpa9n4vQYknYC62jmER95S9tf-P4tyus2hFxw45J2S2PgQ5MuQJl4m7wAfnpggH1m3mrbXVHkW8QDz5Tjzcr-Ioq-wmu4hV2t393GDBM_igPT584MJNn0laMzWBW946NLcwQaZFc7WKj5D9v2Q232w5q00Hhd9F6g2DA8WsIDDeP1pAS49uVgE7xQAK44wCaMuUWTkUpXOL54rumdDcyZoI3b8K3s" \t "_blank"</w:instrText>
      </w:r>
      <w:r w:rsidRPr="0078499B">
        <w:fldChar w:fldCharType="separate"/>
      </w:r>
    </w:p>
    <w:p w14:paraId="34E558BA" w14:textId="0AC3D940" w:rsidR="00714439" w:rsidRPr="00714439" w:rsidRDefault="0078499B" w:rsidP="00714439">
      <w:r w:rsidRPr="0078499B">
        <w:fldChar w:fldCharType="end"/>
      </w:r>
      <w:r w:rsidR="00714439" w:rsidRPr="00714439">
        <w:rPr>
          <w:rFonts w:ascii="Times New Roman" w:eastAsia="Times New Roman" w:hAnsi="Times New Roman" w:cs="Times New Roman"/>
          <w:kern w:val="0"/>
          <w14:ligatures w14:val="none"/>
        </w:rPr>
        <w:t xml:space="preserve"> </w:t>
      </w:r>
      <w:r w:rsidR="00714439" w:rsidRPr="00714439">
        <w:t xml:space="preserve">Synopsis of Taxes </w:t>
      </w:r>
      <w:r w:rsidR="00714439">
        <w:t xml:space="preserve">                               </w:t>
      </w:r>
      <w:r w:rsidR="00714439" w:rsidRPr="00714439">
        <w:t>Sales Tax Refunds &amp; Recoveries</w:t>
      </w:r>
      <w:r w:rsidR="00714439">
        <w:t xml:space="preserve">                                      </w:t>
      </w:r>
      <w:r w:rsidR="00714439" w:rsidRPr="00714439">
        <w:t xml:space="preserve"> 35-568</w:t>
      </w:r>
    </w:p>
    <w:p w14:paraId="5D899FBA" w14:textId="77777777" w:rsidR="00714439" w:rsidRPr="00714439" w:rsidRDefault="00714439" w:rsidP="00714439">
      <w:r w:rsidRPr="00714439">
        <w:t>make or cause to be made such inquiry or audit as deemed appropriate , after seeking approval from the concerned Additional Commissioner and inform the refund claimant accordingly .</w:t>
      </w:r>
    </w:p>
    <w:p w14:paraId="03C17957" w14:textId="77777777" w:rsidR="00714439" w:rsidRPr="00714439" w:rsidRDefault="00714439" w:rsidP="00714439">
      <w:r w:rsidRPr="00714439">
        <w:t xml:space="preserve">( 4 ) On receipt of analysis Report and refund payment order for the amount verified by the system and found admissible by the processing officer , the officer - in - charge shall sanction </w:t>
      </w:r>
      <w:r w:rsidRPr="00714439">
        <w:lastRenderedPageBreak/>
        <w:t>the amount so determined and issue the Refund Payment Order ( RPO ) electronically as well as a paper copy thereof to be signed and kept in record ..</w:t>
      </w:r>
    </w:p>
    <w:p w14:paraId="3058BF1F" w14:textId="77777777" w:rsidR="00714439" w:rsidRPr="00714439" w:rsidRDefault="00714439" w:rsidP="00714439">
      <w:r w:rsidRPr="00714439">
        <w:t>( 5 ) The RPO shall be electronically forwarded to CSTRO for payment . 31. Payment by CSTRO.-</w:t>
      </w:r>
    </w:p>
    <w:p w14:paraId="57A8CACC" w14:textId="77777777" w:rsidR="00714439" w:rsidRPr="00714439" w:rsidRDefault="00714439" w:rsidP="00714439">
      <w:r w:rsidRPr="00714439">
        <w:t xml:space="preserve">( 1 ) For RPOs , received electronically , through ERS or STARR channels , the officer - in- charge of CSTRO and the treasury officer in CSTRO , as designated by the Board , shall sign the crossed cheque in </w:t>
      </w:r>
      <w:proofErr w:type="spellStart"/>
      <w:r w:rsidRPr="00714439">
        <w:t>favour</w:t>
      </w:r>
      <w:proofErr w:type="spellEnd"/>
      <w:r w:rsidRPr="00714439">
        <w:t xml:space="preserve"> of the claimant as signatory and co - signatory . CSTRO shall issue the cheque for the sanctions amount as mentioned in the RPO and shall mail the same through courier to the registered address of the claimant .</w:t>
      </w:r>
    </w:p>
    <w:p w14:paraId="0178D957" w14:textId="77777777" w:rsidR="00714439" w:rsidRPr="00714439" w:rsidRDefault="00714439" w:rsidP="00714439">
      <w:r w:rsidRPr="00714439">
        <w:t>( 2 ) The CSTRO shall also prepare a statement of payment advice of all cheques , for each day on which a cheque or cheques are issued , indicating the declared bank account of the claimant and the same shall be sent to the State Bank of Pakistan duly signed by the signatory and co - signatory .</w:t>
      </w:r>
    </w:p>
    <w:p w14:paraId="1436A14B" w14:textId="77777777" w:rsidR="00714439" w:rsidRPr="00714439" w:rsidRDefault="00714439" w:rsidP="00714439">
      <w:r w:rsidRPr="00714439">
        <w:t>( 3 ) Where any cheque is returned back by the State Bank of Pakistan or the claimant due to any reason , the treasury officer shall cancel such cheque , if required , and attach such cancelled cheque with the respective counter - foil of the cheque - book .</w:t>
      </w:r>
    </w:p>
    <w:p w14:paraId="0ED6870D" w14:textId="77777777" w:rsidR="00714439" w:rsidRPr="00714439" w:rsidRDefault="00714439" w:rsidP="00714439">
      <w:r w:rsidRPr="00714439">
        <w:t>( 4 ) In lieu of procedure stated in sub - rules ( 1 ) to ( 3 ) above , the CSTRO may electronically transfer the details of approved RPO or RPOs to State Bank of Pakistan for direct credit to the declared bank account of the claimant and intimation of such advice shall be given to the claimant . Further a claimant - wise bank advice duly signed by the signatory and co - signatory indicating the amount payable and the declared bank account of the claimant shall also be sent to the State Bank of Pakistan</w:t>
      </w:r>
    </w:p>
    <w:p w14:paraId="5707C3AB" w14:textId="77777777" w:rsidR="00714439" w:rsidRPr="00714439" w:rsidRDefault="00714439" w:rsidP="00746D65">
      <w:pPr>
        <w:numPr>
          <w:ilvl w:val="0"/>
          <w:numId w:val="17"/>
        </w:numPr>
      </w:pPr>
      <w:r w:rsidRPr="00714439">
        <w:t>Omitted by SRO 918 ( I ) / 2019 , dated , 07-08-2019 .</w:t>
      </w:r>
    </w:p>
    <w:p w14:paraId="5FEA5352" w14:textId="77777777" w:rsidR="00714439" w:rsidRPr="00714439" w:rsidRDefault="00714439" w:rsidP="00746D65">
      <w:pPr>
        <w:numPr>
          <w:ilvl w:val="0"/>
          <w:numId w:val="17"/>
        </w:numPr>
      </w:pPr>
      <w:r w:rsidRPr="00714439">
        <w:t>Extent of payment of refund claim . Refund in respect of goods exported or supplied at zero - rate shall be paid to the extent of the input tax paid on purchases or imports that are actually consumed in such goods as exported or supplied , both in respect of claim by a manufacturer - cum- exporter or a commercial exporter .</w:t>
      </w:r>
    </w:p>
    <w:p w14:paraId="3B8B4B01" w14:textId="77777777" w:rsidR="00714439" w:rsidRPr="00714439" w:rsidRDefault="00714439" w:rsidP="00746D65">
      <w:pPr>
        <w:numPr>
          <w:ilvl w:val="0"/>
          <w:numId w:val="17"/>
        </w:numPr>
      </w:pPr>
      <w:r w:rsidRPr="00714439">
        <w:t>Refund of excess input tax not relating to zero - rated supplies.-</w:t>
      </w:r>
    </w:p>
    <w:p w14:paraId="69C93383" w14:textId="77777777" w:rsidR="00714439" w:rsidRPr="00714439" w:rsidRDefault="00714439" w:rsidP="00714439">
      <w:r w:rsidRPr="00714439">
        <w:t>( 1 ) The refund of excess unadjusted input tax relating to supplies other than zero - rated shall be claimed and sanctioned in the cases mentioned below , namely : -</w:t>
      </w:r>
    </w:p>
    <w:p w14:paraId="66CA13BC" w14:textId="77777777" w:rsidR="00714439" w:rsidRPr="00714439" w:rsidRDefault="00714439" w:rsidP="00714439">
      <w:r w:rsidRPr="00714439">
        <w:t>( a ) the gas transmission and distribution companies , manufacturers of fertilizers , cotton ginners , electric power producers and electric power distribution companies may claim refund of excess input tax over output tax in any tax period ;</w:t>
      </w:r>
    </w:p>
    <w:p w14:paraId="716409C1" w14:textId="77777777" w:rsidR="00714439" w:rsidRPr="00714439" w:rsidRDefault="00714439" w:rsidP="00714439">
      <w:r w:rsidRPr="00714439">
        <w:t>( b ) Omitted by SRO 918 ( 1 ) / 2019</w:t>
      </w:r>
    </w:p>
    <w:p w14:paraId="25D737FC" w14:textId="77777777" w:rsidR="00714439" w:rsidRPr="00714439" w:rsidRDefault="00714439" w:rsidP="00714439">
      <w:r w:rsidRPr="00714439">
        <w:lastRenderedPageBreak/>
        <w:t>( c ) registered persons who are not able to adjust input tax in excess of 90 % of output tax in view of restriction in section BB of the Act , may file refund claim as under , -</w:t>
      </w:r>
    </w:p>
    <w:p w14:paraId="134D1754" w14:textId="2F67E425" w:rsidR="00574B67" w:rsidRPr="00574B67" w:rsidRDefault="00574B67" w:rsidP="00574B67">
      <w:r w:rsidRPr="00574B67">
        <w:t>Synopsis of Taxes</w:t>
      </w:r>
      <w:r w:rsidR="000B6D9B">
        <w:t xml:space="preserve">                         </w:t>
      </w:r>
      <w:r w:rsidRPr="00574B67">
        <w:t xml:space="preserve"> Sales Tax Refunds &amp; Recoveries</w:t>
      </w:r>
      <w:r w:rsidR="000B6D9B">
        <w:t xml:space="preserve">                                         </w:t>
      </w:r>
      <w:r w:rsidRPr="00574B67">
        <w:t xml:space="preserve"> [ 35-569 ]</w:t>
      </w:r>
    </w:p>
    <w:p w14:paraId="0F84AE36" w14:textId="77777777" w:rsidR="00574B67" w:rsidRPr="00574B67" w:rsidRDefault="00574B67" w:rsidP="00574B67">
      <w:r w:rsidRPr="00574B67">
        <w:t>in case of registered persons whose accounts are subject to audit under the Companies Ordinance , 1984 , after the end of their accounting year ;</w:t>
      </w:r>
    </w:p>
    <w:p w14:paraId="701C0609" w14:textId="77777777" w:rsidR="00574B67" w:rsidRPr="00574B67" w:rsidRDefault="00574B67" w:rsidP="00574B67">
      <w:r w:rsidRPr="00574B67">
        <w:t>and</w:t>
      </w:r>
    </w:p>
    <w:p w14:paraId="7E207EDA" w14:textId="77777777" w:rsidR="00574B67" w:rsidRPr="00574B67" w:rsidRDefault="00574B67" w:rsidP="00574B67">
      <w:r w:rsidRPr="00574B67">
        <w:t xml:space="preserve">( ii ) in case of other registered persons , after the end of financial year , ( d ) all other registered persons , not covered by clauses ( a ) to ( c ) above , may claim </w:t>
      </w:r>
      <w:proofErr w:type="spellStart"/>
      <w:r w:rsidRPr="00574B67">
        <w:t>refurid</w:t>
      </w:r>
      <w:proofErr w:type="spellEnd"/>
      <w:r w:rsidRPr="00574B67">
        <w:t xml:space="preserve"> of excess input tax , if the same is not adjusted within a minimum consecutive period of twelve months :</w:t>
      </w:r>
    </w:p>
    <w:p w14:paraId="3FAF6D80" w14:textId="77777777" w:rsidR="00574B67" w:rsidRPr="00574B67" w:rsidRDefault="00574B67" w:rsidP="00574B67">
      <w:r w:rsidRPr="00574B67">
        <w:t>Provided that the amount of refund claim in all such cases shall not exceed the excess of total input tax over the total output tax , as declared in the relevant returns , for the period in respect of which the claim has been filed and shall not include any excess input tax declared prior to the said period .</w:t>
      </w:r>
    </w:p>
    <w:p w14:paraId="4808AE87" w14:textId="77777777" w:rsidR="00574B67" w:rsidRPr="00574B67" w:rsidRDefault="00574B67" w:rsidP="00574B67">
      <w:r w:rsidRPr="00574B67">
        <w:t xml:space="preserve">( 2 ) The registered person , after submission of return in which refund is claimed , shall file refund claim electronically in the form STR - 7A , within the period as specified in rule 28 : Provided that , if applicable , a statement along with annual audited accounts as envisaged in clause ( </w:t>
      </w:r>
      <w:proofErr w:type="spellStart"/>
      <w:r w:rsidRPr="00574B67">
        <w:t>i</w:t>
      </w:r>
      <w:proofErr w:type="spellEnd"/>
      <w:r w:rsidRPr="00574B67">
        <w:t xml:space="preserve"> ) of sub - section ( 2 ) of section BB of the Act shall also be uploaded</w:t>
      </w:r>
    </w:p>
    <w:p w14:paraId="101C4185" w14:textId="77777777" w:rsidR="00574B67" w:rsidRPr="00574B67" w:rsidRDefault="00574B67" w:rsidP="00574B67">
      <w:r w:rsidRPr="00574B67">
        <w:t>( 3 ) The refund of excess input tax under this rule shall be processed , sanctioned and paid in the manner as provided in rules 29 and 30 .</w:t>
      </w:r>
    </w:p>
    <w:p w14:paraId="270A41F1" w14:textId="77777777" w:rsidR="00574B67" w:rsidRPr="00574B67" w:rsidRDefault="00574B67" w:rsidP="00574B67">
      <w:r w:rsidRPr="00574B67">
        <w:t>( 4 ) The refund of excess input tax provided in clauses ( c ) and ( d ) of sub - rule ( 1 ) , excluding the cases of claims by registered persons , whose accounts are subject to audit under the Companies Act , 2017 ( XIX of 2019 ) , as referred to in section ( 2 ) of section 8B of the Act , shall be sanctioned as found admissible after a departmental audit of records maintained by the registered person and after a certificate is recorded by the Inland Revenue officers auditing the records that actual value addition during the period involved was not found sufficient to require a net payment of tax for the reasons mentioned in the audit report</w:t>
      </w:r>
    </w:p>
    <w:p w14:paraId="4F907DFC" w14:textId="77777777" w:rsidR="00574B67" w:rsidRPr="00574B67" w:rsidRDefault="00574B67" w:rsidP="00574B67">
      <w:r w:rsidRPr="00574B67">
        <w:t>Provided that in case of refund claim falling in clause ( b ) of sub - rule ( 1 ) , post - refund audit shall be conducted after the close of financial year and the auditors shall report on the aspect of value addition in their audit report .</w:t>
      </w:r>
    </w:p>
    <w:p w14:paraId="753E18AA" w14:textId="77777777" w:rsidR="00574B67" w:rsidRPr="00574B67" w:rsidRDefault="00574B67" w:rsidP="00574B67">
      <w:r w:rsidRPr="00574B67">
        <w:t>( 5 ) The refund claimant shall ensure that the input tax involved in the refund claim is not shown as outstanding credit in the returns for the tax periods subsequent to the period of claim .</w:t>
      </w:r>
    </w:p>
    <w:p w14:paraId="6A453614" w14:textId="77777777" w:rsidR="00574B67" w:rsidRPr="00574B67" w:rsidRDefault="00574B67" w:rsidP="00574B67">
      <w:r w:rsidRPr="00574B67">
        <w:lastRenderedPageBreak/>
        <w:t>( 6 ) The refund of excess input tax under this rule shall not be claimed where the same has already been claimed or paid under any other notification issued by the Federal Government or the Board .</w:t>
      </w:r>
    </w:p>
    <w:p w14:paraId="7C389513" w14:textId="77777777" w:rsidR="00574B67" w:rsidRPr="00574B67" w:rsidRDefault="00574B67" w:rsidP="00574B67">
      <w:r w:rsidRPr="00574B67">
        <w:t>34A . Sanction of refund claims of import - related sales tax by the collectorates of customs.- ( 1 ) Sales Tax refund filed by an importer for import - related sales tax paid in excess due to inadvertence , error or misconception , or as result of a competent adjudication or appellate authority , claimed within the period as prescribed under section 66 of the Act , may be decided and allowed by the concerned officer of Customs , not below the rank of an Assistant Collector subject to sub - rules ( 2 ) and ( 3 ) below .</w:t>
      </w:r>
    </w:p>
    <w:p w14:paraId="21BBE4C1" w14:textId="77777777" w:rsidR="00574B67" w:rsidRPr="00574B67" w:rsidRDefault="00574B67" w:rsidP="00574B67">
      <w:r w:rsidRPr="00574B67">
        <w:t xml:space="preserve">( 2 ) In the case of registered person while applying for refund to the concerned Customs Collectorate , the applicant must endorse a copy of the refund application to the Refund Division of the </w:t>
      </w:r>
      <w:proofErr w:type="spellStart"/>
      <w:r w:rsidRPr="00574B67">
        <w:t>concemed</w:t>
      </w:r>
      <w:proofErr w:type="spellEnd"/>
      <w:r w:rsidRPr="00574B67">
        <w:t xml:space="preserve"> RTO or LTU . The concerned Collectorate of Customs shall not process the claim unless a confirmation from such inland Revenue officer , that no</w:t>
      </w:r>
    </w:p>
    <w:p w14:paraId="4043747D" w14:textId="77777777" w:rsidR="00574B67" w:rsidRPr="00574B67" w:rsidRDefault="00574B67" w:rsidP="00574B67">
      <w:r w:rsidRPr="00574B67">
        <w:t xml:space="preserve">Sources and related content </w:t>
      </w:r>
    </w:p>
    <w:p w14:paraId="76D8B7F9" w14:textId="77777777" w:rsidR="00574B67" w:rsidRPr="00574B67" w:rsidRDefault="00574B67" w:rsidP="00574B67">
      <w:pPr>
        <w:rPr>
          <w:rStyle w:val="Hyperlink"/>
        </w:rPr>
      </w:pPr>
      <w:r w:rsidRPr="00574B67">
        <w:fldChar w:fldCharType="begin"/>
      </w:r>
      <w:r w:rsidRPr="00574B67">
        <w:instrText>HYPERLINK "https://lh3.googleusercontent.com/gg/AN12HXTxTy394_80MQOrbQqgE8nMTD_pRuZl6Til5N9Kd5x2ZBQYs--qoo898n6jnM-qoSEPG8fmLYT6c8T7c_IXOQoe2NdqB-nnXDxiSGedGI2-H7bBuYsyvPfirBCWgizbNQ6JBuBno58NlDjDrIdXnFPCGFZ7GDH1mYg9Su5MxLj-3el6CIeCehX0d9m3bBhDRtT6jBIMF9rLLc8vCfIzyNghLY9z4AKQT5NKybZDByI6Fx8lh2RrsRANl3zoc2CrS73EW11bot5t1wCjx-mx_eAjb3KrUdhawso" \t "_blank"</w:instrText>
      </w:r>
      <w:r w:rsidRPr="00574B67">
        <w:fldChar w:fldCharType="separate"/>
      </w:r>
    </w:p>
    <w:p w14:paraId="73724A8B" w14:textId="4BF260C8" w:rsidR="00C557D1" w:rsidRPr="00574B67" w:rsidRDefault="00574B67" w:rsidP="00C557D1">
      <w:r w:rsidRPr="00574B67">
        <w:fldChar w:fldCharType="end"/>
      </w:r>
      <w:r w:rsidR="00C557D1" w:rsidRPr="00C557D1">
        <w:t xml:space="preserve"> </w:t>
      </w:r>
      <w:r w:rsidR="00C557D1" w:rsidRPr="00574B67">
        <w:t>Synopsis of Taxes</w:t>
      </w:r>
      <w:r w:rsidR="00C557D1">
        <w:t xml:space="preserve">                         </w:t>
      </w:r>
      <w:r w:rsidR="00C557D1" w:rsidRPr="00574B67">
        <w:t xml:space="preserve"> Sales Tax Refunds &amp; Recoveries</w:t>
      </w:r>
      <w:r w:rsidR="00C557D1">
        <w:t xml:space="preserve">                                        </w:t>
      </w:r>
      <w:r w:rsidR="00C557D1" w:rsidRPr="00574B67">
        <w:t xml:space="preserve"> [ 35-5</w:t>
      </w:r>
      <w:r w:rsidR="004530B5">
        <w:t>70</w:t>
      </w:r>
      <w:r w:rsidR="00C557D1" w:rsidRPr="00574B67">
        <w:t xml:space="preserve"> ]</w:t>
      </w:r>
    </w:p>
    <w:p w14:paraId="7316C01E" w14:textId="02A2A180" w:rsidR="00574B67" w:rsidRPr="00574B67" w:rsidRDefault="00574B67" w:rsidP="00574B67"/>
    <w:p w14:paraId="476B6F02" w14:textId="4C8B9696" w:rsidR="0078499B" w:rsidRPr="0078499B" w:rsidRDefault="0078499B" w:rsidP="0078499B"/>
    <w:p w14:paraId="3BFAB683" w14:textId="77777777" w:rsidR="006171EA" w:rsidRPr="006171EA" w:rsidRDefault="006171EA" w:rsidP="006171EA">
      <w:r w:rsidRPr="006171EA">
        <w:t>adjustment or payment of the amount claimed in refund has been made , has been received . The concerned RTO or LTU on receipt of a reference from Collectorate of Customs shall communicate such confirmation , or otherwise , within thirty days of receipt of the reference .</w:t>
      </w:r>
    </w:p>
    <w:p w14:paraId="1C388E58" w14:textId="77777777" w:rsidR="006171EA" w:rsidRPr="006171EA" w:rsidRDefault="006171EA" w:rsidP="006171EA">
      <w:r w:rsidRPr="006171EA">
        <w:t>( 3 ) In case of an unregistered importer , the refund shall be processed by the concerned Customs Collectorate without prior reference to RTO or LTU .</w:t>
      </w:r>
    </w:p>
    <w:p w14:paraId="40B975C6" w14:textId="77777777" w:rsidR="006171EA" w:rsidRPr="006171EA" w:rsidRDefault="006171EA" w:rsidP="006171EA">
      <w:r w:rsidRPr="006171EA">
        <w:t>( 4 ) The sales tax refund files after issuance of refund payment order by the relevant Customs officer shall be sent through proper channel , in the case of registered person to the RTO or LTU concerned , and in the case of unregistered person to the nearest RTO where the customs station is located . The refund sanctioning authority of the Customs Collectorate shall mention the number and date , etc. , of RTO's or LTU's confirmation of regarding non - adjustment of tax involved or non - payment of refund , if applicable , in his sanction order .</w:t>
      </w:r>
    </w:p>
    <w:p w14:paraId="25E8026D" w14:textId="77777777" w:rsidR="006171EA" w:rsidRPr="006171EA" w:rsidRDefault="006171EA" w:rsidP="006171EA">
      <w:r w:rsidRPr="006171EA">
        <w:t xml:space="preserve">( 5 ) On receipt of such sanction order from Customs Collectorate by the concerned officer- in - charge in RTO or LTU , he shall make the entry of the sanction order in the Computerized System , and after obtaining permission of the Commissioner concerned , generate RPO of the </w:t>
      </w:r>
      <w:r w:rsidRPr="006171EA">
        <w:lastRenderedPageBreak/>
        <w:t>sanctioned amount for electronic transmission to CSTRO . The amount of such sales tax refund shall be debited from the head of sales tax ( on imports ) .</w:t>
      </w:r>
    </w:p>
    <w:p w14:paraId="50B1CCBD" w14:textId="77777777" w:rsidR="006171EA" w:rsidRPr="006171EA" w:rsidRDefault="006171EA" w:rsidP="00746D65">
      <w:pPr>
        <w:numPr>
          <w:ilvl w:val="0"/>
          <w:numId w:val="18"/>
        </w:numPr>
      </w:pPr>
      <w:r w:rsidRPr="006171EA">
        <w:t>Responsibility of the claimant.-</w:t>
      </w:r>
    </w:p>
    <w:p w14:paraId="500850E4" w14:textId="77777777" w:rsidR="006171EA" w:rsidRPr="006171EA" w:rsidRDefault="006171EA" w:rsidP="006171EA">
      <w:r w:rsidRPr="006171EA">
        <w:t>The automated processing of refund claims shall be conducted on the basis of supportive documents , if required , and data on prescribed electronic format provided by the claimant . The claimant shall be responsible for any mis - declaration or submission of incorrect information and shall be liable for penal action besides recovery of the amount erroneously refunded along with default surcharge under the relevant provisions of the Act .</w:t>
      </w:r>
    </w:p>
    <w:p w14:paraId="6A1419AF" w14:textId="77777777" w:rsidR="006171EA" w:rsidRPr="006171EA" w:rsidRDefault="006171EA" w:rsidP="00746D65">
      <w:pPr>
        <w:numPr>
          <w:ilvl w:val="0"/>
          <w:numId w:val="19"/>
        </w:numPr>
      </w:pPr>
      <w:r w:rsidRPr="006171EA">
        <w:t>Post - sanction audit of refund claims.-</w:t>
      </w:r>
    </w:p>
    <w:p w14:paraId="202A4D21" w14:textId="77777777" w:rsidR="006171EA" w:rsidRPr="006171EA" w:rsidRDefault="006171EA" w:rsidP="006171EA">
      <w:r w:rsidRPr="006171EA">
        <w:t>( 1 ) After disposing of the refund claim , the officer In - charge shall forward the relevant file to the Post Refund Audit Division for post - sanction audit and scrutiny , which shall , inter alia , include verification of input tax payment by respective suppliers and compliance of section 73 of the Act ,</w:t>
      </w:r>
    </w:p>
    <w:p w14:paraId="11DDBCD0" w14:textId="77777777" w:rsidR="006171EA" w:rsidRPr="006171EA" w:rsidRDefault="006171EA" w:rsidP="006171EA">
      <w:r w:rsidRPr="006171EA">
        <w:t>Provided that scrutiny of the refund claims processed or sanctioned after the 30th June , 2014 shall be carried out on the basis of risk - based selection through computerized Post Refund Scrutiny ( PRS ) ;</w:t>
      </w:r>
    </w:p>
    <w:p w14:paraId="02A13888" w14:textId="77777777" w:rsidR="006171EA" w:rsidRPr="006171EA" w:rsidRDefault="006171EA" w:rsidP="006171EA">
      <w:r w:rsidRPr="006171EA">
        <w:t>Provided further that where the Commissioner Inland Revenue has reasons to believe , on the basis of some information , pre - determined criteria or otherwise , that a registered person , whose refund claim was processed or sanctioned after the 30th June , 2014 , has been paid refund which was not admissible , he may direct through order in writing to conduct manual post - refund scrutiny of such claim .</w:t>
      </w:r>
    </w:p>
    <w:p w14:paraId="7E025906" w14:textId="77777777" w:rsidR="006171EA" w:rsidRPr="006171EA" w:rsidRDefault="006171EA" w:rsidP="006171EA">
      <w:r w:rsidRPr="006171EA">
        <w:t>( 2 ) The officer in - charge of Post Refund Audit Division shall send his findings to the concerned Refund Division for further necessary action , as required under the law .</w:t>
      </w:r>
    </w:p>
    <w:p w14:paraId="3B1E2E0C" w14:textId="77777777" w:rsidR="006171EA" w:rsidRPr="006171EA" w:rsidRDefault="006171EA" w:rsidP="00746D65">
      <w:pPr>
        <w:numPr>
          <w:ilvl w:val="0"/>
          <w:numId w:val="20"/>
        </w:numPr>
      </w:pPr>
      <w:r w:rsidRPr="006171EA">
        <w:t>Action on inadmissible claims.-</w:t>
      </w:r>
    </w:p>
    <w:p w14:paraId="0FD95E4D" w14:textId="77777777" w:rsidR="006171EA" w:rsidRPr="006171EA" w:rsidRDefault="006171EA" w:rsidP="006171EA">
      <w:r w:rsidRPr="006171EA">
        <w:t>Where the claim or any part thereof is found inadmissible or unverified , the officer in - charge shall , at the time of issuing RPO , issue a notice requiring the claimant to show cause as to</w:t>
      </w:r>
    </w:p>
    <w:p w14:paraId="21035E95" w14:textId="77777777" w:rsidR="006171EA" w:rsidRPr="006171EA" w:rsidRDefault="006171EA" w:rsidP="006171EA">
      <w:r w:rsidRPr="006171EA">
        <w:t xml:space="preserve">Sources and related content </w:t>
      </w:r>
    </w:p>
    <w:p w14:paraId="19502CDC" w14:textId="77777777" w:rsidR="006171EA" w:rsidRPr="006171EA" w:rsidRDefault="006171EA" w:rsidP="006171EA">
      <w:pPr>
        <w:rPr>
          <w:rStyle w:val="Hyperlink"/>
        </w:rPr>
      </w:pPr>
      <w:r w:rsidRPr="006171EA">
        <w:fldChar w:fldCharType="begin"/>
      </w:r>
      <w:r w:rsidRPr="006171EA">
        <w:instrText>HYPERLINK "https://lh3.googleusercontent.com/gg/AN12HXTxTy394_80MQOrbQqgE8nMTD_pRuZl6Til5N9Kd5x2ZBQYs--qoo898n6jnM-qoSEPG8fmLYT6c8T7c_IXOQoe2NdqB-nnXDxiSGedGI2-H7bBuYsyvPfirBCWgizbNQ6JBuBno58NlDjDrIdXnFPCGFZ7GDH1mYg9Su5MxLj-3el6CIeCehX0d9m3bBhDRtT6jBIMF9rLLc8vCfIzyNghLY9z4AKQT5NKybZDByI6Fx8lh2RrsRANl3zoc2CrS73EW11bot5t1wCjx-mx_eAjb3KrUdhawso" \t "_blank"</w:instrText>
      </w:r>
      <w:r w:rsidRPr="006171EA">
        <w:fldChar w:fldCharType="separate"/>
      </w:r>
    </w:p>
    <w:p w14:paraId="72A51914" w14:textId="1F388D1E" w:rsidR="00446AA6" w:rsidRPr="00446AA6" w:rsidRDefault="006171EA" w:rsidP="00446AA6">
      <w:r w:rsidRPr="006171EA">
        <w:fldChar w:fldCharType="end"/>
      </w:r>
      <w:r w:rsidR="00446AA6" w:rsidRPr="00446AA6">
        <w:rPr>
          <w:rFonts w:ascii="Times New Roman" w:eastAsia="Times New Roman" w:hAnsi="Times New Roman" w:cs="Times New Roman"/>
          <w:kern w:val="0"/>
          <w14:ligatures w14:val="none"/>
        </w:rPr>
        <w:t xml:space="preserve"> </w:t>
      </w:r>
      <w:r w:rsidR="00446AA6" w:rsidRPr="00446AA6">
        <w:t>Synopsis of Taxes</w:t>
      </w:r>
      <w:r w:rsidR="00446AA6">
        <w:t xml:space="preserve">                          </w:t>
      </w:r>
      <w:r w:rsidR="00446AA6" w:rsidRPr="00446AA6">
        <w:t xml:space="preserve"> Sales Tax- Refunds &amp; Recoveries </w:t>
      </w:r>
      <w:r w:rsidR="00446AA6">
        <w:t xml:space="preserve">                          </w:t>
      </w:r>
      <w:r w:rsidR="00446AA6" w:rsidRPr="00446AA6">
        <w:t>[ 35-571 ]</w:t>
      </w:r>
    </w:p>
    <w:p w14:paraId="42C015E4" w14:textId="77777777" w:rsidR="00446AA6" w:rsidRPr="00446AA6" w:rsidRDefault="00446AA6" w:rsidP="00446AA6">
      <w:r w:rsidRPr="00446AA6">
        <w:t>why the claim or as the case may be , part thereof should not be rejected and as to why the claimant should not be proceeded against under the relevant provisions of the Act .</w:t>
      </w:r>
    </w:p>
    <w:p w14:paraId="5E14AEF5" w14:textId="77777777" w:rsidR="00446AA6" w:rsidRPr="00446AA6" w:rsidRDefault="00446AA6" w:rsidP="00746D65">
      <w:pPr>
        <w:numPr>
          <w:ilvl w:val="0"/>
          <w:numId w:val="21"/>
        </w:numPr>
      </w:pPr>
      <w:r w:rsidRPr="00446AA6">
        <w:lastRenderedPageBreak/>
        <w:t>Supportive documents.-</w:t>
      </w:r>
    </w:p>
    <w:p w14:paraId="5A88D2C1" w14:textId="77777777" w:rsidR="00446AA6" w:rsidRPr="00446AA6" w:rsidRDefault="00446AA6" w:rsidP="00446AA6">
      <w:r w:rsidRPr="00446AA6">
        <w:t>( 1 ) In case of refund claim processed through STARR channel , the claimant shall provide any or all of the following supportive documents , as the officer - in - charge may require , namely : -</w:t>
      </w:r>
    </w:p>
    <w:p w14:paraId="4E0A2994" w14:textId="77777777" w:rsidR="00446AA6" w:rsidRPr="00446AA6" w:rsidRDefault="00446AA6" w:rsidP="00446AA6">
      <w:r w:rsidRPr="00446AA6">
        <w:t>( a ) Input tax invoices or as the case may be , goods declaration for import in respect of which refund is being claimed ;</w:t>
      </w:r>
    </w:p>
    <w:p w14:paraId="76E9E914" w14:textId="77777777" w:rsidR="00446AA6" w:rsidRPr="00446AA6" w:rsidRDefault="00446AA6" w:rsidP="00446AA6">
      <w:r w:rsidRPr="00446AA6">
        <w:t>( b ) output tax invoices and summary of invoices for local zero - rated goods ; ( c ) goods declaration for export ;</w:t>
      </w:r>
    </w:p>
    <w:p w14:paraId="069FAE10" w14:textId="77777777" w:rsidR="00446AA6" w:rsidRPr="00446AA6" w:rsidRDefault="00446AA6" w:rsidP="00446AA6">
      <w:r w:rsidRPr="00446AA6">
        <w:t>( d ) copy of House and Master bill of lading and airway bill or as the case may be , railway receipt in token of verification of the goods taken out of Pakistan ; and</w:t>
      </w:r>
    </w:p>
    <w:p w14:paraId="36E550CA" w14:textId="77777777" w:rsidR="00446AA6" w:rsidRPr="00446AA6" w:rsidRDefault="00446AA6" w:rsidP="00446AA6">
      <w:r w:rsidRPr="00446AA6">
        <w:t>( e ) any other statement as deemed necessary for processing of the refund claim .</w:t>
      </w:r>
    </w:p>
    <w:p w14:paraId="165918F9" w14:textId="77777777" w:rsidR="00446AA6" w:rsidRPr="00446AA6" w:rsidRDefault="00446AA6" w:rsidP="00446AA6">
      <w:r w:rsidRPr="00446AA6">
        <w:t>( 2 ) In addition to the documents specified in sub - rule ( 1 ) , a commercial exporter shall submit bank credit advice issued by the concerned bank and copy of the duty drawback order , if issued by the customs authorities .</w:t>
      </w:r>
    </w:p>
    <w:p w14:paraId="731FB5C9" w14:textId="77777777" w:rsidR="00446AA6" w:rsidRPr="00446AA6" w:rsidRDefault="00446AA6" w:rsidP="00446AA6">
      <w:r w:rsidRPr="00446AA6">
        <w:t>( 3 ) Where the refund claim is filed under section 66 of the Act , the claimant shall submit an application for refund indicating his name , address , National Tax Number , the amount of sales tax refund claimed and reasons for seeking such refund along - with following documents , namely : -</w:t>
      </w:r>
    </w:p>
    <w:p w14:paraId="228DDC1A" w14:textId="77777777" w:rsidR="00446AA6" w:rsidRPr="00446AA6" w:rsidRDefault="00446AA6" w:rsidP="00446AA6">
      <w:r w:rsidRPr="00446AA6">
        <w:t>( a ) input tax invoices in respect of which refund is claimed ;</w:t>
      </w:r>
    </w:p>
    <w:p w14:paraId="3741A37E" w14:textId="77777777" w:rsidR="00446AA6" w:rsidRPr="00446AA6" w:rsidRDefault="00446AA6" w:rsidP="00446AA6">
      <w:r w:rsidRPr="00446AA6">
        <w:t>( b ) proof of payment of input tax claimed as refund , and</w:t>
      </w:r>
    </w:p>
    <w:p w14:paraId="6C29EEA4" w14:textId="77777777" w:rsidR="00446AA6" w:rsidRPr="00446AA6" w:rsidRDefault="00446AA6" w:rsidP="00446AA6">
      <w:r w:rsidRPr="00446AA6">
        <w:t>( c ) copy of the relevant order on the basis of which refund is claimed .</w:t>
      </w:r>
    </w:p>
    <w:p w14:paraId="1FB4E990" w14:textId="77777777" w:rsidR="00446AA6" w:rsidRPr="00446AA6" w:rsidRDefault="00446AA6" w:rsidP="00446AA6">
      <w:r w:rsidRPr="00446AA6">
        <w:t>( 4 ) The refund claimed under section 66 of the Act shall be sanctioned after verifying that no adjustment or refund of input tax has been claimed earlier and that the goods have been duly accounted for in the inventory records and the invoices claimed are validated by the STRIVE .</w:t>
      </w:r>
    </w:p>
    <w:p w14:paraId="7A710703" w14:textId="77777777" w:rsidR="00446AA6" w:rsidRPr="00446AA6" w:rsidRDefault="00446AA6" w:rsidP="00446AA6">
      <w:r w:rsidRPr="00446AA6">
        <w:t>( 5 ) In case of claims by diplomats , diplomatic missions and privileged persons and organizations , they shall submit original exemption order or certificate or CBR Booklet as referred to in Chapter VIII and original sales tax invoice . The refund shall be sanctioned after making necessary endorsements on these documents to the effect that the refund has been paid against the same .</w:t>
      </w:r>
    </w:p>
    <w:p w14:paraId="5D26E5CA" w14:textId="77777777" w:rsidR="00446AA6" w:rsidRPr="00446AA6" w:rsidRDefault="00446AA6" w:rsidP="00746D65">
      <w:pPr>
        <w:numPr>
          <w:ilvl w:val="0"/>
          <w:numId w:val="22"/>
        </w:numPr>
      </w:pPr>
      <w:r w:rsidRPr="00446AA6">
        <w:t>Miscellaneous and savings.-</w:t>
      </w:r>
    </w:p>
    <w:p w14:paraId="384A5F35" w14:textId="77777777" w:rsidR="00446AA6" w:rsidRPr="00446AA6" w:rsidRDefault="00446AA6" w:rsidP="00446AA6">
      <w:r w:rsidRPr="00446AA6">
        <w:lastRenderedPageBreak/>
        <w:t>( 1 ) In cases where refund has been found to have been paid in excess of the amount due , such excess paid refund shall be recovered along with default surcharge besides any other penal action that may be taken under the Act</w:t>
      </w:r>
    </w:p>
    <w:p w14:paraId="18335284" w14:textId="77777777" w:rsidR="00446AA6" w:rsidRPr="00446AA6" w:rsidRDefault="00446AA6" w:rsidP="00446AA6">
      <w:r w:rsidRPr="00446AA6">
        <w:t>( 2 ) The refund claims of a registered person , who is found to have committed tax fraud , shall be finalized after detailed scrutiny of all partners in the supply chain to establish the forward and backward linkages and after verifying input tax payment by them .</w:t>
      </w:r>
    </w:p>
    <w:p w14:paraId="03F158C4" w14:textId="77777777" w:rsidR="00446AA6" w:rsidRPr="00446AA6" w:rsidRDefault="00446AA6" w:rsidP="00446AA6">
      <w:r w:rsidRPr="00446AA6">
        <w:t xml:space="preserve">( 3 ) The refund </w:t>
      </w:r>
      <w:proofErr w:type="spellStart"/>
      <w:r w:rsidRPr="00446AA6">
        <w:t>calims</w:t>
      </w:r>
      <w:proofErr w:type="spellEnd"/>
      <w:r w:rsidRPr="00446AA6">
        <w:t xml:space="preserve"> based on the returns for the tax period June , 2019 , and earlier , shall be processed and sanctioned in accordance with the provisions of this Chapter as were in force on the 30th June , 2019 .</w:t>
      </w:r>
    </w:p>
    <w:p w14:paraId="5CE6FD44" w14:textId="77777777" w:rsidR="00446AA6" w:rsidRPr="00446AA6" w:rsidRDefault="00446AA6" w:rsidP="00446AA6">
      <w:r w:rsidRPr="00446AA6">
        <w:t>( 4 ) Omitted by SRO 918 ( 1 ) / 2019 , dated 07-08-2019</w:t>
      </w:r>
    </w:p>
    <w:p w14:paraId="33D5A646" w14:textId="248EFE09" w:rsidR="006171EA" w:rsidRPr="006171EA" w:rsidRDefault="006171EA" w:rsidP="006171EA"/>
    <w:p w14:paraId="5542D12F" w14:textId="77777777" w:rsidR="00C169B6" w:rsidRPr="00C169B6" w:rsidRDefault="00C169B6" w:rsidP="00C169B6">
      <w:r w:rsidRPr="00C169B6">
        <w:t>Yes, I can write the text in text form for you. Here is the text from the image you just uploaded ("image_11c23c.jpg"):</w:t>
      </w:r>
    </w:p>
    <w:p w14:paraId="7F5FD582" w14:textId="0819874F" w:rsidR="00C169B6" w:rsidRPr="00C169B6" w:rsidRDefault="00C169B6" w:rsidP="00C169B6">
      <w:r w:rsidRPr="00C169B6">
        <w:t>Synopsis of Taxes</w:t>
      </w:r>
      <w:r w:rsidR="009430B8">
        <w:t xml:space="preserve">                        </w:t>
      </w:r>
      <w:r w:rsidRPr="00C169B6">
        <w:t xml:space="preserve"> Sales Tax Refunds &amp; Recoveries</w:t>
      </w:r>
      <w:r w:rsidR="009430B8">
        <w:t xml:space="preserve">                                      </w:t>
      </w:r>
      <w:r w:rsidRPr="00C169B6">
        <w:t xml:space="preserve"> [ 35-572 )</w:t>
      </w:r>
    </w:p>
    <w:p w14:paraId="1A8EC97A" w14:textId="77777777" w:rsidR="00C169B6" w:rsidRPr="00C169B6" w:rsidRDefault="00C169B6" w:rsidP="00A73EEC">
      <w:r w:rsidRPr="00C169B6">
        <w:t>39A . Omitted by SRO 918 ( 1 ) / 2019 , dated 07-08-2019</w:t>
      </w:r>
    </w:p>
    <w:p w14:paraId="72D3FA80" w14:textId="311D0391" w:rsidR="00C169B6" w:rsidRPr="00C169B6" w:rsidRDefault="00C169B6" w:rsidP="00A73EEC">
      <w:r w:rsidRPr="00C169B6">
        <w:t xml:space="preserve"> </w:t>
      </w:r>
      <w:r w:rsidR="009430B8">
        <w:t xml:space="preserve">  </w:t>
      </w:r>
      <w:r w:rsidRPr="00C169B6">
        <w:t>Chapter V - A</w:t>
      </w:r>
    </w:p>
    <w:p w14:paraId="493DEEA5" w14:textId="77777777" w:rsidR="00C169B6" w:rsidRPr="00C169B6" w:rsidRDefault="00C169B6" w:rsidP="00A73EEC"/>
    <w:p w14:paraId="67F90A61" w14:textId="77777777" w:rsidR="00C169B6" w:rsidRPr="00C169B6" w:rsidRDefault="00C169B6" w:rsidP="00A73EEC">
      <w:r w:rsidRPr="00C169B6">
        <w:t xml:space="preserve">                                                      REFUND TO FIVE EXPORT - ORIENTED SECTORS</w:t>
      </w:r>
    </w:p>
    <w:p w14:paraId="0BCE7ED0" w14:textId="77777777" w:rsidR="009430B8" w:rsidRDefault="00C169B6" w:rsidP="00A73EEC">
      <w:r w:rsidRPr="00C169B6">
        <w:t>39B . Application.-</w:t>
      </w:r>
    </w:p>
    <w:p w14:paraId="7B013207" w14:textId="41203643" w:rsidR="00C169B6" w:rsidRPr="00C169B6" w:rsidRDefault="00C169B6" w:rsidP="00A73EEC">
      <w:r w:rsidRPr="00C169B6">
        <w:t xml:space="preserve">  ( 1 ) This Chapter shall apply to refund claims for the tax period July , 2019 , and onwards ,</w:t>
      </w:r>
    </w:p>
    <w:p w14:paraId="77E92E20" w14:textId="50FA3248" w:rsidR="00C169B6" w:rsidRPr="00C169B6" w:rsidRDefault="00C169B6" w:rsidP="00A73EEC">
      <w:r w:rsidRPr="00C169B6">
        <w:t xml:space="preserve">  as filed by the exporters of five export - oriented sectors namely textile , carpets , leather ,</w:t>
      </w:r>
    </w:p>
    <w:p w14:paraId="333AFA7D" w14:textId="0565B758" w:rsidR="00C169B6" w:rsidRPr="00C169B6" w:rsidRDefault="00C169B6" w:rsidP="00A73EEC">
      <w:r w:rsidRPr="00C169B6">
        <w:t xml:space="preserve">  sports goods and surgical instruments on account of export of goods</w:t>
      </w:r>
    </w:p>
    <w:p w14:paraId="78A85DE1" w14:textId="51F00687" w:rsidR="00C169B6" w:rsidRPr="00C169B6" w:rsidRDefault="00C169B6" w:rsidP="00A73EEC">
      <w:r w:rsidRPr="00C169B6">
        <w:t>( 2 ) The refund claims of aforesaid claimants for the tax periods prior to July , 2019 , shall be</w:t>
      </w:r>
    </w:p>
    <w:p w14:paraId="6E268416" w14:textId="1A8F664C" w:rsidR="00C169B6" w:rsidRPr="00C169B6" w:rsidRDefault="00C169B6" w:rsidP="00A73EEC">
      <w:r w:rsidRPr="00C169B6">
        <w:t xml:space="preserve"> </w:t>
      </w:r>
      <w:r w:rsidR="00614B0B">
        <w:t xml:space="preserve">        </w:t>
      </w:r>
      <w:r w:rsidRPr="00C169B6">
        <w:t>processed in accordance with the provisions of Chapter - V as were in force on 30th</w:t>
      </w:r>
    </w:p>
    <w:p w14:paraId="56A629DD" w14:textId="0A5441C9" w:rsidR="00C169B6" w:rsidRPr="00C169B6" w:rsidRDefault="00C169B6" w:rsidP="00A73EEC">
      <w:r w:rsidRPr="00C169B6">
        <w:t>June , 2019</w:t>
      </w:r>
    </w:p>
    <w:p w14:paraId="3FA0F673" w14:textId="77777777" w:rsidR="00C169B6" w:rsidRPr="00C169B6" w:rsidRDefault="00C169B6" w:rsidP="00A73EEC">
      <w:r w:rsidRPr="00C169B6">
        <w:t>39C . Extent of payment of refund claim.-</w:t>
      </w:r>
    </w:p>
    <w:p w14:paraId="1D1B7A96" w14:textId="5D6C7D21" w:rsidR="00C169B6" w:rsidRPr="00C169B6" w:rsidRDefault="00C169B6" w:rsidP="00A73EEC">
      <w:r w:rsidRPr="00C169B6">
        <w:t>The total amount of refund paid against the claims filed and processed under this Chapter</w:t>
      </w:r>
    </w:p>
    <w:p w14:paraId="423A9A0B" w14:textId="26095546" w:rsidR="00C169B6" w:rsidRPr="00C169B6" w:rsidRDefault="00C169B6" w:rsidP="00A73EEC">
      <w:r w:rsidRPr="00C169B6">
        <w:t>shall not exceed the lower of two amounts , namely , the amount of input tax actually</w:t>
      </w:r>
    </w:p>
    <w:p w14:paraId="5D3471C2" w14:textId="4F1922B0" w:rsidR="00C169B6" w:rsidRPr="00C169B6" w:rsidRDefault="00C169B6" w:rsidP="00A73EEC">
      <w:r w:rsidRPr="00C169B6">
        <w:lastRenderedPageBreak/>
        <w:t>consumed in goods as exported or supplied at zero - rated rate , or the , amount as per ceiling ,</w:t>
      </w:r>
    </w:p>
    <w:p w14:paraId="3FFD108B" w14:textId="1254A5FD" w:rsidR="00C169B6" w:rsidRPr="00C169B6" w:rsidRDefault="00C169B6" w:rsidP="00A73EEC">
      <w:r w:rsidRPr="00C169B6">
        <w:t>if any , determined by the Board , in terms of percentage of value , or amount per unit of</w:t>
      </w:r>
    </w:p>
    <w:p w14:paraId="6A708201" w14:textId="54708B8A" w:rsidR="00C169B6" w:rsidRPr="00C169B6" w:rsidRDefault="00C169B6" w:rsidP="00A73EEC">
      <w:r w:rsidRPr="00C169B6">
        <w:t>quantity , of goods exported , as deemed appropriate .</w:t>
      </w:r>
    </w:p>
    <w:p w14:paraId="79385493" w14:textId="77777777" w:rsidR="00C169B6" w:rsidRPr="00C169B6" w:rsidRDefault="00C169B6" w:rsidP="00A73EEC">
      <w:r w:rsidRPr="00C169B6">
        <w:t>39D . Filing and Processing of refund claims.-</w:t>
      </w:r>
    </w:p>
    <w:p w14:paraId="0111810B" w14:textId="7CA6028C" w:rsidR="00C169B6" w:rsidRPr="00C169B6" w:rsidRDefault="00C169B6" w:rsidP="00A73EEC">
      <w:r w:rsidRPr="00C169B6">
        <w:t>The data provided in the monthly return shall be treated as data in support of refund claim</w:t>
      </w:r>
    </w:p>
    <w:p w14:paraId="17903D5E" w14:textId="07BCB7C3" w:rsidR="00C169B6" w:rsidRPr="00C169B6" w:rsidRDefault="00C169B6" w:rsidP="00A73EEC">
      <w:r w:rsidRPr="00C169B6">
        <w:t>and no separate electronic data shall be required to be provided . The amount specified in</w:t>
      </w:r>
    </w:p>
    <w:p w14:paraId="138F05BC" w14:textId="6DE273E7" w:rsidR="00C169B6" w:rsidRPr="00C169B6" w:rsidRDefault="00C169B6" w:rsidP="00A73EEC">
      <w:r w:rsidRPr="00C169B6">
        <w:t>column 29 of the return , as prescribed in the form STR - 7 , shall be considered as amount</w:t>
      </w:r>
    </w:p>
    <w:p w14:paraId="70DBC051" w14:textId="23854A5F" w:rsidR="00C169B6" w:rsidRPr="00C169B6" w:rsidRDefault="00C169B6" w:rsidP="00A73EEC">
      <w:r w:rsidRPr="00C169B6">
        <w:t>claimed , once the return has been submitted along with all prescribed annexes thereof .</w:t>
      </w:r>
    </w:p>
    <w:p w14:paraId="396DE2C4" w14:textId="77777777" w:rsidR="00C169B6" w:rsidRPr="00C169B6" w:rsidRDefault="00C169B6" w:rsidP="00A73EEC"/>
    <w:p w14:paraId="47A15AAF" w14:textId="4B82F641" w:rsidR="00C169B6" w:rsidRPr="00C169B6" w:rsidRDefault="00C169B6" w:rsidP="00A73EEC">
      <w:r w:rsidRPr="00C169B6">
        <w:t>Provided that the claimant will be able to submit his return without Annex - H and the same</w:t>
      </w:r>
    </w:p>
    <w:p w14:paraId="1420D17B" w14:textId="7A2DE9FC" w:rsidR="00C169B6" w:rsidRPr="00C169B6" w:rsidRDefault="00C169B6" w:rsidP="00A73EEC">
      <w:r w:rsidRPr="00C169B6">
        <w:t>may be filed separately at any time but not later than one hundred and twenty days of</w:t>
      </w:r>
    </w:p>
    <w:p w14:paraId="4A11105C" w14:textId="4E766899" w:rsidR="00C169B6" w:rsidRPr="00C169B6" w:rsidRDefault="00C169B6" w:rsidP="00A73EEC">
      <w:r w:rsidRPr="00C169B6">
        <w:t>submission of the return without Annex - H . The date of submission of Annex - H shall be</w:t>
      </w:r>
    </w:p>
    <w:p w14:paraId="0BAD6780" w14:textId="2F979FC2" w:rsidR="00C169B6" w:rsidRPr="00C169B6" w:rsidRDefault="00C169B6" w:rsidP="00A73EEC">
      <w:r w:rsidRPr="00C169B6">
        <w:t>considered as the date of filing of refund claim .</w:t>
      </w:r>
    </w:p>
    <w:p w14:paraId="16685752" w14:textId="77777777" w:rsidR="00C169B6" w:rsidRPr="00C169B6" w:rsidRDefault="00C169B6" w:rsidP="00A73EEC"/>
    <w:p w14:paraId="3BEA92A5" w14:textId="66D897B6" w:rsidR="00C169B6" w:rsidRPr="00C169B6" w:rsidRDefault="00C169B6" w:rsidP="00A73EEC">
      <w:r w:rsidRPr="00C169B6">
        <w:t>Provided further that the period of one hundred and twenty days , as aforesaid , may be</w:t>
      </w:r>
    </w:p>
    <w:p w14:paraId="3108A413" w14:textId="1E4110D6" w:rsidR="00C169B6" w:rsidRPr="00C169B6" w:rsidRDefault="00C169B6" w:rsidP="00A73EEC">
      <w:r w:rsidRPr="00C169B6">
        <w:t>extended for a period not exceeding sixty days , by the Commissioner having jurisdiction , for</w:t>
      </w:r>
    </w:p>
    <w:p w14:paraId="338B4877" w14:textId="412FB4EA" w:rsidR="00C169B6" w:rsidRPr="00C169B6" w:rsidRDefault="00C169B6" w:rsidP="00A73EEC">
      <w:r w:rsidRPr="00C169B6">
        <w:t>reasons to be recorded in writing on the basis of an application made by the claimant .</w:t>
      </w:r>
    </w:p>
    <w:p w14:paraId="0167D5BA" w14:textId="77777777" w:rsidR="00C169B6" w:rsidRPr="00C169B6" w:rsidRDefault="00C169B6" w:rsidP="00A73EEC">
      <w:r w:rsidRPr="00C169B6">
        <w:t>39E . Risk management in refund processing.-</w:t>
      </w:r>
    </w:p>
    <w:p w14:paraId="077EE18B" w14:textId="5E3C404F" w:rsidR="00C169B6" w:rsidRPr="00C169B6" w:rsidRDefault="00C169B6" w:rsidP="00A73EEC">
      <w:r w:rsidRPr="00C169B6">
        <w:t>After submission of refund claim , in the aforesaid manner , the same shall be processed by</w:t>
      </w:r>
    </w:p>
    <w:p w14:paraId="299F41FA" w14:textId="487C0598" w:rsidR="00C169B6" w:rsidRPr="00C169B6" w:rsidRDefault="00C169B6" w:rsidP="00A73EEC">
      <w:r w:rsidRPr="00C169B6">
        <w:t>Risk Management System ( RMS ) . Based on the parameters in RMS , a refund claim shall be</w:t>
      </w:r>
    </w:p>
    <w:p w14:paraId="5DB2E6CD" w14:textId="58EF6B76" w:rsidR="00C169B6" w:rsidRPr="00C169B6" w:rsidRDefault="00C169B6" w:rsidP="00A73EEC">
      <w:r w:rsidRPr="00C169B6">
        <w:t>routed to the processing module referred to as Fully Automated Sales Tax e - Refund</w:t>
      </w:r>
    </w:p>
    <w:p w14:paraId="334D39E7" w14:textId="73FA8680" w:rsidR="00C169B6" w:rsidRPr="00C169B6" w:rsidRDefault="00C169B6" w:rsidP="00A73EEC">
      <w:r w:rsidRPr="00C169B6">
        <w:t>( FASTER ) . The claims that do not fulfil RMS parameters for processing through FASTER</w:t>
      </w:r>
    </w:p>
    <w:p w14:paraId="34B3129C" w14:textId="6D06C745" w:rsidR="00C169B6" w:rsidRPr="00C169B6" w:rsidRDefault="00C169B6" w:rsidP="00A73EEC">
      <w:r w:rsidRPr="00C169B6">
        <w:t>module shall be routed for processing under Chapter V</w:t>
      </w:r>
    </w:p>
    <w:p w14:paraId="54DDAD48" w14:textId="77777777" w:rsidR="00C169B6" w:rsidRPr="00C169B6" w:rsidRDefault="00C169B6" w:rsidP="00A73EEC">
      <w:r w:rsidRPr="00C169B6">
        <w:t>39F . Processing in FASTER module.-</w:t>
      </w:r>
    </w:p>
    <w:p w14:paraId="574D8F5A" w14:textId="38179C20" w:rsidR="00C169B6" w:rsidRPr="00C169B6" w:rsidRDefault="00C169B6" w:rsidP="00A73EEC">
      <w:r w:rsidRPr="00C169B6">
        <w:t>The claims routed to FASTER module shall be electronically processed . The data in the</w:t>
      </w:r>
    </w:p>
    <w:p w14:paraId="5581549F" w14:textId="7CCD4D6A" w:rsidR="00C169B6" w:rsidRPr="00C169B6" w:rsidRDefault="00C169B6" w:rsidP="00A73EEC">
      <w:r w:rsidRPr="00C169B6">
        <w:t>refund claim shall be scrutinized and verified by the system and the payable refund amount</w:t>
      </w:r>
    </w:p>
    <w:p w14:paraId="5D984B4D" w14:textId="6B1FDAE2" w:rsidR="00C169B6" w:rsidRPr="00C169B6" w:rsidRDefault="00C169B6" w:rsidP="00A73EEC">
      <w:r w:rsidRPr="00C169B6">
        <w:lastRenderedPageBreak/>
        <w:t>shall be determined on the basis of input consumed in exports or supplies . The refund</w:t>
      </w:r>
    </w:p>
    <w:p w14:paraId="368DA642" w14:textId="401D0836" w:rsidR="00C169B6" w:rsidRPr="00C169B6" w:rsidRDefault="00C169B6" w:rsidP="00A73EEC">
      <w:r w:rsidRPr="00C169B6">
        <w:t>payment order ( RPO ) of the amount found admissible shall be generated and the same shall</w:t>
      </w:r>
    </w:p>
    <w:p w14:paraId="7B6CF5A4" w14:textId="4916728F" w:rsidR="00B03525" w:rsidRPr="00B03525" w:rsidRDefault="00B03525" w:rsidP="00B03525">
      <w:r w:rsidRPr="00B03525">
        <w:t xml:space="preserve">Synopsis of Taxes </w:t>
      </w:r>
      <w:r>
        <w:t xml:space="preserve">                         </w:t>
      </w:r>
      <w:r w:rsidRPr="00B03525">
        <w:t>Sales Tax Refunds &amp; Recoveries .</w:t>
      </w:r>
      <w:r>
        <w:t xml:space="preserve">                                   </w:t>
      </w:r>
      <w:r w:rsidRPr="00B03525">
        <w:t xml:space="preserve"> [ 35-573 ]</w:t>
      </w:r>
    </w:p>
    <w:p w14:paraId="1E188D37" w14:textId="7D35C5A4" w:rsidR="00B03525" w:rsidRPr="00B03525" w:rsidRDefault="00B03525" w:rsidP="00B03525">
      <w:r w:rsidRPr="00B03525">
        <w:t>hours of submission of claim , for onward advice to the respective banks for credit into the</w:t>
      </w:r>
    </w:p>
    <w:p w14:paraId="2EEE3B8B" w14:textId="12EC21C9" w:rsidR="00B03525" w:rsidRPr="00B03525" w:rsidRDefault="00B03525" w:rsidP="00B03525">
      <w:r w:rsidRPr="00B03525">
        <w:t>notified account of the claimant :</w:t>
      </w:r>
    </w:p>
    <w:p w14:paraId="046EFEB2" w14:textId="77777777" w:rsidR="00B03525" w:rsidRPr="00B03525" w:rsidRDefault="00B03525" w:rsidP="00B03525"/>
    <w:p w14:paraId="312D92CF" w14:textId="07D8E394" w:rsidR="00B03525" w:rsidRPr="00B03525" w:rsidRDefault="00B03525" w:rsidP="00B03525">
      <w:r w:rsidRPr="00B03525">
        <w:t>Provided that in case of refund claim of a commercial exporter , the payment of such refund</w:t>
      </w:r>
    </w:p>
    <w:p w14:paraId="3C65E61E" w14:textId="269F6A27" w:rsidR="00B03525" w:rsidRPr="00B03525" w:rsidRDefault="00B03525" w:rsidP="00B03525">
      <w:r w:rsidRPr="00B03525">
        <w:t>shall be made after the realization of export proceeds :</w:t>
      </w:r>
    </w:p>
    <w:p w14:paraId="2C39DB5A" w14:textId="77777777" w:rsidR="00B03525" w:rsidRPr="00B03525" w:rsidRDefault="00B03525" w:rsidP="00B03525"/>
    <w:p w14:paraId="42A0C5FD" w14:textId="4CB81549" w:rsidR="00B03525" w:rsidRPr="00B03525" w:rsidRDefault="00B03525" w:rsidP="00B03525">
      <w:r w:rsidRPr="00B03525">
        <w:t>Provided further that the part of the refund claim that is not verified or not found admissible</w:t>
      </w:r>
    </w:p>
    <w:p w14:paraId="2CD860E4" w14:textId="4D15776C" w:rsidR="00B03525" w:rsidRPr="00B03525" w:rsidRDefault="00B03525" w:rsidP="00B03525">
      <w:r w:rsidRPr="00B03525">
        <w:t>shall be subjected to system validation checks every week and RPO shall be generated for</w:t>
      </w:r>
    </w:p>
    <w:p w14:paraId="0409C67A" w14:textId="4B934546" w:rsidR="00B03525" w:rsidRPr="00B03525" w:rsidRDefault="00B03525" w:rsidP="00B03525">
      <w:r w:rsidRPr="00B03525">
        <w:t>the amount found valid during each validation check . After every validation process , the</w:t>
      </w:r>
    </w:p>
    <w:p w14:paraId="060FD9EA" w14:textId="6BD55C81" w:rsidR="00B03525" w:rsidRPr="00B03525" w:rsidRDefault="00B03525" w:rsidP="00B03525">
      <w:r w:rsidRPr="00B03525">
        <w:t>information regarding RPO generated , if any , as well as the objections shall be</w:t>
      </w:r>
    </w:p>
    <w:p w14:paraId="2927A433" w14:textId="734AA50A" w:rsidR="00B03525" w:rsidRPr="00B03525" w:rsidRDefault="00B03525" w:rsidP="00B03525">
      <w:r w:rsidRPr="00B03525">
        <w:t>communicated by the system to the refund claimant and also to the concerned RTO or LTU</w:t>
      </w:r>
    </w:p>
    <w:p w14:paraId="70D30939" w14:textId="11AA6B4B" w:rsidR="00B03525" w:rsidRPr="00B03525" w:rsidRDefault="00B03525" w:rsidP="00B03525">
      <w:r w:rsidRPr="00B03525">
        <w:t>for information . RPO so generated shall be communicated to the State Bank of Pakistan for</w:t>
      </w:r>
    </w:p>
    <w:p w14:paraId="6B15C199" w14:textId="51E2DD0F" w:rsidR="00B03525" w:rsidRPr="00B03525" w:rsidRDefault="00B03525" w:rsidP="00B03525">
      <w:r w:rsidRPr="00B03525">
        <w:t>payment in the aforesaid manner . After eight validation checks , including the initial one , if</w:t>
      </w:r>
    </w:p>
    <w:p w14:paraId="3CB0E805" w14:textId="074766DD" w:rsidR="00B03525" w:rsidRPr="00B03525" w:rsidRDefault="00B03525" w:rsidP="00B03525">
      <w:r w:rsidRPr="00B03525">
        <w:t>any amount still remains un - cleared , the same shall then be processed under STARR</w:t>
      </w:r>
    </w:p>
    <w:p w14:paraId="69C1CEC5" w14:textId="5941DAAA" w:rsidR="00B03525" w:rsidRPr="00B03525" w:rsidRDefault="00B03525" w:rsidP="00B03525">
      <w:r w:rsidRPr="00B03525">
        <w:t>module as referred to in Chapter V.</w:t>
      </w:r>
    </w:p>
    <w:p w14:paraId="4B265C4B" w14:textId="77777777" w:rsidR="00B03525" w:rsidRPr="00B03525" w:rsidRDefault="00B03525" w:rsidP="00B03525">
      <w:r w:rsidRPr="00B03525">
        <w:t>39G . Miscellaneous.-</w:t>
      </w:r>
    </w:p>
    <w:p w14:paraId="19AF8556" w14:textId="4E6E964E" w:rsidR="00B03525" w:rsidRPr="00B03525" w:rsidRDefault="00B03525" w:rsidP="00B03525">
      <w:r w:rsidRPr="00B03525">
        <w:t>The provisions relating to transmission of bank advice to State Bank , post - refund scrutiny ,</w:t>
      </w:r>
    </w:p>
    <w:p w14:paraId="7D9AF0C8" w14:textId="0389136B" w:rsidR="00B03525" w:rsidRPr="00B03525" w:rsidRDefault="00B03525" w:rsidP="00B03525">
      <w:r w:rsidRPr="00B03525">
        <w:t>supportive documents , responsibility of claimants and action in respect of inadmissible</w:t>
      </w:r>
    </w:p>
    <w:p w14:paraId="3C141FDE" w14:textId="3CBAA49F" w:rsidR="00B03525" w:rsidRPr="00B03525" w:rsidRDefault="00B03525" w:rsidP="00B03525">
      <w:r w:rsidRPr="00B03525">
        <w:t>claims , as in Chapter V , shall , mutatis mutandis , be applicable to refund claims filed and</w:t>
      </w:r>
    </w:p>
    <w:p w14:paraId="6B17612F" w14:textId="5F4A3CCE" w:rsidR="00B03525" w:rsidRPr="00B03525" w:rsidRDefault="00B03525" w:rsidP="00B03525">
      <w:r w:rsidRPr="00B03525">
        <w:t>processed under this Chapter :</w:t>
      </w:r>
    </w:p>
    <w:p w14:paraId="7AF84A99" w14:textId="77777777" w:rsidR="00B03525" w:rsidRPr="00B03525" w:rsidRDefault="00B03525" w:rsidP="00B03525"/>
    <w:p w14:paraId="2252B99C" w14:textId="3E0B8AE5" w:rsidR="00B03525" w:rsidRPr="00B03525" w:rsidRDefault="00B03525" w:rsidP="00B03525">
      <w:r w:rsidRPr="00B03525">
        <w:t>Provided , however , that supportive documents shall only be presented by the claimant , if so</w:t>
      </w:r>
    </w:p>
    <w:p w14:paraId="5AA74A0C" w14:textId="5BDC47C9" w:rsidR="00B03525" w:rsidRPr="00B03525" w:rsidRDefault="00B03525" w:rsidP="00B03525">
      <w:r w:rsidRPr="00B03525">
        <w:t>required by the officer in - charge of post - refund scrutiny , with the approval of Commissioner</w:t>
      </w:r>
    </w:p>
    <w:p w14:paraId="5ED086EC" w14:textId="2CBAC6A2" w:rsidR="00B03525" w:rsidRPr="00B03525" w:rsidRDefault="00B03525" w:rsidP="00B03525">
      <w:r w:rsidRPr="00B03525">
        <w:lastRenderedPageBreak/>
        <w:t>concerned .</w:t>
      </w:r>
    </w:p>
    <w:p w14:paraId="6840E5A8" w14:textId="5406AB13" w:rsidR="00F21B5D" w:rsidRPr="00F21B5D" w:rsidRDefault="00F21B5D" w:rsidP="00F21B5D">
      <w:r w:rsidRPr="00F21B5D">
        <w:t>Synopsis of Taxes</w:t>
      </w:r>
      <w:r w:rsidR="00B87C91">
        <w:t xml:space="preserve">                                </w:t>
      </w:r>
      <w:r w:rsidRPr="00F21B5D">
        <w:t xml:space="preserve"> Sales Tax - Schedules </w:t>
      </w:r>
      <w:r w:rsidR="00B87C91">
        <w:t xml:space="preserve">                                                   </w:t>
      </w:r>
      <w:r w:rsidRPr="00F21B5D">
        <w:t>[ 35-574 ]</w:t>
      </w:r>
    </w:p>
    <w:p w14:paraId="1CB73DCB" w14:textId="1EDDDC29" w:rsidR="00F21B5D" w:rsidRPr="00F21B5D" w:rsidRDefault="00F21B5D" w:rsidP="00B87C91">
      <w:r w:rsidRPr="00F21B5D">
        <w:t>CHAPTER - 35B</w:t>
      </w:r>
    </w:p>
    <w:p w14:paraId="3CCA4D78" w14:textId="77777777" w:rsidR="00F21B5D" w:rsidRPr="00F21B5D" w:rsidRDefault="00F21B5D" w:rsidP="00B87C91">
      <w:r w:rsidRPr="00F21B5D">
        <w:t>SCHEDULES TO THE SALES TAX ACT , 1990</w:t>
      </w:r>
    </w:p>
    <w:p w14:paraId="380ABB54" w14:textId="4053C5B8" w:rsidR="00F21B5D" w:rsidRPr="00F21B5D" w:rsidRDefault="00F21B5D" w:rsidP="00B87C91">
      <w:r w:rsidRPr="00F21B5D">
        <w:t>THE FIRST SCHEDULE</w:t>
      </w:r>
    </w:p>
    <w:p w14:paraId="0EC14AFA" w14:textId="77777777" w:rsidR="00F21B5D" w:rsidRPr="00F21B5D" w:rsidRDefault="00F21B5D" w:rsidP="00B87C91"/>
    <w:p w14:paraId="28661AE9" w14:textId="68D4FFDB" w:rsidR="00F21B5D" w:rsidRPr="00F21B5D" w:rsidRDefault="00F21B5D" w:rsidP="00B87C91">
      <w:r w:rsidRPr="00F21B5D">
        <w:t>[ See Clause ( a ) of Sub - Section ( 2 ) of Section 3 ]</w:t>
      </w:r>
    </w:p>
    <w:p w14:paraId="7023180F" w14:textId="77777777" w:rsidR="00F21B5D" w:rsidRPr="00F21B5D" w:rsidRDefault="00F21B5D" w:rsidP="00B87C91"/>
    <w:p w14:paraId="0D5EF93A" w14:textId="4E68507F" w:rsidR="00F21B5D" w:rsidRPr="00F21B5D" w:rsidRDefault="00F21B5D" w:rsidP="00B87C91">
      <w:r w:rsidRPr="00F21B5D">
        <w:t>Omitted vide Finance Supplementary ( Amendment ) Act , 1997</w:t>
      </w:r>
    </w:p>
    <w:p w14:paraId="0F8BF0A1" w14:textId="77777777" w:rsidR="00F21B5D" w:rsidRPr="00F21B5D" w:rsidRDefault="00F21B5D" w:rsidP="00B87C91"/>
    <w:p w14:paraId="069AF9B4" w14:textId="12E4ED1C" w:rsidR="00F21B5D" w:rsidRPr="00F21B5D" w:rsidRDefault="00F21B5D" w:rsidP="00B87C91">
      <w:r w:rsidRPr="00F21B5D">
        <w:t>With Effect from March 28 , 1997</w:t>
      </w:r>
    </w:p>
    <w:p w14:paraId="026A1E20" w14:textId="77777777" w:rsidR="00F21B5D" w:rsidRPr="00F21B5D" w:rsidRDefault="00F21B5D" w:rsidP="00B87C91"/>
    <w:p w14:paraId="3C1259CA" w14:textId="7368FDE5" w:rsidR="00F21B5D" w:rsidRPr="00F21B5D" w:rsidRDefault="00F21B5D" w:rsidP="00B87C91">
      <w:r w:rsidRPr="00F21B5D">
        <w:t>THE SECOND SCHEDULE</w:t>
      </w:r>
    </w:p>
    <w:p w14:paraId="270B5BA6" w14:textId="77777777" w:rsidR="00F21B5D" w:rsidRPr="00F21B5D" w:rsidRDefault="00F21B5D" w:rsidP="00B87C91"/>
    <w:p w14:paraId="79C7C1CC" w14:textId="1DE13946" w:rsidR="00F21B5D" w:rsidRPr="00F21B5D" w:rsidRDefault="00F21B5D" w:rsidP="00B87C91">
      <w:r w:rsidRPr="00F21B5D">
        <w:t>[ See Clause ( b ) of Sub - Section ( 2 ) of Section 3 ]</w:t>
      </w:r>
    </w:p>
    <w:p w14:paraId="7F62AEC9" w14:textId="77777777" w:rsidR="00F21B5D" w:rsidRPr="00F21B5D" w:rsidRDefault="00F21B5D" w:rsidP="00B87C91"/>
    <w:p w14:paraId="07D842A5" w14:textId="645EE84D" w:rsidR="00F21B5D" w:rsidRPr="00F21B5D" w:rsidRDefault="00F21B5D" w:rsidP="00B87C91">
      <w:r w:rsidRPr="00F21B5D">
        <w:t>Omitted vide Finance Supplementary ( Amendment ) Act , 1997</w:t>
      </w:r>
    </w:p>
    <w:p w14:paraId="0E815D88" w14:textId="77777777" w:rsidR="00F21B5D" w:rsidRPr="00F21B5D" w:rsidRDefault="00F21B5D" w:rsidP="00B87C91"/>
    <w:p w14:paraId="13EDD69E" w14:textId="2802C2D1" w:rsidR="00F21B5D" w:rsidRPr="00F21B5D" w:rsidRDefault="00F21B5D" w:rsidP="00B87C91">
      <w:r w:rsidRPr="00F21B5D">
        <w:t>With Effect from March 28 , 1997</w:t>
      </w:r>
    </w:p>
    <w:p w14:paraId="264F2552" w14:textId="77777777" w:rsidR="00F21B5D" w:rsidRPr="00F21B5D" w:rsidRDefault="00F21B5D" w:rsidP="00B87C91"/>
    <w:p w14:paraId="45577DED" w14:textId="0CF89489" w:rsidR="00F21B5D" w:rsidRPr="00F21B5D" w:rsidRDefault="00F21B5D" w:rsidP="00B87C91">
      <w:r w:rsidRPr="00F21B5D">
        <w:t>THE THIRD SCHEDULE</w:t>
      </w:r>
    </w:p>
    <w:p w14:paraId="4886BD58" w14:textId="77777777" w:rsidR="00F21B5D" w:rsidRPr="00F21B5D" w:rsidRDefault="00F21B5D" w:rsidP="00B87C91"/>
    <w:p w14:paraId="741AC769" w14:textId="3766FF9F" w:rsidR="00F21B5D" w:rsidRPr="00F21B5D" w:rsidRDefault="00F21B5D" w:rsidP="00B87C91">
      <w:r w:rsidRPr="00F21B5D">
        <w:t>[ See [ clause ( a ) ] of sub - section ( 2 ) of section 3 ]</w:t>
      </w:r>
    </w:p>
    <w:p w14:paraId="4260FD4E" w14:textId="77777777" w:rsidR="00F21B5D" w:rsidRPr="00F21B5D" w:rsidRDefault="00F21B5D" w:rsidP="00B87C91"/>
    <w:p w14:paraId="1DE28469" w14:textId="056944EA" w:rsidR="00F21B5D" w:rsidRPr="00F21B5D" w:rsidRDefault="00F21B5D" w:rsidP="00B87C91">
      <w:r w:rsidRPr="00F21B5D">
        <w:t>Heading Nos . of the First</w:t>
      </w:r>
    </w:p>
    <w:p w14:paraId="15FE7947" w14:textId="328589CB" w:rsidR="00F21B5D" w:rsidRPr="00F21B5D" w:rsidRDefault="00F21B5D" w:rsidP="00B87C91">
      <w:r w:rsidRPr="00F21B5D">
        <w:t>Schedule to the Customs</w:t>
      </w:r>
    </w:p>
    <w:p w14:paraId="5E7F570F" w14:textId="480400D8" w:rsidR="00F21B5D" w:rsidRPr="00F21B5D" w:rsidRDefault="00F21B5D" w:rsidP="00B87C91">
      <w:r w:rsidRPr="00F21B5D">
        <w:lastRenderedPageBreak/>
        <w:t>Act , 1969 ( IV of 1969 )</w:t>
      </w:r>
    </w:p>
    <w:p w14:paraId="563BB21D" w14:textId="77777777" w:rsidR="00F21B5D" w:rsidRPr="00F21B5D" w:rsidRDefault="00F21B5D" w:rsidP="00B87C91">
      <w:r w:rsidRPr="00F21B5D">
        <w:t>Serial Description</w:t>
      </w:r>
    </w:p>
    <w:p w14:paraId="4B2CF04E" w14:textId="77777777" w:rsidR="00F21B5D" w:rsidRPr="00F21B5D" w:rsidRDefault="00F21B5D" w:rsidP="00B87C91">
      <w:r w:rsidRPr="00F21B5D">
        <w:t>No.</w:t>
      </w:r>
    </w:p>
    <w:p w14:paraId="160BBE26" w14:textId="77777777" w:rsidR="00F21B5D" w:rsidRPr="00F21B5D" w:rsidRDefault="00F21B5D" w:rsidP="00B87C91">
      <w:r w:rsidRPr="00F21B5D">
        <w:t>( 1 ) ( 2 ) ( 3 )</w:t>
      </w:r>
    </w:p>
    <w:p w14:paraId="5B8A7B2A" w14:textId="77777777" w:rsidR="00F21B5D" w:rsidRPr="00F21B5D" w:rsidRDefault="00F21B5D" w:rsidP="00B87C91">
      <w:r w:rsidRPr="00F21B5D">
        <w:t>1 . Fruit juices and vegetable juices 20.09</w:t>
      </w:r>
    </w:p>
    <w:p w14:paraId="6AA3DF69" w14:textId="77777777" w:rsidR="00F21B5D" w:rsidRPr="00F21B5D" w:rsidRDefault="00F21B5D" w:rsidP="00B87C91">
      <w:r w:rsidRPr="00F21B5D">
        <w:t>2 Ice Cream 2105.0000</w:t>
      </w:r>
    </w:p>
    <w:p w14:paraId="2BBEA13A" w14:textId="77777777" w:rsidR="00F21B5D" w:rsidRPr="00F21B5D" w:rsidRDefault="00F21B5D" w:rsidP="00B87C91">
      <w:r w:rsidRPr="00F21B5D">
        <w:t>3 . Aerated waters or beverages . 22.01 and 20.02</w:t>
      </w:r>
    </w:p>
    <w:p w14:paraId="4B3BFEFE" w14:textId="77777777" w:rsidR="00F21B5D" w:rsidRPr="00F21B5D" w:rsidRDefault="00F21B5D" w:rsidP="00B87C91">
      <w:r w:rsidRPr="00F21B5D">
        <w:t>4 . Syrups and squashes Respective headings</w:t>
      </w:r>
    </w:p>
    <w:p w14:paraId="57B236B4" w14:textId="77777777" w:rsidR="00F21B5D" w:rsidRPr="00F21B5D" w:rsidRDefault="00F21B5D" w:rsidP="00B87C91">
      <w:r w:rsidRPr="00F21B5D">
        <w:t>5 . Cigarettes 2402.2000</w:t>
      </w:r>
    </w:p>
    <w:p w14:paraId="6AE98ED3" w14:textId="77777777" w:rsidR="00F21B5D" w:rsidRPr="00F21B5D" w:rsidRDefault="00F21B5D" w:rsidP="00B87C91">
      <w:r w:rsidRPr="00F21B5D">
        <w:t>6 . Toilet and laundry soap 3401.1100 and 3401. 2000 .</w:t>
      </w:r>
    </w:p>
    <w:p w14:paraId="1D192306" w14:textId="77777777" w:rsidR="00F21B5D" w:rsidRPr="00F21B5D" w:rsidRDefault="00F21B5D" w:rsidP="00B87C91">
      <w:r w:rsidRPr="00F21B5D">
        <w:t>7 . Detergents Respective heading</w:t>
      </w:r>
    </w:p>
    <w:p w14:paraId="68616615" w14:textId="77777777" w:rsidR="00F21B5D" w:rsidRPr="00F21B5D" w:rsidRDefault="00F21B5D" w:rsidP="00B87C91">
      <w:r w:rsidRPr="00F21B5D">
        <w:t>8 . Shampoo 3305.1000</w:t>
      </w:r>
    </w:p>
    <w:p w14:paraId="7B9629B6" w14:textId="77777777" w:rsidR="00F21B5D" w:rsidRPr="00F21B5D" w:rsidRDefault="00F21B5D" w:rsidP="00B87C91">
      <w:r w:rsidRPr="00F21B5D">
        <w:t>9 . Toothpaste 3306.1010</w:t>
      </w:r>
    </w:p>
    <w:p w14:paraId="4ACB3582" w14:textId="77777777" w:rsidR="00F21B5D" w:rsidRPr="00F21B5D" w:rsidRDefault="00F21B5D" w:rsidP="00B87C91">
      <w:r w:rsidRPr="00F21B5D">
        <w:t>10 . Shaving cream 3307.1000</w:t>
      </w:r>
    </w:p>
    <w:p w14:paraId="70D0A8F2" w14:textId="77777777" w:rsidR="00F21B5D" w:rsidRPr="00F21B5D" w:rsidRDefault="00F21B5D" w:rsidP="00B87C91">
      <w:r w:rsidRPr="00F21B5D">
        <w:t>11 . Perfumery and cosmetics Respective sub - headings of 33.03 &amp; 33.04 .</w:t>
      </w:r>
    </w:p>
    <w:p w14:paraId="0FEE3B43" w14:textId="77777777" w:rsidR="00F21B5D" w:rsidRPr="00F21B5D" w:rsidRDefault="00F21B5D" w:rsidP="00B87C91">
      <w:r w:rsidRPr="00F21B5D">
        <w:t>14 . Tea Respective sub - headings of 09.02</w:t>
      </w:r>
    </w:p>
    <w:p w14:paraId="416429D2" w14:textId="77777777" w:rsidR="00F21B5D" w:rsidRPr="00F21B5D" w:rsidRDefault="00F21B5D" w:rsidP="00746D65">
      <w:pPr>
        <w:numPr>
          <w:ilvl w:val="0"/>
          <w:numId w:val="23"/>
        </w:numPr>
      </w:pPr>
      <w:r w:rsidRPr="00F21B5D">
        <w:t>Powder drinks 21.06</w:t>
      </w:r>
    </w:p>
    <w:p w14:paraId="3AA524C5" w14:textId="77777777" w:rsidR="00F21B5D" w:rsidRPr="00F21B5D" w:rsidRDefault="00F21B5D" w:rsidP="00746D65">
      <w:pPr>
        <w:numPr>
          <w:ilvl w:val="0"/>
          <w:numId w:val="23"/>
        </w:numPr>
      </w:pPr>
      <w:r w:rsidRPr="00F21B5D">
        <w:t>Milky drinks 2106.9090</w:t>
      </w:r>
    </w:p>
    <w:p w14:paraId="6C807E58" w14:textId="77777777" w:rsidR="00F21B5D" w:rsidRPr="00F21B5D" w:rsidRDefault="00F21B5D" w:rsidP="00B87C91">
      <w:r w:rsidRPr="00F21B5D">
        <w:t>17 . Toilet paper and tissue paper 4818.1000 and 4818.2000</w:t>
      </w:r>
    </w:p>
    <w:p w14:paraId="187BDB93" w14:textId="77777777" w:rsidR="00F21B5D" w:rsidRPr="00F21B5D" w:rsidRDefault="00F21B5D" w:rsidP="00B87C91">
      <w:r w:rsidRPr="00F21B5D">
        <w:t>18 . Spices sold in retail packing bearing brand 09.04 , 09.06 , 09.08 and names and trade marks</w:t>
      </w:r>
    </w:p>
    <w:p w14:paraId="3455D462" w14:textId="1CE1A9E6" w:rsidR="009F7165" w:rsidRPr="009F7165" w:rsidRDefault="00552E86" w:rsidP="009F7165">
      <w:r>
        <w:t>s</w:t>
      </w:r>
      <w:r w:rsidR="009F7165" w:rsidRPr="009F7165">
        <w:t>ynopsis of Taxes                                                Sales Tax - Schedules                                   35-575</w:t>
      </w:r>
    </w:p>
    <w:p w14:paraId="5BC17C0E" w14:textId="77777777" w:rsidR="009F7165" w:rsidRPr="009F7165" w:rsidRDefault="009F7165" w:rsidP="00552E86">
      <w:r w:rsidRPr="009F7165">
        <w:t>21 . Shoe polish and shoe cream 3405.1010 .</w:t>
      </w:r>
    </w:p>
    <w:p w14:paraId="28C117BA" w14:textId="77777777" w:rsidR="009F7165" w:rsidRPr="009F7165" w:rsidRDefault="009F7165" w:rsidP="00552E86">
      <w:r w:rsidRPr="009F7165">
        <w:t>33 . Cement sold in retail packing Respective headings .</w:t>
      </w:r>
    </w:p>
    <w:p w14:paraId="12B810F7" w14:textId="77777777" w:rsidR="009F7165" w:rsidRPr="009F7165" w:rsidRDefault="009F7165" w:rsidP="00552E86">
      <w:r w:rsidRPr="009F7165">
        <w:t>37 . Mineral / bottled water Respective headings .</w:t>
      </w:r>
    </w:p>
    <w:p w14:paraId="3A6F97C4" w14:textId="77777777" w:rsidR="009F7165" w:rsidRPr="009F7165" w:rsidRDefault="009F7165" w:rsidP="00552E86">
      <w:r w:rsidRPr="009F7165">
        <w:t>38 . Household electrical goods , including air Respective headings</w:t>
      </w:r>
    </w:p>
    <w:p w14:paraId="661E1158" w14:textId="183FA730" w:rsidR="009F7165" w:rsidRPr="009F7165" w:rsidRDefault="009F7165" w:rsidP="00552E86">
      <w:r w:rsidRPr="009F7165">
        <w:t>conditioners , refrigerators , deep freezers ,</w:t>
      </w:r>
    </w:p>
    <w:p w14:paraId="2A8C4053" w14:textId="5CFD8C9D" w:rsidR="009F7165" w:rsidRPr="009F7165" w:rsidRDefault="009F7165" w:rsidP="00552E86">
      <w:r w:rsidRPr="009F7165">
        <w:lastRenderedPageBreak/>
        <w:t>televisions , recorders and players , electric bulbs ,</w:t>
      </w:r>
    </w:p>
    <w:p w14:paraId="618C8472" w14:textId="77777777" w:rsidR="009F7165" w:rsidRPr="009F7165" w:rsidRDefault="009F7165" w:rsidP="00552E86"/>
    <w:p w14:paraId="66C1F083" w14:textId="06085B60" w:rsidR="009F7165" w:rsidRPr="009F7165" w:rsidRDefault="009F7165" w:rsidP="00552E86">
      <w:r w:rsidRPr="009F7165">
        <w:t>tube - lights , electric fans , electric irons , washing</w:t>
      </w:r>
    </w:p>
    <w:p w14:paraId="3934CF65" w14:textId="77777777" w:rsidR="009F7165" w:rsidRPr="009F7165" w:rsidRDefault="009F7165" w:rsidP="00552E86"/>
    <w:p w14:paraId="3A052E8F" w14:textId="09A61A6A" w:rsidR="009F7165" w:rsidRPr="009F7165" w:rsidRDefault="009F7165" w:rsidP="00552E86">
      <w:r w:rsidRPr="009F7165">
        <w:t>machines and telephone sets</w:t>
      </w:r>
    </w:p>
    <w:p w14:paraId="73D7E7C2" w14:textId="77777777" w:rsidR="009F7165" w:rsidRPr="009F7165" w:rsidRDefault="009F7165" w:rsidP="00552E86">
      <w:r w:rsidRPr="009F7165">
        <w:t>39 . Household gas appliances , including cooking Respective headings range , ovens , geysers and gas heaters .</w:t>
      </w:r>
    </w:p>
    <w:p w14:paraId="3CE2E614" w14:textId="77777777" w:rsidR="009F7165" w:rsidRPr="009F7165" w:rsidRDefault="009F7165" w:rsidP="00552E86">
      <w:r w:rsidRPr="009F7165">
        <w:t>40 . Foam or spring mattresses and other foam Respective headings products for household use .</w:t>
      </w:r>
    </w:p>
    <w:p w14:paraId="67A1569E" w14:textId="77777777" w:rsidR="009F7165" w:rsidRPr="009F7165" w:rsidRDefault="009F7165" w:rsidP="00552E86">
      <w:r w:rsidRPr="009F7165">
        <w:t xml:space="preserve">41 . Paints , distempers , enamels , pigments , </w:t>
      </w:r>
      <w:proofErr w:type="spellStart"/>
      <w:r w:rsidRPr="009F7165">
        <w:t>colours</w:t>
      </w:r>
      <w:proofErr w:type="spellEnd"/>
      <w:r w:rsidRPr="009F7165">
        <w:t xml:space="preserve"> , Respective headings varnishes , gums , resins , dyes , glazes , thinners , blacks , cellulose lacquers and polishes sold in</w:t>
      </w:r>
    </w:p>
    <w:p w14:paraId="3384E4EF" w14:textId="44501240" w:rsidR="009F7165" w:rsidRPr="009F7165" w:rsidRDefault="009F7165" w:rsidP="00552E86">
      <w:r w:rsidRPr="009F7165">
        <w:t>retail packing</w:t>
      </w:r>
    </w:p>
    <w:p w14:paraId="0C4F7021" w14:textId="77777777" w:rsidR="009F7165" w:rsidRPr="009F7165" w:rsidRDefault="009F7165" w:rsidP="00552E86">
      <w:r w:rsidRPr="009F7165">
        <w:t>42 Lubricating oils , brake fluids , transmission fluid , Respective headings and other vehicular fluids sold in retail packing .</w:t>
      </w:r>
    </w:p>
    <w:p w14:paraId="5E8D6A84" w14:textId="77777777" w:rsidR="009F7165" w:rsidRPr="009F7165" w:rsidRDefault="009F7165" w:rsidP="00552E86">
      <w:r w:rsidRPr="009F7165">
        <w:t>43 . Storage batteries excluding those sold to Respective headings</w:t>
      </w:r>
    </w:p>
    <w:p w14:paraId="723C438F" w14:textId="4ED8EE80" w:rsidR="009F7165" w:rsidRPr="009F7165" w:rsidRDefault="009F7165" w:rsidP="00552E86">
      <w:r w:rsidRPr="009F7165">
        <w:t>automotive manufacturers or assemblers</w:t>
      </w:r>
    </w:p>
    <w:p w14:paraId="0CF8BD96" w14:textId="77777777" w:rsidR="009F7165" w:rsidRPr="009F7165" w:rsidRDefault="009F7165" w:rsidP="00552E86">
      <w:r w:rsidRPr="009F7165">
        <w:t xml:space="preserve">44 </w:t>
      </w:r>
      <w:proofErr w:type="spellStart"/>
      <w:r w:rsidRPr="009F7165">
        <w:t>Tyres</w:t>
      </w:r>
      <w:proofErr w:type="spellEnd"/>
      <w:r w:rsidRPr="009F7165">
        <w:t xml:space="preserve"> and tubes excluding those sold to Respective headings automotive manufacturers or assemblers</w:t>
      </w:r>
    </w:p>
    <w:p w14:paraId="3D8DE80D" w14:textId="77777777" w:rsidR="009F7165" w:rsidRPr="009F7165" w:rsidRDefault="009F7165" w:rsidP="00552E86">
      <w:r w:rsidRPr="009F7165">
        <w:t>45 . Motorcycles Respective headings</w:t>
      </w:r>
    </w:p>
    <w:p w14:paraId="080C1C48" w14:textId="77777777" w:rsidR="009F7165" w:rsidRPr="009F7165" w:rsidRDefault="009F7165" w:rsidP="00552E86">
      <w:r w:rsidRPr="009F7165">
        <w:t>46 . Auto rickshaws Respective headings</w:t>
      </w:r>
    </w:p>
    <w:p w14:paraId="53A5BCAA" w14:textId="77777777" w:rsidR="009F7165" w:rsidRPr="009F7165" w:rsidRDefault="009F7165" w:rsidP="00746D65">
      <w:pPr>
        <w:numPr>
          <w:ilvl w:val="0"/>
          <w:numId w:val="24"/>
        </w:numPr>
      </w:pPr>
      <w:r w:rsidRPr="009F7165">
        <w:t>Biscuits in retail packing with brand name Respective headings</w:t>
      </w:r>
    </w:p>
    <w:p w14:paraId="18439CAD" w14:textId="77777777" w:rsidR="009F7165" w:rsidRPr="009F7165" w:rsidRDefault="009F7165" w:rsidP="00552E86">
      <w:r w:rsidRPr="009F7165">
        <w:t>48 Tiles Respective headings</w:t>
      </w:r>
    </w:p>
    <w:p w14:paraId="74DE674B" w14:textId="77777777" w:rsidR="009F7165" w:rsidRPr="009F7165" w:rsidRDefault="009F7165" w:rsidP="00552E86">
      <w:r w:rsidRPr="009F7165">
        <w:t>49 Auto - parts , in retail packing , excluding those Respective headings sold to automotive manufacturers or assemblers</w:t>
      </w:r>
    </w:p>
    <w:p w14:paraId="132DAF45" w14:textId="77777777" w:rsidR="009F7165" w:rsidRPr="009F7165" w:rsidRDefault="009F7165" w:rsidP="00746D65">
      <w:pPr>
        <w:numPr>
          <w:ilvl w:val="0"/>
          <w:numId w:val="25"/>
        </w:numPr>
      </w:pPr>
      <w:r w:rsidRPr="009F7165">
        <w:t>DAP Respective headings</w:t>
      </w:r>
    </w:p>
    <w:p w14:paraId="5AA9A9D4" w14:textId="527ED0D2" w:rsidR="009F7165" w:rsidRPr="009F7165" w:rsidRDefault="004B7E78" w:rsidP="004B7E78">
      <w:r>
        <w:t xml:space="preserve">                                                               </w:t>
      </w:r>
      <w:r w:rsidR="009F7165" w:rsidRPr="009F7165">
        <w:t>THE FOURTH SCHEDULE</w:t>
      </w:r>
    </w:p>
    <w:p w14:paraId="7AEB4367" w14:textId="2D9B784E" w:rsidR="00867A06" w:rsidRPr="00867A06" w:rsidRDefault="00867A06" w:rsidP="00867A06">
      <w:r w:rsidRPr="00867A06">
        <w:t xml:space="preserve">Synopsis of Taxes </w:t>
      </w:r>
      <w:r>
        <w:t xml:space="preserve">                          </w:t>
      </w:r>
      <w:r w:rsidRPr="00867A06">
        <w:t xml:space="preserve">Sales Tax - Schedules </w:t>
      </w:r>
      <w:r>
        <w:t xml:space="preserve">                                                 </w:t>
      </w:r>
      <w:r w:rsidRPr="00867A06">
        <w:t>[ 35-5761</w:t>
      </w:r>
    </w:p>
    <w:p w14:paraId="2E85B16B" w14:textId="6A405B85" w:rsidR="00867A06" w:rsidRPr="00867A06" w:rsidRDefault="00867A06" w:rsidP="00867A06">
      <w:r w:rsidRPr="00867A06">
        <w:t>THE FIFTH SCHEDULE</w:t>
      </w:r>
    </w:p>
    <w:p w14:paraId="59F41808" w14:textId="4203F799" w:rsidR="00867A06" w:rsidRPr="00867A06" w:rsidRDefault="00867A06" w:rsidP="00867A06">
      <w:r w:rsidRPr="00867A06">
        <w:lastRenderedPageBreak/>
        <w:t>( See Section 4 ]</w:t>
      </w:r>
    </w:p>
    <w:p w14:paraId="044AD3A9" w14:textId="77777777" w:rsidR="00867A06" w:rsidRPr="00867A06" w:rsidRDefault="00867A06" w:rsidP="00867A06"/>
    <w:p w14:paraId="45A6AB53" w14:textId="2D3E9335" w:rsidR="00867A06" w:rsidRPr="00867A06" w:rsidRDefault="00867A06" w:rsidP="00867A06">
      <w:r w:rsidRPr="00867A06">
        <w:t>Serial #                                                                                                               Description</w:t>
      </w:r>
    </w:p>
    <w:p w14:paraId="26075A15" w14:textId="54A21DF0" w:rsidR="00867A06" w:rsidRPr="00867A06" w:rsidRDefault="00867A06" w:rsidP="00867A06">
      <w:r w:rsidRPr="00867A06">
        <w:t>( 1 )                                                                                                                  ( 2 )</w:t>
      </w:r>
    </w:p>
    <w:p w14:paraId="0317A3AF" w14:textId="77777777" w:rsidR="00867A06" w:rsidRPr="00867A06" w:rsidRDefault="00867A06" w:rsidP="00867A06"/>
    <w:p w14:paraId="3CEF3210" w14:textId="6A63572D" w:rsidR="00867A06" w:rsidRPr="00867A06" w:rsidRDefault="00867A06" w:rsidP="00867A06">
      <w:r w:rsidRPr="00867A06">
        <w:t>2 .   Supply to diplomats , diplomatic missions , privileged persons and privileged</w:t>
      </w:r>
    </w:p>
    <w:p w14:paraId="3F606037" w14:textId="00145522" w:rsidR="00867A06" w:rsidRPr="00867A06" w:rsidRDefault="00867A06" w:rsidP="00867A06">
      <w:r w:rsidRPr="00867A06">
        <w:t>organizations which are covered under various Acts , Orders , Rules ,</w:t>
      </w:r>
    </w:p>
    <w:p w14:paraId="6F57E4A3" w14:textId="2712AF87" w:rsidR="00867A06" w:rsidRPr="00867A06" w:rsidRDefault="00867A06" w:rsidP="00867A06">
      <w:r w:rsidRPr="00867A06">
        <w:t>Regulations and Agreements passed by the Parliament or issued or agreed</w:t>
      </w:r>
    </w:p>
    <w:p w14:paraId="19EB2612" w14:textId="12E48E09" w:rsidR="00867A06" w:rsidRPr="00867A06" w:rsidRDefault="00867A06" w:rsidP="00867A06">
      <w:r w:rsidRPr="00867A06">
        <w:t>by the Government of Pakistan .</w:t>
      </w:r>
    </w:p>
    <w:p w14:paraId="6D2046E5" w14:textId="77777777" w:rsidR="00867A06" w:rsidRPr="00867A06" w:rsidRDefault="00867A06" w:rsidP="00867A06"/>
    <w:p w14:paraId="0A4CAE8A" w14:textId="6529B507" w:rsidR="00867A06" w:rsidRPr="00867A06" w:rsidRDefault="00867A06" w:rsidP="00867A06">
      <w:r w:rsidRPr="00867A06">
        <w:t>5     Supplies of raw materials , components and goods for further manufacture of</w:t>
      </w:r>
    </w:p>
    <w:p w14:paraId="3AD0949D" w14:textId="0C12AB82" w:rsidR="00867A06" w:rsidRPr="00867A06" w:rsidRDefault="00867A06" w:rsidP="00867A06">
      <w:r w:rsidRPr="00867A06">
        <w:t>goods in the Export Processing Zone .</w:t>
      </w:r>
    </w:p>
    <w:p w14:paraId="6EE21284" w14:textId="77777777" w:rsidR="00867A06" w:rsidRPr="00867A06" w:rsidRDefault="00867A06" w:rsidP="00867A06"/>
    <w:p w14:paraId="71ED36BB" w14:textId="434A4529" w:rsidR="00867A06" w:rsidRPr="00867A06" w:rsidRDefault="00867A06" w:rsidP="00867A06">
      <w:r w:rsidRPr="00867A06">
        <w:t>7 .   Supplies made to exporters under the Duty and Tax Remission Rules , 2001</w:t>
      </w:r>
    </w:p>
    <w:p w14:paraId="3459899D" w14:textId="134C12CF" w:rsidR="00867A06" w:rsidRPr="00867A06" w:rsidRDefault="00867A06" w:rsidP="00867A06">
      <w:r w:rsidRPr="00867A06">
        <w:t>subject to the observance of procedures , restrictions and conditions</w:t>
      </w:r>
    </w:p>
    <w:p w14:paraId="6A01123E" w14:textId="687A4BAA" w:rsidR="00867A06" w:rsidRPr="00867A06" w:rsidRDefault="00867A06" w:rsidP="00867A06">
      <w:r w:rsidRPr="00867A06">
        <w:t>prescribed therein .</w:t>
      </w:r>
    </w:p>
    <w:p w14:paraId="4625B5EE" w14:textId="77777777" w:rsidR="00867A06" w:rsidRPr="00867A06" w:rsidRDefault="00867A06" w:rsidP="00867A06"/>
    <w:p w14:paraId="2FC14A65" w14:textId="36B5A900" w:rsidR="00867A06" w:rsidRPr="00867A06" w:rsidRDefault="00867A06" w:rsidP="00867A06">
      <w:r w:rsidRPr="00867A06">
        <w:t xml:space="preserve">8     Imports or supplies made to </w:t>
      </w:r>
      <w:proofErr w:type="spellStart"/>
      <w:r w:rsidRPr="00867A06">
        <w:t>Gawadar</w:t>
      </w:r>
      <w:proofErr w:type="spellEnd"/>
      <w:r w:rsidRPr="00867A06">
        <w:t xml:space="preserve"> Special Economic Zone , excluding</w:t>
      </w:r>
    </w:p>
    <w:p w14:paraId="254FE3DA" w14:textId="72214295" w:rsidR="00867A06" w:rsidRPr="00867A06" w:rsidRDefault="00867A06" w:rsidP="00867A06">
      <w:r w:rsidRPr="00867A06">
        <w:t>vehicles falling under heading 87.02 of the Pakistan Customs Tariff , subject</w:t>
      </w:r>
    </w:p>
    <w:p w14:paraId="04E4EFE6" w14:textId="01044951" w:rsidR="00867A06" w:rsidRPr="00867A06" w:rsidRDefault="00867A06" w:rsidP="00867A06">
      <w:r w:rsidRPr="00867A06">
        <w:t>to such conditions , limitations and restrictions as the Federal Board of</w:t>
      </w:r>
    </w:p>
    <w:p w14:paraId="5DD40BE4" w14:textId="1C7D4D38" w:rsidR="00867A06" w:rsidRPr="00867A06" w:rsidRDefault="00867A06" w:rsidP="00867A06">
      <w:r w:rsidRPr="00867A06">
        <w:t>Revenue may impose .</w:t>
      </w:r>
    </w:p>
    <w:p w14:paraId="2AD912A8" w14:textId="77777777" w:rsidR="00867A06" w:rsidRPr="00867A06" w:rsidRDefault="00867A06" w:rsidP="00867A06"/>
    <w:p w14:paraId="64AD6EED" w14:textId="0E0817F1" w:rsidR="00867A06" w:rsidRPr="00867A06" w:rsidRDefault="00867A06" w:rsidP="00867A06">
      <w:r w:rsidRPr="00867A06">
        <w:t>BA                                                                                                                                            Imports or supplies made by , for or to a qualified investment as specified</w:t>
      </w:r>
    </w:p>
    <w:p w14:paraId="6C856744" w14:textId="678B392D" w:rsidR="00867A06" w:rsidRPr="00867A06" w:rsidRDefault="00867A06" w:rsidP="00867A06">
      <w:r w:rsidRPr="00867A06">
        <w:t>at Serial No.1 of the First Schedule to the Foreign Investment ( Promotion</w:t>
      </w:r>
    </w:p>
    <w:p w14:paraId="54D78E7E" w14:textId="631D5384" w:rsidR="00867A06" w:rsidRPr="00867A06" w:rsidRDefault="00867A06" w:rsidP="00867A06">
      <w:r w:rsidRPr="00867A06">
        <w:t>and Protection ) Act , 2022 for the period as specified in the Secondi</w:t>
      </w:r>
    </w:p>
    <w:p w14:paraId="6C825C1A" w14:textId="7719E124" w:rsidR="00867A06" w:rsidRPr="00867A06" w:rsidRDefault="00867A06" w:rsidP="00867A06">
      <w:r w:rsidRPr="00867A06">
        <w:lastRenderedPageBreak/>
        <w:t>Schedule to the said Act .</w:t>
      </w:r>
    </w:p>
    <w:p w14:paraId="6014339A" w14:textId="77777777" w:rsidR="00867A06" w:rsidRPr="00867A06" w:rsidRDefault="00867A06" w:rsidP="00867A06"/>
    <w:p w14:paraId="020C72FD" w14:textId="36DF1B63" w:rsidR="00867A06" w:rsidRPr="00867A06" w:rsidRDefault="00867A06" w:rsidP="00867A06">
      <w:r w:rsidRPr="00867A06">
        <w:t>12    The following goods and the raw materials , packing materials , sub-</w:t>
      </w:r>
    </w:p>
    <w:p w14:paraId="32A417CC" w14:textId="282A81CE" w:rsidR="00867A06" w:rsidRPr="00867A06" w:rsidRDefault="00867A06" w:rsidP="00867A06">
      <w:r w:rsidRPr="00867A06">
        <w:t>components , components , sub - assemblies and assemblies imported or</w:t>
      </w:r>
    </w:p>
    <w:p w14:paraId="5C31B651" w14:textId="01C27157" w:rsidR="00867A06" w:rsidRPr="00867A06" w:rsidRDefault="00867A06" w:rsidP="00867A06">
      <w:r w:rsidRPr="00867A06">
        <w:t>purchased locally for the manufacture of the said goods , subject to the</w:t>
      </w:r>
    </w:p>
    <w:p w14:paraId="7A2C1DA9" w14:textId="1B82BE3F" w:rsidR="00867A06" w:rsidRPr="00867A06" w:rsidRDefault="00867A06" w:rsidP="00867A06">
      <w:r w:rsidRPr="00867A06">
        <w:t>conditions , limitations and restrictions as prescribed by the Board : -</w:t>
      </w:r>
    </w:p>
    <w:p w14:paraId="097ACD3D" w14:textId="77777777" w:rsidR="00867A06" w:rsidRPr="00867A06" w:rsidRDefault="00867A06" w:rsidP="00867A06"/>
    <w:p w14:paraId="472065EA" w14:textId="01C92DBE" w:rsidR="00867A06" w:rsidRPr="00867A06" w:rsidRDefault="00867A06" w:rsidP="00867A06">
      <w:r w:rsidRPr="00867A06">
        <w:t>( xxiii ) Exercise books ( PCT heading 4820.2000 )</w:t>
      </w:r>
    </w:p>
    <w:p w14:paraId="40F2AA29" w14:textId="77777777" w:rsidR="00867A06" w:rsidRPr="00867A06" w:rsidRDefault="00867A06" w:rsidP="00867A06"/>
    <w:p w14:paraId="3876ACCE" w14:textId="1DEC74A5" w:rsidR="00867A06" w:rsidRPr="00867A06" w:rsidRDefault="00867A06" w:rsidP="00867A06">
      <w:r w:rsidRPr="00867A06">
        <w:t>( xxiv ) Pencil sharpeners ( PCT heading 8214.1000 )</w:t>
      </w:r>
    </w:p>
    <w:p w14:paraId="3BD0205F" w14:textId="77777777" w:rsidR="00867A06" w:rsidRPr="00867A06" w:rsidRDefault="00867A06" w:rsidP="00867A06"/>
    <w:p w14:paraId="3A76A591" w14:textId="13438E47" w:rsidR="00867A06" w:rsidRPr="00867A06" w:rsidRDefault="00867A06" w:rsidP="00867A06">
      <w:r w:rsidRPr="00867A06">
        <w:t>( xxv ) Other drawing , marking out or mathematical calculating instruments</w:t>
      </w:r>
    </w:p>
    <w:p w14:paraId="74BA8955" w14:textId="77777777" w:rsidR="00867A06" w:rsidRPr="00867A06" w:rsidRDefault="00867A06" w:rsidP="00867A06"/>
    <w:p w14:paraId="33338408" w14:textId="21B5E3FB" w:rsidR="00867A06" w:rsidRPr="00867A06" w:rsidRDefault="00867A06" w:rsidP="00867A06">
      <w:r w:rsidRPr="00867A06">
        <w:t>( geometry box ) ( PCT heading 9017.2000 )</w:t>
      </w:r>
    </w:p>
    <w:p w14:paraId="5A5CEE03" w14:textId="77777777" w:rsidR="00867A06" w:rsidRPr="00867A06" w:rsidRDefault="00867A06" w:rsidP="00867A06"/>
    <w:p w14:paraId="3A23D164" w14:textId="59F7D1C6" w:rsidR="00867A06" w:rsidRPr="00867A06" w:rsidRDefault="00867A06" w:rsidP="00867A06">
      <w:r w:rsidRPr="00867A06">
        <w:t>( xxvi ) Pens , ball pens , markers and porous tipped pens ( PCT heading</w:t>
      </w:r>
    </w:p>
    <w:p w14:paraId="0B24BD2D" w14:textId="13377E9C" w:rsidR="00867A06" w:rsidRPr="00867A06" w:rsidRDefault="00867A06" w:rsidP="00867A06">
      <w:r w:rsidRPr="00867A06">
        <w:t>96.08 )</w:t>
      </w:r>
    </w:p>
    <w:p w14:paraId="1B7A24A4" w14:textId="77777777" w:rsidR="00867A06" w:rsidRPr="00867A06" w:rsidRDefault="00867A06" w:rsidP="00867A06"/>
    <w:p w14:paraId="37DC7162" w14:textId="5300ECCE" w:rsidR="00867A06" w:rsidRPr="00867A06" w:rsidRDefault="00867A06" w:rsidP="00867A06">
      <w:r w:rsidRPr="00867A06">
        <w:t>( xxvii ) Pencils including color pencils ( PCT heading 96.09 ) .</w:t>
      </w:r>
    </w:p>
    <w:p w14:paraId="1EF69339" w14:textId="77777777" w:rsidR="00867A06" w:rsidRPr="00867A06" w:rsidRDefault="00867A06" w:rsidP="00867A06"/>
    <w:p w14:paraId="747AA448" w14:textId="65897546" w:rsidR="00867A06" w:rsidRPr="00867A06" w:rsidRDefault="00867A06" w:rsidP="00867A06">
      <w:r w:rsidRPr="00867A06">
        <w:t>13 .  Supplies of raw materials , components and goods for further manufacture of</w:t>
      </w:r>
    </w:p>
    <w:p w14:paraId="1FFD4F4D" w14:textId="6564E17C" w:rsidR="00867A06" w:rsidRPr="00867A06" w:rsidRDefault="00867A06" w:rsidP="00867A06">
      <w:r w:rsidRPr="00867A06">
        <w:t>goods in the Gwadar Free Zone and export thereof , provided that in case of</w:t>
      </w:r>
    </w:p>
    <w:p w14:paraId="53D7FB3D" w14:textId="6A2B30D4" w:rsidR="00867A06" w:rsidRPr="00867A06" w:rsidRDefault="00867A06" w:rsidP="00867A06">
      <w:r w:rsidRPr="00867A06">
        <w:t>supply to tariff area of Pakistan , tax shall be charged on the value assessed</w:t>
      </w:r>
    </w:p>
    <w:p w14:paraId="1FCE2AD4" w14:textId="15FD2C9B" w:rsidR="00867A06" w:rsidRPr="00867A06" w:rsidRDefault="00867A06" w:rsidP="00867A06">
      <w:r w:rsidRPr="00867A06">
        <w:t>on the Goods Declaration for import .</w:t>
      </w:r>
    </w:p>
    <w:p w14:paraId="434DCE6C" w14:textId="77777777" w:rsidR="00867A06" w:rsidRPr="00867A06" w:rsidRDefault="00867A06" w:rsidP="00867A06"/>
    <w:p w14:paraId="1AF4E30C" w14:textId="2CA4E5E4" w:rsidR="00867A06" w:rsidRPr="00867A06" w:rsidRDefault="00867A06" w:rsidP="00867A06">
      <w:r w:rsidRPr="00867A06">
        <w:t>14    Supplies of locally manufactured plant and machinery of the following</w:t>
      </w:r>
    </w:p>
    <w:p w14:paraId="3FB706B8" w14:textId="4D141C6A" w:rsidR="00867A06" w:rsidRPr="00867A06" w:rsidRDefault="00867A06" w:rsidP="00867A06">
      <w:r w:rsidRPr="00867A06">
        <w:lastRenderedPageBreak/>
        <w:t>specifications , to manufacturers in the Gwadar Free Zone , subject to the</w:t>
      </w:r>
    </w:p>
    <w:p w14:paraId="6B89A5FF" w14:textId="1792FE61" w:rsidR="00867A06" w:rsidRPr="00867A06" w:rsidRDefault="00867A06" w:rsidP="00867A06">
      <w:r w:rsidRPr="00867A06">
        <w:t>conditions , restrictions and procedure given below , namely : -</w:t>
      </w:r>
    </w:p>
    <w:p w14:paraId="1AB209B8" w14:textId="77777777" w:rsidR="00867A06" w:rsidRPr="00867A06" w:rsidRDefault="00867A06" w:rsidP="00867A06"/>
    <w:p w14:paraId="3B2BA8D8" w14:textId="453399C1" w:rsidR="00867A06" w:rsidRPr="00867A06" w:rsidRDefault="00867A06" w:rsidP="00867A06">
      <w:r w:rsidRPr="00867A06">
        <w:t>( 1 ) plant and machinery , operated by power of any description , as is used</w:t>
      </w:r>
    </w:p>
    <w:p w14:paraId="7692CA75" w14:textId="77777777" w:rsidR="00C52F34" w:rsidRDefault="00867A06" w:rsidP="00F02B6D">
      <w:r w:rsidRPr="00867A06">
        <w:t>for the manufacture or production of goods by that manufacturer .</w:t>
      </w:r>
    </w:p>
    <w:p w14:paraId="4513664B" w14:textId="68BA10C3" w:rsidR="00F02B6D" w:rsidRPr="00F02B6D" w:rsidRDefault="00F02B6D" w:rsidP="00F02B6D">
      <w:r w:rsidRPr="00F02B6D">
        <w:t xml:space="preserve">  Synopsis of Taxes</w:t>
      </w:r>
      <w:r w:rsidR="00C52F34">
        <w:t xml:space="preserve">                     </w:t>
      </w:r>
      <w:r w:rsidRPr="00F02B6D">
        <w:t xml:space="preserve">  Sales Tax - Schedules       </w:t>
      </w:r>
      <w:r w:rsidR="00C52F34">
        <w:t xml:space="preserve">                                  </w:t>
      </w:r>
      <w:r w:rsidRPr="00F02B6D">
        <w:t xml:space="preserve">    </w:t>
      </w:r>
      <w:r w:rsidR="00C52F34" w:rsidRPr="00F02B6D">
        <w:t>[ 35-577 ]</w:t>
      </w:r>
      <w:r w:rsidRPr="00F02B6D">
        <w:t xml:space="preserve">                                                                                                         </w:t>
      </w:r>
    </w:p>
    <w:p w14:paraId="144823AA" w14:textId="320A2D67" w:rsidR="00F02B6D" w:rsidRPr="00F02B6D" w:rsidRDefault="00F02B6D" w:rsidP="00F02B6D">
      <w:r w:rsidRPr="00F02B6D">
        <w:t xml:space="preserve">for use in </w:t>
      </w:r>
      <w:proofErr w:type="spellStart"/>
      <w:r w:rsidRPr="00F02B6D">
        <w:t>cojunction</w:t>
      </w:r>
      <w:proofErr w:type="spellEnd"/>
      <w:r w:rsidRPr="00F02B6D">
        <w:t xml:space="preserve"> with the machinery specified in clause ( </w:t>
      </w:r>
      <w:proofErr w:type="spellStart"/>
      <w:r w:rsidRPr="00F02B6D">
        <w:t>i</w:t>
      </w:r>
      <w:proofErr w:type="spellEnd"/>
      <w:r w:rsidRPr="00F02B6D">
        <w:t xml:space="preserve"> ) ,</w:t>
      </w:r>
    </w:p>
    <w:p w14:paraId="2E8CF11F" w14:textId="10170634" w:rsidR="00F02B6D" w:rsidRPr="00F02B6D" w:rsidRDefault="00F02B6D" w:rsidP="00F02B6D">
      <w:r w:rsidRPr="00F02B6D">
        <w:t>mechanical and electrical control and transmission gear , meant or</w:t>
      </w:r>
    </w:p>
    <w:p w14:paraId="700B0D39" w14:textId="5E55BC53" w:rsidR="00F02B6D" w:rsidRPr="00F02B6D" w:rsidRDefault="00F02B6D" w:rsidP="00F02B6D">
      <w:r w:rsidRPr="00F02B6D">
        <w:t xml:space="preserve">adapted for use in conjunction with machinery specified in clause ( </w:t>
      </w:r>
      <w:proofErr w:type="spellStart"/>
      <w:r w:rsidRPr="00F02B6D">
        <w:t>i</w:t>
      </w:r>
      <w:proofErr w:type="spellEnd"/>
      <w:r w:rsidRPr="00F02B6D">
        <w:t xml:space="preserve"> ) .</w:t>
      </w:r>
    </w:p>
    <w:p w14:paraId="7307312D" w14:textId="1A26A847" w:rsidR="00F02B6D" w:rsidRPr="00F02B6D" w:rsidRDefault="00F02B6D" w:rsidP="00F02B6D">
      <w:r w:rsidRPr="00F02B6D">
        <w:t xml:space="preserve">( iv ) parts of machinery as specified in clauses ( </w:t>
      </w:r>
      <w:proofErr w:type="spellStart"/>
      <w:r w:rsidRPr="00F02B6D">
        <w:t>i</w:t>
      </w:r>
      <w:proofErr w:type="spellEnd"/>
      <w:r w:rsidRPr="00F02B6D">
        <w:t xml:space="preserve"> ) , ( ii ) and ( iii ) , identifiable</w:t>
      </w:r>
    </w:p>
    <w:p w14:paraId="75F673B8" w14:textId="77777777" w:rsidR="00F02B6D" w:rsidRPr="00F02B6D" w:rsidRDefault="00F02B6D" w:rsidP="00F02B6D"/>
    <w:p w14:paraId="0AC25B19" w14:textId="58126363" w:rsidR="00F02B6D" w:rsidRPr="00F02B6D" w:rsidRDefault="00F02B6D" w:rsidP="00F02B6D">
      <w:r w:rsidRPr="00F02B6D">
        <w:t xml:space="preserve">( </w:t>
      </w:r>
      <w:r w:rsidRPr="00F02B6D">
        <w:rPr>
          <w:rFonts w:ascii="MS Gothic" w:eastAsia="MS Gothic" w:hAnsi="MS Gothic" w:cs="MS Gothic" w:hint="eastAsia"/>
        </w:rPr>
        <w:t>Ⅲ</w:t>
      </w:r>
      <w:r w:rsidRPr="00F02B6D">
        <w:t xml:space="preserve"> )</w:t>
      </w:r>
    </w:p>
    <w:p w14:paraId="5D2D8E4B" w14:textId="77777777" w:rsidR="00F02B6D" w:rsidRPr="00F02B6D" w:rsidRDefault="00F02B6D" w:rsidP="00F02B6D"/>
    <w:p w14:paraId="37B8C6A3" w14:textId="547BC4A0" w:rsidR="00F02B6D" w:rsidRPr="00F02B6D" w:rsidRDefault="00F02B6D" w:rsidP="00F02B6D">
      <w:r w:rsidRPr="00F02B6D">
        <w:t>for use in or with such machinery .</w:t>
      </w:r>
    </w:p>
    <w:p w14:paraId="46A92A90" w14:textId="77777777" w:rsidR="00F02B6D" w:rsidRPr="00F02B6D" w:rsidRDefault="00F02B6D" w:rsidP="00F02B6D"/>
    <w:p w14:paraId="62D2BDDD" w14:textId="2B330B0A" w:rsidR="00F02B6D" w:rsidRPr="00F02B6D" w:rsidRDefault="00F02B6D" w:rsidP="00F02B6D">
      <w:r w:rsidRPr="00F02B6D">
        <w:t>Conditions , restrictions and procedures : -</w:t>
      </w:r>
    </w:p>
    <w:p w14:paraId="49CAA22C" w14:textId="77777777" w:rsidR="00F02B6D" w:rsidRPr="00F02B6D" w:rsidRDefault="00F02B6D" w:rsidP="00F02B6D"/>
    <w:p w14:paraId="7DBC587C" w14:textId="603B3B19" w:rsidR="00F02B6D" w:rsidRPr="00F02B6D" w:rsidRDefault="00F02B6D" w:rsidP="00F02B6D">
      <w:r w:rsidRPr="00F02B6D">
        <w:t>( a )                        the supplier of the machinery is registered under the Act :</w:t>
      </w:r>
    </w:p>
    <w:p w14:paraId="3D9B7978" w14:textId="5B571E53" w:rsidR="00F02B6D" w:rsidRPr="00F02B6D" w:rsidRDefault="00F02B6D" w:rsidP="00F02B6D">
      <w:r w:rsidRPr="00F02B6D">
        <w:t>proper hill of export is filed showing registration number ,</w:t>
      </w:r>
    </w:p>
    <w:p w14:paraId="108FC424" w14:textId="77777777" w:rsidR="00F02B6D" w:rsidRPr="00F02B6D" w:rsidRDefault="00F02B6D" w:rsidP="00F02B6D"/>
    <w:p w14:paraId="766460DB" w14:textId="383333BD" w:rsidR="00F02B6D" w:rsidRPr="00F02B6D" w:rsidRDefault="00F02B6D" w:rsidP="00F02B6D">
      <w:r w:rsidRPr="00F02B6D">
        <w:t>( b )</w:t>
      </w:r>
    </w:p>
    <w:p w14:paraId="03E4B237" w14:textId="77777777" w:rsidR="00F02B6D" w:rsidRPr="00F02B6D" w:rsidRDefault="00F02B6D" w:rsidP="00F02B6D"/>
    <w:p w14:paraId="779596CF" w14:textId="1F54AE7B" w:rsidR="00F02B6D" w:rsidRPr="00F02B6D" w:rsidRDefault="00F02B6D" w:rsidP="00F02B6D">
      <w:r w:rsidRPr="00F02B6D">
        <w:t>( c )                        the purchaser of the machinery is an established manufacturer located</w:t>
      </w:r>
    </w:p>
    <w:p w14:paraId="40C77132" w14:textId="0EB66FD7" w:rsidR="00F02B6D" w:rsidRPr="00F02B6D" w:rsidRDefault="00F02B6D" w:rsidP="00F02B6D">
      <w:r w:rsidRPr="00F02B6D">
        <w:t>in the Gwadar Free Zone and holds a certificate from the Gwadar Port</w:t>
      </w:r>
    </w:p>
    <w:p w14:paraId="3E4E5784" w14:textId="07ED45B4" w:rsidR="00F02B6D" w:rsidRPr="00F02B6D" w:rsidRDefault="00F02B6D" w:rsidP="00F02B6D">
      <w:r w:rsidRPr="00F02B6D">
        <w:t>Authority to that effect ;</w:t>
      </w:r>
    </w:p>
    <w:p w14:paraId="5E804050" w14:textId="77777777" w:rsidR="00F02B6D" w:rsidRPr="00F02B6D" w:rsidRDefault="00F02B6D" w:rsidP="00F02B6D"/>
    <w:p w14:paraId="79302356" w14:textId="3497BF84" w:rsidR="00F02B6D" w:rsidRPr="00F02B6D" w:rsidRDefault="00F02B6D" w:rsidP="00F02B6D">
      <w:r w:rsidRPr="00F02B6D">
        <w:lastRenderedPageBreak/>
        <w:t>( d )                        the purchaser submits an indemnity bond in proper form to the</w:t>
      </w:r>
    </w:p>
    <w:p w14:paraId="46C8981F" w14:textId="3C9AFC7A" w:rsidR="00F02B6D" w:rsidRPr="00F02B6D" w:rsidRDefault="00F02B6D" w:rsidP="00F02B6D">
      <w:r w:rsidRPr="00F02B6D">
        <w:t>satisfaction of the concerned Commissioner Inland Revenue that the</w:t>
      </w:r>
    </w:p>
    <w:p w14:paraId="1880BD19" w14:textId="20D49FC6" w:rsidR="00F02B6D" w:rsidRPr="00F02B6D" w:rsidRDefault="00F02B6D" w:rsidP="00F02B6D">
      <w:r w:rsidRPr="00F02B6D">
        <w:t>machinery shall , without prior permission from the said Commissioner ,</w:t>
      </w:r>
    </w:p>
    <w:p w14:paraId="1DE327C6" w14:textId="18024566" w:rsidR="00F02B6D" w:rsidRPr="00F02B6D" w:rsidRDefault="00F02B6D" w:rsidP="00F02B6D">
      <w:r w:rsidRPr="00F02B6D">
        <w:t>not be sold , transferred or otherwise moved out of the Gwadar Free</w:t>
      </w:r>
    </w:p>
    <w:p w14:paraId="2E79998B" w14:textId="2A2D250F" w:rsidR="00F02B6D" w:rsidRPr="00F02B6D" w:rsidRDefault="00F02B6D" w:rsidP="00F02B6D">
      <w:r w:rsidRPr="00F02B6D">
        <w:t>Zone before a period of five years from the date of entry into the Zone ;</w:t>
      </w:r>
    </w:p>
    <w:p w14:paraId="0A042F55" w14:textId="20F38379" w:rsidR="00F02B6D" w:rsidRPr="00F02B6D" w:rsidRDefault="00F02B6D" w:rsidP="00F02B6D">
      <w:r w:rsidRPr="00F02B6D">
        <w:t>if the machinery is brought to tariff area of Pakistan outside Gwadar</w:t>
      </w:r>
    </w:p>
    <w:p w14:paraId="5D988E71" w14:textId="39077653" w:rsidR="00F02B6D" w:rsidRPr="00F02B6D" w:rsidRDefault="00F02B6D" w:rsidP="00F02B6D">
      <w:r w:rsidRPr="00F02B6D">
        <w:t>Free Zone , sales tax shall be charged on the value assessed on the</w:t>
      </w:r>
    </w:p>
    <w:p w14:paraId="409D7897" w14:textId="6E531EEC" w:rsidR="00F02B6D" w:rsidRPr="00F02B6D" w:rsidRDefault="00F02B6D" w:rsidP="00F02B6D">
      <w:r w:rsidRPr="00F02B6D">
        <w:t>Goods Declaration for import ; and</w:t>
      </w:r>
    </w:p>
    <w:p w14:paraId="74281623" w14:textId="77777777" w:rsidR="00F02B6D" w:rsidRPr="00F02B6D" w:rsidRDefault="00F02B6D" w:rsidP="00F02B6D"/>
    <w:p w14:paraId="40E64263" w14:textId="05D63C99" w:rsidR="00F02B6D" w:rsidRPr="00F02B6D" w:rsidRDefault="00F02B6D" w:rsidP="00F02B6D">
      <w:r w:rsidRPr="00F02B6D">
        <w:t>( e )</w:t>
      </w:r>
    </w:p>
    <w:p w14:paraId="5C8DAB9A" w14:textId="77777777" w:rsidR="00F02B6D" w:rsidRPr="00F02B6D" w:rsidRDefault="00F02B6D" w:rsidP="00F02B6D"/>
    <w:p w14:paraId="41FD1267" w14:textId="06DF6C9D" w:rsidR="00F02B6D" w:rsidRPr="00F02B6D" w:rsidRDefault="00F02B6D" w:rsidP="00F02B6D">
      <w:r w:rsidRPr="00F02B6D">
        <w:t>( f )                        breach of any of the conditions specified herein shall attract legal</w:t>
      </w:r>
    </w:p>
    <w:p w14:paraId="24B7E2FE" w14:textId="44566AE6" w:rsidR="00F02B6D" w:rsidRPr="00F02B6D" w:rsidRDefault="00F02B6D" w:rsidP="00F02B6D">
      <w:r w:rsidRPr="00F02B6D">
        <w:t>action under the relevant provisions of the Act , besides recovery of the</w:t>
      </w:r>
    </w:p>
    <w:p w14:paraId="3D8C017E" w14:textId="424FC54F" w:rsidR="00F02B6D" w:rsidRPr="00F02B6D" w:rsidRDefault="00F02B6D" w:rsidP="00F02B6D">
      <w:r w:rsidRPr="00F02B6D">
        <w:t>amount of sales tax along with default surcharge and penalties</w:t>
      </w:r>
    </w:p>
    <w:p w14:paraId="3F2202BC" w14:textId="095133AE" w:rsidR="00F02B6D" w:rsidRPr="00F02B6D" w:rsidRDefault="00F02B6D" w:rsidP="00F02B6D">
      <w:r w:rsidRPr="00F02B6D">
        <w:t>involved .</w:t>
      </w:r>
    </w:p>
    <w:p w14:paraId="16CFB679" w14:textId="77777777" w:rsidR="00F02B6D" w:rsidRPr="00F02B6D" w:rsidRDefault="00F02B6D" w:rsidP="00F02B6D"/>
    <w:p w14:paraId="39980112" w14:textId="0B3854BC" w:rsidR="00F02B6D" w:rsidRPr="00F02B6D" w:rsidRDefault="00F02B6D" w:rsidP="00F02B6D">
      <w:r w:rsidRPr="00F02B6D">
        <w:t>20 .                               Petroleum Crude Oil ( PCT heading 2709.0000 ) .</w:t>
      </w:r>
    </w:p>
    <w:p w14:paraId="176DE376" w14:textId="77777777" w:rsidR="00F02B6D" w:rsidRPr="00F02B6D" w:rsidRDefault="00F02B6D" w:rsidP="00F02B6D"/>
    <w:p w14:paraId="6DBBEA20" w14:textId="0B175E75" w:rsidR="00F02B6D" w:rsidRPr="00F02B6D" w:rsidRDefault="00F02B6D" w:rsidP="00F02B6D">
      <w:r w:rsidRPr="00F02B6D">
        <w:t>THE SEVENTH SCHEDULE</w:t>
      </w:r>
    </w:p>
    <w:p w14:paraId="5D11B9AC" w14:textId="77777777" w:rsidR="00F02B6D" w:rsidRPr="00F02B6D" w:rsidRDefault="00F02B6D" w:rsidP="00F02B6D"/>
    <w:p w14:paraId="0C0CD2A1" w14:textId="1A8F5DC9" w:rsidR="00F02B6D" w:rsidRPr="00F02B6D" w:rsidRDefault="00F02B6D" w:rsidP="00F02B6D">
      <w:r w:rsidRPr="00F02B6D">
        <w:t>Omitted by Finance Act , 1997 .</w:t>
      </w:r>
    </w:p>
    <w:p w14:paraId="62F9277A" w14:textId="77777777" w:rsidR="00F02B6D" w:rsidRPr="00F02B6D" w:rsidRDefault="00F02B6D" w:rsidP="00F02B6D"/>
    <w:p w14:paraId="0B6C6DFB" w14:textId="090DB31A" w:rsidR="00F02B6D" w:rsidRPr="00F02B6D" w:rsidRDefault="00F02B6D" w:rsidP="00F02B6D">
      <w:r w:rsidRPr="00F02B6D">
        <w:t>Earlier it was inserted by Sales Tax ( Second Amendment ) Ordinance , 1996 .</w:t>
      </w:r>
    </w:p>
    <w:p w14:paraId="59C3F6EC" w14:textId="77777777" w:rsidR="00F02B6D" w:rsidRPr="00F02B6D" w:rsidRDefault="00F02B6D" w:rsidP="00F02B6D"/>
    <w:p w14:paraId="4DE4932D" w14:textId="6D9CA012" w:rsidR="00F02B6D" w:rsidRPr="00F02B6D" w:rsidRDefault="00F02B6D" w:rsidP="00F02B6D">
      <w:r w:rsidRPr="00F02B6D">
        <w:t>THE NINTH SCHEDULE</w:t>
      </w:r>
    </w:p>
    <w:p w14:paraId="54EEFE36" w14:textId="2CB5B226" w:rsidR="00F02B6D" w:rsidRPr="00F02B6D" w:rsidRDefault="00F02B6D" w:rsidP="00F02B6D">
      <w:r w:rsidRPr="00F02B6D">
        <w:t>[ See sub - section ( 3B ) of section 3 ]</w:t>
      </w:r>
    </w:p>
    <w:p w14:paraId="6F9B47CA" w14:textId="77777777" w:rsidR="00F02B6D" w:rsidRPr="00F02B6D" w:rsidRDefault="00F02B6D" w:rsidP="00F02B6D"/>
    <w:p w14:paraId="331DF8FC" w14:textId="51802CF4" w:rsidR="00F02B6D" w:rsidRPr="00F02B6D" w:rsidRDefault="00F02B6D" w:rsidP="00F02B6D">
      <w:r w:rsidRPr="00F02B6D">
        <w:t>Table -1</w:t>
      </w:r>
    </w:p>
    <w:p w14:paraId="1FE5A4E7" w14:textId="77777777" w:rsidR="00F02B6D" w:rsidRPr="00F02B6D" w:rsidRDefault="00F02B6D" w:rsidP="00F02B6D"/>
    <w:p w14:paraId="47F40517" w14:textId="3D495B9E" w:rsidR="00F02B6D" w:rsidRPr="00F02B6D" w:rsidRDefault="00F02B6D" w:rsidP="00F02B6D">
      <w:r w:rsidRPr="00F02B6D">
        <w:t>Sales Tax on supply ( payable at the time of supply by CMOs ) :</w:t>
      </w:r>
    </w:p>
    <w:p w14:paraId="77740EA8" w14:textId="77777777" w:rsidR="00F02B6D" w:rsidRPr="00F02B6D" w:rsidRDefault="00F02B6D" w:rsidP="00F02B6D"/>
    <w:p w14:paraId="3A6331ED" w14:textId="424C811C" w:rsidR="00F02B6D" w:rsidRPr="00F02B6D" w:rsidRDefault="00F02B6D" w:rsidP="00F02B6D">
      <w:r w:rsidRPr="00F02B6D">
        <w:t>S. No.                                                Description / Specification of Goods                                                                                                                       Sales tax on supply ( payable at</w:t>
      </w:r>
    </w:p>
    <w:p w14:paraId="0A7F2459" w14:textId="0C01D84E" w:rsidR="00F02B6D" w:rsidRPr="00F02B6D" w:rsidRDefault="00F02B6D" w:rsidP="00F02B6D">
      <w:r w:rsidRPr="00F02B6D">
        <w:t>the time of supply by CMOs )</w:t>
      </w:r>
    </w:p>
    <w:p w14:paraId="4AA2163D" w14:textId="77777777" w:rsidR="00F02B6D" w:rsidRPr="00F02B6D" w:rsidRDefault="00F02B6D" w:rsidP="00F02B6D"/>
    <w:p w14:paraId="473C0CEF" w14:textId="3DD3E69A" w:rsidR="00F02B6D" w:rsidRPr="00F02B6D" w:rsidRDefault="00F02B6D" w:rsidP="00F02B6D">
      <w:r w:rsidRPr="00F02B6D">
        <w:t>( 1 )                                                                                                                          ( 2 )                                                                                                               ( 3 )</w:t>
      </w:r>
    </w:p>
    <w:p w14:paraId="65C90071" w14:textId="77777777" w:rsidR="00F02B6D" w:rsidRPr="00F02B6D" w:rsidRDefault="00F02B6D" w:rsidP="00F02B6D"/>
    <w:p w14:paraId="6B22E429" w14:textId="0542799E" w:rsidR="00F02B6D" w:rsidRPr="00F02B6D" w:rsidRDefault="00F02B6D" w:rsidP="00F02B6D">
      <w:r w:rsidRPr="00F02B6D">
        <w:t>1 .                            Subscriber Identification Module ( SIM ) Cards                                                                                                                                                             Rs . 250</w:t>
      </w:r>
    </w:p>
    <w:p w14:paraId="3497F56D" w14:textId="77777777" w:rsidR="00F02B6D" w:rsidRPr="00F02B6D" w:rsidRDefault="00F02B6D" w:rsidP="00F02B6D">
      <w:r w:rsidRPr="00F02B6D">
        <w:t>Provided that the provisions of Table - I shall not be applicable from 1st July , 2020 onwards . Explanation . For removal of doubt , it is clarified that the above amendment in law shall not prejudicially affect , the Board's stance or position in pending cases on the issue of chargeability of sales tax on SIM cards before any court of law .</w:t>
      </w:r>
    </w:p>
    <w:p w14:paraId="434D462C" w14:textId="77777777" w:rsidR="008471F9" w:rsidRPr="00867A06" w:rsidRDefault="008471F9" w:rsidP="00867A06"/>
    <w:p w14:paraId="42ADCB8A" w14:textId="77777777" w:rsidR="00EB05C1" w:rsidRPr="00EB05C1" w:rsidRDefault="00867A06" w:rsidP="00EB05C1">
      <w:r w:rsidRPr="00867A06">
        <w:t xml:space="preserve">              </w:t>
      </w:r>
      <w:r w:rsidR="00EB05C1" w:rsidRPr="00EB05C1">
        <w:t>Yes, I can provide the text in text form for you. Here is the text from the image you just uploaded ("image_114a76.png"):</w:t>
      </w:r>
    </w:p>
    <w:p w14:paraId="20663BA9" w14:textId="7328301D" w:rsidR="00EB05C1" w:rsidRPr="00EB05C1" w:rsidRDefault="00EB05C1" w:rsidP="00EB05C1">
      <w:r w:rsidRPr="00EB05C1">
        <w:t>Synopsis of Taxes</w:t>
      </w:r>
      <w:r w:rsidR="00927F79">
        <w:t xml:space="preserve">                      </w:t>
      </w:r>
      <w:r w:rsidRPr="00EB05C1">
        <w:t xml:space="preserve"> Sales Tax - Schedules </w:t>
      </w:r>
      <w:r w:rsidR="00927F79">
        <w:t xml:space="preserve">                                              </w:t>
      </w:r>
      <w:r w:rsidRPr="00EB05C1">
        <w:t>135-578</w:t>
      </w:r>
    </w:p>
    <w:p w14:paraId="0D0B83A9" w14:textId="158B3A72" w:rsidR="00EB05C1" w:rsidRPr="00EB05C1" w:rsidRDefault="00EB05C1" w:rsidP="00927F79">
      <w:r w:rsidRPr="00EB05C1">
        <w:t>Table - l1</w:t>
      </w:r>
    </w:p>
    <w:p w14:paraId="0DC6A5E4" w14:textId="77777777" w:rsidR="00EB05C1" w:rsidRPr="00EB05C1" w:rsidRDefault="00EB05C1" w:rsidP="00927F79"/>
    <w:p w14:paraId="18D6D7D9" w14:textId="194DD400" w:rsidR="00EB05C1" w:rsidRPr="00EB05C1" w:rsidRDefault="00EB05C1" w:rsidP="00927F79">
      <w:r w:rsidRPr="00EB05C1">
        <w:t>Cellular mobile phones in CKD / CBU form :</w:t>
      </w:r>
    </w:p>
    <w:p w14:paraId="05236645" w14:textId="77777777" w:rsidR="00EB05C1" w:rsidRPr="00EB05C1" w:rsidRDefault="00EB05C1" w:rsidP="00927F79"/>
    <w:p w14:paraId="3A170EA7" w14:textId="59CABA66" w:rsidR="00EB05C1" w:rsidRPr="00EB05C1" w:rsidRDefault="00EB05C1" w:rsidP="00927F79">
      <w:r w:rsidRPr="00EB05C1">
        <w:t>Sales tax on                                                                                                                   Sales tax on</w:t>
      </w:r>
    </w:p>
    <w:p w14:paraId="2199EF3E" w14:textId="515DAFF3" w:rsidR="00EB05C1" w:rsidRPr="00EB05C1" w:rsidRDefault="00EB05C1" w:rsidP="00927F79">
      <w:r w:rsidRPr="00EB05C1">
        <w:t>CBUs at the</w:t>
      </w:r>
    </w:p>
    <w:p w14:paraId="297BD772" w14:textId="1233CF67" w:rsidR="00EB05C1" w:rsidRPr="00EB05C1" w:rsidRDefault="00EB05C1" w:rsidP="00927F79">
      <w:r w:rsidRPr="00EB05C1">
        <w:lastRenderedPageBreak/>
        <w:t>time of</w:t>
      </w:r>
    </w:p>
    <w:p w14:paraId="0F04F38E" w14:textId="68A858E4" w:rsidR="00EB05C1" w:rsidRPr="00EB05C1" w:rsidRDefault="00EB05C1" w:rsidP="00927F79">
      <w:r w:rsidRPr="00EB05C1">
        <w:t>import or</w:t>
      </w:r>
    </w:p>
    <w:p w14:paraId="4C003878" w14:textId="1D66FEB1" w:rsidR="00EB05C1" w:rsidRPr="00EB05C1" w:rsidRDefault="00EB05C1" w:rsidP="00927F79">
      <w:r w:rsidRPr="00EB05C1">
        <w:t>registration</w:t>
      </w:r>
    </w:p>
    <w:p w14:paraId="3F83420A" w14:textId="13459A4E" w:rsidR="00EB05C1" w:rsidRPr="00EB05C1" w:rsidRDefault="00EB05C1" w:rsidP="00927F79">
      <w:r w:rsidRPr="00EB05C1">
        <w:t>( IMEI</w:t>
      </w:r>
    </w:p>
    <w:p w14:paraId="2989496F" w14:textId="703D592E" w:rsidR="00EB05C1" w:rsidRPr="00EB05C1" w:rsidRDefault="00EB05C1" w:rsidP="00927F79">
      <w:r w:rsidRPr="00EB05C1">
        <w:t>number by</w:t>
      </w:r>
    </w:p>
    <w:p w14:paraId="12D2EBF6" w14:textId="7C933869" w:rsidR="00EB05C1" w:rsidRPr="00EB05C1" w:rsidRDefault="00EB05C1" w:rsidP="00927F79">
      <w:r w:rsidRPr="00EB05C1">
        <w:t>CMOS )</w:t>
      </w:r>
    </w:p>
    <w:p w14:paraId="40B2FE87" w14:textId="77777777" w:rsidR="00EB05C1" w:rsidRPr="00EB05C1" w:rsidRDefault="00EB05C1" w:rsidP="00927F79"/>
    <w:p w14:paraId="2DDB69CB" w14:textId="36E81A58" w:rsidR="00EB05C1" w:rsidRPr="00EB05C1" w:rsidRDefault="00EB05C1" w:rsidP="00927F79">
      <w:r w:rsidRPr="00EB05C1">
        <w:t>Sales tax                                                                                     supply of locally</w:t>
      </w:r>
    </w:p>
    <w:p w14:paraId="55766809" w14:textId="014761BD" w:rsidR="00EB05C1" w:rsidRPr="00EB05C1" w:rsidRDefault="00EB05C1" w:rsidP="00927F79">
      <w:r w:rsidRPr="00EB05C1">
        <w:t>on import                                                                                     manufactured</w:t>
      </w:r>
    </w:p>
    <w:p w14:paraId="3A821290" w14:textId="2A7D32E1" w:rsidR="00EB05C1" w:rsidRPr="00EB05C1" w:rsidRDefault="00EB05C1" w:rsidP="00927F79">
      <w:r w:rsidRPr="00EB05C1">
        <w:t>In CKD /                                                                                      mobile phones</w:t>
      </w:r>
    </w:p>
    <w:p w14:paraId="2B0EEA5E" w14:textId="2015A374" w:rsidR="00EB05C1" w:rsidRPr="00EB05C1" w:rsidRDefault="00EB05C1" w:rsidP="00927F79">
      <w:r w:rsidRPr="00EB05C1">
        <w:t>SKD                                                                                           in CBU condition</w:t>
      </w:r>
    </w:p>
    <w:p w14:paraId="7641D9A2" w14:textId="792C6394" w:rsidR="00EB05C1" w:rsidRPr="00EB05C1" w:rsidRDefault="00EB05C1" w:rsidP="00927F79">
      <w:proofErr w:type="spellStart"/>
      <w:r w:rsidRPr="00EB05C1">
        <w:t>inaddition</w:t>
      </w:r>
      <w:proofErr w:type="spellEnd"/>
      <w:r w:rsidRPr="00EB05C1">
        <w:t xml:space="preserve"> to tax</w:t>
      </w:r>
    </w:p>
    <w:p w14:paraId="5747129D" w14:textId="36F5236F" w:rsidR="00EB05C1" w:rsidRPr="00EB05C1" w:rsidRDefault="00EB05C1" w:rsidP="00927F79">
      <w:r w:rsidRPr="00EB05C1">
        <w:t>under column ( 4 )</w:t>
      </w:r>
    </w:p>
    <w:p w14:paraId="5CA1E720" w14:textId="77777777" w:rsidR="00EB05C1" w:rsidRPr="00EB05C1" w:rsidRDefault="00EB05C1" w:rsidP="00927F79"/>
    <w:p w14:paraId="4A2CAB83" w14:textId="755D2287" w:rsidR="00EB05C1" w:rsidRPr="00EB05C1" w:rsidRDefault="00EB05C1" w:rsidP="00927F79">
      <w:r w:rsidRPr="00EB05C1">
        <w:t>Description / Specification of</w:t>
      </w:r>
    </w:p>
    <w:p w14:paraId="2EBCA838" w14:textId="77777777" w:rsidR="00EB05C1" w:rsidRPr="00EB05C1" w:rsidRDefault="00EB05C1" w:rsidP="00927F79"/>
    <w:p w14:paraId="168E27D7" w14:textId="110280A5" w:rsidR="00EB05C1" w:rsidRPr="00EB05C1" w:rsidRDefault="00EB05C1" w:rsidP="00927F79">
      <w:r w:rsidRPr="00EB05C1">
        <w:t>S. No.                                                               Goods</w:t>
      </w:r>
    </w:p>
    <w:p w14:paraId="669B1F1F" w14:textId="77777777" w:rsidR="00EB05C1" w:rsidRPr="00EB05C1" w:rsidRDefault="00EB05C1" w:rsidP="00927F79"/>
    <w:p w14:paraId="6805D50E" w14:textId="280DE720" w:rsidR="00EB05C1" w:rsidRPr="00EB05C1" w:rsidRDefault="00EB05C1" w:rsidP="00927F79">
      <w:r w:rsidRPr="00EB05C1">
        <w:t>condition</w:t>
      </w:r>
    </w:p>
    <w:p w14:paraId="42CB7066" w14:textId="77777777" w:rsidR="00EB05C1" w:rsidRPr="00EB05C1" w:rsidRDefault="00EB05C1" w:rsidP="00927F79"/>
    <w:p w14:paraId="11A3CBA1" w14:textId="38687E68" w:rsidR="00EB05C1" w:rsidRPr="00EB05C1" w:rsidRDefault="00EB05C1" w:rsidP="00927F79">
      <w:r w:rsidRPr="00EB05C1">
        <w:t>( 1 )                                                                                        ( 2 )                                                                        ( 3 )                                                ( 4 )                            ( 5 )</w:t>
      </w:r>
    </w:p>
    <w:p w14:paraId="53C79968" w14:textId="1BC63613" w:rsidR="00EB05C1" w:rsidRPr="00EB05C1" w:rsidRDefault="00EB05C1" w:rsidP="00927F79">
      <w:r w:rsidRPr="00EB05C1">
        <w:t>1</w:t>
      </w:r>
    </w:p>
    <w:p w14:paraId="2B551448" w14:textId="77777777" w:rsidR="00EB05C1" w:rsidRPr="00EB05C1" w:rsidRDefault="00EB05C1" w:rsidP="00927F79"/>
    <w:p w14:paraId="79F7DE67" w14:textId="1E1525A9" w:rsidR="00EB05C1" w:rsidRPr="00EB05C1" w:rsidRDefault="00EB05C1" w:rsidP="00927F79">
      <w:r w:rsidRPr="00EB05C1">
        <w:t>Cellular mobile phones of</w:t>
      </w:r>
    </w:p>
    <w:p w14:paraId="351C03DD" w14:textId="2C52850F" w:rsidR="00EB05C1" w:rsidRPr="00EB05C1" w:rsidRDefault="00EB05C1" w:rsidP="00927F79">
      <w:r w:rsidRPr="00EB05C1">
        <w:t>satellite phones to be charged</w:t>
      </w:r>
    </w:p>
    <w:p w14:paraId="0ECD053D" w14:textId="74C760EB" w:rsidR="00EB05C1" w:rsidRPr="00EB05C1" w:rsidRDefault="00EB05C1" w:rsidP="00927F79">
      <w:r w:rsidRPr="00EB05C1">
        <w:lastRenderedPageBreak/>
        <w:t>on the basis of import value</w:t>
      </w:r>
    </w:p>
    <w:p w14:paraId="6A4EA15E" w14:textId="1FDE1AB9" w:rsidR="00EB05C1" w:rsidRPr="00EB05C1" w:rsidRDefault="00EB05C1" w:rsidP="00927F79">
      <w:r w:rsidRPr="00EB05C1">
        <w:t>per set , or equivalent value in</w:t>
      </w:r>
    </w:p>
    <w:p w14:paraId="6591736E" w14:textId="26B3EEB8" w:rsidR="00EB05C1" w:rsidRPr="00EB05C1" w:rsidRDefault="00EB05C1" w:rsidP="00927F79">
      <w:r w:rsidRPr="00EB05C1">
        <w:t>rupees in case of supply by the</w:t>
      </w:r>
    </w:p>
    <w:p w14:paraId="18062C76" w14:textId="5FD9D592" w:rsidR="00EB05C1" w:rsidRPr="00EB05C1" w:rsidRDefault="00EB05C1" w:rsidP="00927F79">
      <w:r w:rsidRPr="00EB05C1">
        <w:t>manufacturer , at the rate as</w:t>
      </w:r>
    </w:p>
    <w:p w14:paraId="3FE47B1E" w14:textId="42E31BE1" w:rsidR="00EB05C1" w:rsidRPr="00EB05C1" w:rsidRDefault="00EB05C1" w:rsidP="00927F79">
      <w:r w:rsidRPr="00EB05C1">
        <w:t>indicated against each</w:t>
      </w:r>
    </w:p>
    <w:p w14:paraId="3B53F5FB" w14:textId="1DB1586A" w:rsidR="00EB05C1" w:rsidRPr="00EB05C1" w:rsidRDefault="00EB05C1" w:rsidP="00927F79">
      <w:r w:rsidRPr="00EB05C1">
        <w:t>category -</w:t>
      </w:r>
    </w:p>
    <w:p w14:paraId="1F106DFC" w14:textId="77777777" w:rsidR="00EB05C1" w:rsidRPr="00EB05C1" w:rsidRDefault="00EB05C1" w:rsidP="00927F79"/>
    <w:p w14:paraId="5458212E" w14:textId="37998D89" w:rsidR="00EB05C1" w:rsidRPr="00EB05C1" w:rsidRDefault="00EB05C1" w:rsidP="00927F79">
      <w:r w:rsidRPr="00EB05C1">
        <w:t xml:space="preserve">A. Not exceeding US $ 500                                                                                                      18 % </w:t>
      </w:r>
      <w:proofErr w:type="spellStart"/>
      <w:r w:rsidRPr="00EB05C1">
        <w:t>ad</w:t>
      </w:r>
      <w:proofErr w:type="spellEnd"/>
      <w:r w:rsidRPr="00EB05C1">
        <w:t xml:space="preserve">                                 18 % ad 18 % ad valorem</w:t>
      </w:r>
    </w:p>
    <w:p w14:paraId="53FDCA3C" w14:textId="18D78EFF" w:rsidR="00EB05C1" w:rsidRPr="00EB05C1" w:rsidRDefault="00EB05C1" w:rsidP="00927F79">
      <w:r w:rsidRPr="00EB05C1">
        <w:t>valorem</w:t>
      </w:r>
    </w:p>
    <w:p w14:paraId="4A44488C" w14:textId="77777777" w:rsidR="00EB05C1" w:rsidRPr="00EB05C1" w:rsidRDefault="00EB05C1" w:rsidP="00927F79"/>
    <w:p w14:paraId="389FFA27" w14:textId="20959864" w:rsidR="00EB05C1" w:rsidRPr="00EB05C1" w:rsidRDefault="00EB05C1" w:rsidP="00927F79">
      <w:r w:rsidRPr="00EB05C1">
        <w:t>valorem</w:t>
      </w:r>
    </w:p>
    <w:p w14:paraId="6C4C7518" w14:textId="77777777" w:rsidR="00EB05C1" w:rsidRPr="00EB05C1" w:rsidRDefault="00EB05C1" w:rsidP="00927F79"/>
    <w:p w14:paraId="4C350C22" w14:textId="2604004F" w:rsidR="00EB05C1" w:rsidRPr="00EB05C1" w:rsidRDefault="00EB05C1" w:rsidP="00927F79">
      <w:r w:rsidRPr="00EB05C1">
        <w:t xml:space="preserve">B. Exceeding US $ 500                                                                                                          25 % </w:t>
      </w:r>
      <w:proofErr w:type="spellStart"/>
      <w:r w:rsidRPr="00EB05C1">
        <w:t>ad</w:t>
      </w:r>
      <w:proofErr w:type="spellEnd"/>
      <w:r w:rsidRPr="00EB05C1">
        <w:t xml:space="preserve">                                 18 % ad 18 % ad valorem )</w:t>
      </w:r>
    </w:p>
    <w:p w14:paraId="2A1F5C47" w14:textId="028C9139" w:rsidR="00EB05C1" w:rsidRPr="00EB05C1" w:rsidRDefault="00EB05C1" w:rsidP="00927F79">
      <w:r w:rsidRPr="00EB05C1">
        <w:t xml:space="preserve">valorem                                 </w:t>
      </w:r>
      <w:proofErr w:type="spellStart"/>
      <w:r w:rsidRPr="00EB05C1">
        <w:t>valorem</w:t>
      </w:r>
      <w:proofErr w:type="spellEnd"/>
    </w:p>
    <w:p w14:paraId="1023E72A" w14:textId="77777777" w:rsidR="00EB05C1" w:rsidRPr="00EB05C1" w:rsidRDefault="00EB05C1" w:rsidP="00927F79"/>
    <w:p w14:paraId="4C67E1CA" w14:textId="65ABE5DC" w:rsidR="00EB05C1" w:rsidRPr="00EB05C1" w:rsidRDefault="00EB05C1" w:rsidP="00927F79">
      <w:r w:rsidRPr="00EB05C1">
        <w:t>LIABILITY , PROCEDURE AND CONDITIONS</w:t>
      </w:r>
    </w:p>
    <w:p w14:paraId="484DF0AD" w14:textId="77777777" w:rsidR="00EB05C1" w:rsidRPr="00EB05C1" w:rsidRDefault="00EB05C1" w:rsidP="00927F79">
      <w:r w:rsidRPr="00EB05C1">
        <w:t>0 The liability to pay the tax on the goods specified in this Schedule shall be-</w:t>
      </w:r>
    </w:p>
    <w:p w14:paraId="71170512" w14:textId="0E9E24EF" w:rsidR="00EB05C1" w:rsidRPr="00EB05C1" w:rsidRDefault="00EB05C1" w:rsidP="00927F79">
      <w:r w:rsidRPr="00EB05C1">
        <w:t xml:space="preserve">( a ) in case of the </w:t>
      </w:r>
      <w:proofErr w:type="spellStart"/>
      <w:r w:rsidRPr="00EB05C1">
        <w:t>goor's</w:t>
      </w:r>
      <w:proofErr w:type="spellEnd"/>
      <w:r w:rsidRPr="00EB05C1">
        <w:t xml:space="preserve"> specified in Table - 1 , of the Cellular Mobile Operator ( CMO ) ;</w:t>
      </w:r>
    </w:p>
    <w:p w14:paraId="1B2A76C8" w14:textId="63FBA08A" w:rsidR="00EB05C1" w:rsidRPr="00EB05C1" w:rsidRDefault="00EB05C1" w:rsidP="00927F79">
      <w:r w:rsidRPr="00EB05C1">
        <w:t>in case of goods specified in columns ( 3 ) and ( 4 ) of Table - II , of the importer , and</w:t>
      </w:r>
    </w:p>
    <w:p w14:paraId="471B9838" w14:textId="474AC56B" w:rsidR="00EB05C1" w:rsidRPr="00EB05C1" w:rsidRDefault="00EB05C1" w:rsidP="00927F79">
      <w:r w:rsidRPr="00EB05C1">
        <w:t>in case of goods specified in column ( 5 ) of Table - II , of the local manufacturers of</w:t>
      </w:r>
    </w:p>
    <w:p w14:paraId="08AB73B7" w14:textId="1A847A4E" w:rsidR="00EB05C1" w:rsidRPr="00EB05C1" w:rsidRDefault="00EB05C1" w:rsidP="00927F79">
      <w:r w:rsidRPr="00EB05C1">
        <w:t>the goods .</w:t>
      </w:r>
    </w:p>
    <w:p w14:paraId="3482DF04" w14:textId="77777777" w:rsidR="00EB05C1" w:rsidRPr="00EB05C1" w:rsidRDefault="00EB05C1" w:rsidP="00927F79"/>
    <w:p w14:paraId="1BB26463" w14:textId="6754D368" w:rsidR="00EB05C1" w:rsidRPr="00EB05C1" w:rsidRDefault="00EB05C1" w:rsidP="00927F79">
      <w:r w:rsidRPr="00EB05C1">
        <w:t>( b )</w:t>
      </w:r>
    </w:p>
    <w:p w14:paraId="25C1EBD4" w14:textId="77777777" w:rsidR="00EB05C1" w:rsidRPr="00EB05C1" w:rsidRDefault="00EB05C1" w:rsidP="00927F79"/>
    <w:p w14:paraId="1B80F0E5" w14:textId="3C3F2B27" w:rsidR="00EB05C1" w:rsidRPr="00EB05C1" w:rsidRDefault="00EB05C1" w:rsidP="00927F79">
      <w:r w:rsidRPr="00EB05C1">
        <w:t>( c )</w:t>
      </w:r>
    </w:p>
    <w:p w14:paraId="3CA6429B" w14:textId="77777777" w:rsidR="00EB05C1" w:rsidRPr="00EB05C1" w:rsidRDefault="00EB05C1" w:rsidP="00927F79">
      <w:r w:rsidRPr="00EB05C1">
        <w:lastRenderedPageBreak/>
        <w:t>( 6 ) The time of payment of tax due under this Schedule shall be the same as specified in section 6 :</w:t>
      </w:r>
    </w:p>
    <w:p w14:paraId="5155FDBD" w14:textId="5E673FFF" w:rsidR="00EB05C1" w:rsidRPr="00EB05C1" w:rsidRDefault="00EB05C1" w:rsidP="00927F79">
      <w:r w:rsidRPr="00EB05C1">
        <w:t>The following schedules are discussed in the book at appropriate places :</w:t>
      </w:r>
    </w:p>
    <w:p w14:paraId="6AF415CC" w14:textId="77777777" w:rsidR="00EB05C1" w:rsidRPr="00EB05C1" w:rsidRDefault="00EB05C1" w:rsidP="00927F79"/>
    <w:p w14:paraId="30F520A8" w14:textId="3A0F08C2" w:rsidR="00EB05C1" w:rsidRPr="00EB05C1" w:rsidRDefault="00EB05C1" w:rsidP="00927F79">
      <w:r w:rsidRPr="00EB05C1">
        <w:t>THE TENTH SCHEDULE</w:t>
      </w:r>
    </w:p>
    <w:p w14:paraId="46F29616" w14:textId="77777777" w:rsidR="00EB05C1" w:rsidRPr="00EB05C1" w:rsidRDefault="00EB05C1" w:rsidP="00927F79"/>
    <w:p w14:paraId="6374A7A7" w14:textId="6DCFBC43" w:rsidR="00EB05C1" w:rsidRPr="00EB05C1" w:rsidRDefault="00EB05C1" w:rsidP="00927F79">
      <w:r w:rsidRPr="00EB05C1">
        <w:t>THE ELEVENTH SCHEDULE</w:t>
      </w:r>
    </w:p>
    <w:p w14:paraId="0D508D75" w14:textId="77777777" w:rsidR="00EB05C1" w:rsidRPr="00EB05C1" w:rsidRDefault="00EB05C1" w:rsidP="00927F79"/>
    <w:p w14:paraId="664F8889" w14:textId="5576429C" w:rsidR="00EB05C1" w:rsidRPr="00EB05C1" w:rsidRDefault="00EB05C1" w:rsidP="00927F79">
      <w:r w:rsidRPr="00EB05C1">
        <w:t>THE TWELFTH SCHEDULE</w:t>
      </w:r>
    </w:p>
    <w:p w14:paraId="1435D11B" w14:textId="77777777" w:rsidR="00EB05C1" w:rsidRPr="00EB05C1" w:rsidRDefault="00EB05C1" w:rsidP="00927F79"/>
    <w:p w14:paraId="6FA3AA69" w14:textId="34E646A5" w:rsidR="00EB05C1" w:rsidRPr="00EB05C1" w:rsidRDefault="00EB05C1" w:rsidP="00927F79">
      <w:r w:rsidRPr="00EB05C1">
        <w:t>THE THIRTEENTH SCHEDULE</w:t>
      </w:r>
    </w:p>
    <w:p w14:paraId="74CD616C" w14:textId="77777777" w:rsidR="00EB05C1" w:rsidRPr="00EB05C1" w:rsidRDefault="00EB05C1" w:rsidP="00927F79"/>
    <w:p w14:paraId="061F6001" w14:textId="0130F7F8" w:rsidR="00EB05C1" w:rsidRPr="00EB05C1" w:rsidRDefault="00EB05C1" w:rsidP="00927F79">
      <w:r w:rsidRPr="00EB05C1">
        <w:t>The following schedules , being too lengthy , are not included in this part of</w:t>
      </w:r>
    </w:p>
    <w:p w14:paraId="7CB2ABE6" w14:textId="4EA59845" w:rsidR="00EB05C1" w:rsidRPr="00EB05C1" w:rsidRDefault="00EB05C1" w:rsidP="00927F79">
      <w:r w:rsidRPr="00EB05C1">
        <w:t>book . The readers , if feel necessity , may refer to the original statute :</w:t>
      </w:r>
    </w:p>
    <w:p w14:paraId="6D7996D4" w14:textId="77777777" w:rsidR="00EB05C1" w:rsidRPr="00EB05C1" w:rsidRDefault="00EB05C1" w:rsidP="00927F79"/>
    <w:p w14:paraId="6C9C4204" w14:textId="41CF6B3B" w:rsidR="00EB05C1" w:rsidRPr="00EB05C1" w:rsidRDefault="00EB05C1" w:rsidP="00927F79">
      <w:r w:rsidRPr="00EB05C1">
        <w:t>THE SIXTH SCHEDULE</w:t>
      </w:r>
    </w:p>
    <w:p w14:paraId="419D8F29" w14:textId="77777777" w:rsidR="00EB05C1" w:rsidRPr="00EB05C1" w:rsidRDefault="00EB05C1" w:rsidP="00EB05C1"/>
    <w:p w14:paraId="0F3875D2" w14:textId="77777777" w:rsidR="00F77FC1" w:rsidRPr="00F77FC1" w:rsidRDefault="00EB05C1" w:rsidP="00F77FC1">
      <w:r w:rsidRPr="00EB05C1">
        <w:t xml:space="preserve"> </w:t>
      </w:r>
      <w:r w:rsidR="00F77FC1" w:rsidRPr="00F77FC1">
        <w:t>Yes, I can provide the text in text form for you. Here is the text from the image you just uploaded ("image_1145fb.png"):</w:t>
      </w:r>
    </w:p>
    <w:p w14:paraId="040CC14D" w14:textId="67DE937C" w:rsidR="00F77FC1" w:rsidRPr="00F77FC1" w:rsidRDefault="00F77FC1" w:rsidP="00F77FC1">
      <w:r w:rsidRPr="00F77FC1">
        <w:t xml:space="preserve">Synopsis of Taxes </w:t>
      </w:r>
      <w:r>
        <w:t xml:space="preserve">                        </w:t>
      </w:r>
      <w:r w:rsidRPr="00F77FC1">
        <w:t xml:space="preserve">FED - Introduction </w:t>
      </w:r>
      <w:r>
        <w:t xml:space="preserve">                                                       </w:t>
      </w:r>
      <w:r w:rsidRPr="00F77FC1">
        <w:t>[ 36-579 ]</w:t>
      </w:r>
    </w:p>
    <w:p w14:paraId="78604970" w14:textId="70DBE32F" w:rsidR="00F77FC1" w:rsidRPr="00F77FC1" w:rsidRDefault="00F77FC1" w:rsidP="00F77FC1">
      <w:r w:rsidRPr="00F77FC1">
        <w:t>CHAPTER - 36</w:t>
      </w:r>
    </w:p>
    <w:p w14:paraId="6E9F930F" w14:textId="3EA76A26" w:rsidR="00F77FC1" w:rsidRPr="00F77FC1" w:rsidRDefault="00F77FC1" w:rsidP="00F77FC1">
      <w:r w:rsidRPr="00F77FC1">
        <w:t>INTRODUCTION</w:t>
      </w:r>
    </w:p>
    <w:p w14:paraId="7AD999B0" w14:textId="77777777" w:rsidR="00F77FC1" w:rsidRPr="00F77FC1" w:rsidRDefault="00F77FC1" w:rsidP="00F77FC1"/>
    <w:p w14:paraId="08E9DCDE" w14:textId="37A0192F" w:rsidR="00F77FC1" w:rsidRPr="00F77FC1" w:rsidRDefault="00F77FC1" w:rsidP="00F77FC1">
      <w:r w:rsidRPr="00F77FC1">
        <w:t>BASIC CONCEPTS</w:t>
      </w:r>
    </w:p>
    <w:p w14:paraId="0ECAE1BB" w14:textId="77777777" w:rsidR="00F77FC1" w:rsidRPr="00F77FC1" w:rsidRDefault="00F77FC1" w:rsidP="00F77FC1">
      <w:r w:rsidRPr="00F77FC1">
        <w:t>BRIEF INTRODUCTION</w:t>
      </w:r>
    </w:p>
    <w:p w14:paraId="18427570" w14:textId="77777777" w:rsidR="00F77FC1" w:rsidRPr="00F77FC1" w:rsidRDefault="00F77FC1" w:rsidP="00F77FC1">
      <w:r w:rsidRPr="00F77FC1">
        <w:t xml:space="preserve">The Federal Excise Act , 2005 ( FEA ) was enacted as " The First Schedule to the Finance Act , 2005. It was published in the Gazette of Pakistan on July 01 , 2005 at pages bearing No. 216 </w:t>
      </w:r>
      <w:r w:rsidRPr="00F77FC1">
        <w:lastRenderedPageBreak/>
        <w:t>through 252. It was enacted to consolidate and amend the law relating to duties of excise on goods manufactured , produced , imported or consumed and services provided or rendered in Pakistan . The Federal Excise Act , 2005 , being part of the Finance Act , 2005 was assented on 29th June , 2005 and came into force on 01 July , 2005. [ 1 ]</w:t>
      </w:r>
    </w:p>
    <w:p w14:paraId="48A00D7F" w14:textId="77777777" w:rsidR="00F77FC1" w:rsidRPr="00F77FC1" w:rsidRDefault="00F77FC1" w:rsidP="00F77FC1">
      <w:r w:rsidRPr="00F77FC1">
        <w:t>Prior to the promulgation of the Federal Excise Act , 2005 , the Central Excises Act , 1944 was the law regulating the duties of excise in Pakistan . That Act was been repealed by section 2 of the Finance Act , 2005 and has been substituted by the Federal Excise Act , 2005 .</w:t>
      </w:r>
    </w:p>
    <w:p w14:paraId="3F32A9BD" w14:textId="77777777" w:rsidR="00F77FC1" w:rsidRPr="00F77FC1" w:rsidRDefault="00F77FC1" w:rsidP="00F77FC1">
      <w:r w:rsidRPr="00F77FC1">
        <w:t>DEFINITIONS [ 2 ]</w:t>
      </w:r>
    </w:p>
    <w:p w14:paraId="15A68105" w14:textId="77777777" w:rsidR="00F77FC1" w:rsidRPr="00F77FC1" w:rsidRDefault="00F77FC1" w:rsidP="00F77FC1">
      <w:r w:rsidRPr="00F77FC1">
        <w:t>ADJUDICATING AUTHORITY [ 2 ( 1 ) ]</w:t>
      </w:r>
    </w:p>
    <w:p w14:paraId="2FB049A0" w14:textId="77777777" w:rsidR="00F77FC1" w:rsidRPr="00F77FC1" w:rsidRDefault="00F77FC1" w:rsidP="00F77FC1">
      <w:r w:rsidRPr="00F77FC1">
        <w:t>' Adjudicating authority ' means any authority competent to pass any order or make any decision under the FEA or the rules made thereunder . However , the following authorities are not included in adjudicating authority :</w:t>
      </w:r>
    </w:p>
    <w:p w14:paraId="19054A6E" w14:textId="77777777" w:rsidR="00F77FC1" w:rsidRPr="00F77FC1" w:rsidRDefault="00F77FC1" w:rsidP="00F77FC1">
      <w:r w:rsidRPr="00F77FC1">
        <w:t>1 . The Federal Board of Revenue ; and</w:t>
      </w:r>
    </w:p>
    <w:p w14:paraId="7B05267D" w14:textId="77777777" w:rsidR="00F77FC1" w:rsidRPr="00F77FC1" w:rsidRDefault="00F77FC1" w:rsidP="00F77FC1">
      <w:r w:rsidRPr="00F77FC1">
        <w:t>2 . Appellate Tribunal .</w:t>
      </w:r>
    </w:p>
    <w:p w14:paraId="0FA28306" w14:textId="77777777" w:rsidR="00F77FC1" w:rsidRPr="00F77FC1" w:rsidRDefault="00F77FC1" w:rsidP="00F77FC1">
      <w:r w:rsidRPr="00F77FC1">
        <w:t>ADJUSTMENT [ 2 ( 2 ) ]</w:t>
      </w:r>
    </w:p>
    <w:p w14:paraId="68892929" w14:textId="77777777" w:rsidR="00F77FC1" w:rsidRPr="00F77FC1" w:rsidRDefault="00F77FC1" w:rsidP="00F77FC1">
      <w:r w:rsidRPr="00F77FC1">
        <w:t>' Adjustment ' is the deduction of amount of duty paid on goods used in the manufacture or production of other goods from the amount of duty payable on such other goods . The adjustment shall be made in the manner prescribed by the FBR .</w:t>
      </w:r>
    </w:p>
    <w:p w14:paraId="70FCFBA2" w14:textId="77777777" w:rsidR="00F77FC1" w:rsidRPr="00F77FC1" w:rsidRDefault="00F77FC1" w:rsidP="00F77FC1">
      <w:r w:rsidRPr="00F77FC1">
        <w:t>APPELLATE TRIBUNAL [ 2 ( 3 ) ]</w:t>
      </w:r>
    </w:p>
    <w:p w14:paraId="344E6BB7" w14:textId="77777777" w:rsidR="00F77FC1" w:rsidRPr="00F77FC1" w:rsidRDefault="00F77FC1" w:rsidP="00F77FC1">
      <w:r w:rsidRPr="00F77FC1">
        <w:t>' Appellate Tribunal ' means the Appellate Tribunal Inland Revenue constituted u / s 130 of the Income Tax Ordinance , 2001 .</w:t>
      </w:r>
    </w:p>
    <w:p w14:paraId="3F871AAE" w14:textId="77777777" w:rsidR="00F77FC1" w:rsidRPr="00F77FC1" w:rsidRDefault="00F77FC1" w:rsidP="00F77FC1">
      <w:r w:rsidRPr="00F77FC1">
        <w:t>BOARD ( FBR ) ( 2 ( 4 ) of FEA &amp; 2 ( 8 ) of ITO ]</w:t>
      </w:r>
    </w:p>
    <w:p w14:paraId="3D175ED3" w14:textId="77777777" w:rsidR="00F77FC1" w:rsidRPr="00F77FC1" w:rsidRDefault="00F77FC1" w:rsidP="00F77FC1">
      <w:r w:rsidRPr="00F77FC1">
        <w:t>" Board " means the FBR established u / s 3 of the Federal Board of Revenue Act , 2007. It includes a Member of the FBR to whom its powers have been delegated u / s 8 of the Federal Board of Revenue Act , 2007 .</w:t>
      </w:r>
    </w:p>
    <w:p w14:paraId="449DA7C8" w14:textId="77777777" w:rsidR="00F77FC1" w:rsidRPr="00F77FC1" w:rsidRDefault="00F77FC1" w:rsidP="00F77FC1">
      <w:r w:rsidRPr="00F77FC1">
        <w:t>CHIEF COMMISSIONER [ 2 ( 4A ) ]</w:t>
      </w:r>
    </w:p>
    <w:p w14:paraId="6F3A8968" w14:textId="77777777" w:rsidR="00F77FC1" w:rsidRPr="00F77FC1" w:rsidRDefault="00F77FC1" w:rsidP="00F77FC1">
      <w:r w:rsidRPr="00F77FC1">
        <w:t>' Chief Commissioner ' means a person appointed as Chief Commissioner Inland Revenue u / s 29 of the FEA .</w:t>
      </w:r>
    </w:p>
    <w:p w14:paraId="33B64E3F" w14:textId="77777777" w:rsidR="00F77FC1" w:rsidRPr="00F77FC1" w:rsidRDefault="00F77FC1" w:rsidP="00F77FC1">
      <w:r w:rsidRPr="00F77FC1">
        <w:t>COMMISSIONER [ 2 ( 5 ) ]</w:t>
      </w:r>
    </w:p>
    <w:p w14:paraId="73E49D47" w14:textId="77777777" w:rsidR="00F77FC1" w:rsidRPr="00F77FC1" w:rsidRDefault="00F77FC1" w:rsidP="00F77FC1">
      <w:r w:rsidRPr="00F77FC1">
        <w:lastRenderedPageBreak/>
        <w:t>' Commissioner ' means a person appointed as Commissioner Inland Revenue u / s 29 of the FEA .</w:t>
      </w:r>
    </w:p>
    <w:p w14:paraId="7CF1C476" w14:textId="77777777" w:rsidR="00F77FC1" w:rsidRDefault="00F77FC1" w:rsidP="00EB05C1">
      <w:r w:rsidRPr="00F77FC1">
        <w:t>Is there any other page you need the text for?</w:t>
      </w:r>
    </w:p>
    <w:p w14:paraId="0FEA806D" w14:textId="0070683C" w:rsidR="00036B1F" w:rsidRPr="00036B1F" w:rsidRDefault="00036B1F" w:rsidP="00036B1F">
      <w:r w:rsidRPr="00036B1F">
        <w:t xml:space="preserve">Synopsis of Taxes </w:t>
      </w:r>
      <w:r>
        <w:t xml:space="preserve">                                    </w:t>
      </w:r>
      <w:r w:rsidRPr="00036B1F">
        <w:t xml:space="preserve">FED </w:t>
      </w:r>
      <w:r>
        <w:t>–</w:t>
      </w:r>
      <w:r w:rsidRPr="00036B1F">
        <w:t xml:space="preserve"> Introduction</w:t>
      </w:r>
      <w:r>
        <w:t xml:space="preserve">                                                 </w:t>
      </w:r>
      <w:r w:rsidRPr="00036B1F">
        <w:t xml:space="preserve"> [ 36-580 ]</w:t>
      </w:r>
    </w:p>
    <w:p w14:paraId="324DA0C0" w14:textId="77777777" w:rsidR="00036B1F" w:rsidRPr="00036B1F" w:rsidRDefault="00036B1F" w:rsidP="00036B1F">
      <w:r w:rsidRPr="00036B1F">
        <w:t>CONVEYANCE [ 2 ( 6 ) ]</w:t>
      </w:r>
    </w:p>
    <w:p w14:paraId="671CC6B5" w14:textId="77777777" w:rsidR="00036B1F" w:rsidRPr="00036B1F" w:rsidRDefault="00036B1F" w:rsidP="00036B1F">
      <w:r w:rsidRPr="00036B1F">
        <w:t>' Conveyance ' denotes any means of transport used for carrying goods or passengers such as vessel , aircraft , vehicle or animal , etc.</w:t>
      </w:r>
    </w:p>
    <w:p w14:paraId="55FFE93E" w14:textId="77777777" w:rsidR="00036B1F" w:rsidRPr="00036B1F" w:rsidRDefault="00036B1F" w:rsidP="00036B1F">
      <w:r w:rsidRPr="00036B1F">
        <w:t>DEFAULT SURCHARGE [ 2 ( 7 ) ]</w:t>
      </w:r>
    </w:p>
    <w:p w14:paraId="55A3C10B" w14:textId="77777777" w:rsidR="00036B1F" w:rsidRPr="00036B1F" w:rsidRDefault="00036B1F" w:rsidP="00036B1F">
      <w:r w:rsidRPr="00036B1F">
        <w:t>' Default surcharge ' means a surcharge levied u / s 8 of the FEA . According to section 8 , if a person fails to pay the duty within the prescribed time he shall be liable to pay default surcharge at the rate which is higher of 12 % p.a. or KIBOR + 3 % p.a. of the duty due , refund of duty or draw back .</w:t>
      </w:r>
    </w:p>
    <w:p w14:paraId="0631B4D1" w14:textId="77777777" w:rsidR="00036B1F" w:rsidRPr="00036B1F" w:rsidRDefault="00036B1F" w:rsidP="00036B1F">
      <w:r w:rsidRPr="00036B1F">
        <w:t>DISTRIBUTOR [ 2 ( 8 ) ]</w:t>
      </w:r>
    </w:p>
    <w:p w14:paraId="3BF26608" w14:textId="77777777" w:rsidR="00036B1F" w:rsidRPr="00036B1F" w:rsidRDefault="00036B1F" w:rsidP="00036B1F">
      <w:r w:rsidRPr="00036B1F">
        <w:t>It means a person appointed by the manufacturer , for a specified area , to purchase excisable goods from him for sale to a wholesale dealer in that area .</w:t>
      </w:r>
    </w:p>
    <w:p w14:paraId="5D410BE8" w14:textId="77777777" w:rsidR="00036B1F" w:rsidRPr="00036B1F" w:rsidRDefault="00036B1F" w:rsidP="00036B1F">
      <w:r w:rsidRPr="00036B1F">
        <w:t>DUE DATE [ 2 ( 8a ) ]</w:t>
      </w:r>
    </w:p>
    <w:p w14:paraId="2372BCAB" w14:textId="77777777" w:rsidR="00036B1F" w:rsidRPr="00036B1F" w:rsidRDefault="00036B1F" w:rsidP="00036B1F">
      <w:r w:rsidRPr="00036B1F">
        <w:t xml:space="preserve">In relation to furnishing a return as required u / s 4 of the FEA , ' due date ' means the 15th day of the month following the end of the month . The FBR may notify some other date as ' due date ' . For this purpose it shall issue a notification in the official Gazette and different dates may be specified for furnishing of different parts or annexures of the </w:t>
      </w:r>
      <w:proofErr w:type="spellStart"/>
      <w:r w:rsidRPr="00036B1F">
        <w:t>retum</w:t>
      </w:r>
      <w:proofErr w:type="spellEnd"/>
      <w:r w:rsidRPr="00036B1F">
        <w:t xml:space="preserve"> .</w:t>
      </w:r>
    </w:p>
    <w:p w14:paraId="03BCA97E" w14:textId="77777777" w:rsidR="00036B1F" w:rsidRPr="00036B1F" w:rsidRDefault="00036B1F" w:rsidP="00036B1F">
      <w:r w:rsidRPr="00036B1F">
        <w:t>DUTIABLE GOODS [ 2 ( 86 ) ]</w:t>
      </w:r>
    </w:p>
    <w:p w14:paraId="77BEF12E" w14:textId="77777777" w:rsidR="00036B1F" w:rsidRPr="00036B1F" w:rsidRDefault="00036B1F" w:rsidP="00036B1F">
      <w:r w:rsidRPr="00036B1F">
        <w:t>' Dutiable goods ' means all excisable goods specified in the First Schedule except those which are exempt u / s 16 of the FEA .</w:t>
      </w:r>
    </w:p>
    <w:p w14:paraId="73376A91" w14:textId="77777777" w:rsidR="00036B1F" w:rsidRPr="00036B1F" w:rsidRDefault="00036B1F" w:rsidP="00036B1F">
      <w:r w:rsidRPr="00036B1F">
        <w:t>DUTIABLE SUPPLY [ 2 ( 8c ) ]</w:t>
      </w:r>
    </w:p>
    <w:p w14:paraId="30003C6E" w14:textId="77777777" w:rsidR="00036B1F" w:rsidRPr="00036B1F" w:rsidRDefault="00036B1F" w:rsidP="00036B1F">
      <w:r w:rsidRPr="00036B1F">
        <w:t>' Dutiable Supply ' means a supply of dutiable goods made by a manufacturer . Supply of exempt goods shall not be dutiable supply .</w:t>
      </w:r>
    </w:p>
    <w:p w14:paraId="141B1644" w14:textId="77777777" w:rsidR="00036B1F" w:rsidRPr="00036B1F" w:rsidRDefault="00036B1F" w:rsidP="00036B1F">
      <w:r w:rsidRPr="00036B1F">
        <w:t>DUTIABLE SERVICES [ 2 ( 8d ) )</w:t>
      </w:r>
    </w:p>
    <w:p w14:paraId="6E31DB0F" w14:textId="77777777" w:rsidR="00036B1F" w:rsidRPr="00036B1F" w:rsidRDefault="00036B1F" w:rsidP="00036B1F">
      <w:r w:rsidRPr="00036B1F">
        <w:t>' Dutiable services ' means all excisable services specified in the First Schedule except those which are exempt u / s 16 of the FEA .</w:t>
      </w:r>
    </w:p>
    <w:p w14:paraId="09ADBCAC" w14:textId="77777777" w:rsidR="00036B1F" w:rsidRPr="00036B1F" w:rsidRDefault="00036B1F" w:rsidP="00036B1F">
      <w:r w:rsidRPr="00036B1F">
        <w:t>DUTY [ 2 ( 9 ) ]</w:t>
      </w:r>
    </w:p>
    <w:p w14:paraId="692BCD73" w14:textId="77777777" w:rsidR="00036B1F" w:rsidRPr="00036B1F" w:rsidRDefault="00036B1F" w:rsidP="00036B1F">
      <w:r w:rsidRPr="00036B1F">
        <w:lastRenderedPageBreak/>
        <w:t>' Duty ' means any sum payable under the FEA or the Rules made thereunder and includes default surcharge and duty chargeable at the rate of zero per cent . However , it does not include fee and service charges imposed and collected u / s 47 of the FEA</w:t>
      </w:r>
    </w:p>
    <w:p w14:paraId="5075B31B" w14:textId="77777777" w:rsidR="00036B1F" w:rsidRPr="00036B1F" w:rsidRDefault="00036B1F" w:rsidP="00036B1F">
      <w:r w:rsidRPr="00036B1F">
        <w:t>DUTY DUE [ 2 ( 9a ) ]</w:t>
      </w:r>
    </w:p>
    <w:p w14:paraId="4E64F617" w14:textId="77777777" w:rsidR="00036B1F" w:rsidRPr="00036B1F" w:rsidRDefault="00036B1F" w:rsidP="00036B1F">
      <w:r w:rsidRPr="00036B1F">
        <w:t>' Duty due ' means the duty in respect of supplies made or services provided or rendered during a month . It shall be paid at the time of filing of return .</w:t>
      </w:r>
    </w:p>
    <w:p w14:paraId="12419DAF" w14:textId="77777777" w:rsidR="00036B1F" w:rsidRPr="00036B1F" w:rsidRDefault="00036B1F" w:rsidP="00036B1F">
      <w:r w:rsidRPr="00036B1F">
        <w:t>ESTABLISHMENT [ 2 ( 10 ) ]</w:t>
      </w:r>
    </w:p>
    <w:p w14:paraId="7A4B076E" w14:textId="77777777" w:rsidR="00036B1F" w:rsidRPr="00036B1F" w:rsidRDefault="00036B1F" w:rsidP="00036B1F">
      <w:r w:rsidRPr="00036B1F">
        <w:t>" Establishment includes the followings :</w:t>
      </w:r>
    </w:p>
    <w:p w14:paraId="2B690464" w14:textId="77777777" w:rsidR="00036B1F" w:rsidRPr="00036B1F" w:rsidRDefault="00036B1F" w:rsidP="00036B1F">
      <w:r w:rsidRPr="00036B1F">
        <w:t>1 . An undertaking ;</w:t>
      </w:r>
    </w:p>
    <w:p w14:paraId="76DA4CDD" w14:textId="77777777" w:rsidR="00036B1F" w:rsidRPr="00036B1F" w:rsidRDefault="00036B1F" w:rsidP="00036B1F">
      <w:r w:rsidRPr="00036B1F">
        <w:t>2 . A firm ,</w:t>
      </w:r>
    </w:p>
    <w:p w14:paraId="2FC3A0A3" w14:textId="77777777" w:rsidR="00036B1F" w:rsidRPr="00036B1F" w:rsidRDefault="00036B1F" w:rsidP="00036B1F">
      <w:r w:rsidRPr="00036B1F">
        <w:t>3 . A company ;</w:t>
      </w:r>
    </w:p>
    <w:p w14:paraId="7EF66BD9" w14:textId="77777777" w:rsidR="00036B1F" w:rsidRPr="00036B1F" w:rsidRDefault="00036B1F" w:rsidP="00036B1F">
      <w:r w:rsidRPr="00036B1F">
        <w:t>Is there any other page you need the text for?</w:t>
      </w:r>
    </w:p>
    <w:p w14:paraId="5F770D7A" w14:textId="03596027" w:rsidR="00BF34B8" w:rsidRPr="00BF34B8" w:rsidRDefault="00EB05C1" w:rsidP="00BF34B8">
      <w:r w:rsidRPr="00EB05C1">
        <w:t xml:space="preserve">  </w:t>
      </w:r>
      <w:r w:rsidR="00BF34B8" w:rsidRPr="00BF34B8">
        <w:t xml:space="preserve">Synopsis of Taxes </w:t>
      </w:r>
      <w:r w:rsidR="00BF34B8">
        <w:t xml:space="preserve">                                      </w:t>
      </w:r>
      <w:r w:rsidR="00BF34B8" w:rsidRPr="00BF34B8">
        <w:t xml:space="preserve">FED - Introduction </w:t>
      </w:r>
      <w:r w:rsidR="00BF34B8">
        <w:t xml:space="preserve">                                         </w:t>
      </w:r>
      <w:r w:rsidR="00BF34B8" w:rsidRPr="00BF34B8">
        <w:t>[ 36-581 ]</w:t>
      </w:r>
    </w:p>
    <w:p w14:paraId="754CDA42" w14:textId="77777777" w:rsidR="00BF34B8" w:rsidRPr="00BF34B8" w:rsidRDefault="00BF34B8" w:rsidP="00BF34B8">
      <w:r w:rsidRPr="00BF34B8">
        <w:t>4 . An association of persons ; and</w:t>
      </w:r>
    </w:p>
    <w:p w14:paraId="205E071F" w14:textId="77777777" w:rsidR="00BF34B8" w:rsidRPr="00BF34B8" w:rsidRDefault="00BF34B8" w:rsidP="00BF34B8">
      <w:r w:rsidRPr="00BF34B8">
        <w:t>5 . An individual .</w:t>
      </w:r>
    </w:p>
    <w:p w14:paraId="5243EE87" w14:textId="77777777" w:rsidR="00BF34B8" w:rsidRPr="00BF34B8" w:rsidRDefault="00BF34B8" w:rsidP="00BF34B8">
      <w:r w:rsidRPr="00BF34B8">
        <w:t>FACTORY [ 2 ( 11 ) ]</w:t>
      </w:r>
    </w:p>
    <w:p w14:paraId="132288B6" w14:textId="77777777" w:rsidR="00BF34B8" w:rsidRPr="00BF34B8" w:rsidRDefault="00BF34B8" w:rsidP="00BF34B8">
      <w:r w:rsidRPr="00BF34B8">
        <w:t>' Factory ' means any premises or any part of it in which excisable goods are manufactured or any manufacturing process connected with the production of these goods is being carried on .</w:t>
      </w:r>
    </w:p>
    <w:p w14:paraId="2EE37586" w14:textId="77777777" w:rsidR="00BF34B8" w:rsidRPr="00BF34B8" w:rsidRDefault="00BF34B8" w:rsidP="00BF34B8">
      <w:r w:rsidRPr="00BF34B8">
        <w:t>OFFICER OF INLAND REVENUE [ 2 ( 12 ) ]</w:t>
      </w:r>
    </w:p>
    <w:p w14:paraId="6720737D" w14:textId="77777777" w:rsidR="00BF34B8" w:rsidRPr="00BF34B8" w:rsidRDefault="00BF34B8" w:rsidP="00BF34B8">
      <w:r w:rsidRPr="00BF34B8">
        <w:t>' Officer of Inland Revenue ' means a person appointed by the FBR as officer of Inland Revenue u / s 29 of the FEA . It also includes any person ( including an officer of a Provincial Government ) entrusted by the FBR with any of the powers of an officer of Inland Revenue under the FEA or the rules made thereunder .</w:t>
      </w:r>
    </w:p>
    <w:p w14:paraId="62FB6C22" w14:textId="77777777" w:rsidR="00BF34B8" w:rsidRPr="00BF34B8" w:rsidRDefault="00BF34B8" w:rsidP="00BF34B8">
      <w:r w:rsidRPr="00BF34B8">
        <w:t>FRANCHISE [ 2 ( 12A ) ]</w:t>
      </w:r>
    </w:p>
    <w:p w14:paraId="62703981" w14:textId="77777777" w:rsidR="00BF34B8" w:rsidRPr="00BF34B8" w:rsidRDefault="00BF34B8" w:rsidP="00BF34B8">
      <w:r w:rsidRPr="00BF34B8">
        <w:t>' Franchise ' means an authority given by a franchiser under which the franchisee is contractually or otherwise granted any right to produce , manufacture , sell or trade in or do any other business activity in respect of goods or to provide service or to undertake any process identified with franchiser against a fee or consideration including royalty or technical fee , whether or not a trade mark , service mark , trade name , logo , brand name or any such representation or symbol , as the case may be , is involved .</w:t>
      </w:r>
    </w:p>
    <w:p w14:paraId="065AEBF3" w14:textId="77777777" w:rsidR="00BF34B8" w:rsidRPr="00BF34B8" w:rsidRDefault="00BF34B8" w:rsidP="00BF34B8">
      <w:r w:rsidRPr="00BF34B8">
        <w:lastRenderedPageBreak/>
        <w:t>GOODS [ 2 ( 13 ) ]</w:t>
      </w:r>
    </w:p>
    <w:p w14:paraId="691A73D6" w14:textId="77777777" w:rsidR="00BF34B8" w:rsidRPr="00BF34B8" w:rsidRDefault="00BF34B8" w:rsidP="00BF34B8">
      <w:r w:rsidRPr="00BF34B8">
        <w:t>' Goods ' means the goods leviable to excise duty under the FEA or as specified in the First Schedule and includes the goods manufactured or produced in non - tariff area and brought into the tariff area for use or consumption .</w:t>
      </w:r>
    </w:p>
    <w:p w14:paraId="36DAB92D" w14:textId="77777777" w:rsidR="00BF34B8" w:rsidRPr="00BF34B8" w:rsidRDefault="00BF34B8" w:rsidP="00BF34B8">
      <w:r w:rsidRPr="00BF34B8">
        <w:t>Non - tariff area means Azad Jammu and Kashmir , Northern Areas and such other territories or areas to which the FEA does not apply . [ 2 ( 17 ) ]</w:t>
      </w:r>
    </w:p>
    <w:p w14:paraId="7FFEC46B" w14:textId="77777777" w:rsidR="00BF34B8" w:rsidRPr="00BF34B8" w:rsidRDefault="00BF34B8" w:rsidP="00BF34B8">
      <w:r w:rsidRPr="00BF34B8">
        <w:t>Tariff area means the areas other than the non - tariff area . [ 2 ( 24 ) ]</w:t>
      </w:r>
    </w:p>
    <w:p w14:paraId="6BC22B3D" w14:textId="77777777" w:rsidR="00BF34B8" w:rsidRPr="00BF34B8" w:rsidRDefault="00BF34B8" w:rsidP="00BF34B8">
      <w:r w:rsidRPr="00BF34B8">
        <w:t>GOODS INSURANCE [ 2 ( 14 ) ]</w:t>
      </w:r>
    </w:p>
    <w:p w14:paraId="1301B26F" w14:textId="77777777" w:rsidR="00BF34B8" w:rsidRPr="00BF34B8" w:rsidRDefault="00BF34B8" w:rsidP="00BF34B8">
      <w:r w:rsidRPr="00BF34B8">
        <w:t>' Goods insurance ' includes fire , marine , theft , accident and such other miscellaneous insurance . IMPORT AND EXPORT [ 2 ( 15 ) ]</w:t>
      </w:r>
    </w:p>
    <w:p w14:paraId="4326F5C2" w14:textId="77777777" w:rsidR="00BF34B8" w:rsidRPr="00BF34B8" w:rsidRDefault="00BF34B8" w:rsidP="00BF34B8">
      <w:r w:rsidRPr="00BF34B8">
        <w:t>' Import and ' export ' mean respectively bringing into , and taking out of Pakistan by sea , land or air and shall be deemed to have always been so defined .</w:t>
      </w:r>
    </w:p>
    <w:p w14:paraId="48AEFE79" w14:textId="77777777" w:rsidR="00BF34B8" w:rsidRPr="00BF34B8" w:rsidRDefault="00BF34B8" w:rsidP="00BF34B8">
      <w:r w:rsidRPr="00BF34B8">
        <w:t>KIBOR [ 2 ( 158 ) ]</w:t>
      </w:r>
    </w:p>
    <w:p w14:paraId="7C65507B" w14:textId="77777777" w:rsidR="00BF34B8" w:rsidRPr="00BF34B8" w:rsidRDefault="00BF34B8" w:rsidP="00BF34B8">
      <w:r w:rsidRPr="00BF34B8">
        <w:t>' KIBOR ' means Karachi Inter - Bank Offered Rate prevalent on the first day of each quarter of the financial year .</w:t>
      </w:r>
    </w:p>
    <w:p w14:paraId="55CD676F" w14:textId="77777777" w:rsidR="00BF34B8" w:rsidRPr="00BF34B8" w:rsidRDefault="00BF34B8" w:rsidP="00BF34B8">
      <w:r w:rsidRPr="00BF34B8">
        <w:t>MANUFACTURE [ 2 ( 16 ) )</w:t>
      </w:r>
    </w:p>
    <w:p w14:paraId="4405E4C4" w14:textId="77777777" w:rsidR="00BF34B8" w:rsidRPr="00BF34B8" w:rsidRDefault="00BF34B8" w:rsidP="00BF34B8">
      <w:r w:rsidRPr="00BF34B8">
        <w:t>General Meanings</w:t>
      </w:r>
    </w:p>
    <w:p w14:paraId="31260C12" w14:textId="77777777" w:rsidR="00BF34B8" w:rsidRPr="00BF34B8" w:rsidRDefault="00BF34B8" w:rsidP="00BF34B8">
      <w:r w:rsidRPr="00BF34B8">
        <w:t>It means and includes any process incidental or ancillary to the completion of a manufactured product and any process of re - manufacture , remaking , reconditioning or repair and the process of packing or re - packing such product .</w:t>
      </w:r>
    </w:p>
    <w:p w14:paraId="1BA9D25A" w14:textId="77777777" w:rsidR="00BF34B8" w:rsidRPr="00BF34B8" w:rsidRDefault="00BF34B8" w:rsidP="00BF34B8">
      <w:r w:rsidRPr="00BF34B8">
        <w:t>Is there any other page you need the text for?</w:t>
      </w:r>
    </w:p>
    <w:p w14:paraId="322642D7" w14:textId="6B92BA64" w:rsidR="001B2B33" w:rsidRPr="001B2B33" w:rsidRDefault="001B2B33" w:rsidP="001B2B33">
      <w:r w:rsidRPr="001B2B33">
        <w:t xml:space="preserve">Synopsis of Taxes </w:t>
      </w:r>
      <w:r w:rsidR="00AA484F">
        <w:t xml:space="preserve">                             </w:t>
      </w:r>
      <w:r w:rsidRPr="001B2B33">
        <w:t xml:space="preserve">FED - Introduction </w:t>
      </w:r>
      <w:r w:rsidR="00AA484F">
        <w:t xml:space="preserve">                                              </w:t>
      </w:r>
      <w:r w:rsidRPr="001B2B33">
        <w:t>[ 36-582 ]</w:t>
      </w:r>
    </w:p>
    <w:p w14:paraId="00DF0F9F" w14:textId="77777777" w:rsidR="001B2B33" w:rsidRPr="001B2B33" w:rsidRDefault="001B2B33" w:rsidP="001B2B33">
      <w:r w:rsidRPr="001B2B33">
        <w:t>Meanings in Relation to Tobacco</w:t>
      </w:r>
    </w:p>
    <w:p w14:paraId="0866EE41" w14:textId="77777777" w:rsidR="001B2B33" w:rsidRPr="001B2B33" w:rsidRDefault="001B2B33" w:rsidP="001B2B33">
      <w:r w:rsidRPr="001B2B33">
        <w:t>' Manufacture " includes the preparation of :</w:t>
      </w:r>
    </w:p>
    <w:p w14:paraId="6FCEDC86" w14:textId="77777777" w:rsidR="001B2B33" w:rsidRPr="001B2B33" w:rsidRDefault="001B2B33" w:rsidP="001B2B33">
      <w:r w:rsidRPr="001B2B33">
        <w:t>1 Cigarettes : 2 . Cigars ;</w:t>
      </w:r>
    </w:p>
    <w:p w14:paraId="6DEEECC3" w14:textId="77777777" w:rsidR="001B2B33" w:rsidRPr="001B2B33" w:rsidRDefault="001B2B33" w:rsidP="001B2B33">
      <w:r w:rsidRPr="001B2B33">
        <w:t xml:space="preserve">3 . </w:t>
      </w:r>
      <w:proofErr w:type="spellStart"/>
      <w:r w:rsidRPr="001B2B33">
        <w:t>Cheroets</w:t>
      </w:r>
      <w:proofErr w:type="spellEnd"/>
      <w:r w:rsidRPr="001B2B33">
        <w:t xml:space="preserve"> ( cigars with both end open ) ; </w:t>
      </w:r>
      <w:proofErr w:type="spellStart"/>
      <w:r w:rsidRPr="001B2B33">
        <w:t>Biris</w:t>
      </w:r>
      <w:proofErr w:type="spellEnd"/>
    </w:p>
    <w:p w14:paraId="01FDE29D" w14:textId="77777777" w:rsidR="001B2B33" w:rsidRPr="001B2B33" w:rsidRDefault="001B2B33" w:rsidP="00746D65">
      <w:pPr>
        <w:numPr>
          <w:ilvl w:val="0"/>
          <w:numId w:val="26"/>
        </w:numPr>
      </w:pPr>
      <w:r w:rsidRPr="001B2B33">
        <w:t>Cigarette , pipe or hookah tobacco , 6 . Chewing tobacco ;</w:t>
      </w:r>
    </w:p>
    <w:p w14:paraId="03EB5890" w14:textId="77777777" w:rsidR="001B2B33" w:rsidRPr="001B2B33" w:rsidRDefault="001B2B33" w:rsidP="001B2B33">
      <w:r w:rsidRPr="001B2B33">
        <w:t>7 . Snuff ( powdered tobacco taken into the nose by snuffing ) ; or</w:t>
      </w:r>
    </w:p>
    <w:p w14:paraId="76B13047" w14:textId="77777777" w:rsidR="001B2B33" w:rsidRPr="001B2B33" w:rsidRDefault="001B2B33" w:rsidP="001B2B33">
      <w:r w:rsidRPr="001B2B33">
        <w:lastRenderedPageBreak/>
        <w:t>8 . Preparation of unmanufactured tobacco by drying , cutting and thrashing of raw tobacco .</w:t>
      </w:r>
    </w:p>
    <w:p w14:paraId="06960BD3" w14:textId="77777777" w:rsidR="001B2B33" w:rsidRPr="001B2B33" w:rsidRDefault="001B2B33" w:rsidP="001B2B33">
      <w:r w:rsidRPr="001B2B33">
        <w:t>MANUFACTURER [ 2 ( 16 ) ]</w:t>
      </w:r>
    </w:p>
    <w:p w14:paraId="4550418B" w14:textId="77777777" w:rsidR="001B2B33" w:rsidRPr="001B2B33" w:rsidRDefault="001B2B33" w:rsidP="001B2B33">
      <w:r w:rsidRPr="001B2B33">
        <w:t>' Manufacturer includes the following persons :</w:t>
      </w:r>
    </w:p>
    <w:p w14:paraId="32EF4B90" w14:textId="77777777" w:rsidR="001B2B33" w:rsidRPr="001B2B33" w:rsidRDefault="001B2B33" w:rsidP="001B2B33">
      <w:r w:rsidRPr="001B2B33">
        <w:t xml:space="preserve">1 . A person who employs hired </w:t>
      </w:r>
      <w:proofErr w:type="spellStart"/>
      <w:r w:rsidRPr="001B2B33">
        <w:t>labour</w:t>
      </w:r>
      <w:proofErr w:type="spellEnd"/>
      <w:r w:rsidRPr="001B2B33">
        <w:t xml:space="preserve"> in the production or manufacture of excisable goods . A person , who is engaged in production or manufacture of his own goods , provided that the goods are intended for sale .</w:t>
      </w:r>
    </w:p>
    <w:p w14:paraId="21329387" w14:textId="77777777" w:rsidR="001B2B33" w:rsidRPr="001B2B33" w:rsidRDefault="001B2B33" w:rsidP="001B2B33">
      <w:r w:rsidRPr="001B2B33">
        <w:t>2 .</w:t>
      </w:r>
    </w:p>
    <w:p w14:paraId="2C526F12" w14:textId="77777777" w:rsidR="001B2B33" w:rsidRPr="001B2B33" w:rsidRDefault="001B2B33" w:rsidP="001B2B33">
      <w:r w:rsidRPr="001B2B33">
        <w:t>3 . Any person who , whether or not carries out any process of manufacture himself or through his employees , gets any process of manufacture carried out on his behalf by any person who is not in his employment . Under this case it shall be deemed that he has manufactured the goods in which he deals in any capacity .</w:t>
      </w:r>
    </w:p>
    <w:p w14:paraId="717BD4E3" w14:textId="77777777" w:rsidR="001B2B33" w:rsidRPr="001B2B33" w:rsidRDefault="001B2B33" w:rsidP="001B2B33">
      <w:r w:rsidRPr="001B2B33">
        <w:t>NON - FUND BANKING SERVICE [ 2 ( 168 ) ]</w:t>
      </w:r>
    </w:p>
    <w:p w14:paraId="36A2F004" w14:textId="77777777" w:rsidR="001B2B33" w:rsidRPr="001B2B33" w:rsidRDefault="001B2B33" w:rsidP="001B2B33">
      <w:r w:rsidRPr="001B2B33">
        <w:t>" Non - fund banking service includes all non - interest based services provided or rendered by the banking companies or non - banking financial institutions against a consideration in the form of a fee or commission or charges .</w:t>
      </w:r>
    </w:p>
    <w:p w14:paraId="23DEA47E" w14:textId="77777777" w:rsidR="001B2B33" w:rsidRPr="001B2B33" w:rsidRDefault="001B2B33" w:rsidP="001B2B33">
      <w:r w:rsidRPr="001B2B33">
        <w:t>PERSON [ 2 ( 18 ) ]</w:t>
      </w:r>
    </w:p>
    <w:p w14:paraId="2F5943DA" w14:textId="77777777" w:rsidR="001B2B33" w:rsidRPr="001B2B33" w:rsidRDefault="001B2B33" w:rsidP="001B2B33">
      <w:r w:rsidRPr="001B2B33">
        <w:t>" Person ' includes :</w:t>
      </w:r>
    </w:p>
    <w:p w14:paraId="0E8CC004" w14:textId="77777777" w:rsidR="001B2B33" w:rsidRPr="001B2B33" w:rsidRDefault="001B2B33" w:rsidP="001B2B33">
      <w:r w:rsidRPr="001B2B33">
        <w:t>6 A company :</w:t>
      </w:r>
    </w:p>
    <w:p w14:paraId="48AF074F" w14:textId="77777777" w:rsidR="001B2B33" w:rsidRPr="001B2B33" w:rsidRDefault="001B2B33" w:rsidP="001B2B33">
      <w:r w:rsidRPr="001B2B33">
        <w:t>2 . An association ;</w:t>
      </w:r>
    </w:p>
    <w:p w14:paraId="7DB841D4" w14:textId="77777777" w:rsidR="001B2B33" w:rsidRPr="001B2B33" w:rsidRDefault="001B2B33" w:rsidP="001B2B33">
      <w:r w:rsidRPr="001B2B33">
        <w:t>3 . A body of individuals , whether incorporated or not ,</w:t>
      </w:r>
    </w:p>
    <w:p w14:paraId="20C263F2" w14:textId="77777777" w:rsidR="001B2B33" w:rsidRPr="001B2B33" w:rsidRDefault="001B2B33" w:rsidP="001B2B33">
      <w:r w:rsidRPr="001B2B33">
        <w:t>4 . A public or Local Government ,</w:t>
      </w:r>
    </w:p>
    <w:p w14:paraId="5C80ED31" w14:textId="77777777" w:rsidR="001B2B33" w:rsidRPr="001B2B33" w:rsidRDefault="001B2B33" w:rsidP="001B2B33">
      <w:r w:rsidRPr="001B2B33">
        <w:t>5 A Provincial Government ; or</w:t>
      </w:r>
    </w:p>
    <w:p w14:paraId="59184611" w14:textId="77777777" w:rsidR="001B2B33" w:rsidRPr="001B2B33" w:rsidRDefault="001B2B33" w:rsidP="00746D65">
      <w:pPr>
        <w:numPr>
          <w:ilvl w:val="0"/>
          <w:numId w:val="27"/>
        </w:numPr>
      </w:pPr>
      <w:r w:rsidRPr="001B2B33">
        <w:t>The Federal Government .</w:t>
      </w:r>
    </w:p>
    <w:p w14:paraId="1344EF24" w14:textId="77777777" w:rsidR="001B2B33" w:rsidRPr="001B2B33" w:rsidRDefault="001B2B33" w:rsidP="001B2B33">
      <w:r w:rsidRPr="001B2B33">
        <w:t>PRESCRIBED [ 2 ( 19 ) ]</w:t>
      </w:r>
    </w:p>
    <w:p w14:paraId="5697004F" w14:textId="77777777" w:rsidR="001B2B33" w:rsidRPr="001B2B33" w:rsidRDefault="001B2B33" w:rsidP="001B2B33">
      <w:r w:rsidRPr="001B2B33">
        <w:t>" Prescribed means any provision or procedure as has been prescribed under the FEA or by the Rules made under that Act</w:t>
      </w:r>
    </w:p>
    <w:p w14:paraId="79F3B46E" w14:textId="77777777" w:rsidR="001B2B33" w:rsidRPr="001B2B33" w:rsidRDefault="001B2B33" w:rsidP="001B2B33">
      <w:r w:rsidRPr="001B2B33">
        <w:t>PROPERTY DEVELOPERS OR PROMOTERS [ 2 ( 19a ) ]</w:t>
      </w:r>
    </w:p>
    <w:p w14:paraId="155DE915" w14:textId="77777777" w:rsidR="001B2B33" w:rsidRPr="001B2B33" w:rsidRDefault="001B2B33" w:rsidP="001B2B33">
      <w:r w:rsidRPr="001B2B33">
        <w:lastRenderedPageBreak/>
        <w:t xml:space="preserve">Property developers or promoters means persons engaged in development of purchased or leased </w:t>
      </w:r>
      <w:proofErr w:type="spellStart"/>
      <w:r w:rsidRPr="001B2B33">
        <w:t>tand</w:t>
      </w:r>
      <w:proofErr w:type="spellEnd"/>
      <w:r w:rsidRPr="001B2B33">
        <w:t xml:space="preserve"> for conversion into residential or commercial plots or construction of residential or commercial units for sale .</w:t>
      </w:r>
    </w:p>
    <w:p w14:paraId="44025888" w14:textId="0E2C767E" w:rsidR="002D664D" w:rsidRPr="002D664D" w:rsidRDefault="002D664D" w:rsidP="002D664D">
      <w:r w:rsidRPr="002D664D">
        <w:t>Synopsis of Taxes</w:t>
      </w:r>
      <w:r w:rsidR="0053460D">
        <w:t xml:space="preserve">                          </w:t>
      </w:r>
      <w:r w:rsidRPr="002D664D">
        <w:t xml:space="preserve"> FED </w:t>
      </w:r>
      <w:r w:rsidR="0053460D">
        <w:t>–</w:t>
      </w:r>
      <w:r w:rsidRPr="002D664D">
        <w:t xml:space="preserve"> Introduction</w:t>
      </w:r>
      <w:r w:rsidR="0053460D">
        <w:t xml:space="preserve">                                                 </w:t>
      </w:r>
      <w:r w:rsidRPr="002D664D">
        <w:t xml:space="preserve"> [ 36-583 ]</w:t>
      </w:r>
    </w:p>
    <w:p w14:paraId="290B247C" w14:textId="77777777" w:rsidR="002D664D" w:rsidRPr="002D664D" w:rsidRDefault="002D664D" w:rsidP="002D664D">
      <w:r w:rsidRPr="002D664D">
        <w:t>REGISTERED PERSON [ 2 ( 20 ) ]</w:t>
      </w:r>
    </w:p>
    <w:p w14:paraId="2B83830A" w14:textId="77777777" w:rsidR="002D664D" w:rsidRPr="002D664D" w:rsidRDefault="002D664D" w:rsidP="002D664D">
      <w:r w:rsidRPr="002D664D">
        <w:t>It means a person who is registered or is required to be registered under the FEA .</w:t>
      </w:r>
    </w:p>
    <w:p w14:paraId="6F46CFE0" w14:textId="77777777" w:rsidR="002D664D" w:rsidRPr="002D664D" w:rsidRDefault="002D664D" w:rsidP="002D664D">
      <w:r w:rsidRPr="002D664D">
        <w:t xml:space="preserve">It is to be noted that a person who is required to be registered but has not been registered shall not be entitled to any benefit or privilege under the law . </w:t>
      </w:r>
      <w:proofErr w:type="spellStart"/>
      <w:r w:rsidRPr="002D664D">
        <w:t>Uniess</w:t>
      </w:r>
      <w:proofErr w:type="spellEnd"/>
      <w:r w:rsidRPr="002D664D">
        <w:t xml:space="preserve"> allowed by FBR , the benefit and privilege shall be confined to the period of registration .</w:t>
      </w:r>
    </w:p>
    <w:p w14:paraId="0AA1BBE4" w14:textId="77777777" w:rsidR="002D664D" w:rsidRPr="002D664D" w:rsidRDefault="002D664D" w:rsidP="002D664D">
      <w:r w:rsidRPr="002D664D">
        <w:t>SALE AND PURCHASE [ 2 ( 21 ) ]</w:t>
      </w:r>
    </w:p>
    <w:p w14:paraId="79B1C283" w14:textId="77777777" w:rsidR="002D664D" w:rsidRPr="002D664D" w:rsidRDefault="002D664D" w:rsidP="002D664D">
      <w:r w:rsidRPr="002D664D">
        <w:t>It means any transfer of the possession of goods or rendering and providing of service by one person to another in the ordinary course of trade or business for cash or deferred payment or other consideration .</w:t>
      </w:r>
    </w:p>
    <w:p w14:paraId="33800DA2" w14:textId="77777777" w:rsidR="002D664D" w:rsidRPr="002D664D" w:rsidRDefault="002D664D" w:rsidP="002D664D">
      <w:r w:rsidRPr="002D664D">
        <w:t>Conclusively , the sale or purchase will take place if the following conditions are fulfilled :</w:t>
      </w:r>
    </w:p>
    <w:p w14:paraId="5297C502" w14:textId="77777777" w:rsidR="002D664D" w:rsidRPr="002D664D" w:rsidRDefault="002D664D" w:rsidP="002D664D">
      <w:r w:rsidRPr="002D664D">
        <w:t>1 . There is a transfer of the possession of goods or rendering and providing of service by one person to another ,</w:t>
      </w:r>
    </w:p>
    <w:p w14:paraId="236DD0AB" w14:textId="77777777" w:rsidR="002D664D" w:rsidRPr="002D664D" w:rsidRDefault="002D664D" w:rsidP="002D664D">
      <w:r w:rsidRPr="002D664D">
        <w:t>2 . The transfer is backed by a consideration ; and</w:t>
      </w:r>
    </w:p>
    <w:p w14:paraId="46EAFC06" w14:textId="77777777" w:rsidR="002D664D" w:rsidRPr="002D664D" w:rsidRDefault="002D664D" w:rsidP="00746D65">
      <w:pPr>
        <w:numPr>
          <w:ilvl w:val="0"/>
          <w:numId w:val="28"/>
        </w:numPr>
      </w:pPr>
      <w:r w:rsidRPr="002D664D">
        <w:t>The transfer is in the ordinary course of the trade or business .</w:t>
      </w:r>
    </w:p>
    <w:p w14:paraId="3FD34C18" w14:textId="77777777" w:rsidR="002D664D" w:rsidRPr="002D664D" w:rsidRDefault="002D664D" w:rsidP="002D664D">
      <w:r w:rsidRPr="002D664D">
        <w:t>SALES TAX MODE [ 2 ( 21a ) ]</w:t>
      </w:r>
    </w:p>
    <w:p w14:paraId="281B0D5C" w14:textId="77777777" w:rsidR="002D664D" w:rsidRPr="002D664D" w:rsidRDefault="002D664D" w:rsidP="002D664D">
      <w:r w:rsidRPr="002D664D">
        <w:t>' Sale tax mode ' means the manner of collection and payment of excise duties chargeable under the FEA and specified to be collected and paid under the Sales Tax Act , 1990 and Rules made thereunder , as if the excise duties were the sales tax chargeable u / s 3 of Sales Tax Act . In such a case the notifications , orders and instructions made or issued under the Sales Tax Act and Rules shall , mutatis mutandis , apply to the excise duty so chargeable .</w:t>
      </w:r>
    </w:p>
    <w:p w14:paraId="30DC57B1" w14:textId="77777777" w:rsidR="002D664D" w:rsidRPr="002D664D" w:rsidRDefault="002D664D" w:rsidP="002D664D">
      <w:r w:rsidRPr="002D664D">
        <w:t>SCHEDULE ( 2 ( 22 ) ]</w:t>
      </w:r>
    </w:p>
    <w:p w14:paraId="101CEFE7" w14:textId="77777777" w:rsidR="002D664D" w:rsidRPr="002D664D" w:rsidRDefault="002D664D" w:rsidP="002D664D">
      <w:r w:rsidRPr="002D664D">
        <w:t>' Schedule ' means the schedule appended to the FEA .</w:t>
      </w:r>
    </w:p>
    <w:p w14:paraId="412C3926" w14:textId="77777777" w:rsidR="002D664D" w:rsidRPr="002D664D" w:rsidRDefault="002D664D" w:rsidP="002D664D">
      <w:r w:rsidRPr="002D664D">
        <w:t>SERVICES [ 2 ( 23 ) ]</w:t>
      </w:r>
    </w:p>
    <w:p w14:paraId="5899448A" w14:textId="77777777" w:rsidR="002D664D" w:rsidRPr="002D664D" w:rsidRDefault="002D664D" w:rsidP="002D664D">
      <w:r w:rsidRPr="002D664D">
        <w:t xml:space="preserve">It means the services , facilities and utilities leviable to excise duty under the FEA or as specified in the First Schedule read with Chapter 98 of the Pakistan Customs Tariff ( PCT ) . It also includes </w:t>
      </w:r>
      <w:r w:rsidRPr="002D664D">
        <w:lastRenderedPageBreak/>
        <w:t>the services , facilities and utilities originating from Pakistan or its tariff area or terminating in Pakistan or its tariff area .</w:t>
      </w:r>
    </w:p>
    <w:p w14:paraId="0AE744E4" w14:textId="77777777" w:rsidR="002D664D" w:rsidRPr="002D664D" w:rsidRDefault="002D664D" w:rsidP="002D664D">
      <w:r w:rsidRPr="002D664D">
        <w:t>SUPPLY [ 2 ( 238 ) ]</w:t>
      </w:r>
    </w:p>
    <w:p w14:paraId="654AA1BD" w14:textId="77777777" w:rsidR="002D664D" w:rsidRPr="002D664D" w:rsidRDefault="002D664D" w:rsidP="002D664D">
      <w:r w:rsidRPr="002D664D">
        <w:t>' Supply ' includes sale , lease or other disposition of goods and shall include such transaction as the FBR , with approval of the Federal Minister - in - charge , may notify in the official Gazette from time to</w:t>
      </w:r>
    </w:p>
    <w:p w14:paraId="7B2BB15D" w14:textId="77777777" w:rsidR="002D664D" w:rsidRPr="002D664D" w:rsidRDefault="002D664D" w:rsidP="002D664D">
      <w:r w:rsidRPr="002D664D">
        <w:t>time .</w:t>
      </w:r>
    </w:p>
    <w:p w14:paraId="56403797" w14:textId="77777777" w:rsidR="002D664D" w:rsidRPr="002D664D" w:rsidRDefault="002D664D" w:rsidP="002D664D">
      <w:r w:rsidRPr="002D664D">
        <w:t>UN - MANUFACTURED TOBACCO [ 2 ( 24A ) ]</w:t>
      </w:r>
    </w:p>
    <w:p w14:paraId="78A190F7" w14:textId="77777777" w:rsidR="002D664D" w:rsidRPr="002D664D" w:rsidRDefault="002D664D" w:rsidP="002D664D">
      <w:r w:rsidRPr="002D664D">
        <w:t>' Un - manufactured tobacco ' means tobacco useable for manufacture of cigarettes as manufactured by Green Leaf Threshing Units after processing and conversion of tobacco green leaf .</w:t>
      </w:r>
    </w:p>
    <w:p w14:paraId="69435042" w14:textId="77777777" w:rsidR="002D664D" w:rsidRPr="002D664D" w:rsidRDefault="002D664D" w:rsidP="002D664D">
      <w:r w:rsidRPr="002D664D">
        <w:t>WHISTLEBLOWER [ 2 ( 248 ) &amp; 42D )</w:t>
      </w:r>
    </w:p>
    <w:p w14:paraId="566AEFFB" w14:textId="77777777" w:rsidR="002D664D" w:rsidRPr="002D664D" w:rsidRDefault="002D664D" w:rsidP="002D664D">
      <w:r w:rsidRPr="002D664D">
        <w:t>' Whistleblower ' means a person who reports concealment or evasion of duty leading to detection or collection of duty , fraud , corruption or misconduct , to the competent authority having power to take action against the person or a federal excise authority committing fraud , corruption , misconduct , or involved in concealment or evasion of duty .</w:t>
      </w:r>
    </w:p>
    <w:p w14:paraId="1BA9DC33" w14:textId="33B938C8" w:rsidR="002D664D" w:rsidRPr="002D664D" w:rsidRDefault="002D664D" w:rsidP="002D664D">
      <w:r w:rsidRPr="002D664D">
        <w:t>Is there any other page you need the text for?</w:t>
      </w:r>
    </w:p>
    <w:p w14:paraId="38FCECAB" w14:textId="51B3E331" w:rsidR="00B901A9" w:rsidRPr="00B901A9" w:rsidRDefault="00B901A9" w:rsidP="00B901A9">
      <w:r w:rsidRPr="00B901A9">
        <w:t>Synopsis of Taxes</w:t>
      </w:r>
      <w:r>
        <w:t xml:space="preserve">                          </w:t>
      </w:r>
      <w:r w:rsidRPr="00B901A9">
        <w:t xml:space="preserve"> FED - Introduction </w:t>
      </w:r>
      <w:r>
        <w:t xml:space="preserve">                                                     </w:t>
      </w:r>
      <w:r w:rsidRPr="00B901A9">
        <w:t>[ 36-584 ]</w:t>
      </w:r>
    </w:p>
    <w:p w14:paraId="5A101E95" w14:textId="77777777" w:rsidR="00B901A9" w:rsidRPr="00B901A9" w:rsidRDefault="00B901A9" w:rsidP="00B901A9">
      <w:r w:rsidRPr="00B901A9">
        <w:t>WHOLESALE DEALER [ 2 ( 25 ) ]</w:t>
      </w:r>
    </w:p>
    <w:p w14:paraId="37721864" w14:textId="77777777" w:rsidR="00B901A9" w:rsidRPr="00B901A9" w:rsidRDefault="00B901A9" w:rsidP="00B901A9">
      <w:r w:rsidRPr="00B901A9">
        <w:t>It means a person who buys or sells excisable goods on wholesale basis for the purpose of trade or manufacture . This term includes a broker or commission agent who , in addition to making contracts for the sale or purchase of excisable goods for others , stocks such goods belonging to others as an agent for the purpose of sale .</w:t>
      </w:r>
    </w:p>
    <w:p w14:paraId="2F1E7B23" w14:textId="77777777" w:rsidR="00B901A9" w:rsidRPr="00B901A9" w:rsidRDefault="00B901A9" w:rsidP="00B901A9">
      <w:r w:rsidRPr="00B901A9">
        <w:t>ZERO - RATED [ 2 ( 26 ) ]</w:t>
      </w:r>
    </w:p>
    <w:p w14:paraId="3F66BA24" w14:textId="77777777" w:rsidR="00B901A9" w:rsidRPr="00B901A9" w:rsidRDefault="00B901A9" w:rsidP="00B901A9">
      <w:r w:rsidRPr="00B901A9">
        <w:t>Zero - rated means the excise duty levied and charged at the rate of zero per cent u / s 5 of the FEA . U / s 5 of the Act , the goods which are exported out of Pakistan or such other goods as are notified by the Federal Government shall be charged to duty at the rate of zero per cent .</w:t>
      </w:r>
    </w:p>
    <w:p w14:paraId="62FFDB68" w14:textId="77777777" w:rsidR="00B901A9" w:rsidRPr="00B901A9" w:rsidRDefault="00B901A9" w:rsidP="00B901A9">
      <w:r w:rsidRPr="00B901A9">
        <w:t>Is there any other page you need the text for?</w:t>
      </w:r>
    </w:p>
    <w:p w14:paraId="32C3FD14" w14:textId="77777777" w:rsidR="00B901A9" w:rsidRPr="00B901A9" w:rsidRDefault="00B901A9" w:rsidP="00B901A9">
      <w:pPr>
        <w:rPr>
          <w:rStyle w:val="Hyperlink"/>
        </w:rPr>
      </w:pPr>
      <w:r w:rsidRPr="00B901A9">
        <w:fldChar w:fldCharType="begin"/>
      </w:r>
      <w:r w:rsidRPr="00B901A9">
        <w:instrText>HYPERLINK "https://lh3.googleusercontent.com/gg/AN12HXSEPSKtmujbUBdRLp_L50VuwLmKdukZYjVwZGDiicLCTgBtN_YsAkekVuEy7E0VzaYaV-oPRglRNzUvA5TCTLc7NtiIr_0NNOysc3WvavCxASj1ASeQiEuJ34YV2b4bkiuN7gsbgx8TwgP2n2OZYEg2VQ48r5FzZB0OeqTJnYcwMB0W_4ZNo_-Kh935i1inVnDXqZ4Jam9TwR_NppUeJohM9Zcn6vek34bygutT8UI70l1if0zQx09G2f1IvZrB_4Nf-LpppIHJbH43wz17d6Jh8Pe39xKtzj8" \t "_blank"</w:instrText>
      </w:r>
      <w:r w:rsidRPr="00B901A9">
        <w:fldChar w:fldCharType="separate"/>
      </w:r>
    </w:p>
    <w:p w14:paraId="2949F833" w14:textId="318B96EC" w:rsidR="0051257D" w:rsidRPr="0051257D" w:rsidRDefault="00B901A9" w:rsidP="0051257D">
      <w:r w:rsidRPr="00B901A9">
        <w:fldChar w:fldCharType="end"/>
      </w:r>
      <w:r w:rsidR="0051257D" w:rsidRPr="0051257D">
        <w:t>Synopsis of Taxes</w:t>
      </w:r>
      <w:r w:rsidR="001C70B7">
        <w:t xml:space="preserve">                </w:t>
      </w:r>
      <w:r w:rsidR="0051257D" w:rsidRPr="0051257D">
        <w:t xml:space="preserve"> FED - Levy , Collection &amp; Payment of Duty </w:t>
      </w:r>
      <w:r w:rsidR="001C70B7">
        <w:t xml:space="preserve">                          </w:t>
      </w:r>
      <w:r w:rsidR="0051257D" w:rsidRPr="0051257D">
        <w:t>[ 37-585 ]</w:t>
      </w:r>
    </w:p>
    <w:p w14:paraId="15C372A1" w14:textId="53299C79" w:rsidR="0051257D" w:rsidRPr="0051257D" w:rsidRDefault="0051257D" w:rsidP="001C70B7">
      <w:r w:rsidRPr="0051257D">
        <w:lastRenderedPageBreak/>
        <w:t>CHAPTER - 37</w:t>
      </w:r>
    </w:p>
    <w:p w14:paraId="06114383" w14:textId="77777777" w:rsidR="0051257D" w:rsidRPr="0051257D" w:rsidRDefault="0051257D" w:rsidP="001C70B7"/>
    <w:p w14:paraId="5F57B4D5" w14:textId="7E64A565" w:rsidR="0051257D" w:rsidRPr="0051257D" w:rsidRDefault="0051257D" w:rsidP="001C70B7">
      <w:r w:rsidRPr="0051257D">
        <w:t>LEVY , COLLECTION AND PAYMENT OF</w:t>
      </w:r>
    </w:p>
    <w:p w14:paraId="42C12AB7" w14:textId="77777777" w:rsidR="0051257D" w:rsidRPr="0051257D" w:rsidRDefault="0051257D" w:rsidP="001C70B7"/>
    <w:p w14:paraId="0790986F" w14:textId="762A12EB" w:rsidR="0051257D" w:rsidRPr="0051257D" w:rsidRDefault="0051257D" w:rsidP="001C70B7">
      <w:r w:rsidRPr="0051257D">
        <w:t>FEDERAL EXCISE DUTY</w:t>
      </w:r>
    </w:p>
    <w:p w14:paraId="513487A8" w14:textId="77777777" w:rsidR="0051257D" w:rsidRPr="0051257D" w:rsidRDefault="0051257D" w:rsidP="0051257D">
      <w:r w:rsidRPr="0051257D">
        <w:t>LEVY OF FEDERAL EXCISE DUTY ( FED ) [ 3 ]</w:t>
      </w:r>
    </w:p>
    <w:p w14:paraId="67450DBF" w14:textId="77777777" w:rsidR="0051257D" w:rsidRPr="0051257D" w:rsidRDefault="0051257D" w:rsidP="0051257D">
      <w:r w:rsidRPr="0051257D">
        <w:t>The federal excise duty ( FED ) is an indirect tax charged by the Federal Government . It is regulated by the FBR through the Federal Excise Act , 2005 ( FEA ) and the Federal Excise Rules , 2005 ( FER ) . The federal excise duty is levied and collected on excisable goods and services of the following categories : [ 3 ( 1 ) ]</w:t>
      </w:r>
    </w:p>
    <w:p w14:paraId="5F2D50CB" w14:textId="77777777" w:rsidR="0051257D" w:rsidRPr="0051257D" w:rsidRDefault="0051257D" w:rsidP="0051257D">
      <w:r w:rsidRPr="0051257D">
        <w:t>1 . The goods which are produced or manufactured in Pakistan ;</w:t>
      </w:r>
    </w:p>
    <w:p w14:paraId="688177FA" w14:textId="77777777" w:rsidR="0051257D" w:rsidRPr="0051257D" w:rsidRDefault="0051257D" w:rsidP="0051257D">
      <w:r w:rsidRPr="0051257D">
        <w:t>2 The goods which are imported into Pakistan , irrespective of their final destination in territories of Pakistan ;</w:t>
      </w:r>
    </w:p>
    <w:p w14:paraId="49E491CE" w14:textId="77777777" w:rsidR="0051257D" w:rsidRPr="0051257D" w:rsidRDefault="0051257D" w:rsidP="0051257D">
      <w:r w:rsidRPr="0051257D">
        <w:t>3 . The goods which are produced or manufactured in the non - tariff areas and are brought to the tariff areas . ( These goods are notified in the official Gazette by the Federal Government ;</w:t>
      </w:r>
    </w:p>
    <w:p w14:paraId="60BA5976" w14:textId="77777777" w:rsidR="0051257D" w:rsidRPr="0051257D" w:rsidRDefault="0051257D" w:rsidP="0051257D">
      <w:r w:rsidRPr="0051257D">
        <w:t>4 The services provided in Pakistan including the services originated outside but rendered in</w:t>
      </w:r>
    </w:p>
    <w:p w14:paraId="6806E499" w14:textId="77777777" w:rsidR="0051257D" w:rsidRPr="0051257D" w:rsidRDefault="0051257D" w:rsidP="0051257D">
      <w:r w:rsidRPr="0051257D">
        <w:t xml:space="preserve">                      Pakistan ; and</w:t>
      </w:r>
    </w:p>
    <w:p w14:paraId="6B7CAE87" w14:textId="77777777" w:rsidR="0051257D" w:rsidRPr="0051257D" w:rsidRDefault="0051257D" w:rsidP="0051257D">
      <w:r w:rsidRPr="0051257D">
        <w:t>5 . Any item specified in the First Schedule ( not covered under above points ) .</w:t>
      </w:r>
    </w:p>
    <w:p w14:paraId="29404EEE" w14:textId="77777777" w:rsidR="0051257D" w:rsidRPr="0051257D" w:rsidRDefault="0051257D" w:rsidP="0051257D">
      <w:r w:rsidRPr="0051257D">
        <w:t>The excise duty is levied and collected at the rate of 15 % ad Valorem . However , the goods and services specified in the First Schedule to the FEA shall be charged to duty at such rates as are specified against each goods and service .</w:t>
      </w:r>
    </w:p>
    <w:p w14:paraId="2320CADE" w14:textId="77777777" w:rsidR="0051257D" w:rsidRPr="0051257D" w:rsidRDefault="0051257D" w:rsidP="0051257D">
      <w:r w:rsidRPr="0051257D">
        <w:t>Excise Duty on Imported Goods [ 3 ( 2 ) ]</w:t>
      </w:r>
    </w:p>
    <w:p w14:paraId="3C136849" w14:textId="77777777" w:rsidR="0051257D" w:rsidRPr="0051257D" w:rsidRDefault="0051257D" w:rsidP="0051257D">
      <w:r w:rsidRPr="0051257D">
        <w:t>Where any excisable goods are imported into Pakistan , the excise duty in respect of such goods shall be levied and collected in the same manner and at the same time as if it were a customs duty payable under the Customs Act , 1969. Under this case all the provisions of that Act shall apply .</w:t>
      </w:r>
    </w:p>
    <w:p w14:paraId="4F9496DB" w14:textId="77777777" w:rsidR="0051257D" w:rsidRPr="0051257D" w:rsidRDefault="0051257D" w:rsidP="0051257D">
      <w:r w:rsidRPr="0051257D">
        <w:t>BASIS OF FEDERAL EXCISE DUTY [ 3 ( 1 ) &amp; ( 3 ) ]</w:t>
      </w:r>
    </w:p>
    <w:p w14:paraId="126C1D56" w14:textId="77777777" w:rsidR="0051257D" w:rsidRPr="0051257D" w:rsidRDefault="0051257D" w:rsidP="0051257D">
      <w:r w:rsidRPr="0051257D">
        <w:t>The duty may be charged on any of the following basis :</w:t>
      </w:r>
    </w:p>
    <w:p w14:paraId="58AE348C" w14:textId="77777777" w:rsidR="0051257D" w:rsidRPr="0051257D" w:rsidRDefault="0051257D" w:rsidP="0051257D">
      <w:r w:rsidRPr="0051257D">
        <w:lastRenderedPageBreak/>
        <w:t>1 . Percentage to the value of the goods or services ( ad valorem ) ; Percentage to the retail price of the goods or services ;</w:t>
      </w:r>
    </w:p>
    <w:p w14:paraId="2E22C390" w14:textId="77777777" w:rsidR="0051257D" w:rsidRPr="0051257D" w:rsidRDefault="0051257D" w:rsidP="0051257D">
      <w:r w:rsidRPr="0051257D">
        <w:t>2 .</w:t>
      </w:r>
    </w:p>
    <w:p w14:paraId="06B549F3" w14:textId="77777777" w:rsidR="0051257D" w:rsidRPr="0051257D" w:rsidRDefault="0051257D" w:rsidP="0051257D">
      <w:r w:rsidRPr="0051257D">
        <w:t xml:space="preserve">3 Production capacity of the plant , machinery , installations , </w:t>
      </w:r>
      <w:proofErr w:type="spellStart"/>
      <w:r w:rsidRPr="0051257D">
        <w:t>etc</w:t>
      </w:r>
      <w:proofErr w:type="spellEnd"/>
      <w:r w:rsidRPr="0051257D">
        <w:t xml:space="preserve"> .; or</w:t>
      </w:r>
    </w:p>
    <w:p w14:paraId="73E2B28F" w14:textId="77777777" w:rsidR="0051257D" w:rsidRPr="0051257D" w:rsidRDefault="0051257D" w:rsidP="0051257D">
      <w:r w:rsidRPr="0051257D">
        <w:t>4 . Fixed duty .</w:t>
      </w:r>
    </w:p>
    <w:p w14:paraId="5AE91C7F" w14:textId="77777777" w:rsidR="0051257D" w:rsidRPr="0051257D" w:rsidRDefault="0051257D" w:rsidP="0051257D">
      <w:r w:rsidRPr="0051257D">
        <w:t>FIXATION OF TARIFF VALUE [ 3 ( 2 ) &amp; ( 3 ) ]</w:t>
      </w:r>
    </w:p>
    <w:p w14:paraId="3BF71A6A" w14:textId="77777777" w:rsidR="0051257D" w:rsidRPr="0051257D" w:rsidRDefault="0051257D" w:rsidP="0051257D">
      <w:r w:rsidRPr="0051257D">
        <w:t>In order to levy duties , the Federal Government may fix tariff values of any article . The government will notify it in the official Gazette . It shall also specify that either the duty will be chargeable ad</w:t>
      </w:r>
    </w:p>
    <w:p w14:paraId="11BD2C07" w14:textId="77777777" w:rsidR="0051257D" w:rsidRPr="0051257D" w:rsidRDefault="0051257D" w:rsidP="0051257D">
      <w:r w:rsidRPr="0051257D">
        <w:t>valorem or on the basis of retail price .</w:t>
      </w:r>
    </w:p>
    <w:p w14:paraId="23D0C494" w14:textId="34D70E42" w:rsidR="00B901A9" w:rsidRDefault="0051257D" w:rsidP="00B901A9">
      <w:r w:rsidRPr="0051257D">
        <w:t>Different tariff values may be fixed for different classes or description of the same article . The Federal Government may alter any tariff values at any time .</w:t>
      </w:r>
    </w:p>
    <w:p w14:paraId="4B129EBD" w14:textId="1D41AA01" w:rsidR="004456E9" w:rsidRPr="004456E9" w:rsidRDefault="004456E9" w:rsidP="004456E9">
      <w:r w:rsidRPr="004456E9">
        <w:t>Synopsis of Taxes</w:t>
      </w:r>
      <w:r w:rsidR="00E37687">
        <w:t xml:space="preserve">                     </w:t>
      </w:r>
      <w:r w:rsidRPr="004456E9">
        <w:t xml:space="preserve"> FED - Levy , Collection &amp; Payment of Duty</w:t>
      </w:r>
      <w:r w:rsidR="00E37687">
        <w:t xml:space="preserve">                      </w:t>
      </w:r>
      <w:r w:rsidRPr="004456E9">
        <w:t xml:space="preserve"> [ 37-586 ]</w:t>
      </w:r>
    </w:p>
    <w:p w14:paraId="2460A442" w14:textId="77777777" w:rsidR="004456E9" w:rsidRPr="004456E9" w:rsidRDefault="004456E9" w:rsidP="004456E9">
      <w:r w:rsidRPr="004456E9">
        <w:t>LEVY OF DUTY ON PRODUCTION CAPACITY [ 3 ( 3 ) ( a ) ]</w:t>
      </w:r>
    </w:p>
    <w:p w14:paraId="2A8A4B86" w14:textId="77777777" w:rsidR="004456E9" w:rsidRPr="004456E9" w:rsidRDefault="004456E9" w:rsidP="004456E9">
      <w:r w:rsidRPr="004456E9">
        <w:t>The FBR , with the prior approval of the Federal Government may levy and collect duties on the production capacity of the plants , machinery , undertakings , establishments or installations producing the excisable goods . Before levying the duty on production capacity the FBR shall notify the following matters in the official Gazette .</w:t>
      </w:r>
    </w:p>
    <w:p w14:paraId="16801B77" w14:textId="77777777" w:rsidR="004456E9" w:rsidRPr="004456E9" w:rsidRDefault="004456E9" w:rsidP="004456E9">
      <w:r w:rsidRPr="004456E9">
        <w:t>1 The guiding principles for the determination of production capacity ;</w:t>
      </w:r>
    </w:p>
    <w:p w14:paraId="4BAA5828" w14:textId="77777777" w:rsidR="004456E9" w:rsidRPr="004456E9" w:rsidRDefault="004456E9" w:rsidP="004456E9">
      <w:r w:rsidRPr="004456E9">
        <w:t>2 . The production capacity of plants , machinery , undertakings , establishments or installations affected by it</w:t>
      </w:r>
    </w:p>
    <w:p w14:paraId="6104CBA6" w14:textId="77777777" w:rsidR="004456E9" w:rsidRPr="004456E9" w:rsidRDefault="004456E9" w:rsidP="004456E9">
      <w:r w:rsidRPr="004456E9">
        <w:t>3 The duty or the rate of duty on production capacity , and</w:t>
      </w:r>
    </w:p>
    <w:p w14:paraId="10058656" w14:textId="77777777" w:rsidR="004456E9" w:rsidRPr="004456E9" w:rsidRDefault="004456E9" w:rsidP="004456E9">
      <w:r w:rsidRPr="004456E9">
        <w:t>4 . The manner of collection of such duty .</w:t>
      </w:r>
    </w:p>
    <w:p w14:paraId="3EFF3B5A" w14:textId="77777777" w:rsidR="004456E9" w:rsidRPr="004456E9" w:rsidRDefault="004456E9" w:rsidP="004456E9">
      <w:r w:rsidRPr="004456E9">
        <w:t>LEVY OF FIXED DUTIES [ 3 ( 3 ) ( b ) ]</w:t>
      </w:r>
    </w:p>
    <w:p w14:paraId="6094C8AE" w14:textId="77777777" w:rsidR="004456E9" w:rsidRPr="004456E9" w:rsidRDefault="004456E9" w:rsidP="004456E9">
      <w:r w:rsidRPr="004456E9">
        <w:t>The FBR may fix the amount of duties on any goods or classes of goods or on any services or classes of services . For this purpose the FBR , inter alia , may :</w:t>
      </w:r>
    </w:p>
    <w:p w14:paraId="46E3A502" w14:textId="77777777" w:rsidR="004456E9" w:rsidRPr="004456E9" w:rsidRDefault="004456E9" w:rsidP="004456E9">
      <w:r w:rsidRPr="004456E9">
        <w:t>1 . Prescribe the manner and the time at which such amount shall be payable ;</w:t>
      </w:r>
    </w:p>
    <w:p w14:paraId="263E29DA" w14:textId="77777777" w:rsidR="004456E9" w:rsidRPr="004456E9" w:rsidRDefault="004456E9" w:rsidP="004456E9">
      <w:r w:rsidRPr="004456E9">
        <w:t>2 Prescribe the period for which the amount so fixed shall be effective ; and</w:t>
      </w:r>
    </w:p>
    <w:p w14:paraId="39D847CB" w14:textId="77777777" w:rsidR="004456E9" w:rsidRPr="004456E9" w:rsidRDefault="004456E9" w:rsidP="00E37687">
      <w:r w:rsidRPr="004456E9">
        <w:lastRenderedPageBreak/>
        <w:t xml:space="preserve">3 . Appoint , empower or constitute any agency , authority or committee to receive , gather , collate and </w:t>
      </w:r>
      <w:proofErr w:type="spellStart"/>
      <w:r w:rsidRPr="004456E9">
        <w:t>analyse</w:t>
      </w:r>
      <w:proofErr w:type="spellEnd"/>
      <w:r w:rsidRPr="004456E9">
        <w:t xml:space="preserve"> such information or documents and summon any person for making recommendations for consideration of the FBR .</w:t>
      </w:r>
    </w:p>
    <w:p w14:paraId="3947080B" w14:textId="708BED06" w:rsidR="004456E9" w:rsidRPr="004456E9" w:rsidRDefault="004456E9" w:rsidP="00E37687">
      <w:r w:rsidRPr="004456E9">
        <w:t>The FBR shall exercise this power by giving notification in the official Gazette .</w:t>
      </w:r>
    </w:p>
    <w:p w14:paraId="750C6AE7" w14:textId="77777777" w:rsidR="004456E9" w:rsidRPr="004456E9" w:rsidRDefault="004456E9" w:rsidP="00E37687">
      <w:r w:rsidRPr="004456E9">
        <w:t>CHARGE OF DUTY AT HIGHER OR LOWER RATE [ 3 ( 4 ) ]</w:t>
      </w:r>
    </w:p>
    <w:p w14:paraId="786E291C" w14:textId="77777777" w:rsidR="004456E9" w:rsidRPr="004456E9" w:rsidRDefault="004456E9" w:rsidP="00E37687">
      <w:r w:rsidRPr="004456E9">
        <w:t>The Federal Government is empowered to prescribe certain goods or classes of goods or services or classes of services which shall be chargeable at higher or lower rates of excise duty . The goods or services and the applicable rates shall be notified in the official Gazette . The duty on such goods shall not be levied at normal rates .</w:t>
      </w:r>
    </w:p>
    <w:p w14:paraId="352C077E" w14:textId="77777777" w:rsidR="004456E9" w:rsidRPr="004456E9" w:rsidRDefault="004456E9" w:rsidP="00E37687">
      <w:r w:rsidRPr="004456E9">
        <w:t>LIABILITY TO PAY EXCISE DUTY [ 3 ( 5 ) ]</w:t>
      </w:r>
    </w:p>
    <w:p w14:paraId="75282B09" w14:textId="77777777" w:rsidR="004456E9" w:rsidRPr="004456E9" w:rsidRDefault="004456E9" w:rsidP="00E37687">
      <w:r w:rsidRPr="004456E9">
        <w:t>The liability to pay excise duty to the Government shall be determined as below :</w:t>
      </w:r>
    </w:p>
    <w:p w14:paraId="2107F64D" w14:textId="7F845802" w:rsidR="004456E9" w:rsidRPr="004456E9" w:rsidRDefault="004456E9" w:rsidP="00E37687">
      <w:r w:rsidRPr="004456E9">
        <w:t>S. #    Situation                                                                                    Person Liable to Pay</w:t>
      </w:r>
    </w:p>
    <w:p w14:paraId="4980AF87" w14:textId="77777777" w:rsidR="004456E9" w:rsidRPr="004456E9" w:rsidRDefault="004456E9" w:rsidP="00E37687"/>
    <w:p w14:paraId="68DAB9CA" w14:textId="7C677843" w:rsidR="004456E9" w:rsidRPr="004456E9" w:rsidRDefault="004456E9" w:rsidP="00E37687">
      <w:r w:rsidRPr="004456E9">
        <w:t>1. Goods produced or manufactured in The person manufacturing or producing the                                                                       goods</w:t>
      </w:r>
    </w:p>
    <w:p w14:paraId="2A165BDE" w14:textId="287D9788" w:rsidR="004456E9" w:rsidRPr="004456E9" w:rsidRDefault="004456E9" w:rsidP="00E37687">
      <w:r w:rsidRPr="004456E9">
        <w:t>Pakistan .</w:t>
      </w:r>
    </w:p>
    <w:p w14:paraId="36CF1330" w14:textId="77777777" w:rsidR="004456E9" w:rsidRPr="004456E9" w:rsidRDefault="004456E9" w:rsidP="00E37687"/>
    <w:p w14:paraId="411FF37A" w14:textId="752AF32D" w:rsidR="004456E9" w:rsidRPr="004456E9" w:rsidRDefault="004456E9" w:rsidP="00E37687">
      <w:r w:rsidRPr="004456E9">
        <w:t>2. Goods imported into Pakistan .                                                                                                                    The person importing the goods .</w:t>
      </w:r>
    </w:p>
    <w:p w14:paraId="01CC5D66" w14:textId="77777777" w:rsidR="004456E9" w:rsidRPr="004456E9" w:rsidRDefault="004456E9" w:rsidP="00E37687"/>
    <w:p w14:paraId="1827CFE0" w14:textId="0BBFFD16" w:rsidR="004456E9" w:rsidRPr="004456E9" w:rsidRDefault="004456E9" w:rsidP="00E37687">
      <w:r w:rsidRPr="004456E9">
        <w:t>3. Services provided or rendered in The person providing or rendering the</w:t>
      </w:r>
    </w:p>
    <w:p w14:paraId="4A5E723C" w14:textId="77777777" w:rsidR="004456E9" w:rsidRPr="004456E9" w:rsidRDefault="004456E9" w:rsidP="00E37687"/>
    <w:p w14:paraId="24513892" w14:textId="5F5CF2A8" w:rsidR="004456E9" w:rsidRPr="004456E9" w:rsidRDefault="004456E9" w:rsidP="00E37687">
      <w:r w:rsidRPr="004456E9">
        <w:t>Pakistan                                                                                                                     service .</w:t>
      </w:r>
    </w:p>
    <w:p w14:paraId="5AF40B89" w14:textId="77777777" w:rsidR="004456E9" w:rsidRPr="004456E9" w:rsidRDefault="004456E9" w:rsidP="00E37687"/>
    <w:p w14:paraId="5F6B6015" w14:textId="18FAC6BA" w:rsidR="004456E9" w:rsidRPr="004456E9" w:rsidRDefault="004456E9" w:rsidP="00E37687">
      <w:r w:rsidRPr="004456E9">
        <w:t>4 .   Services are rendered by the person out The recipient of such service in Pakistan .</w:t>
      </w:r>
    </w:p>
    <w:p w14:paraId="3551F340" w14:textId="2C57EC39" w:rsidR="004456E9" w:rsidRPr="004456E9" w:rsidRDefault="004456E9" w:rsidP="00E37687">
      <w:r w:rsidRPr="004456E9">
        <w:t>of Pakistan .</w:t>
      </w:r>
    </w:p>
    <w:p w14:paraId="029C396B" w14:textId="77777777" w:rsidR="002103A8" w:rsidRPr="00B901A9" w:rsidRDefault="002103A8" w:rsidP="00B901A9"/>
    <w:p w14:paraId="065DA493" w14:textId="0B0362D7" w:rsidR="00D74FE1" w:rsidRPr="00D74FE1" w:rsidRDefault="00D74FE1" w:rsidP="00D74FE1">
      <w:r w:rsidRPr="00D74FE1">
        <w:t xml:space="preserve">Synopsis of Taxes </w:t>
      </w:r>
      <w:r w:rsidR="00A62389">
        <w:t xml:space="preserve">                       </w:t>
      </w:r>
      <w:r w:rsidRPr="00D74FE1">
        <w:t>FED - Levy , Collection &amp; Payment of Duty</w:t>
      </w:r>
      <w:r w:rsidR="00A62389">
        <w:t xml:space="preserve">                    </w:t>
      </w:r>
      <w:r w:rsidRPr="00D74FE1">
        <w:t xml:space="preserve"> [ 37-587 ]</w:t>
      </w:r>
    </w:p>
    <w:p w14:paraId="517F57DE" w14:textId="0484CC1A" w:rsidR="00D74FE1" w:rsidRPr="00D74FE1" w:rsidRDefault="00D74FE1" w:rsidP="00A62389">
      <w:r w:rsidRPr="00D74FE1">
        <w:lastRenderedPageBreak/>
        <w:t>5. Goods produced or manufactured in The person bringing or causing to bring the</w:t>
      </w:r>
    </w:p>
    <w:p w14:paraId="1D5ACFE5" w14:textId="77777777" w:rsidR="00D74FE1" w:rsidRPr="00D74FE1" w:rsidRDefault="00D74FE1" w:rsidP="00A62389"/>
    <w:p w14:paraId="3FE63B6A" w14:textId="7596BBA9" w:rsidR="00D74FE1" w:rsidRPr="00D74FE1" w:rsidRDefault="00D74FE1" w:rsidP="00A62389">
      <w:r w:rsidRPr="00D74FE1">
        <w:t>non - tariff areas and brought to tariff goods to tariff areas .</w:t>
      </w:r>
    </w:p>
    <w:p w14:paraId="7E822653" w14:textId="32AA47C5" w:rsidR="00D74FE1" w:rsidRPr="00D74FE1" w:rsidRDefault="00D74FE1" w:rsidP="00A62389">
      <w:r w:rsidRPr="00D74FE1">
        <w:t>areas for sale or consumption therein .</w:t>
      </w:r>
    </w:p>
    <w:p w14:paraId="62052FAB" w14:textId="77777777" w:rsidR="00D74FE1" w:rsidRPr="00D74FE1" w:rsidRDefault="00D74FE1" w:rsidP="00A62389">
      <w:r w:rsidRPr="00D74FE1">
        <w:t>MINIMUM PRODUCTION FOR A MONTH ( 3 ( 5A ) &amp; Fourth Schedule ]</w:t>
      </w:r>
    </w:p>
    <w:p w14:paraId="7C029426" w14:textId="77777777" w:rsidR="00D74FE1" w:rsidRPr="00D74FE1" w:rsidRDefault="00D74FE1" w:rsidP="00A62389">
      <w:r w:rsidRPr="00D74FE1">
        <w:t>Minimum production for a month of goods specified in the Fourth Schedule shall be determined on the basis of a single or more inputs consumed in the production process as per criterion specified in that Schedule .</w:t>
      </w:r>
    </w:p>
    <w:p w14:paraId="09FA7EA1" w14:textId="77777777" w:rsidR="00D74FE1" w:rsidRPr="00D74FE1" w:rsidRDefault="00D74FE1" w:rsidP="00A62389">
      <w:r w:rsidRPr="00D74FE1">
        <w:t>Where minimum production determined as above exceeds the actual supplies for the month , the minimum production shall be treated as quantity supplied during the month and the liability to pay FED shall be discharged accordingly</w:t>
      </w:r>
    </w:p>
    <w:p w14:paraId="69D88DAC" w14:textId="77777777" w:rsidR="00D74FE1" w:rsidRPr="00D74FE1" w:rsidRDefault="00D74FE1" w:rsidP="00A62389">
      <w:r w:rsidRPr="00D74FE1">
        <w:t>The minimum production for steel products shall be determined as per criterion given below .</w:t>
      </w:r>
    </w:p>
    <w:p w14:paraId="33BFFF9D" w14:textId="49901055" w:rsidR="00D74FE1" w:rsidRPr="00D74FE1" w:rsidRDefault="00D74FE1" w:rsidP="00A62389">
      <w:r w:rsidRPr="00D74FE1">
        <w:t>S.                                                                                        Product                        Production Criteria</w:t>
      </w:r>
    </w:p>
    <w:p w14:paraId="67BDF4BD" w14:textId="77777777" w:rsidR="00D74FE1" w:rsidRPr="00D74FE1" w:rsidRDefault="00D74FE1" w:rsidP="00A62389"/>
    <w:p w14:paraId="7D62D42B" w14:textId="36CF5676" w:rsidR="00D74FE1" w:rsidRPr="00D74FE1" w:rsidRDefault="00D74FE1" w:rsidP="00A62389">
      <w:r w:rsidRPr="00D74FE1">
        <w:t>1. Steel billets and ingots .                                                                                                                                                                                   One metric ton per 700 kwh of electricity</w:t>
      </w:r>
    </w:p>
    <w:p w14:paraId="537269D6" w14:textId="77777777" w:rsidR="00D74FE1" w:rsidRPr="00D74FE1" w:rsidRDefault="00D74FE1" w:rsidP="00A62389"/>
    <w:p w14:paraId="67530617" w14:textId="4B34AE94" w:rsidR="00D74FE1" w:rsidRPr="00D74FE1" w:rsidRDefault="00D74FE1" w:rsidP="00A62389">
      <w:r w:rsidRPr="00D74FE1">
        <w:t>consumed</w:t>
      </w:r>
    </w:p>
    <w:p w14:paraId="771D87E7" w14:textId="77777777" w:rsidR="00D74FE1" w:rsidRPr="00D74FE1" w:rsidRDefault="00D74FE1" w:rsidP="00A62389"/>
    <w:p w14:paraId="42F3AA2B" w14:textId="3F1A4912" w:rsidR="00D74FE1" w:rsidRPr="00D74FE1" w:rsidRDefault="00D74FE1" w:rsidP="00A62389">
      <w:r w:rsidRPr="00D74FE1">
        <w:t>2                                                                                                                                                                         Steel bars and other re - rolled long One metric ton per 110 kwh of electricity</w:t>
      </w:r>
    </w:p>
    <w:p w14:paraId="18D41A33" w14:textId="77777777" w:rsidR="00D74FE1" w:rsidRPr="00D74FE1" w:rsidRDefault="00D74FE1" w:rsidP="00A62389"/>
    <w:p w14:paraId="1BFDE38E" w14:textId="6E720131" w:rsidR="00D74FE1" w:rsidRPr="00D74FE1" w:rsidRDefault="00D74FE1" w:rsidP="00A62389">
      <w:r w:rsidRPr="00D74FE1">
        <w:t>profiles of steel                                                          consumed .</w:t>
      </w:r>
    </w:p>
    <w:p w14:paraId="760F8DEF" w14:textId="77777777" w:rsidR="00D74FE1" w:rsidRPr="00D74FE1" w:rsidRDefault="00D74FE1" w:rsidP="00A62389"/>
    <w:p w14:paraId="4DC4F160" w14:textId="26A4A3D9" w:rsidR="00D74FE1" w:rsidRPr="00D74FE1" w:rsidRDefault="00D74FE1" w:rsidP="00A62389">
      <w:r w:rsidRPr="00D74FE1">
        <w:t>3 .                                                                                                                                                                     Ship plates and other re - rollable 85 % of the weight of the vessel imported for</w:t>
      </w:r>
    </w:p>
    <w:p w14:paraId="176CCAEA" w14:textId="77777777" w:rsidR="00D74FE1" w:rsidRPr="00D74FE1" w:rsidRDefault="00D74FE1" w:rsidP="00A62389"/>
    <w:p w14:paraId="43B14115" w14:textId="152E76CE" w:rsidR="00D74FE1" w:rsidRPr="00D74FE1" w:rsidRDefault="00D74FE1" w:rsidP="00A62389">
      <w:r w:rsidRPr="00D74FE1">
        <w:t>scrap                                                                      breaking</w:t>
      </w:r>
    </w:p>
    <w:p w14:paraId="021AA6D0" w14:textId="77777777" w:rsidR="00D74FE1" w:rsidRPr="00D74FE1" w:rsidRDefault="00D74FE1" w:rsidP="00A62389">
      <w:r w:rsidRPr="00D74FE1">
        <w:lastRenderedPageBreak/>
        <w:t>Procedure and Conditions</w:t>
      </w:r>
    </w:p>
    <w:p w14:paraId="537E276B" w14:textId="77777777" w:rsidR="00D74FE1" w:rsidRPr="00D74FE1" w:rsidRDefault="00D74FE1" w:rsidP="00A62389">
      <w:r w:rsidRPr="00D74FE1">
        <w:t>The following rules shall be followed while determining the minimum production and liability of the</w:t>
      </w:r>
    </w:p>
    <w:p w14:paraId="29BB1402" w14:textId="77777777" w:rsidR="00D74FE1" w:rsidRPr="00D74FE1" w:rsidRDefault="00D74FE1" w:rsidP="00A62389">
      <w:r w:rsidRPr="00D74FE1">
        <w:t>FED .</w:t>
      </w:r>
    </w:p>
    <w:p w14:paraId="08FB5CEF" w14:textId="32906E71" w:rsidR="00D74FE1" w:rsidRPr="00D74FE1" w:rsidRDefault="00D74FE1" w:rsidP="00A62389">
      <w:r w:rsidRPr="00D74FE1">
        <w:t>1 Both actual and minimum production , and the local supplies shall be declared in the monthly return . Where the minimum production exceeds actual supplies for the month , the liability to pay duty shall be discharged on the basis of minimum production .</w:t>
      </w:r>
    </w:p>
    <w:p w14:paraId="2E28E5E3" w14:textId="69E9A1F7" w:rsidR="00D74FE1" w:rsidRPr="00D74FE1" w:rsidRDefault="00D74FE1" w:rsidP="00A62389">
      <w:r w:rsidRPr="00D74FE1">
        <w:t>2 . If , in a subsequent month , the actual supplies exceed the minimum production , the registered person shall be entitled to get adjustment of excess duty on account of excess of minimum production over actual supplies .</w:t>
      </w:r>
    </w:p>
    <w:p w14:paraId="7207FD9E" w14:textId="77777777" w:rsidR="00D74FE1" w:rsidRPr="00D74FE1" w:rsidRDefault="00D74FE1" w:rsidP="00A62389">
      <w:r w:rsidRPr="00D74FE1">
        <w:t>3 . However , FED actually paid in a full year ( based on financial year of the company or registered person , in case of other persons the period starting from July to June next year ) shall not be less than the liability determined on the basis of minimum production for that year . In case of excess payment , refund shall not be admissible .</w:t>
      </w:r>
    </w:p>
    <w:p w14:paraId="37999388" w14:textId="77777777" w:rsidR="00D74FE1" w:rsidRPr="00D74FE1" w:rsidRDefault="00D74FE1" w:rsidP="00A62389">
      <w:r w:rsidRPr="00D74FE1">
        <w:t>4 . In case of ship - breaking , the liability against minimum production , or actual supplies , whichever is higher , shall be deposited on monthly basis on proportionate basis depending</w:t>
      </w:r>
    </w:p>
    <w:p w14:paraId="19BD8912" w14:textId="42F7746B" w:rsidR="00D74FE1" w:rsidRPr="00D74FE1" w:rsidRDefault="00D74FE1" w:rsidP="00A62389">
      <w:r w:rsidRPr="00D74FE1">
        <w:t>upon the time required to break the vessel .</w:t>
      </w:r>
    </w:p>
    <w:p w14:paraId="17404804" w14:textId="2A3A1818" w:rsidR="00D74FE1" w:rsidRPr="00D74FE1" w:rsidRDefault="00D74FE1" w:rsidP="00A62389">
      <w:r w:rsidRPr="00D74FE1">
        <w:t>5 . The payment of FED on ship plates as above does not absolve ship breakers of any tax liability in respect of items other than ship plates obtained by ship - breaking</w:t>
      </w:r>
    </w:p>
    <w:p w14:paraId="26320318" w14:textId="77777777" w:rsidR="00AA484F" w:rsidRPr="001B2B33" w:rsidRDefault="00AA484F" w:rsidP="001B2B33"/>
    <w:p w14:paraId="7B603950" w14:textId="3A4699BF" w:rsidR="000E07C0" w:rsidRPr="000E07C0" w:rsidRDefault="000E07C0" w:rsidP="000E07C0">
      <w:r w:rsidRPr="000E07C0">
        <w:t>Synopsis of Taxes</w:t>
      </w:r>
      <w:r w:rsidR="007728F5">
        <w:t xml:space="preserve">               </w:t>
      </w:r>
      <w:r w:rsidRPr="000E07C0">
        <w:t xml:space="preserve"> FED - Levy , Collection &amp; Payment of Duty</w:t>
      </w:r>
      <w:r w:rsidR="007728F5">
        <w:t xml:space="preserve">                 </w:t>
      </w:r>
      <w:r w:rsidRPr="000E07C0">
        <w:t xml:space="preserve"> [ 37-588 ]</w:t>
      </w:r>
    </w:p>
    <w:p w14:paraId="35839D5C" w14:textId="77777777" w:rsidR="000E07C0" w:rsidRPr="000E07C0" w:rsidRDefault="000E07C0" w:rsidP="000E07C0">
      <w:r w:rsidRPr="000E07C0">
        <w:t xml:space="preserve">6 . The melters and re - rollers employing self - generated power shall install a tamper - proof meter for measuring their consumption . Such meter shall be duly locked in room with keys in the custody of a nominee of the Commissioner Inland Revenue . The officers Inland Revenue   </w:t>
      </w:r>
    </w:p>
    <w:p w14:paraId="1538B076" w14:textId="77777777" w:rsidR="000E07C0" w:rsidRPr="000E07C0" w:rsidRDefault="000E07C0" w:rsidP="000E07C0">
      <w:r w:rsidRPr="000E07C0">
        <w:t xml:space="preserve">                    shall have full access to such meter .</w:t>
      </w:r>
    </w:p>
    <w:p w14:paraId="3AD650C5" w14:textId="77777777" w:rsidR="000E07C0" w:rsidRPr="000E07C0" w:rsidRDefault="000E07C0" w:rsidP="000E07C0">
      <w:r w:rsidRPr="000E07C0">
        <w:t xml:space="preserve">7 . The minimum production of industrial units employing both distributed power and self- generated power shall be determined on the basis of total electricity consumption .   </w:t>
      </w:r>
    </w:p>
    <w:p w14:paraId="4AE56E5B" w14:textId="77777777" w:rsidR="000E07C0" w:rsidRPr="000E07C0" w:rsidRDefault="000E07C0" w:rsidP="000E07C0">
      <w:r w:rsidRPr="000E07C0">
        <w:t>DEFAULT SURCHARGE [ 8 ]</w:t>
      </w:r>
    </w:p>
    <w:p w14:paraId="5EC77C43" w14:textId="77777777" w:rsidR="000E07C0" w:rsidRPr="000E07C0" w:rsidRDefault="000E07C0" w:rsidP="000E07C0">
      <w:r w:rsidRPr="000E07C0">
        <w:t xml:space="preserve">The federal excise duty is payable within a prescribed time . If a person fails to pay the duty within . the prescribed time or receives a refund of duty or drawback or makes an adjustment which is not admissible to him , then he shall , in addition to the actual amount payable on </w:t>
      </w:r>
      <w:r w:rsidRPr="000E07C0">
        <w:lastRenderedPageBreak/>
        <w:t xml:space="preserve">account of duty be liable to pay default surcharge at the rate which is higher of 12 % </w:t>
      </w:r>
      <w:proofErr w:type="spellStart"/>
      <w:r w:rsidRPr="000E07C0">
        <w:t>p.a</w:t>
      </w:r>
      <w:proofErr w:type="spellEnd"/>
      <w:r w:rsidRPr="000E07C0">
        <w:t xml:space="preserve"> or KIBOR + 3 % p.a. of the amount of duty due , refund or drawback   </w:t>
      </w:r>
    </w:p>
    <w:p w14:paraId="25F70310" w14:textId="77777777" w:rsidR="000E07C0" w:rsidRPr="000E07C0" w:rsidRDefault="000E07C0" w:rsidP="000E07C0">
      <w:r w:rsidRPr="000E07C0">
        <w:t>The amount of default surcharge is computed for the period of default , which shall be reckoned from the day following the due date to the preceding day on which the duty is actually paid .</w:t>
      </w:r>
    </w:p>
    <w:p w14:paraId="103D45CC" w14:textId="77777777" w:rsidR="000E07C0" w:rsidRPr="000E07C0" w:rsidRDefault="000E07C0" w:rsidP="000E07C0">
      <w:r w:rsidRPr="000E07C0">
        <w:t>In case of inadmissible adjustment or refund of duty or draw - back , the period of default shall be reckoned from the date of such adjustment or the date when the refund of duty or drawback is received .</w:t>
      </w:r>
    </w:p>
    <w:p w14:paraId="19AB5371" w14:textId="77777777" w:rsidR="000E07C0" w:rsidRPr="000E07C0" w:rsidRDefault="000E07C0" w:rsidP="000E07C0">
      <w:r w:rsidRPr="000E07C0">
        <w:t>DETERMINATION OF VALUE AND RATE OF DUTY [ 10 ]</w:t>
      </w:r>
    </w:p>
    <w:p w14:paraId="5CACCF98" w14:textId="77777777" w:rsidR="000E07C0" w:rsidRPr="000E07C0" w:rsidRDefault="000E07C0" w:rsidP="000E07C0">
      <w:r w:rsidRPr="000E07C0">
        <w:t>The value , retail price , tariff value and the rate of the duty applicable to any excisable goods or services shall be those which were in force at the date specified in the following schedule .</w:t>
      </w:r>
    </w:p>
    <w:p w14:paraId="6CA4E73D" w14:textId="77777777" w:rsidR="000E07C0" w:rsidRPr="000E07C0" w:rsidRDefault="000E07C0" w:rsidP="000E07C0">
      <w:r w:rsidRPr="000E07C0">
        <w:t xml:space="preserve">                            Goods .                                                                                                                                     The date on which these are supplied for export or for</w:t>
      </w:r>
    </w:p>
    <w:p w14:paraId="0D47F404" w14:textId="77777777" w:rsidR="000E07C0" w:rsidRPr="000E07C0" w:rsidRDefault="000E07C0" w:rsidP="000E07C0">
      <w:r w:rsidRPr="000E07C0">
        <w:t xml:space="preserve">                                                                                                                                                                        home consumption .</w:t>
      </w:r>
    </w:p>
    <w:p w14:paraId="1C6903D0" w14:textId="77777777" w:rsidR="000E07C0" w:rsidRPr="000E07C0" w:rsidRDefault="000E07C0" w:rsidP="000E07C0"/>
    <w:p w14:paraId="03C40B8C" w14:textId="77777777" w:rsidR="000E07C0" w:rsidRPr="000E07C0" w:rsidRDefault="000E07C0" w:rsidP="000E07C0">
      <w:r w:rsidRPr="000E07C0">
        <w:t xml:space="preserve">                            Services .                                                                                                                                      The date on which these are provided or rendered .</w:t>
      </w:r>
    </w:p>
    <w:p w14:paraId="12FBAA31" w14:textId="77777777" w:rsidR="000E07C0" w:rsidRPr="000E07C0" w:rsidRDefault="000E07C0" w:rsidP="000E07C0">
      <w:r w:rsidRPr="000E07C0">
        <w:t xml:space="preserve">                                                                                                                                                                            The date on which these goods are brought to the</w:t>
      </w:r>
    </w:p>
    <w:p w14:paraId="5BBCD358" w14:textId="77777777" w:rsidR="000E07C0" w:rsidRPr="000E07C0" w:rsidRDefault="000E07C0" w:rsidP="000E07C0">
      <w:r w:rsidRPr="000E07C0">
        <w:t xml:space="preserve">                                                                                                                                                                            tariff area for sale or consumption .</w:t>
      </w:r>
    </w:p>
    <w:p w14:paraId="2FDFA5C4" w14:textId="0ACB3E91" w:rsidR="000E07C0" w:rsidRPr="000E07C0" w:rsidRDefault="000E07C0" w:rsidP="000E07C0">
      <w:r w:rsidRPr="000E07C0">
        <w:t>Goods produced                                                                                        or</w:t>
      </w:r>
    </w:p>
    <w:p w14:paraId="31E71690" w14:textId="322BEE4F" w:rsidR="000E07C0" w:rsidRPr="000E07C0" w:rsidRDefault="000E07C0" w:rsidP="000E07C0">
      <w:r w:rsidRPr="000E07C0">
        <w:t>manufactured outside the</w:t>
      </w:r>
    </w:p>
    <w:p w14:paraId="09595B4C" w14:textId="5A6217ED" w:rsidR="000E07C0" w:rsidRPr="000E07C0" w:rsidRDefault="000E07C0" w:rsidP="000E07C0">
      <w:r w:rsidRPr="000E07C0">
        <w:t>tariff area .</w:t>
      </w:r>
    </w:p>
    <w:p w14:paraId="441022F0" w14:textId="77777777" w:rsidR="000E07C0" w:rsidRPr="000E07C0" w:rsidRDefault="000E07C0" w:rsidP="000E07C0">
      <w:r w:rsidRPr="000E07C0">
        <w:t>COLLECTION OF EXCESS DUTY [ 11 ]</w:t>
      </w:r>
    </w:p>
    <w:p w14:paraId="3A193119" w14:textId="77777777" w:rsidR="000E07C0" w:rsidRPr="000E07C0" w:rsidRDefault="000E07C0" w:rsidP="000E07C0">
      <w:r w:rsidRPr="000E07C0">
        <w:t>When any amount of duty , which was not payable or was in excess of the duty actually payable . has been collected and the effect of the duty so collected has been passed on to the customer , the person collecting such duty is required to pay the amount so collected to the Federal Government . All previsions of the FEA and the FER shall apply for the recovery of such amount . In no case and on any ground whatever , a claim for refund of any such amount paid or recovered shall not be admissible .</w:t>
      </w:r>
    </w:p>
    <w:p w14:paraId="737D52BD" w14:textId="77777777" w:rsidR="000E07C0" w:rsidRPr="000E07C0" w:rsidRDefault="000E07C0" w:rsidP="000E07C0">
      <w:r w:rsidRPr="000E07C0">
        <w:lastRenderedPageBreak/>
        <w:t>The burden of proof that the incidence of duty has been or has not been passed to the customer shall be on the person collecting the duty .</w:t>
      </w:r>
    </w:p>
    <w:p w14:paraId="29DC0184" w14:textId="77777777" w:rsidR="000E07C0" w:rsidRPr="000E07C0" w:rsidRDefault="000E07C0" w:rsidP="000E07C0">
      <w:r w:rsidRPr="000E07C0">
        <w:t>VALUE FOR THE PURPOSES OF DUTY [ 12 ]</w:t>
      </w:r>
    </w:p>
    <w:p w14:paraId="32101897" w14:textId="54E09835" w:rsidR="000E07C0" w:rsidRPr="000E07C0" w:rsidRDefault="000E07C0" w:rsidP="000E07C0">
      <w:pPr>
        <w:rPr>
          <w:rStyle w:val="Hyperlink"/>
          <w:color w:val="auto"/>
          <w:u w:val="none"/>
        </w:rPr>
      </w:pPr>
      <w:r w:rsidRPr="000E07C0">
        <w:t xml:space="preserve">The Federal excise duty is generally levied on the value of the goods or services . Under such a case , the determination of the value of goods or services is very important . Legal provisions in this regard are discussed below .   </w:t>
      </w:r>
      <w:r w:rsidRPr="000E07C0">
        <w:fldChar w:fldCharType="begin"/>
      </w:r>
      <w:r w:rsidRPr="000E07C0">
        <w:instrText>HYPERLINK "https://www.jworldtimes.com/significance-of-steel-sector/" \t "_blank"</w:instrText>
      </w:r>
      <w:r w:rsidRPr="000E07C0">
        <w:fldChar w:fldCharType="separate"/>
      </w:r>
    </w:p>
    <w:p w14:paraId="363121EF" w14:textId="67A2DFE0" w:rsidR="00F97D3C" w:rsidRPr="00F97D3C" w:rsidRDefault="000E07C0" w:rsidP="00F97D3C">
      <w:r w:rsidRPr="000E07C0">
        <w:fldChar w:fldCharType="end"/>
      </w:r>
      <w:r w:rsidR="00F97D3C" w:rsidRPr="00F97D3C">
        <w:t>Synopsis of Taxes</w:t>
      </w:r>
      <w:r w:rsidR="006E06BE">
        <w:t xml:space="preserve">              </w:t>
      </w:r>
      <w:r w:rsidR="00F97D3C" w:rsidRPr="00F97D3C">
        <w:t xml:space="preserve"> FED - Levy, Collection &amp; Payment of Duty </w:t>
      </w:r>
      <w:r w:rsidR="006E06BE">
        <w:t xml:space="preserve">                            </w:t>
      </w:r>
      <w:r w:rsidR="00F97D3C" w:rsidRPr="00F97D3C">
        <w:t>[37-589]</w:t>
      </w:r>
    </w:p>
    <w:p w14:paraId="15EF9263" w14:textId="77777777" w:rsidR="00F97D3C" w:rsidRPr="00F97D3C" w:rsidRDefault="00F97D3C" w:rsidP="00F97D3C">
      <w:r w:rsidRPr="00F97D3C">
        <w:t>Value of Goods [12 (1), (3), (4) &amp; (5)]</w:t>
      </w:r>
    </w:p>
    <w:p w14:paraId="22CF9B29" w14:textId="77777777" w:rsidR="00F97D3C" w:rsidRPr="00F97D3C" w:rsidRDefault="00F97D3C" w:rsidP="00F97D3C">
      <w:r w:rsidRPr="00F97D3C">
        <w:t>Where any goods are liable to duty under the Federal Excise Act at a rate dependent on their value, duty shall be assessed and paid on the basis of value as determined u/s 2(46) of STA, excluding the amount of duty payable on these goods.</w:t>
      </w:r>
    </w:p>
    <w:p w14:paraId="11803A68" w14:textId="77777777" w:rsidR="00F97D3C" w:rsidRPr="00F97D3C" w:rsidRDefault="00F97D3C" w:rsidP="00F97D3C">
      <w:r w:rsidRPr="00F97D3C">
        <w:t>Where the excise duty is chargeable on the goods at the import stage, the value for excise duty shall be the value as determined u/s 25 of the Customs Act, 1969 for customs duty as increased by the amount of customs duty payable in respect of such goods. [12(3)]</w:t>
      </w:r>
    </w:p>
    <w:p w14:paraId="7F4D5855" w14:textId="77777777" w:rsidR="00F97D3C" w:rsidRPr="00F97D3C" w:rsidRDefault="00F97D3C" w:rsidP="00F97D3C">
      <w:r w:rsidRPr="00F97D3C">
        <w:t>Where the excise duty on any goods is chargeable on the basis of 'Retail Price', the value of such goods shall be the retail price fixed by the manufacturer at which a particular brand or variety of such goods should be sold to the general body of consumers. This price shall include all duties, charges and taxes other than the sales tax. Where more than one retail price is fixed for the same brand or variety, the highest of such price shall be taken for charging the excise duty. [12(4)]</w:t>
      </w:r>
    </w:p>
    <w:p w14:paraId="5542A9B1" w14:textId="77777777" w:rsidR="00F97D3C" w:rsidRPr="00F97D3C" w:rsidRDefault="00F97D3C" w:rsidP="00F97D3C">
      <w:r w:rsidRPr="00F97D3C">
        <w:t>Where the duty is chargeable on the basis of 'retail price', the retail price shall be legibly, prominently and indelibly indicated on each good, packet, container, package, cover or label of such goods. The FBR has the authority to direct otherwise. [12(4)]</w:t>
      </w:r>
    </w:p>
    <w:p w14:paraId="7974CC08" w14:textId="77777777" w:rsidR="00F97D3C" w:rsidRPr="00F97D3C" w:rsidRDefault="00F97D3C" w:rsidP="00F97D3C">
      <w:r w:rsidRPr="00F97D3C">
        <w:t>The FBR is empowered to specify any goods or class of goods on which duty, in case of local production, is payable on retail price. In case of import of such goods the duty shall be charge in the like manner as is payable in case of goods locally produced. The FBR may, through a general order, specify zones or areas only for the purpose of determination of highest retail price for any brand or variety of goods. [Provisos to 12(4)]</w:t>
      </w:r>
    </w:p>
    <w:p w14:paraId="10C43BDB" w14:textId="77777777" w:rsidR="00F97D3C" w:rsidRPr="00F97D3C" w:rsidRDefault="00F97D3C" w:rsidP="00F97D3C">
      <w:r w:rsidRPr="00F97D3C">
        <w:t>The FBR may fix the minimum price of any goods or class of goods for the purpose of levying and collecting the excise duty. Where the price at which goods or class of goods is sold is higher than the price fixed by the FBR, the duty shall be charged and levied at such higher price. However, the FBR may also direct otherwise. [12(5)]</w:t>
      </w:r>
    </w:p>
    <w:p w14:paraId="5338F83B" w14:textId="77777777" w:rsidR="00F97D3C" w:rsidRPr="00F97D3C" w:rsidRDefault="00F97D3C" w:rsidP="00F97D3C">
      <w:r w:rsidRPr="00F97D3C">
        <w:t>Value of Services [12(2)]</w:t>
      </w:r>
    </w:p>
    <w:p w14:paraId="4B97C7B3" w14:textId="77777777" w:rsidR="00F97D3C" w:rsidRPr="00F97D3C" w:rsidRDefault="00F97D3C" w:rsidP="00F97D3C">
      <w:r w:rsidRPr="00F97D3C">
        <w:lastRenderedPageBreak/>
        <w:t>The value of services, in a case where excise duty is chargeable on the charges for the services, shall be the total amount of charges for the services, including the ancillary facilities or utilities, if any.</w:t>
      </w:r>
    </w:p>
    <w:p w14:paraId="18D4F6D2" w14:textId="77777777" w:rsidR="00F97D3C" w:rsidRPr="00F97D3C" w:rsidRDefault="00F97D3C" w:rsidP="00F97D3C">
      <w:r w:rsidRPr="00F97D3C">
        <w:t>Where any such services are provided free of charge or at a concessional rate, the duty shall be charged on the amount which would have been charged if the services, etc., had not been provided free of charge or at a concessional rate.</w:t>
      </w:r>
    </w:p>
    <w:p w14:paraId="3D0D9322" w14:textId="77777777" w:rsidR="00F97D3C" w:rsidRPr="00F97D3C" w:rsidRDefault="00F97D3C" w:rsidP="00F97D3C">
      <w:r w:rsidRPr="00F97D3C">
        <w:t>EXEMPTIONS [16]</w:t>
      </w:r>
    </w:p>
    <w:p w14:paraId="4CD245B5" w14:textId="77777777" w:rsidR="00F97D3C" w:rsidRPr="00F97D3C" w:rsidRDefault="00F97D3C" w:rsidP="00F97D3C">
      <w:r w:rsidRPr="00F97D3C">
        <w:t>The federal excise duty is levied only on such goods and services as are specified in the First Schedule to the FEA. All other goods whether imported or produced or manufactured in Pakistan and services shall be exempt from excise duty levied u/s 3 of the Act.</w:t>
      </w:r>
    </w:p>
    <w:p w14:paraId="39C92019" w14:textId="77777777" w:rsidR="00F97D3C" w:rsidRPr="00F97D3C" w:rsidRDefault="00F97D3C" w:rsidP="00F97D3C">
      <w:r w:rsidRPr="00F97D3C">
        <w:t>Certain other goods and services as are specified in the Third Schedule are also exempt from the excise duty. But this exemption is subject to such conditions and restrictions as may be specified in the Third Schedule.</w:t>
      </w:r>
    </w:p>
    <w:p w14:paraId="73E135C5" w14:textId="77777777" w:rsidR="00F97D3C" w:rsidRPr="00F97D3C" w:rsidRDefault="00F97D3C" w:rsidP="00F97D3C">
      <w:r w:rsidRPr="00F97D3C">
        <w:t>It is to be noted that a person shall not be allowed adjustment of the duty already paid on exempted goods directly used as input goods for manufacture or production. It is immaterial whether the exemption from duty is conditional or without any condition. [16(1)]</w:t>
      </w:r>
    </w:p>
    <w:p w14:paraId="6343B589" w14:textId="273C503B" w:rsidR="00F87E62" w:rsidRPr="00F87E62" w:rsidRDefault="00F87E62" w:rsidP="00F87E62">
      <w:r w:rsidRPr="00F87E62">
        <w:t>Synopsis of Taxes</w:t>
      </w:r>
      <w:r>
        <w:t xml:space="preserve">                  </w:t>
      </w:r>
      <w:r w:rsidRPr="00F87E62">
        <w:t xml:space="preserve"> FEB - Levy, Collection &amp; Payment of Duty </w:t>
      </w:r>
      <w:r>
        <w:t xml:space="preserve">                      </w:t>
      </w:r>
      <w:r w:rsidRPr="00F87E62">
        <w:t>[37-590]</w:t>
      </w:r>
    </w:p>
    <w:p w14:paraId="37982528" w14:textId="77777777" w:rsidR="00F87E62" w:rsidRPr="00F87E62" w:rsidRDefault="00F87E62" w:rsidP="00F87E62">
      <w:r w:rsidRPr="00F87E62">
        <w:t>Approval of Federal Government [16 (2)]</w:t>
      </w:r>
    </w:p>
    <w:p w14:paraId="62D647F2" w14:textId="77777777" w:rsidR="00F87E62" w:rsidRPr="00F87E62" w:rsidRDefault="00F87E62" w:rsidP="00F87E62">
      <w:r w:rsidRPr="00F87E62">
        <w:t>The Federal Government may exempt any goods or class of goods or any services or class of services from the whole or any part of the duty leviable under the FEA. The Government may impose certain conditions while granting exemption. This power shall be exercised through a notification in the official Gazette.</w:t>
      </w:r>
    </w:p>
    <w:p w14:paraId="5192F5A4" w14:textId="77777777" w:rsidR="00F87E62" w:rsidRPr="00F87E62" w:rsidRDefault="00F87E62" w:rsidP="00F87E62">
      <w:r w:rsidRPr="00F87E62">
        <w:t>The Federal Government may exercise this authority in circumstances needing immediate action for the purposes of:</w:t>
      </w:r>
    </w:p>
    <w:p w14:paraId="0DE66F8B" w14:textId="77777777" w:rsidR="00F87E62" w:rsidRPr="00F87E62" w:rsidRDefault="00F87E62" w:rsidP="00746D65">
      <w:pPr>
        <w:numPr>
          <w:ilvl w:val="0"/>
          <w:numId w:val="29"/>
        </w:numPr>
      </w:pPr>
      <w:r w:rsidRPr="00F87E62">
        <w:t>National security,</w:t>
      </w:r>
    </w:p>
    <w:p w14:paraId="5C51EE9A" w14:textId="77777777" w:rsidR="00F87E62" w:rsidRPr="00F87E62" w:rsidRDefault="00F87E62" w:rsidP="00746D65">
      <w:pPr>
        <w:numPr>
          <w:ilvl w:val="0"/>
          <w:numId w:val="29"/>
        </w:numPr>
      </w:pPr>
      <w:r w:rsidRPr="00F87E62">
        <w:t>Natural disaster</w:t>
      </w:r>
    </w:p>
    <w:p w14:paraId="4E3B723F" w14:textId="77777777" w:rsidR="00F87E62" w:rsidRPr="00F87E62" w:rsidRDefault="00F87E62" w:rsidP="00746D65">
      <w:pPr>
        <w:numPr>
          <w:ilvl w:val="0"/>
          <w:numId w:val="29"/>
        </w:numPr>
      </w:pPr>
      <w:r w:rsidRPr="00F87E62">
        <w:t>National food security in emergency situations,</w:t>
      </w:r>
    </w:p>
    <w:p w14:paraId="599AAEBB" w14:textId="77777777" w:rsidR="00F87E62" w:rsidRPr="00F87E62" w:rsidRDefault="00F87E62" w:rsidP="00746D65">
      <w:pPr>
        <w:numPr>
          <w:ilvl w:val="0"/>
          <w:numId w:val="29"/>
        </w:numPr>
      </w:pPr>
      <w:r w:rsidRPr="00F87E62">
        <w:t>Implementation of bilateral and multilateral agreements: and</w:t>
      </w:r>
    </w:p>
    <w:p w14:paraId="1E2E1F97" w14:textId="77777777" w:rsidR="00F87E62" w:rsidRPr="00F87E62" w:rsidRDefault="00F87E62" w:rsidP="00F87E62">
      <w:r w:rsidRPr="00F87E62">
        <w:t>The FBR shall place before National Assembly all exemption notifications issued by it. [16(5)]</w:t>
      </w:r>
    </w:p>
    <w:p w14:paraId="6A7EADA8" w14:textId="77777777" w:rsidR="00F87E62" w:rsidRPr="00F87E62" w:rsidRDefault="00F87E62" w:rsidP="00F87E62">
      <w:r w:rsidRPr="00F87E62">
        <w:t>Life of Exemption Notifications [16(6)]</w:t>
      </w:r>
    </w:p>
    <w:p w14:paraId="18D90304" w14:textId="77777777" w:rsidR="00F87E62" w:rsidRPr="00F87E62" w:rsidRDefault="00F87E62" w:rsidP="00F87E62">
      <w:r w:rsidRPr="00F87E62">
        <w:lastRenderedPageBreak/>
        <w:t>Exemption Notifications issued u/s 16(2) of the FEA may, for the purpose of their life, divided into two categories, namely:</w:t>
      </w:r>
    </w:p>
    <w:p w14:paraId="58556307" w14:textId="77777777" w:rsidR="00F87E62" w:rsidRPr="00F87E62" w:rsidRDefault="00F87E62" w:rsidP="00746D65">
      <w:pPr>
        <w:numPr>
          <w:ilvl w:val="0"/>
          <w:numId w:val="30"/>
        </w:numPr>
      </w:pPr>
      <w:r w:rsidRPr="00F87E62">
        <w:t>Notifications Issued Till 30-06-2015: These notifications shall remain effective till rescinded by a notification issued for this purpose; and</w:t>
      </w:r>
    </w:p>
    <w:p w14:paraId="5EC4F4AF" w14:textId="77777777" w:rsidR="00F87E62" w:rsidRPr="00F87E62" w:rsidRDefault="00F87E62" w:rsidP="00746D65">
      <w:pPr>
        <w:numPr>
          <w:ilvl w:val="0"/>
          <w:numId w:val="30"/>
        </w:numPr>
      </w:pPr>
      <w:r w:rsidRPr="00F87E62">
        <w:t>Notifications Issued On or After 01-07-2015: Such notification shall, if not earlier rescinded, stand rescinded on the expiry of the financial year in which it was issued.</w:t>
      </w:r>
    </w:p>
    <w:p w14:paraId="44EBC20E" w14:textId="77777777" w:rsidR="00F87E62" w:rsidRPr="00F87E62" w:rsidRDefault="00F87E62" w:rsidP="00F87E62">
      <w:r w:rsidRPr="00F87E62">
        <w:t>All such notifications (which are not rescinded earlier) shall be deemed to have been in force from 01-07-2016 and, if not earlier rescinded, shall continue to be in force till 30-06-2018.</w:t>
      </w:r>
    </w:p>
    <w:p w14:paraId="23805CD1" w14:textId="77777777" w:rsidR="00F87E62" w:rsidRPr="00F87E62" w:rsidRDefault="00F87E62" w:rsidP="00F87E62">
      <w:r w:rsidRPr="00F87E62">
        <w:t>All notifications issued on or after 01-07-2016 and placed before the National Assembly shall continue to be in force till 30-06-2018, if not earlier rescinded by the Federal Government or the National Assembly.</w:t>
      </w:r>
    </w:p>
    <w:p w14:paraId="0E758D94" w14:textId="77777777" w:rsidR="00F87E62" w:rsidRPr="00F87E62" w:rsidRDefault="00F87E62" w:rsidP="00F87E62">
      <w:r w:rsidRPr="00F87E62">
        <w:t>Exemption from Default Surcharge and Penalties [16(4)]</w:t>
      </w:r>
    </w:p>
    <w:p w14:paraId="4EC51D76" w14:textId="77777777" w:rsidR="00F87E62" w:rsidRPr="00F87E62" w:rsidRDefault="00F87E62" w:rsidP="00F87E62">
      <w:r w:rsidRPr="00F87E62">
        <w:t>The Federal Government or the FBR may exempt any person or class of persons from the payment of the whole or any part of the default surcharge and penalties imposed under the law. This exemption shall be granted by a notification in the official Gazette containing the reasons for exemption and conditions or limitations, if any, applicable to it.</w:t>
      </w:r>
    </w:p>
    <w:p w14:paraId="7B0828A2" w14:textId="77777777" w:rsidR="00F87E62" w:rsidRPr="00F87E62" w:rsidRDefault="00F87E62" w:rsidP="00F87E62">
      <w:r w:rsidRPr="00F87E62">
        <w:t>ADJUSTMENT OF EXCISE DUTY [6]</w:t>
      </w:r>
    </w:p>
    <w:p w14:paraId="030BB6DB" w14:textId="77777777" w:rsidR="00F87E62" w:rsidRPr="00F87E62" w:rsidRDefault="00F87E62" w:rsidP="00F87E62">
      <w:r w:rsidRPr="00F87E62">
        <w:t>While determining the net liability under the FEA a person is allowed to deduct the duty already paid on goods specified in the First Schedule from the excise duty levied on the goods manufactured by him. This adjustment shall be allowed if the following conditions are fulfilled:</w:t>
      </w:r>
    </w:p>
    <w:p w14:paraId="7372A787" w14:textId="77777777" w:rsidR="00F87E62" w:rsidRPr="00F87E62" w:rsidRDefault="00F87E62" w:rsidP="00746D65">
      <w:pPr>
        <w:numPr>
          <w:ilvl w:val="0"/>
          <w:numId w:val="31"/>
        </w:numPr>
      </w:pPr>
      <w:r w:rsidRPr="00F87E62">
        <w:t>The goods are used directly as input goods for manufacture or production;</w:t>
      </w:r>
    </w:p>
    <w:p w14:paraId="1091DA30" w14:textId="77777777" w:rsidR="00F87E62" w:rsidRPr="00F87E62" w:rsidRDefault="00F87E62" w:rsidP="00746D65">
      <w:pPr>
        <w:numPr>
          <w:ilvl w:val="0"/>
          <w:numId w:val="31"/>
        </w:numPr>
      </w:pPr>
      <w:r w:rsidRPr="00F87E62">
        <w:t>The person holds a valid proof to the effect that he has paid the price of the goods (including the excise duty) purchased by him through banking channels.</w:t>
      </w:r>
    </w:p>
    <w:p w14:paraId="189E3873" w14:textId="11E20209" w:rsidR="00FB1E56" w:rsidRPr="00FB1E56" w:rsidRDefault="00FB1E56" w:rsidP="00FB1E56">
      <w:r w:rsidRPr="00FB1E56">
        <w:t xml:space="preserve">Synopsis of Taxes </w:t>
      </w:r>
      <w:r w:rsidR="002D7EE6">
        <w:t xml:space="preserve">                  </w:t>
      </w:r>
      <w:r w:rsidRPr="00FB1E56">
        <w:t xml:space="preserve">FED - Levy, Collection &amp; Payment of Duty </w:t>
      </w:r>
      <w:r w:rsidR="002D7EE6">
        <w:t xml:space="preserve">                               </w:t>
      </w:r>
      <w:r w:rsidRPr="00FB1E56">
        <w:t>[37-591]</w:t>
      </w:r>
    </w:p>
    <w:p w14:paraId="08E8598A" w14:textId="77777777" w:rsidR="00FB1E56" w:rsidRPr="00FB1E56" w:rsidRDefault="00FB1E56" w:rsidP="00746D65">
      <w:pPr>
        <w:numPr>
          <w:ilvl w:val="0"/>
          <w:numId w:val="32"/>
        </w:numPr>
      </w:pPr>
      <w:r w:rsidRPr="00FB1E56">
        <w:t>From the date to be notified by the FBR, adjustment of excise duty shall be admissible only if the supplier has declared such supply of goods or services in his return and has also paid the tax due as indicated in the return.</w:t>
      </w:r>
    </w:p>
    <w:p w14:paraId="54BFBABB" w14:textId="77777777" w:rsidR="00FB1E56" w:rsidRPr="00FB1E56" w:rsidRDefault="00FB1E56" w:rsidP="00746D65">
      <w:pPr>
        <w:numPr>
          <w:ilvl w:val="0"/>
          <w:numId w:val="32"/>
        </w:numPr>
      </w:pPr>
      <w:r w:rsidRPr="00FB1E56">
        <w:t>Irrespective of anything contained in Federal Excise Act or rules made thereunder, the FBR may impose restrictions on wastage of material on which input tax has been claimed in respect of the goods or class of goods.</w:t>
      </w:r>
    </w:p>
    <w:p w14:paraId="5A6B693B" w14:textId="77777777" w:rsidR="00FB1E56" w:rsidRPr="00FB1E56" w:rsidRDefault="00FB1E56" w:rsidP="00746D65">
      <w:pPr>
        <w:numPr>
          <w:ilvl w:val="0"/>
          <w:numId w:val="32"/>
        </w:numPr>
      </w:pPr>
      <w:r w:rsidRPr="00FB1E56">
        <w:lastRenderedPageBreak/>
        <w:t>The person has received the price of the goods (including the excise duty) sold by him through banking channels; and</w:t>
      </w:r>
    </w:p>
    <w:p w14:paraId="65B0D958" w14:textId="77777777" w:rsidR="00FB1E56" w:rsidRPr="00FB1E56" w:rsidRDefault="00FB1E56" w:rsidP="00746D65">
      <w:pPr>
        <w:numPr>
          <w:ilvl w:val="0"/>
          <w:numId w:val="32"/>
        </w:numPr>
      </w:pPr>
      <w:r w:rsidRPr="00FB1E56">
        <w:t>The person is a registered person.</w:t>
      </w:r>
    </w:p>
    <w:p w14:paraId="4C8EE7CC" w14:textId="77777777" w:rsidR="00FB1E56" w:rsidRPr="00FB1E56" w:rsidRDefault="00FB1E56" w:rsidP="00FB1E56">
      <w:r w:rsidRPr="00FB1E56">
        <w:t>The FBR may disallow or restrict the adjustment of the whole or a part of the excise duty in respect of any goods or class of goods. It may also regulate the adjustment of the excise duty.</w:t>
      </w:r>
    </w:p>
    <w:p w14:paraId="215F6D5B" w14:textId="77777777" w:rsidR="00FB1E56" w:rsidRPr="00FB1E56" w:rsidRDefault="00FB1E56" w:rsidP="00FB1E56">
      <w:r w:rsidRPr="00FB1E56">
        <w:t>Rules for Adjustment of Duty [Rule - 13 &amp; 14]</w:t>
      </w:r>
    </w:p>
    <w:p w14:paraId="64F2F347" w14:textId="77777777" w:rsidR="00FB1E56" w:rsidRPr="00FB1E56" w:rsidRDefault="00FB1E56" w:rsidP="00FB1E56">
      <w:r w:rsidRPr="00FB1E56">
        <w:t>Rule - 13 &amp; Rule - 14 of the FER specify certain provisions in respect to the adjustment of the excise duty already paid by a person. These provisions are briefly discussed below:</w:t>
      </w:r>
    </w:p>
    <w:p w14:paraId="576BE5F9" w14:textId="77777777" w:rsidR="00FB1E56" w:rsidRPr="00FB1E56" w:rsidRDefault="00FB1E56" w:rsidP="00746D65">
      <w:pPr>
        <w:numPr>
          <w:ilvl w:val="0"/>
          <w:numId w:val="33"/>
        </w:numPr>
      </w:pPr>
      <w:r w:rsidRPr="00FB1E56">
        <w:t>In order to claim an adjustment of excise duty paid on goods used as inputs a person must hold a valid proof which may be a purchase invoice, goods declaration or any other lawful document. [R - 13(1)]</w:t>
      </w:r>
    </w:p>
    <w:p w14:paraId="616272F9" w14:textId="77777777" w:rsidR="00FB1E56" w:rsidRPr="00FB1E56" w:rsidRDefault="00FB1E56" w:rsidP="00746D65">
      <w:pPr>
        <w:numPr>
          <w:ilvl w:val="0"/>
          <w:numId w:val="33"/>
        </w:numPr>
      </w:pPr>
      <w:r w:rsidRPr="00FB1E56">
        <w:t>The person should have a proof as to the payment of the price of goods (including excise duty) through normal banking channels. [R - 13(1)]</w:t>
      </w:r>
    </w:p>
    <w:p w14:paraId="18E19B6B" w14:textId="77777777" w:rsidR="00FB1E56" w:rsidRPr="00FB1E56" w:rsidRDefault="00FB1E56" w:rsidP="00746D65">
      <w:pPr>
        <w:numPr>
          <w:ilvl w:val="0"/>
          <w:numId w:val="33"/>
        </w:numPr>
      </w:pPr>
      <w:r w:rsidRPr="00FB1E56">
        <w:t>Where the goods cannot be purchased directly from their manufacturer due to the policy or regulations of the Government, then the invoice issued by the marketing company shall be accompanied by a photocopy of the excise invoice issued by the manufacturer to the authorized marketing company. [R - 13(2)]</w:t>
      </w:r>
    </w:p>
    <w:p w14:paraId="22140CFF" w14:textId="77777777" w:rsidR="00FB1E56" w:rsidRPr="00FB1E56" w:rsidRDefault="00FB1E56" w:rsidP="00746D65">
      <w:pPr>
        <w:numPr>
          <w:ilvl w:val="0"/>
          <w:numId w:val="33"/>
        </w:numPr>
      </w:pPr>
      <w:r w:rsidRPr="00FB1E56">
        <w:t>A manufacturer of cigarettes is entitled to claim adjustment of duty paid on manufactured tobacco within a period of two (2) years. [R - 13(3)]</w:t>
      </w:r>
    </w:p>
    <w:p w14:paraId="76436428" w14:textId="77777777" w:rsidR="00FB1E56" w:rsidRPr="00FB1E56" w:rsidRDefault="00FB1E56" w:rsidP="00746D65">
      <w:pPr>
        <w:numPr>
          <w:ilvl w:val="0"/>
          <w:numId w:val="33"/>
        </w:numPr>
      </w:pPr>
      <w:r w:rsidRPr="00FB1E56">
        <w:t>Where a person is manufacturing and selling both excisable and non-excisable goods manufactured from duty-paid inputs, then he shall be entitled to adjust only that part of the duty as is connected with the excisable goods. Under this case the duty paid on inputs shall be apportioned between the excisable and non-excisable goods. [R - 14]</w:t>
      </w:r>
    </w:p>
    <w:p w14:paraId="1266445A" w14:textId="77777777" w:rsidR="00FB1E56" w:rsidRPr="00FB1E56" w:rsidRDefault="00FB1E56" w:rsidP="00FB1E56">
      <w:r w:rsidRPr="00FB1E56">
        <w:t>FILING OF RETURN AND PAYMENT OF DUTY [4]</w:t>
      </w:r>
    </w:p>
    <w:p w14:paraId="7858E0DF" w14:textId="77777777" w:rsidR="00FB1E56" w:rsidRPr="00FB1E56" w:rsidRDefault="00FB1E56" w:rsidP="00FB1E56">
      <w:r w:rsidRPr="00FB1E56">
        <w:t>FED is a monthly charge on excisable goods manufactured, produced or sold or excisable services rendered or provided by a registered person during a month. Legal provisions in this regard are as below:</w:t>
      </w:r>
    </w:p>
    <w:p w14:paraId="04B7C35A" w14:textId="77777777" w:rsidR="00FB1E56" w:rsidRPr="00FB1E56" w:rsidRDefault="00FB1E56" w:rsidP="00746D65">
      <w:pPr>
        <w:numPr>
          <w:ilvl w:val="0"/>
          <w:numId w:val="34"/>
        </w:numPr>
      </w:pPr>
      <w:r w:rsidRPr="00FB1E56">
        <w:t>The duty for dutiable supplies made or services rendered shall be deposited in the designated branch of the bank by the prescribed due date. The FBR may prescribe any other manners of depositing the duty. [4(2)]</w:t>
      </w:r>
    </w:p>
    <w:p w14:paraId="18CDFC62" w14:textId="77777777" w:rsidR="00FB1E56" w:rsidRPr="00FB1E56" w:rsidRDefault="00FB1E56" w:rsidP="00746D65">
      <w:pPr>
        <w:numPr>
          <w:ilvl w:val="0"/>
          <w:numId w:val="34"/>
        </w:numPr>
      </w:pPr>
      <w:r w:rsidRPr="00FB1E56">
        <w:lastRenderedPageBreak/>
        <w:t>Every registered person shall furnish a true and correct return by the due date. The return is furnished every month after making payment of the duty due for the month. It shall be in the prescribed form and shall be furnished in the prescribed manner. [4(1)]</w:t>
      </w:r>
    </w:p>
    <w:p w14:paraId="31580748" w14:textId="77777777" w:rsidR="00FB1E56" w:rsidRPr="00FB1E56" w:rsidRDefault="00FB1E56" w:rsidP="00746D65">
      <w:pPr>
        <w:numPr>
          <w:ilvl w:val="0"/>
          <w:numId w:val="34"/>
        </w:numPr>
      </w:pPr>
      <w:r w:rsidRPr="00FB1E56">
        <w:t>A person may file a revised return if there was any omission or wrong declaration in the original return. Revision of return is subject the following conditions: [4(4)]</w:t>
      </w:r>
    </w:p>
    <w:p w14:paraId="2E8C176C" w14:textId="21D8CCD7" w:rsidR="000E07C0" w:rsidRPr="000E07C0" w:rsidRDefault="000E07C0" w:rsidP="000E07C0"/>
    <w:p w14:paraId="6C30B007" w14:textId="1C9A292C" w:rsidR="00D00917" w:rsidRPr="00D00917" w:rsidRDefault="00D00917" w:rsidP="00D00917">
      <w:r w:rsidRPr="00D00917">
        <w:t>Synopsis of Taxes</w:t>
      </w:r>
      <w:r>
        <w:t xml:space="preserve">         </w:t>
      </w:r>
      <w:r w:rsidRPr="00D00917">
        <w:t xml:space="preserve"> FED - Levy, Collection &amp; Payment of Duty </w:t>
      </w:r>
      <w:r>
        <w:t xml:space="preserve">                                     </w:t>
      </w:r>
      <w:r w:rsidRPr="00D00917">
        <w:t>[37-592]</w:t>
      </w:r>
    </w:p>
    <w:p w14:paraId="22DDE538" w14:textId="77777777" w:rsidR="00D00917" w:rsidRPr="00D00917" w:rsidRDefault="00D00917" w:rsidP="00746D65">
      <w:pPr>
        <w:numPr>
          <w:ilvl w:val="0"/>
          <w:numId w:val="35"/>
        </w:numPr>
      </w:pPr>
      <w:r w:rsidRPr="00D00917">
        <w:t>Approval of the Commissioner having jurisdiction has been obtained; and</w:t>
      </w:r>
    </w:p>
    <w:p w14:paraId="35AF65BE" w14:textId="77777777" w:rsidR="00D00917" w:rsidRPr="00D00917" w:rsidRDefault="00D00917" w:rsidP="00D00917">
      <w:r w:rsidRPr="00D00917">
        <w:t>The revised return is filed within one hundred and twenty (120) days of the filing of original return.</w:t>
      </w:r>
    </w:p>
    <w:p w14:paraId="24DF000B" w14:textId="77777777" w:rsidR="00D00917" w:rsidRPr="00D00917" w:rsidRDefault="00D00917" w:rsidP="00746D65">
      <w:pPr>
        <w:numPr>
          <w:ilvl w:val="0"/>
          <w:numId w:val="36"/>
        </w:numPr>
      </w:pPr>
      <w:r w:rsidRPr="00D00917">
        <w:t xml:space="preserve">The approval shall not be required if revised return is filed within sixty (60) days of filing of the original return and either the duty payable as per the revised return is more than the amount paid or the refund claimed therein is less than the amount as claimed, under the refund sought to be revised.   </w:t>
      </w:r>
    </w:p>
    <w:p w14:paraId="1A116D8E" w14:textId="77777777" w:rsidR="00D00917" w:rsidRPr="00D00917" w:rsidRDefault="00D00917" w:rsidP="00746D65">
      <w:pPr>
        <w:numPr>
          <w:ilvl w:val="0"/>
          <w:numId w:val="36"/>
        </w:numPr>
      </w:pPr>
      <w:r w:rsidRPr="00D00917">
        <w:t>The FBR may require any person or class of persons for any goods or class of goods to furnish the prescribed summary or details of particulars pertaining to: [4(5)]</w:t>
      </w:r>
    </w:p>
    <w:p w14:paraId="29A4A5F9" w14:textId="77777777" w:rsidR="00D00917" w:rsidRPr="00D00917" w:rsidRDefault="00D00917" w:rsidP="00D00917">
      <w:proofErr w:type="spellStart"/>
      <w:r w:rsidRPr="00D00917">
        <w:t>i</w:t>
      </w:r>
      <w:proofErr w:type="spellEnd"/>
      <w:r w:rsidRPr="00D00917">
        <w:t>) Imports;</w:t>
      </w:r>
    </w:p>
    <w:p w14:paraId="2C7FFC94" w14:textId="77777777" w:rsidR="00D00917" w:rsidRPr="00D00917" w:rsidRDefault="00D00917" w:rsidP="00D00917">
      <w:r w:rsidRPr="00D00917">
        <w:t>ii) Purchases;</w:t>
      </w:r>
    </w:p>
    <w:p w14:paraId="4509794E" w14:textId="77777777" w:rsidR="00D00917" w:rsidRPr="00D00917" w:rsidRDefault="00D00917" w:rsidP="00D00917">
      <w:r w:rsidRPr="00D00917">
        <w:t>iii) Utilization and consumption;</w:t>
      </w:r>
    </w:p>
    <w:p w14:paraId="177F8060" w14:textId="77777777" w:rsidR="00D00917" w:rsidRPr="00D00917" w:rsidRDefault="00D00917" w:rsidP="00D00917">
      <w:r w:rsidRPr="00D00917">
        <w:t>iv) Production; or</w:t>
      </w:r>
    </w:p>
    <w:p w14:paraId="116CB0F4" w14:textId="77777777" w:rsidR="00D00917" w:rsidRPr="00D00917" w:rsidRDefault="00D00917" w:rsidP="00D00917">
      <w:r w:rsidRPr="00D00917">
        <w:t>v) Sales or disposal of goods.</w:t>
      </w:r>
    </w:p>
    <w:p w14:paraId="11CD3E76" w14:textId="77777777" w:rsidR="00D00917" w:rsidRPr="00D00917" w:rsidRDefault="00D00917" w:rsidP="00746D65">
      <w:pPr>
        <w:numPr>
          <w:ilvl w:val="0"/>
          <w:numId w:val="37"/>
        </w:numPr>
      </w:pPr>
      <w:r w:rsidRPr="00D00917">
        <w:t>The FBR may specify the manner and procedure for filing of return and for payment of duty by electronic means. It may also specify the procedure for submission receipt and transmission of any information electronically. [4(6)]</w:t>
      </w:r>
    </w:p>
    <w:p w14:paraId="09E1E2BA" w14:textId="77777777" w:rsidR="00D00917" w:rsidRPr="00D00917" w:rsidRDefault="00D00917" w:rsidP="00746D65">
      <w:pPr>
        <w:numPr>
          <w:ilvl w:val="0"/>
          <w:numId w:val="37"/>
        </w:numPr>
      </w:pPr>
      <w:r w:rsidRPr="00D00917">
        <w:t>Every amount of duty due from any person on any other account shall also be deposited on the prescribed return. [4(7)]</w:t>
      </w:r>
    </w:p>
    <w:p w14:paraId="39C3B357" w14:textId="77777777" w:rsidR="00D00917" w:rsidRPr="00D00917" w:rsidRDefault="00D00917" w:rsidP="00746D65">
      <w:pPr>
        <w:numPr>
          <w:ilvl w:val="0"/>
          <w:numId w:val="37"/>
        </w:numPr>
      </w:pPr>
      <w:r w:rsidRPr="00D00917">
        <w:t>The FBR may prescribe a composite return by rules made under the Federal Excise Act. [4(8)]</w:t>
      </w:r>
    </w:p>
    <w:p w14:paraId="23C3EC2B" w14:textId="77777777" w:rsidR="00D00917" w:rsidRPr="00D00917" w:rsidRDefault="00D00917" w:rsidP="00D00917">
      <w:r w:rsidRPr="00D00917">
        <w:t>Payment of Duty and Filing of Monthly Returns Rules</w:t>
      </w:r>
    </w:p>
    <w:p w14:paraId="2E48061D" w14:textId="77777777" w:rsidR="00D00917" w:rsidRPr="00D00917" w:rsidRDefault="00D00917" w:rsidP="00D00917">
      <w:r w:rsidRPr="00D00917">
        <w:lastRenderedPageBreak/>
        <w:t>Chapter IX (Rule - 44 through Rule - 47) deals with the matters concerning payment of excise duty and filing of monthly returns. Provisions of the Rules are summarized below.</w:t>
      </w:r>
    </w:p>
    <w:p w14:paraId="1C1F4DDF" w14:textId="77777777" w:rsidR="00D00917" w:rsidRPr="00D00917" w:rsidRDefault="00D00917" w:rsidP="00746D65">
      <w:pPr>
        <w:numPr>
          <w:ilvl w:val="0"/>
          <w:numId w:val="38"/>
        </w:numPr>
      </w:pPr>
      <w:r w:rsidRPr="00D00917">
        <w:t>Every person required to pay excise duty shall deposit the same at the time of filing of return by the due date. A registered person shall file a 'nil return' where no excise duty is payable for a tax period. [R - 44]</w:t>
      </w:r>
    </w:p>
    <w:p w14:paraId="77FB147D" w14:textId="77777777" w:rsidR="00D00917" w:rsidRPr="00D00917" w:rsidRDefault="00D00917" w:rsidP="00746D65">
      <w:pPr>
        <w:numPr>
          <w:ilvl w:val="0"/>
          <w:numId w:val="38"/>
        </w:numPr>
      </w:pPr>
      <w:r w:rsidRPr="00D00917">
        <w:t>The Bank official, after confirming that particulars in all the three copies of return are identical, shall receive the amount and stamp the return indicating the date of payment of duty and submission of the return. [R - 45(1)]</w:t>
      </w:r>
    </w:p>
    <w:p w14:paraId="764DED41" w14:textId="77777777" w:rsidR="00D00917" w:rsidRPr="00D00917" w:rsidRDefault="00D00917" w:rsidP="00746D65">
      <w:pPr>
        <w:numPr>
          <w:ilvl w:val="0"/>
          <w:numId w:val="38"/>
        </w:numPr>
      </w:pPr>
      <w:r w:rsidRPr="00D00917">
        <w:t>The bank shall forward the original copy to the Commissioner or LTU, duplicate to the registered person and third one shall be kept by it. [R - 45(2)]</w:t>
      </w:r>
    </w:p>
    <w:p w14:paraId="2693BB8B" w14:textId="77777777" w:rsidR="00D00917" w:rsidRPr="00D00917" w:rsidRDefault="00D00917" w:rsidP="00746D65">
      <w:pPr>
        <w:numPr>
          <w:ilvl w:val="0"/>
          <w:numId w:val="38"/>
        </w:numPr>
      </w:pPr>
      <w:r w:rsidRPr="00D00917">
        <w:t>Where the payment is received through cheque, pay order or bank draft, the bank shall issue a provisional receipt. On clearance of the instrument, the bank shall sign and stamp the return, which shall indicate the date on which the instrument was received for clearance and the date on which it was actually cleared. [R - 45(3) &amp; (4)]</w:t>
      </w:r>
    </w:p>
    <w:p w14:paraId="0C8E90C0" w14:textId="77777777" w:rsidR="00D00917" w:rsidRPr="00D00917" w:rsidRDefault="00D00917" w:rsidP="00746D65">
      <w:pPr>
        <w:numPr>
          <w:ilvl w:val="0"/>
          <w:numId w:val="38"/>
        </w:numPr>
      </w:pPr>
      <w:r w:rsidRPr="00D00917">
        <w:t>The date of payment of duty through cheque shall be the date on which payment is actually received by the bank. In case of pay order or bank draft, it shall be the date on which the instrument is tendered on bank counter. Where the banking instrument is not cleared on it</w:t>
      </w:r>
    </w:p>
    <w:p w14:paraId="60138E7D" w14:textId="03986A8C" w:rsidR="00CA7B71" w:rsidRPr="00CA7B71" w:rsidRDefault="00CA7B71" w:rsidP="00CA7B71">
      <w:pPr>
        <w:ind w:left="720"/>
      </w:pPr>
      <w:r w:rsidRPr="00CA7B71">
        <w:t xml:space="preserve">Synopsis of Taxes </w:t>
      </w:r>
      <w:r>
        <w:t xml:space="preserve">                  </w:t>
      </w:r>
      <w:r w:rsidRPr="00CA7B71">
        <w:t xml:space="preserve">FED - Levy, Collection &amp; Payment of Duty </w:t>
      </w:r>
      <w:r>
        <w:t xml:space="preserve">            </w:t>
      </w:r>
      <w:r w:rsidRPr="00CA7B71">
        <w:t>[37-593]</w:t>
      </w:r>
    </w:p>
    <w:p w14:paraId="694E47CB" w14:textId="77777777" w:rsidR="00CA7B71" w:rsidRPr="00CA7B71" w:rsidRDefault="00CA7B71" w:rsidP="00757E47">
      <w:pPr>
        <w:ind w:left="360"/>
      </w:pPr>
      <w:r w:rsidRPr="00CA7B71">
        <w:t>presentation, the registered person shall also be liable to pay default surcharge and penalties under the law. [R - 45(6)]</w:t>
      </w:r>
    </w:p>
    <w:p w14:paraId="7B2536A5" w14:textId="77777777" w:rsidR="00CA7B71" w:rsidRPr="00CA7B71" w:rsidRDefault="00CA7B71" w:rsidP="00757E47">
      <w:pPr>
        <w:ind w:left="360"/>
      </w:pPr>
      <w:r w:rsidRPr="00CA7B71">
        <w:t>The bank shall charge ten rupees per challan as service charges. It is charged to the RTO having jurisdiction in the area where the bank branches are located. [R - 46(1)]</w:t>
      </w:r>
    </w:p>
    <w:p w14:paraId="5DAE5A77" w14:textId="77777777" w:rsidR="00CA7B71" w:rsidRPr="00CA7B71" w:rsidRDefault="00CA7B71" w:rsidP="00757E47">
      <w:pPr>
        <w:ind w:left="360"/>
      </w:pPr>
      <w:r w:rsidRPr="00CA7B71">
        <w:t>A registered person shall file a monthly return in the Form STR - 7 as set out in the Sales Tax Rules, 2006. Return shall be filed electronically by the due date. [R - 47(1)]</w:t>
      </w:r>
    </w:p>
    <w:p w14:paraId="04D17142" w14:textId="77777777" w:rsidR="00CA7B71" w:rsidRPr="00CA7B71" w:rsidRDefault="00CA7B71" w:rsidP="00757E47">
      <w:pPr>
        <w:ind w:left="360"/>
      </w:pPr>
      <w:r w:rsidRPr="00CA7B71">
        <w:t>The Computer Section of the tax office shall compare the return with the challan and in case of discrepancy, inform the manager of the bank and the registered person. Where duty has not been paid or short-paid, steps for its recovery shall be taken promptly. [R - 47(2)]</w:t>
      </w:r>
    </w:p>
    <w:p w14:paraId="71F2A546" w14:textId="77777777" w:rsidR="00CA7B71" w:rsidRPr="00CA7B71" w:rsidRDefault="00CA7B71" w:rsidP="00757E47">
      <w:pPr>
        <w:ind w:left="360"/>
      </w:pPr>
      <w:r w:rsidRPr="00CA7B71">
        <w:t>ZERO RATE OF DUTY [5(1)]</w:t>
      </w:r>
    </w:p>
    <w:p w14:paraId="04BB6665" w14:textId="77777777" w:rsidR="00CA7B71" w:rsidRPr="00CA7B71" w:rsidRDefault="00CA7B71" w:rsidP="00757E47">
      <w:pPr>
        <w:ind w:left="360"/>
      </w:pPr>
      <w:r w:rsidRPr="00CA7B71">
        <w:t>Just like sales tax the concept of charging duty at the rate of zero per cent has been introduced in the FEA. Now the following goods shall be charged to excise duty at the rate of zero per cent:</w:t>
      </w:r>
    </w:p>
    <w:p w14:paraId="2453DCD4" w14:textId="77777777" w:rsidR="00CA7B71" w:rsidRPr="00CA7B71" w:rsidRDefault="00CA7B71" w:rsidP="00757E47">
      <w:pPr>
        <w:ind w:left="360"/>
      </w:pPr>
      <w:r w:rsidRPr="00CA7B71">
        <w:lastRenderedPageBreak/>
        <w:t>The goods which are exported out of Pakistan, or</w:t>
      </w:r>
    </w:p>
    <w:p w14:paraId="404B63F8" w14:textId="77777777" w:rsidR="00CA7B71" w:rsidRPr="00CA7B71" w:rsidRDefault="00CA7B71" w:rsidP="00757E47">
      <w:pPr>
        <w:ind w:left="360"/>
      </w:pPr>
      <w:r w:rsidRPr="00CA7B71">
        <w:t>Such other goods as may be notified by FBR in the official Gazette.</w:t>
      </w:r>
    </w:p>
    <w:p w14:paraId="2746E85A" w14:textId="77777777" w:rsidR="00CA7B71" w:rsidRPr="00CA7B71" w:rsidRDefault="00CA7B71" w:rsidP="00757E47">
      <w:pPr>
        <w:ind w:left="360"/>
      </w:pPr>
      <w:r w:rsidRPr="00CA7B71">
        <w:t>It is important to note that these goods are not exempt from duty rather, are excisable. All provisions of the law including adjustment of excise duty paid at the time of purchase of such goods if used directly as input goods shall be applicable to such goods.</w:t>
      </w:r>
    </w:p>
    <w:p w14:paraId="664C9491" w14:textId="77777777" w:rsidR="00CA7B71" w:rsidRPr="00CA7B71" w:rsidRDefault="00CA7B71" w:rsidP="00757E47">
      <w:pPr>
        <w:ind w:left="360"/>
      </w:pPr>
      <w:r w:rsidRPr="00CA7B71">
        <w:t>DRAWBACK OF DUTY [5(2)]</w:t>
      </w:r>
    </w:p>
    <w:p w14:paraId="22EC70A5" w14:textId="77777777" w:rsidR="00CA7B71" w:rsidRPr="00CA7B71" w:rsidRDefault="00CA7B71" w:rsidP="00757E47">
      <w:pPr>
        <w:ind w:left="360"/>
      </w:pPr>
      <w:r w:rsidRPr="00CA7B71">
        <w:t>The FBR is empowered to grant drawback of excise duty paid on any of the following goods:</w:t>
      </w:r>
    </w:p>
    <w:p w14:paraId="63AA27FB" w14:textId="77777777" w:rsidR="00CA7B71" w:rsidRPr="00CA7B71" w:rsidRDefault="00CA7B71" w:rsidP="00757E47">
      <w:pPr>
        <w:ind w:left="360"/>
      </w:pPr>
      <w:r w:rsidRPr="00CA7B71">
        <w:t>Goods used in manufacture of such goods in Pakistan which are exported out of Pakistan, or</w:t>
      </w:r>
    </w:p>
    <w:p w14:paraId="11CCB150" w14:textId="77777777" w:rsidR="00CA7B71" w:rsidRPr="00CA7B71" w:rsidRDefault="00CA7B71" w:rsidP="00757E47">
      <w:pPr>
        <w:ind w:left="360"/>
      </w:pPr>
      <w:r w:rsidRPr="00CA7B71">
        <w:t>Goods in the nature of provisions or stores shipped for consumption aboard a ship or aircraft proceeding to a destination outside Pakistan.</w:t>
      </w:r>
    </w:p>
    <w:p w14:paraId="74BAF777" w14:textId="77777777" w:rsidR="00CA7B71" w:rsidRPr="00CA7B71" w:rsidRDefault="00CA7B71" w:rsidP="00757E47">
      <w:pPr>
        <w:ind w:left="360"/>
      </w:pPr>
      <w:r w:rsidRPr="00CA7B71">
        <w:t>The FBR shall notify the rate or rates of drawback. It may also impose the conditions or limitations applicable to the drawback of excise duty.</w:t>
      </w:r>
    </w:p>
    <w:p w14:paraId="43B49348" w14:textId="77777777" w:rsidR="00CA7B71" w:rsidRPr="00CA7B71" w:rsidRDefault="00CA7B71" w:rsidP="00757E47">
      <w:pPr>
        <w:ind w:left="360"/>
      </w:pPr>
      <w:r w:rsidRPr="00CA7B71">
        <w:t>PROHIBITION OF PAYMENT OF DRAW BACK, REFUND, Etc. [5(3)]</w:t>
      </w:r>
    </w:p>
    <w:p w14:paraId="0182FF29" w14:textId="77777777" w:rsidR="00CA7B71" w:rsidRPr="00CA7B71" w:rsidRDefault="00CA7B71" w:rsidP="00757E47">
      <w:pPr>
        <w:ind w:left="360"/>
      </w:pPr>
      <w:r w:rsidRPr="00CA7B71">
        <w:t>Irrespective of the provisions regarding 'zero rate of duty u/s 5(1)' or 'drawback of duty u/s 5(2)' the FBR may prohibit the payment of drawback, refund or adjustment of duty upon the exportation of goods or any specified goods or class of goods to any specified foreign port or territory. The FBR shall notify the goods and territory in the official Gazette.</w:t>
      </w:r>
    </w:p>
    <w:p w14:paraId="19837EBF" w14:textId="77777777" w:rsidR="00CA7B71" w:rsidRPr="00CA7B71" w:rsidRDefault="00CA7B71" w:rsidP="00757E47">
      <w:pPr>
        <w:ind w:left="360"/>
      </w:pPr>
      <w:r w:rsidRPr="00CA7B71">
        <w:t>RECOVERY OF ARREARS OF DUTY [14]</w:t>
      </w:r>
    </w:p>
    <w:p w14:paraId="64A2175D" w14:textId="77777777" w:rsidR="00CA7B71" w:rsidRPr="00CA7B71" w:rsidRDefault="00CA7B71" w:rsidP="00757E47">
      <w:pPr>
        <w:ind w:left="360"/>
      </w:pPr>
      <w:r w:rsidRPr="00CA7B71">
        <w:t>Under the following cases a person shall be served with a show-cause notice for payment of unpaid duty of excise: [14(1)]</w:t>
      </w:r>
    </w:p>
    <w:p w14:paraId="3967360C" w14:textId="77777777" w:rsidR="00CA7B71" w:rsidRPr="00CA7B71" w:rsidRDefault="00CA7B71" w:rsidP="00757E47">
      <w:pPr>
        <w:ind w:left="360"/>
      </w:pPr>
      <w:r w:rsidRPr="00CA7B71">
        <w:t>The duty has not been levied;</w:t>
      </w:r>
    </w:p>
    <w:p w14:paraId="479131B1" w14:textId="77777777" w:rsidR="00CA7B71" w:rsidRPr="00CA7B71" w:rsidRDefault="00CA7B71" w:rsidP="00757E47">
      <w:pPr>
        <w:ind w:left="360"/>
      </w:pPr>
      <w:r w:rsidRPr="00CA7B71">
        <w:t>The duty has been short levied;</w:t>
      </w:r>
    </w:p>
    <w:p w14:paraId="282C2A25" w14:textId="77777777" w:rsidR="00CA7B71" w:rsidRPr="00CA7B71" w:rsidRDefault="00CA7B71" w:rsidP="00757E47">
      <w:pPr>
        <w:ind w:left="360"/>
      </w:pPr>
      <w:r w:rsidRPr="00CA7B71">
        <w:t>The duty has not been paid;</w:t>
      </w:r>
    </w:p>
    <w:p w14:paraId="415994EC" w14:textId="77777777" w:rsidR="00CA7B71" w:rsidRPr="00CA7B71" w:rsidRDefault="00CA7B71" w:rsidP="00757E47">
      <w:pPr>
        <w:ind w:left="360"/>
      </w:pPr>
      <w:r w:rsidRPr="00CA7B71">
        <w:t>The duty has been short paid; or</w:t>
      </w:r>
    </w:p>
    <w:p w14:paraId="24B30684" w14:textId="77777777" w:rsidR="00CA7B71" w:rsidRPr="00CA7B71" w:rsidRDefault="00CA7B71" w:rsidP="00757E47">
      <w:pPr>
        <w:ind w:left="360"/>
      </w:pPr>
      <w:r w:rsidRPr="00CA7B71">
        <w:t>The duty has been refunded erroneously.</w:t>
      </w:r>
    </w:p>
    <w:p w14:paraId="089DAAED" w14:textId="16D1090D" w:rsidR="00635374" w:rsidRPr="00635374" w:rsidRDefault="00635374" w:rsidP="00757E47">
      <w:pPr>
        <w:ind w:left="360"/>
        <w:rPr>
          <w:b/>
          <w:bCs/>
        </w:rPr>
      </w:pPr>
      <w:r w:rsidRPr="00635374">
        <w:rPr>
          <w:b/>
          <w:bCs/>
        </w:rPr>
        <w:t xml:space="preserve">Synopsis of Taxes </w:t>
      </w:r>
      <w:r w:rsidR="00757E47" w:rsidRPr="00757E47">
        <w:rPr>
          <w:b/>
          <w:bCs/>
        </w:rPr>
        <w:t xml:space="preserve">                 </w:t>
      </w:r>
      <w:r w:rsidRPr="00635374">
        <w:rPr>
          <w:b/>
          <w:bCs/>
        </w:rPr>
        <w:t>FED - Levy, Collection &amp; Payment of Duty</w:t>
      </w:r>
      <w:r w:rsidR="00757E47" w:rsidRPr="00757E47">
        <w:rPr>
          <w:b/>
          <w:bCs/>
        </w:rPr>
        <w:t xml:space="preserve">             </w:t>
      </w:r>
      <w:r w:rsidRPr="00635374">
        <w:rPr>
          <w:b/>
          <w:bCs/>
        </w:rPr>
        <w:t xml:space="preserve"> [37-594]</w:t>
      </w:r>
    </w:p>
    <w:p w14:paraId="23B2F4DB" w14:textId="77777777" w:rsidR="00635374" w:rsidRPr="00635374" w:rsidRDefault="00635374" w:rsidP="00757E47">
      <w:pPr>
        <w:ind w:left="360"/>
      </w:pPr>
      <w:r w:rsidRPr="00635374">
        <w:t>A show-cause notice for recovery of arrears can be issued within a period of five (5) years from the relevant date.</w:t>
      </w:r>
    </w:p>
    <w:p w14:paraId="23683639" w14:textId="77777777" w:rsidR="00635374" w:rsidRPr="00635374" w:rsidRDefault="00635374" w:rsidP="00757E47">
      <w:pPr>
        <w:ind w:left="360"/>
      </w:pPr>
      <w:r w:rsidRPr="00635374">
        <w:lastRenderedPageBreak/>
        <w:t>Relevant date means the date on which payment of duty was due and in case where any amount of duty has been erroneously refunded, the date of its refund.</w:t>
      </w:r>
    </w:p>
    <w:p w14:paraId="6FF4F92D" w14:textId="77777777" w:rsidR="00635374" w:rsidRPr="00635374" w:rsidRDefault="00635374" w:rsidP="00757E47">
      <w:pPr>
        <w:ind w:left="360"/>
      </w:pPr>
      <w:r w:rsidRPr="00635374">
        <w:t>'Refund' includes drawback of duty.</w:t>
      </w:r>
    </w:p>
    <w:p w14:paraId="240836B3" w14:textId="77777777" w:rsidR="00635374" w:rsidRPr="00635374" w:rsidRDefault="00635374" w:rsidP="00757E47">
      <w:pPr>
        <w:ind w:left="360"/>
      </w:pPr>
      <w:r w:rsidRPr="00635374">
        <w:t>The person to whom the notice is served may submit his objections. The officer of Inland Revenue, after considering such objections, shall determine the amount of duty along with the default surcharge payable by the person. Such person shall pay the duty, etc., as specified by the officer [14(2)]</w:t>
      </w:r>
    </w:p>
    <w:p w14:paraId="6A273489" w14:textId="77777777" w:rsidR="00635374" w:rsidRPr="00635374" w:rsidRDefault="00635374" w:rsidP="00757E47">
      <w:pPr>
        <w:ind w:left="360"/>
      </w:pPr>
      <w:r w:rsidRPr="00635374">
        <w:t xml:space="preserve">Order for recovery of arrears of duty shall be made within one hundred and twenty (120) days of issuance of show cause notice. The Commissioner may extend this period maximum </w:t>
      </w:r>
      <w:proofErr w:type="spellStart"/>
      <w:r w:rsidRPr="00635374">
        <w:t>upto</w:t>
      </w:r>
      <w:proofErr w:type="spellEnd"/>
      <w:r w:rsidRPr="00635374">
        <w:t xml:space="preserve"> further sixty (60) days. Extension order must be in writing and contain the reasons for extension.</w:t>
      </w:r>
    </w:p>
    <w:p w14:paraId="7D175EDB" w14:textId="77777777" w:rsidR="00635374" w:rsidRPr="00635374" w:rsidRDefault="00635374" w:rsidP="00757E47">
      <w:pPr>
        <w:ind w:left="360"/>
      </w:pPr>
      <w:r w:rsidRPr="00635374">
        <w:t>While computing the above-referred time period, any period during which the proceedings are adjourned due to stay order or Alternate Dispute Resolution proceedings or adjournment on the request of the petitioner (for a maximum period of thirty (30) days) shall be excluded. [Provisos to section 14(2)]</w:t>
      </w:r>
    </w:p>
    <w:p w14:paraId="049EF7C4" w14:textId="77777777" w:rsidR="00635374" w:rsidRPr="00635374" w:rsidRDefault="00635374" w:rsidP="00757E47">
      <w:pPr>
        <w:ind w:left="360"/>
      </w:pPr>
      <w:r w:rsidRPr="00635374">
        <w:t>Irrespective of any provision of any other law, the amount of unpaid or recoverable duty under the Federal Excise Act shall be the first charge on the assets of the business if any business or activity involving Federal excise duty is sold, discontinued or liquidated. [14(4)]</w:t>
      </w:r>
    </w:p>
    <w:p w14:paraId="6193C596" w14:textId="77777777" w:rsidR="00635374" w:rsidRPr="00635374" w:rsidRDefault="00635374" w:rsidP="00757E47">
      <w:pPr>
        <w:ind w:left="360"/>
      </w:pPr>
      <w:r w:rsidRPr="00635374">
        <w:t>The provision of section 14(2) shall mutatis mutandis apply regarding assistance in collection and recovery of duties in pursuance of a request from a foreign jurisdiction under a tax treaty, a multilateral convention, and inter-governmental agreement or similar agreement or mechanism as the case may be.</w:t>
      </w:r>
    </w:p>
    <w:p w14:paraId="7D0FEBD9" w14:textId="77777777" w:rsidR="00635374" w:rsidRPr="00635374" w:rsidRDefault="00635374" w:rsidP="00757E47">
      <w:pPr>
        <w:ind w:left="360"/>
      </w:pPr>
      <w:r w:rsidRPr="00635374">
        <w:t>The unpaid amount of excise duty shall be recovered in such manner as is specified in the Federal Excise Act and the FER. [14(3)]</w:t>
      </w:r>
    </w:p>
    <w:p w14:paraId="66D7D44C" w14:textId="77777777" w:rsidR="00635374" w:rsidRPr="00635374" w:rsidRDefault="00635374" w:rsidP="00757E47">
      <w:pPr>
        <w:ind w:left="360"/>
      </w:pPr>
      <w:r w:rsidRPr="00635374">
        <w:t>Recovery of Arrears Rules [Rules - 60 &amp; 61]</w:t>
      </w:r>
    </w:p>
    <w:p w14:paraId="00F85A2E" w14:textId="77777777" w:rsidR="00635374" w:rsidRPr="00635374" w:rsidRDefault="00635374" w:rsidP="00757E47">
      <w:pPr>
        <w:ind w:left="360"/>
      </w:pPr>
      <w:r w:rsidRPr="00635374">
        <w:t>The officer of Inland Revenue has the following powers for the recovery of any amount that is due from any person on account of the duty, penalty or demand raised under any bond, guarantee, etc.</w:t>
      </w:r>
    </w:p>
    <w:p w14:paraId="52A83FC5" w14:textId="77777777" w:rsidR="00635374" w:rsidRPr="00635374" w:rsidRDefault="00635374" w:rsidP="00757E47">
      <w:pPr>
        <w:ind w:left="360"/>
      </w:pPr>
      <w:r w:rsidRPr="00635374">
        <w:t>Deduct the amount from any money owing to that person and which may be at the disposal of the officer of Inland Revenue or any officer of Income Tax, Customs or Sales Tax Department;</w:t>
      </w:r>
    </w:p>
    <w:p w14:paraId="1BA35717" w14:textId="77777777" w:rsidR="00635374" w:rsidRPr="00635374" w:rsidRDefault="00635374" w:rsidP="00757E47">
      <w:pPr>
        <w:ind w:left="360"/>
      </w:pPr>
      <w:r w:rsidRPr="00635374">
        <w:t>For the payment of the specified amount, issue a notice to any other person who holds any money on behalf of the person from whom the duty is recoverable;</w:t>
      </w:r>
    </w:p>
    <w:p w14:paraId="6450C939" w14:textId="77777777" w:rsidR="00635374" w:rsidRPr="00635374" w:rsidRDefault="00635374" w:rsidP="00757E47">
      <w:pPr>
        <w:ind w:left="360"/>
      </w:pPr>
      <w:r w:rsidRPr="00635374">
        <w:lastRenderedPageBreak/>
        <w:t>Stop removal of any goods from business premises of such person till recovery of full amount of duty, etc.</w:t>
      </w:r>
    </w:p>
    <w:p w14:paraId="0A446E92" w14:textId="77777777" w:rsidR="00635374" w:rsidRPr="00635374" w:rsidRDefault="00635374" w:rsidP="00757E47">
      <w:pPr>
        <w:ind w:left="360"/>
      </w:pPr>
      <w:r w:rsidRPr="00635374">
        <w:t>Require any person by a written notice to stop clearance of imported goods or manufactured goods or attach bank accounts;</w:t>
      </w:r>
    </w:p>
    <w:p w14:paraId="7E5288DD" w14:textId="77777777" w:rsidR="00635374" w:rsidRPr="00635374" w:rsidRDefault="00635374" w:rsidP="00757E47">
      <w:pPr>
        <w:ind w:left="360"/>
      </w:pPr>
      <w:r w:rsidRPr="00635374">
        <w:t>Seal the business premises till the amount is recovered in full;</w:t>
      </w:r>
    </w:p>
    <w:p w14:paraId="3F597E78" w14:textId="77777777" w:rsidR="00635374" w:rsidRPr="00635374" w:rsidRDefault="00635374" w:rsidP="00757E47">
      <w:pPr>
        <w:ind w:left="360"/>
      </w:pPr>
      <w:r w:rsidRPr="00635374">
        <w:t>Sell, with or without attachment, any property of that person; and</w:t>
      </w:r>
    </w:p>
    <w:p w14:paraId="6755A8EB" w14:textId="77777777" w:rsidR="00635374" w:rsidRPr="00635374" w:rsidRDefault="00635374" w:rsidP="00757E47">
      <w:pPr>
        <w:ind w:left="360"/>
      </w:pPr>
      <w:r w:rsidRPr="00635374">
        <w:t>Where the guarantor, etc., fails to make payment, his property can be attached and the recovery of the amount payable under the guarantee, bond or any other instrument.</w:t>
      </w:r>
    </w:p>
    <w:p w14:paraId="5C3E2BB7" w14:textId="77777777" w:rsidR="00635374" w:rsidRPr="00635374" w:rsidRDefault="00635374" w:rsidP="00757E47">
      <w:pPr>
        <w:ind w:left="360"/>
      </w:pPr>
      <w:r w:rsidRPr="00635374">
        <w:t xml:space="preserve">Sources and related content </w:t>
      </w:r>
    </w:p>
    <w:p w14:paraId="3AA8C277" w14:textId="1169668D" w:rsidR="0071578E" w:rsidRPr="0071578E" w:rsidRDefault="0071578E" w:rsidP="0071578E">
      <w:pPr>
        <w:ind w:left="360"/>
        <w:rPr>
          <w:b/>
          <w:bCs/>
        </w:rPr>
      </w:pPr>
      <w:r w:rsidRPr="0071578E">
        <w:rPr>
          <w:b/>
          <w:bCs/>
        </w:rPr>
        <w:t xml:space="preserve">Synopsis of Taxes </w:t>
      </w:r>
      <w:r>
        <w:rPr>
          <w:b/>
          <w:bCs/>
        </w:rPr>
        <w:t xml:space="preserve">                    </w:t>
      </w:r>
      <w:r w:rsidRPr="0071578E">
        <w:rPr>
          <w:b/>
          <w:bCs/>
        </w:rPr>
        <w:t xml:space="preserve">FED - Levy, Collection &amp; Payment of Duty </w:t>
      </w:r>
      <w:r>
        <w:rPr>
          <w:b/>
          <w:bCs/>
        </w:rPr>
        <w:t xml:space="preserve">                  </w:t>
      </w:r>
      <w:r w:rsidRPr="0071578E">
        <w:rPr>
          <w:b/>
          <w:bCs/>
        </w:rPr>
        <w:t>[37-595]</w:t>
      </w:r>
    </w:p>
    <w:p w14:paraId="7739130A" w14:textId="77777777" w:rsidR="0071578E" w:rsidRPr="0071578E" w:rsidRDefault="0071578E" w:rsidP="0071578E">
      <w:pPr>
        <w:ind w:left="360"/>
      </w:pPr>
      <w:r w:rsidRPr="0071578E">
        <w:t>The officer of Inland Revenue may take any or all of the above-referred steps. While making recovery of arrears he may dispense with the sequence of actions.</w:t>
      </w:r>
    </w:p>
    <w:p w14:paraId="639C4F3B" w14:textId="77777777" w:rsidR="0071578E" w:rsidRPr="0071578E" w:rsidRDefault="0071578E" w:rsidP="0071578E">
      <w:pPr>
        <w:ind w:left="360"/>
      </w:pPr>
      <w:r w:rsidRPr="0071578E">
        <w:t>The procedure laid down in the Sales Tax Rules, 2006 regarding recovery of sales tax shall be followed for the recovery of arrears of duty under the FEA. The officer of inland Revenue shall have the same powers which a Civil Court has under the Code of Civil Procedures, 1908 for recovery of an amount due under a decree.</w:t>
      </w:r>
    </w:p>
    <w:p w14:paraId="7E987A26" w14:textId="77777777" w:rsidR="0071578E" w:rsidRPr="0071578E" w:rsidRDefault="0071578E" w:rsidP="0071578E">
      <w:pPr>
        <w:ind w:left="360"/>
      </w:pPr>
      <w:r w:rsidRPr="0071578E">
        <w:t>The Commissioner may allow any registered person to deposit arrears in installments. This facility shall be provided if the person has requested in writing. The permission shall be granted in writing which shall also contain the reasons for it. The Commissioner may impose reasonable conditions or limitations while allowing deposit of arrears in installments.</w:t>
      </w:r>
    </w:p>
    <w:p w14:paraId="3A92FD57" w14:textId="77777777" w:rsidR="0071578E" w:rsidRPr="0071578E" w:rsidRDefault="0071578E" w:rsidP="0071578E">
      <w:pPr>
        <w:ind w:left="360"/>
      </w:pPr>
      <w:r w:rsidRPr="0071578E">
        <w:t>RECOVERY OF SHORT PAID AMOUNTS [14A]</w:t>
      </w:r>
    </w:p>
    <w:p w14:paraId="340DBE0F" w14:textId="77777777" w:rsidR="0071578E" w:rsidRPr="0071578E" w:rsidRDefault="0071578E" w:rsidP="0071578E">
      <w:pPr>
        <w:ind w:left="360"/>
      </w:pPr>
      <w:r w:rsidRPr="0071578E">
        <w:t>Where a registered person pays lesser amount than the duty due as indicated in his return, the short-paid amount of duty along with default surcharge shall be recovered from that person. The recovery may be made:</w:t>
      </w:r>
    </w:p>
    <w:p w14:paraId="0E411BEB" w14:textId="77777777" w:rsidR="0071578E" w:rsidRPr="0071578E" w:rsidRDefault="0071578E" w:rsidP="00746D65">
      <w:pPr>
        <w:numPr>
          <w:ilvl w:val="0"/>
          <w:numId w:val="39"/>
        </w:numPr>
      </w:pPr>
      <w:r w:rsidRPr="0071578E">
        <w:t>By stopping removal of any goods from his business premises, and</w:t>
      </w:r>
    </w:p>
    <w:p w14:paraId="72D8D15F" w14:textId="77777777" w:rsidR="0071578E" w:rsidRPr="0071578E" w:rsidRDefault="0071578E" w:rsidP="00746D65">
      <w:pPr>
        <w:numPr>
          <w:ilvl w:val="0"/>
          <w:numId w:val="39"/>
        </w:numPr>
      </w:pPr>
      <w:r w:rsidRPr="0071578E">
        <w:t>Through attachment of his business bank account.</w:t>
      </w:r>
    </w:p>
    <w:p w14:paraId="02E522E6" w14:textId="77777777" w:rsidR="0071578E" w:rsidRPr="0071578E" w:rsidRDefault="0071578E" w:rsidP="0071578E">
      <w:pPr>
        <w:ind w:left="360"/>
      </w:pPr>
      <w:r w:rsidRPr="0071578E">
        <w:t>The department may take any other action under the Federal Excise Act or rules made thereunder for recovery of the short paid duty.</w:t>
      </w:r>
    </w:p>
    <w:p w14:paraId="2B788EEC" w14:textId="77777777" w:rsidR="0071578E" w:rsidRPr="0071578E" w:rsidRDefault="0071578E" w:rsidP="0071578E">
      <w:pPr>
        <w:ind w:left="360"/>
      </w:pPr>
      <w:r w:rsidRPr="0071578E">
        <w:t>ASSESSMENT GIVING EFFECT TO AN ORDER [14B]</w:t>
      </w:r>
    </w:p>
    <w:p w14:paraId="4B0FC482" w14:textId="77777777" w:rsidR="0071578E" w:rsidRPr="0071578E" w:rsidRDefault="0071578E" w:rsidP="0071578E">
      <w:pPr>
        <w:ind w:left="360"/>
      </w:pPr>
      <w:r w:rsidRPr="0071578E">
        <w:lastRenderedPageBreak/>
        <w:t>Where any appellate authority (i.e., Commissioner (Appeals), Appellate Tribunal, High Court or Supreme Court), has made an order in an appeal and in consequence thereof an assessment order is to be issued to any registered person, the Commissioner or an officer of Inland Revenue shall issue the assessment order within one year from the end of the financial year in which the order of the appellate authority was served on him.</w:t>
      </w:r>
    </w:p>
    <w:p w14:paraId="36F298BA" w14:textId="77777777" w:rsidR="0071578E" w:rsidRPr="0071578E" w:rsidRDefault="0071578E" w:rsidP="0071578E">
      <w:pPr>
        <w:ind w:left="360"/>
      </w:pPr>
      <w:r w:rsidRPr="0071578E">
        <w:t>Where an assessment order is remanded wholly or partly by the Appellate Tribunal, High Court or Supreme Court and the Commissioner, Commissioner (Appeals) or officer of Inland Revenue is directed to pass a new order, the concerned officer shall pass a new assessment order within one year from the end of the financial year in which he is served with the order.</w:t>
      </w:r>
    </w:p>
    <w:p w14:paraId="13D9E7D2" w14:textId="77777777" w:rsidR="0071578E" w:rsidRPr="0071578E" w:rsidRDefault="0071578E" w:rsidP="0071578E">
      <w:pPr>
        <w:ind w:left="360"/>
      </w:pPr>
      <w:r w:rsidRPr="0071578E">
        <w:t>The time limitation shall not apply if an appeal or reference has been preferred against the order passed by the Appellate Tribunal or a High Court.</w:t>
      </w:r>
    </w:p>
    <w:p w14:paraId="299F2B5F" w14:textId="77777777" w:rsidR="0071578E" w:rsidRPr="0071578E" w:rsidRDefault="0071578E" w:rsidP="0071578E">
      <w:pPr>
        <w:ind w:left="360"/>
      </w:pPr>
      <w:r w:rsidRPr="0071578E">
        <w:t>POWER TO MODIFY ORDERS, ETC. [14C]</w:t>
      </w:r>
    </w:p>
    <w:p w14:paraId="5A4FAB4F" w14:textId="77777777" w:rsidR="0071578E" w:rsidRPr="0071578E" w:rsidRDefault="0071578E" w:rsidP="00746D65">
      <w:pPr>
        <w:numPr>
          <w:ilvl w:val="0"/>
          <w:numId w:val="40"/>
        </w:numPr>
      </w:pPr>
      <w:r w:rsidRPr="0071578E">
        <w:t>Where in the case of a registered person a question of law has been decided by the Appellate Tribunal or a High Court, the Commissioner or an officer of Inland Revenue may follow the said decision in the case of the said taxpayer in so far as it applies to said question of law arising in any assessment pending before him.</w:t>
      </w:r>
    </w:p>
    <w:p w14:paraId="3D6BE0B3" w14:textId="77777777" w:rsidR="0071578E" w:rsidRPr="0071578E" w:rsidRDefault="0071578E" w:rsidP="00746D65">
      <w:pPr>
        <w:numPr>
          <w:ilvl w:val="0"/>
          <w:numId w:val="40"/>
        </w:numPr>
      </w:pPr>
      <w:r w:rsidRPr="0071578E">
        <w:t>Until the decision of the High Court or of the Appellate Tribunal is reversed or modified the Commissioner or officer shall follow the original decision, whether he has preferred a reference or an appeal against the decision of the Appellate Tribunal or the High Court.</w:t>
      </w:r>
    </w:p>
    <w:p w14:paraId="3A8F3430" w14:textId="45A41694" w:rsidR="009D59F5" w:rsidRPr="009D59F5" w:rsidRDefault="009D59F5" w:rsidP="00F95164">
      <w:pPr>
        <w:rPr>
          <w:b/>
          <w:bCs/>
        </w:rPr>
      </w:pPr>
      <w:r w:rsidRPr="009D59F5">
        <w:rPr>
          <w:b/>
          <w:bCs/>
        </w:rPr>
        <w:t xml:space="preserve">Synopsis of Taxes </w:t>
      </w:r>
      <w:r w:rsidR="00F95164">
        <w:rPr>
          <w:b/>
          <w:bCs/>
        </w:rPr>
        <w:t xml:space="preserve">                  </w:t>
      </w:r>
      <w:r w:rsidRPr="009D59F5">
        <w:rPr>
          <w:b/>
          <w:bCs/>
        </w:rPr>
        <w:t>FED - Levy, Collection &amp; Payment of Duty</w:t>
      </w:r>
      <w:r w:rsidR="00F95164">
        <w:rPr>
          <w:b/>
          <w:bCs/>
        </w:rPr>
        <w:t xml:space="preserve">                            </w:t>
      </w:r>
      <w:r w:rsidRPr="009D59F5">
        <w:rPr>
          <w:b/>
          <w:bCs/>
        </w:rPr>
        <w:t xml:space="preserve"> [37-596]</w:t>
      </w:r>
    </w:p>
    <w:p w14:paraId="22D1F1AD" w14:textId="77777777" w:rsidR="009D59F5" w:rsidRPr="009D59F5" w:rsidRDefault="009D59F5" w:rsidP="00F95164">
      <w:pPr>
        <w:ind w:left="360"/>
      </w:pPr>
      <w:r w:rsidRPr="009D59F5">
        <w:t>Where the decision of the Appellate Tribunal or the High Court is later on reversed or modified, the Commissioner or the officer may modify the assessment or order in which the said decision was applied so that it conforms to the final decision.</w:t>
      </w:r>
    </w:p>
    <w:p w14:paraId="6B314453" w14:textId="77777777" w:rsidR="009D59F5" w:rsidRPr="009D59F5" w:rsidRDefault="009D59F5" w:rsidP="00F95164">
      <w:pPr>
        <w:ind w:left="360"/>
      </w:pPr>
      <w:r w:rsidRPr="009D59F5">
        <w:t>The decision may be modified within one (1) year from the date of receipt of decision. In this case period limitation otherwise prescribed for making any assessment or order shall be ignored.</w:t>
      </w:r>
    </w:p>
    <w:p w14:paraId="5C17131F" w14:textId="77777777" w:rsidR="009D59F5" w:rsidRPr="009D59F5" w:rsidRDefault="009D59F5" w:rsidP="00F95164">
      <w:pPr>
        <w:ind w:left="360"/>
      </w:pPr>
      <w:r w:rsidRPr="009D59F5">
        <w:t>POWER TO RECTIFY MISTAKES IN ORDER (36)</w:t>
      </w:r>
    </w:p>
    <w:p w14:paraId="7C45668C" w14:textId="77777777" w:rsidR="009D59F5" w:rsidRPr="009D59F5" w:rsidRDefault="009D59F5" w:rsidP="00F95164">
      <w:pPr>
        <w:ind w:left="360"/>
      </w:pPr>
      <w:r w:rsidRPr="009D59F5">
        <w:t>The Federal Government, the FBR or any officer of Inland Revenue may rectify any mistakes in any order passed by it or him. Rectification may be made within a period of three (3) year from the date of the relevant order. The authorities any rectify the mistake on their own motion or on an application made by a person affected by the order.</w:t>
      </w:r>
    </w:p>
    <w:p w14:paraId="0D7C0458" w14:textId="77777777" w:rsidR="009D59F5" w:rsidRPr="009D59F5" w:rsidRDefault="009D59F5" w:rsidP="00F95164">
      <w:pPr>
        <w:ind w:left="360"/>
      </w:pPr>
      <w:r w:rsidRPr="009D59F5">
        <w:lastRenderedPageBreak/>
        <w:t>When as a result of such rectification the liability of any person is increased, he shall be given an opportunity of being heard before making the rectification.</w:t>
      </w:r>
    </w:p>
    <w:p w14:paraId="69BF64A1" w14:textId="77777777" w:rsidR="009D59F5" w:rsidRPr="009D59F5" w:rsidRDefault="009D59F5" w:rsidP="00F95164">
      <w:pPr>
        <w:ind w:left="360"/>
      </w:pPr>
      <w:r w:rsidRPr="009D59F5">
        <w:t>APPLICATION OF SALES TAX ACT, 1990 [7]</w:t>
      </w:r>
    </w:p>
    <w:p w14:paraId="6E846B52" w14:textId="77777777" w:rsidR="009D59F5" w:rsidRPr="009D59F5" w:rsidRDefault="009D59F5" w:rsidP="00F95164">
      <w:pPr>
        <w:ind w:left="360"/>
      </w:pPr>
      <w:r w:rsidRPr="009D59F5">
        <w:t>Where a registered person is liable to pay the Sales Tax as well as the Federal excise duty in sales tax mode (in respect of specified goods and services), then he shall be entitled to:</w:t>
      </w:r>
    </w:p>
    <w:p w14:paraId="69162C23" w14:textId="77777777" w:rsidR="009D59F5" w:rsidRPr="009D59F5" w:rsidRDefault="009D59F5" w:rsidP="00F95164">
      <w:pPr>
        <w:ind w:left="360"/>
      </w:pPr>
      <w:r w:rsidRPr="009D59F5">
        <w:t>Deduct input tax paid during the tax period from the amount of excise duty due from him in respect of that tax period;</w:t>
      </w:r>
    </w:p>
    <w:p w14:paraId="12A82497" w14:textId="77777777" w:rsidR="009D59F5" w:rsidRPr="009D59F5" w:rsidRDefault="009D59F5" w:rsidP="00F95164">
      <w:pPr>
        <w:ind w:left="360"/>
      </w:pPr>
      <w:r w:rsidRPr="009D59F5">
        <w:t>Deduct the excise duty paid or payable by him on such goods or services as are acquired during the tax period from the output tax due for the tax period;</w:t>
      </w:r>
    </w:p>
    <w:p w14:paraId="57908195" w14:textId="77777777" w:rsidR="009D59F5" w:rsidRPr="009D59F5" w:rsidRDefault="009D59F5" w:rsidP="00F95164">
      <w:pPr>
        <w:ind w:left="360"/>
      </w:pPr>
      <w:r w:rsidRPr="009D59F5">
        <w:t>Deduct the excise duty paid or payable on such goods or services as are acquired during the tax period from the excise duty due from him on the goods manufactured or produced or services provided or rendered by him during the tax period; and</w:t>
      </w:r>
    </w:p>
    <w:p w14:paraId="5DC80AF7" w14:textId="77777777" w:rsidR="009D59F5" w:rsidRPr="009D59F5" w:rsidRDefault="009D59F5" w:rsidP="00F95164">
      <w:pPr>
        <w:ind w:left="360"/>
      </w:pPr>
      <w:r w:rsidRPr="009D59F5">
        <w:t>Deduct the excise duty paid or payable by him during a month from the excise duty due from him on the goods manufactured or produced or services provided or rendered by him during that month.</w:t>
      </w:r>
    </w:p>
    <w:p w14:paraId="5E599DC4" w14:textId="77777777" w:rsidR="009D59F5" w:rsidRPr="009D59F5" w:rsidRDefault="009D59F5" w:rsidP="00F95164">
      <w:pPr>
        <w:ind w:left="360"/>
      </w:pPr>
      <w:r w:rsidRPr="009D59F5">
        <w:t>The terms "input tax", "output tax" and "tax period" have the same meanings as are assigned in the STA.</w:t>
      </w:r>
    </w:p>
    <w:p w14:paraId="2F064198" w14:textId="77777777" w:rsidR="009D59F5" w:rsidRPr="009D59F5" w:rsidRDefault="009D59F5" w:rsidP="00F95164">
      <w:pPr>
        <w:ind w:left="360"/>
      </w:pPr>
      <w:r w:rsidRPr="009D59F5">
        <w:t>The adjustment of excise duty and sales tax is in respect of such goods as are specified in the Second Schedule to the FEA or such services as may be specified by FBR through a notification.</w:t>
      </w:r>
    </w:p>
    <w:p w14:paraId="1E0F3272" w14:textId="77777777" w:rsidR="009D59F5" w:rsidRPr="009D59F5" w:rsidRDefault="009D59F5" w:rsidP="00F95164">
      <w:pPr>
        <w:ind w:left="360"/>
      </w:pPr>
      <w:r w:rsidRPr="009D59F5">
        <w:t>Goods or Services in Sales Tax Mode [7(1)]</w:t>
      </w:r>
    </w:p>
    <w:p w14:paraId="480F0B2B" w14:textId="77777777" w:rsidR="009D59F5" w:rsidRPr="009D59F5" w:rsidRDefault="009D59F5" w:rsidP="00F95164">
      <w:pPr>
        <w:ind w:left="360"/>
      </w:pPr>
      <w:r w:rsidRPr="009D59F5">
        <w:t>Goods in Sales Tax Mode [Second Schedule]</w:t>
      </w:r>
    </w:p>
    <w:p w14:paraId="042C3C9A" w14:textId="77777777" w:rsidR="009D59F5" w:rsidRPr="009D59F5" w:rsidRDefault="009D59F5" w:rsidP="00F95164">
      <w:pPr>
        <w:ind w:left="360"/>
      </w:pPr>
      <w:r w:rsidRPr="009D59F5">
        <w:t>FED on only such goods shall be payable in Sales Tax Mode as are specified in the Second Schedule of the FEA. Currently, no such goods exist, so FED on goods is not payable in Sales Tax Mode.</w:t>
      </w:r>
    </w:p>
    <w:p w14:paraId="301D9A77" w14:textId="77777777" w:rsidR="009D59F5" w:rsidRPr="009D59F5" w:rsidRDefault="009D59F5" w:rsidP="00F95164">
      <w:pPr>
        <w:ind w:left="360"/>
      </w:pPr>
      <w:r w:rsidRPr="009D59F5">
        <w:t>All entries of the Second Schedule to the FEA were deleted earlier by the Finance Act, 2016 and finally the Finance Act, 2021.</w:t>
      </w:r>
    </w:p>
    <w:p w14:paraId="612562EB" w14:textId="5BA55C85" w:rsidR="0045537E" w:rsidRPr="0045537E" w:rsidRDefault="0045537E" w:rsidP="0045537E">
      <w:pPr>
        <w:ind w:left="360"/>
        <w:rPr>
          <w:b/>
          <w:bCs/>
        </w:rPr>
      </w:pPr>
      <w:r w:rsidRPr="0045537E">
        <w:rPr>
          <w:b/>
          <w:bCs/>
        </w:rPr>
        <w:t>Synopsis of Taxes</w:t>
      </w:r>
      <w:r w:rsidR="0004004B">
        <w:rPr>
          <w:b/>
          <w:bCs/>
        </w:rPr>
        <w:t xml:space="preserve">             </w:t>
      </w:r>
      <w:r w:rsidRPr="0045537E">
        <w:rPr>
          <w:b/>
          <w:bCs/>
        </w:rPr>
        <w:t xml:space="preserve"> FED - Levy, Collection &amp; Payment of Duty</w:t>
      </w:r>
      <w:r w:rsidR="0004004B">
        <w:rPr>
          <w:b/>
          <w:bCs/>
        </w:rPr>
        <w:t xml:space="preserve">                   </w:t>
      </w:r>
      <w:r w:rsidRPr="0045537E">
        <w:rPr>
          <w:b/>
          <w:bCs/>
        </w:rPr>
        <w:t xml:space="preserve"> [37-597]</w:t>
      </w:r>
    </w:p>
    <w:p w14:paraId="7250C44F" w14:textId="77777777" w:rsidR="0045537E" w:rsidRPr="0045537E" w:rsidRDefault="0045537E" w:rsidP="0045537E">
      <w:pPr>
        <w:ind w:left="360"/>
      </w:pPr>
      <w:r w:rsidRPr="0045537E">
        <w:t>Services in Sales Tax Mode [SRO 550(1)/2006 as amended by SRO 544(I)/2008 &amp; SRO 478(I)/2009]</w:t>
      </w:r>
    </w:p>
    <w:p w14:paraId="1F87FCF8" w14:textId="77777777" w:rsidR="0045537E" w:rsidRPr="0045537E" w:rsidRDefault="0045537E" w:rsidP="0045537E">
      <w:pPr>
        <w:ind w:left="360"/>
      </w:pPr>
      <w:r w:rsidRPr="0045537E">
        <w:t>FED on the following services shall be payable in the Sales Tax Mode:</w:t>
      </w:r>
    </w:p>
    <w:p w14:paraId="3F0069B8" w14:textId="77777777" w:rsidR="0045537E" w:rsidRPr="0045537E" w:rsidRDefault="0045537E" w:rsidP="00746D65">
      <w:pPr>
        <w:numPr>
          <w:ilvl w:val="0"/>
          <w:numId w:val="41"/>
        </w:numPr>
      </w:pPr>
      <w:r w:rsidRPr="0045537E">
        <w:lastRenderedPageBreak/>
        <w:t>Advertisement.</w:t>
      </w:r>
    </w:p>
    <w:p w14:paraId="0DE49775" w14:textId="77777777" w:rsidR="0045537E" w:rsidRPr="0045537E" w:rsidRDefault="0045537E" w:rsidP="00746D65">
      <w:pPr>
        <w:numPr>
          <w:ilvl w:val="0"/>
          <w:numId w:val="41"/>
        </w:numPr>
      </w:pPr>
      <w:r w:rsidRPr="0045537E">
        <w:t>Services provided or rendered in respect of travel by air of passenger within the territorial limits of Pakistan.</w:t>
      </w:r>
    </w:p>
    <w:p w14:paraId="15930E4A" w14:textId="77777777" w:rsidR="0045537E" w:rsidRPr="0045537E" w:rsidRDefault="0045537E" w:rsidP="00746D65">
      <w:pPr>
        <w:numPr>
          <w:ilvl w:val="0"/>
          <w:numId w:val="41"/>
        </w:numPr>
      </w:pPr>
      <w:r w:rsidRPr="0045537E">
        <w:t>Carriage of goods by air.</w:t>
      </w:r>
    </w:p>
    <w:p w14:paraId="4597FBDB" w14:textId="77777777" w:rsidR="0045537E" w:rsidRPr="0045537E" w:rsidRDefault="0045537E" w:rsidP="00746D65">
      <w:pPr>
        <w:numPr>
          <w:ilvl w:val="0"/>
          <w:numId w:val="41"/>
        </w:numPr>
      </w:pPr>
      <w:r w:rsidRPr="0045537E">
        <w:t>Shipping agents.</w:t>
      </w:r>
    </w:p>
    <w:p w14:paraId="72A5EBA1" w14:textId="77777777" w:rsidR="0045537E" w:rsidRPr="0045537E" w:rsidRDefault="0045537E" w:rsidP="00746D65">
      <w:pPr>
        <w:numPr>
          <w:ilvl w:val="0"/>
          <w:numId w:val="41"/>
        </w:numPr>
      </w:pPr>
      <w:r w:rsidRPr="0045537E">
        <w:t>Telecommunication services.</w:t>
      </w:r>
    </w:p>
    <w:p w14:paraId="624D6EFB" w14:textId="77777777" w:rsidR="0045537E" w:rsidRPr="0045537E" w:rsidRDefault="0045537E" w:rsidP="00746D65">
      <w:pPr>
        <w:numPr>
          <w:ilvl w:val="0"/>
          <w:numId w:val="41"/>
        </w:numPr>
      </w:pPr>
      <w:r w:rsidRPr="0045537E">
        <w:t>Services provided or rendered by banking companies and non-banking financial companies.</w:t>
      </w:r>
    </w:p>
    <w:p w14:paraId="4FA777D0" w14:textId="77777777" w:rsidR="0045537E" w:rsidRPr="0045537E" w:rsidRDefault="0045537E" w:rsidP="00746D65">
      <w:pPr>
        <w:numPr>
          <w:ilvl w:val="0"/>
          <w:numId w:val="41"/>
        </w:numPr>
      </w:pPr>
      <w:r w:rsidRPr="0045537E">
        <w:t>Services provided by insurance companies.</w:t>
      </w:r>
    </w:p>
    <w:p w14:paraId="66AC3E3A" w14:textId="77777777" w:rsidR="0045537E" w:rsidRPr="0045537E" w:rsidRDefault="0045537E" w:rsidP="00746D65">
      <w:pPr>
        <w:numPr>
          <w:ilvl w:val="0"/>
          <w:numId w:val="41"/>
        </w:numPr>
      </w:pPr>
      <w:r w:rsidRPr="0045537E">
        <w:t>Services provided or rendered by stockbrokers.</w:t>
      </w:r>
    </w:p>
    <w:p w14:paraId="78DC24D6" w14:textId="77777777" w:rsidR="0045537E" w:rsidRPr="0045537E" w:rsidRDefault="0045537E" w:rsidP="00746D65">
      <w:pPr>
        <w:numPr>
          <w:ilvl w:val="0"/>
          <w:numId w:val="41"/>
        </w:numPr>
      </w:pPr>
      <w:r w:rsidRPr="0045537E">
        <w:t>Services provided or rendered by port and terminal operators.</w:t>
      </w:r>
    </w:p>
    <w:p w14:paraId="307E29EB" w14:textId="77777777" w:rsidR="0045537E" w:rsidRPr="0045537E" w:rsidRDefault="0045537E" w:rsidP="0045537E">
      <w:pPr>
        <w:ind w:left="360"/>
      </w:pPr>
      <w:r w:rsidRPr="0045537E">
        <w:t xml:space="preserve">An airline shall file return for carriage of goods by air by the day specified in sub-rule (9) of rule 41A of the Federal Excise Rules, 2005.   </w:t>
      </w:r>
    </w:p>
    <w:p w14:paraId="731ADFBB" w14:textId="77777777" w:rsidR="0045537E" w:rsidRPr="0045537E" w:rsidRDefault="0045537E" w:rsidP="0045537E">
      <w:pPr>
        <w:ind w:left="360"/>
      </w:pPr>
      <w:r w:rsidRPr="0045537E">
        <w:t>Government's Power to Apply Sales Tax Provisions [7(2)]</w:t>
      </w:r>
    </w:p>
    <w:p w14:paraId="6905EE16" w14:textId="77777777" w:rsidR="0045537E" w:rsidRPr="0045537E" w:rsidRDefault="0045537E" w:rsidP="0045537E">
      <w:pPr>
        <w:ind w:left="360"/>
      </w:pPr>
      <w:r w:rsidRPr="0045537E">
        <w:t>The FBR, with approval of the Federal Minister-in-charge, may declare that any of the provisions of the STA shall, with such modifications as considered necessary, be applicable in regard to the like matters in respect of the duty leviable under the FEA. The provisions may be the following:</w:t>
      </w:r>
    </w:p>
    <w:p w14:paraId="238BA43A" w14:textId="77777777" w:rsidR="0045537E" w:rsidRPr="0045537E" w:rsidRDefault="0045537E" w:rsidP="00746D65">
      <w:pPr>
        <w:numPr>
          <w:ilvl w:val="0"/>
          <w:numId w:val="42"/>
        </w:numPr>
      </w:pPr>
      <w:r w:rsidRPr="0045537E">
        <w:t>Levy of sales tax and exemption therefrom;</w:t>
      </w:r>
    </w:p>
    <w:p w14:paraId="3F27FD91" w14:textId="77777777" w:rsidR="0045537E" w:rsidRPr="0045537E" w:rsidRDefault="0045537E" w:rsidP="00746D65">
      <w:pPr>
        <w:numPr>
          <w:ilvl w:val="0"/>
          <w:numId w:val="42"/>
        </w:numPr>
      </w:pPr>
      <w:r w:rsidRPr="0045537E">
        <w:t>Registration;</w:t>
      </w:r>
    </w:p>
    <w:p w14:paraId="7C377BDD" w14:textId="77777777" w:rsidR="0045537E" w:rsidRPr="0045537E" w:rsidRDefault="0045537E" w:rsidP="00746D65">
      <w:pPr>
        <w:numPr>
          <w:ilvl w:val="0"/>
          <w:numId w:val="42"/>
        </w:numPr>
      </w:pPr>
      <w:r w:rsidRPr="0045537E">
        <w:t>Book-keeping and invoicing requirements;</w:t>
      </w:r>
    </w:p>
    <w:p w14:paraId="7797C578" w14:textId="77777777" w:rsidR="0045537E" w:rsidRPr="0045537E" w:rsidRDefault="0045537E" w:rsidP="00746D65">
      <w:pPr>
        <w:numPr>
          <w:ilvl w:val="0"/>
          <w:numId w:val="42"/>
        </w:numPr>
      </w:pPr>
      <w:r w:rsidRPr="0045537E">
        <w:t>Returns;</w:t>
      </w:r>
    </w:p>
    <w:p w14:paraId="147F73EC" w14:textId="77777777" w:rsidR="0045537E" w:rsidRPr="0045537E" w:rsidRDefault="0045537E" w:rsidP="00746D65">
      <w:pPr>
        <w:numPr>
          <w:ilvl w:val="0"/>
          <w:numId w:val="42"/>
        </w:numPr>
      </w:pPr>
      <w:r w:rsidRPr="0045537E">
        <w:t>Offences and penalties;</w:t>
      </w:r>
    </w:p>
    <w:p w14:paraId="788EEACA" w14:textId="77777777" w:rsidR="0045537E" w:rsidRPr="0045537E" w:rsidRDefault="0045537E" w:rsidP="00746D65">
      <w:pPr>
        <w:numPr>
          <w:ilvl w:val="0"/>
          <w:numId w:val="42"/>
        </w:numPr>
      </w:pPr>
      <w:r w:rsidRPr="0045537E">
        <w:t>Appeals; and</w:t>
      </w:r>
    </w:p>
    <w:p w14:paraId="1DD24138" w14:textId="77777777" w:rsidR="0045537E" w:rsidRPr="0045537E" w:rsidRDefault="0045537E" w:rsidP="00746D65">
      <w:pPr>
        <w:numPr>
          <w:ilvl w:val="0"/>
          <w:numId w:val="42"/>
        </w:numPr>
      </w:pPr>
      <w:r w:rsidRPr="0045537E">
        <w:t>Recovery of arrears.</w:t>
      </w:r>
    </w:p>
    <w:p w14:paraId="261CC24F" w14:textId="77777777" w:rsidR="0045537E" w:rsidRPr="0045537E" w:rsidRDefault="0045537E" w:rsidP="0045537E">
      <w:pPr>
        <w:ind w:left="360"/>
      </w:pPr>
      <w:r w:rsidRPr="0045537E">
        <w:t>APPLICATION OF CUSTOMS ACT, 1969 [15]</w:t>
      </w:r>
    </w:p>
    <w:p w14:paraId="385716AF" w14:textId="77777777" w:rsidR="0045537E" w:rsidRPr="0045537E" w:rsidRDefault="0045537E" w:rsidP="0045537E">
      <w:pPr>
        <w:ind w:left="360"/>
      </w:pPr>
      <w:r w:rsidRPr="0045537E">
        <w:t xml:space="preserve">The Customs Act, 1969 is the major law in the area of indirect taxation. It has been provided that the Federal Government may declare, by notification in the official Gazette, that any or </w:t>
      </w:r>
      <w:r w:rsidRPr="0045537E">
        <w:lastRenderedPageBreak/>
        <w:t>all of the provisions of the Customs Act shall be applicable in regard to like matters in respect of the excise duty and default surcharge leviable under the FEA. The notification for this purpose may contain the modifications and alterations for their adoption to the circumstances.</w:t>
      </w:r>
    </w:p>
    <w:p w14:paraId="000E0415" w14:textId="77777777" w:rsidR="0045537E" w:rsidRPr="0045537E" w:rsidRDefault="0045537E" w:rsidP="0045537E">
      <w:pPr>
        <w:ind w:left="360"/>
      </w:pPr>
      <w:r w:rsidRPr="0045537E">
        <w:t>LIABILITY UNDER SPECIAL CASES [9]</w:t>
      </w:r>
    </w:p>
    <w:p w14:paraId="34BF3833" w14:textId="77777777" w:rsidR="0045537E" w:rsidRPr="0045537E" w:rsidRDefault="0045537E" w:rsidP="0045537E">
      <w:pPr>
        <w:ind w:left="360"/>
      </w:pPr>
      <w:r w:rsidRPr="0045537E">
        <w:t>Normally the liability to pay the Federal excise duty is of the registered person but under the following cases the duty may be recovered from other persons:</w:t>
      </w:r>
    </w:p>
    <w:p w14:paraId="26DBDA91" w14:textId="77777777" w:rsidR="0045537E" w:rsidRPr="0045537E" w:rsidRDefault="0045537E" w:rsidP="0045537E">
      <w:pPr>
        <w:ind w:left="360"/>
      </w:pPr>
      <w:r w:rsidRPr="0045537E">
        <w:t>Closing or Discontinuation of Business [9(1)]</w:t>
      </w:r>
    </w:p>
    <w:p w14:paraId="5B5CAC37" w14:textId="77777777" w:rsidR="0045537E" w:rsidRPr="0045537E" w:rsidRDefault="0045537E" w:rsidP="0045537E">
      <w:pPr>
        <w:ind w:left="360"/>
      </w:pPr>
      <w:r w:rsidRPr="0045537E">
        <w:t>Where any private company or business enterprise is closed, discontinued or otherwise ceases to exist and amount of duty cannot be recovered from it, then it may be recovered from every such</w:t>
      </w:r>
    </w:p>
    <w:p w14:paraId="581FFE58" w14:textId="77777777" w:rsidR="00635374" w:rsidRPr="00635374" w:rsidRDefault="00635374" w:rsidP="002B48CD">
      <w:pPr>
        <w:ind w:left="360"/>
        <w:rPr>
          <w:rStyle w:val="Hyperlink"/>
        </w:rPr>
      </w:pPr>
      <w:r w:rsidRPr="00635374">
        <w:fldChar w:fldCharType="begin"/>
      </w:r>
      <w:r w:rsidRPr="00635374">
        <w:instrText>HYPERLINK "https://lh3.googleusercontent.com/gg/AN12HXTeRLKutxb94dS0jIl2svtE4BOLxfHjcJQXHC1AZxBvR40tlEFz2J4eTcs-litya1dVVpNtIPzCoJcFPr_iiXNiOxtMkJyF4uVO1gOiUCVC6kMZn_McSZo0H69iGgYtkeFFunZfO-NYrOPa99ucaKcrGcYMLjjOGBa93LR-bnbuz_40D7N9qC3GdR-Ve9Qsxi-1JiH-6EVLDE20u2l-wy3akrC9UFOe9ENyVpjFcGPSXjcSqDvpJ0qw6YE7QyYgtnj9x1Lnunj6MUCdbuQxXvGx1kiUGm9LUTI" \t "_blank"</w:instrText>
      </w:r>
      <w:r w:rsidRPr="00635374">
        <w:fldChar w:fldCharType="separate"/>
      </w:r>
    </w:p>
    <w:p w14:paraId="56130456" w14:textId="2B95DE68" w:rsidR="00B8427C" w:rsidRPr="006C2D30" w:rsidRDefault="00635374" w:rsidP="00B8427C">
      <w:pPr>
        <w:ind w:left="360"/>
        <w:rPr>
          <w:b/>
          <w:bCs/>
        </w:rPr>
      </w:pPr>
      <w:r w:rsidRPr="00635374">
        <w:fldChar w:fldCharType="end"/>
      </w:r>
      <w:r w:rsidR="00B8427C" w:rsidRPr="006C2D30">
        <w:rPr>
          <w:b/>
          <w:bCs/>
        </w:rPr>
        <w:t>Synopsis of Taxes</w:t>
      </w:r>
      <w:r w:rsidR="006C2D30">
        <w:rPr>
          <w:b/>
          <w:bCs/>
        </w:rPr>
        <w:t xml:space="preserve">                 </w:t>
      </w:r>
      <w:r w:rsidR="00B8427C" w:rsidRPr="006C2D30">
        <w:rPr>
          <w:b/>
          <w:bCs/>
        </w:rPr>
        <w:t xml:space="preserve"> FED - Levy, Collection &amp; Payment of Duty</w:t>
      </w:r>
      <w:r w:rsidR="006C2D30">
        <w:rPr>
          <w:b/>
          <w:bCs/>
        </w:rPr>
        <w:t xml:space="preserve">                   </w:t>
      </w:r>
      <w:r w:rsidR="00B8427C" w:rsidRPr="006C2D30">
        <w:rPr>
          <w:b/>
          <w:bCs/>
        </w:rPr>
        <w:t xml:space="preserve"> [37-598]</w:t>
      </w:r>
    </w:p>
    <w:p w14:paraId="329A3115" w14:textId="77777777" w:rsidR="00B8427C" w:rsidRPr="00B8427C" w:rsidRDefault="00B8427C" w:rsidP="00B8427C">
      <w:pPr>
        <w:ind w:left="360"/>
      </w:pPr>
      <w:r w:rsidRPr="00B8427C">
        <w:t>person who was an owner, partner or director of the company or business enterprise. These persons shall be jointly and severally liable for the payment of the excise duty.</w:t>
      </w:r>
    </w:p>
    <w:p w14:paraId="6059C44D" w14:textId="77777777" w:rsidR="00B8427C" w:rsidRPr="00B8427C" w:rsidRDefault="00B8427C" w:rsidP="00B8427C">
      <w:pPr>
        <w:ind w:left="360"/>
      </w:pPr>
      <w:r w:rsidRPr="00B8427C">
        <w:t>Transfer of Ownership [9(2)]</w:t>
      </w:r>
    </w:p>
    <w:p w14:paraId="6ECC975C" w14:textId="77777777" w:rsidR="00B8427C" w:rsidRPr="00B8427C" w:rsidRDefault="00B8427C" w:rsidP="00B8427C">
      <w:pPr>
        <w:ind w:left="360"/>
      </w:pPr>
      <w:r w:rsidRPr="00B8427C">
        <w:t>Where the ownership of a business or part thereof is transferred to another person as an ongoing concern, the duty chargeable to such business shall be paid by the person to whom the sale is made or ownership is transferred. If any amount of excise duty remains unpaid then it shall be the first charge on the asset of the business and payable by the transferee.</w:t>
      </w:r>
    </w:p>
    <w:p w14:paraId="39D79903" w14:textId="77777777" w:rsidR="00B8427C" w:rsidRPr="00B8427C" w:rsidRDefault="00B8427C" w:rsidP="00B8427C">
      <w:pPr>
        <w:ind w:left="360"/>
      </w:pPr>
      <w:r w:rsidRPr="00B8427C">
        <w:t>A business enterprise or a part thereof shall not be sold or transferred unless the outstanding excise duty is paid and a 'no objection certificate' has been obtained from the Commissioner.</w:t>
      </w:r>
    </w:p>
    <w:p w14:paraId="1F15D3D8" w14:textId="77777777" w:rsidR="00B8427C" w:rsidRPr="00B8427C" w:rsidRDefault="00B8427C" w:rsidP="00B8427C">
      <w:pPr>
        <w:ind w:left="360"/>
      </w:pPr>
      <w:r w:rsidRPr="00B8427C">
        <w:t>Termination of Business [9(3)]</w:t>
      </w:r>
    </w:p>
    <w:p w14:paraId="236CD173" w14:textId="77777777" w:rsidR="00B8427C" w:rsidRPr="00B8427C" w:rsidRDefault="00B8427C" w:rsidP="00B8427C">
      <w:pPr>
        <w:ind w:left="360"/>
      </w:pPr>
      <w:r w:rsidRPr="00B8427C">
        <w:t>Where any amount of excise duty is outstanding against such a business which is terminated, the same will be recovered from a person who has terminated the business or part thereof.</w:t>
      </w:r>
    </w:p>
    <w:p w14:paraId="20ABE34C" w14:textId="77777777" w:rsidR="00B8427C" w:rsidRPr="00B8427C" w:rsidRDefault="00B8427C" w:rsidP="00B8427C">
      <w:pPr>
        <w:ind w:left="360"/>
      </w:pPr>
      <w:r w:rsidRPr="00B8427C">
        <w:t>REGISTRATION [13]</w:t>
      </w:r>
    </w:p>
    <w:p w14:paraId="7D3BAF20" w14:textId="77777777" w:rsidR="00B8427C" w:rsidRPr="00B8427C" w:rsidRDefault="00B8427C" w:rsidP="00B8427C">
      <w:pPr>
        <w:ind w:left="360"/>
      </w:pPr>
      <w:r w:rsidRPr="00B8427C">
        <w:t>Any person who is engaged in any activity which is liable to Federal excise duty is required to obtain registration under the FEA. The activities may be any of the following:</w:t>
      </w:r>
    </w:p>
    <w:p w14:paraId="75BA5AA1" w14:textId="77777777" w:rsidR="00B8427C" w:rsidRPr="00B8427C" w:rsidRDefault="00B8427C" w:rsidP="00746D65">
      <w:pPr>
        <w:numPr>
          <w:ilvl w:val="0"/>
          <w:numId w:val="43"/>
        </w:numPr>
      </w:pPr>
      <w:r w:rsidRPr="00B8427C">
        <w:t>Production or manufacturing of goods, or</w:t>
      </w:r>
    </w:p>
    <w:p w14:paraId="0933C402" w14:textId="77777777" w:rsidR="00B8427C" w:rsidRPr="00B8427C" w:rsidRDefault="00B8427C" w:rsidP="00746D65">
      <w:pPr>
        <w:numPr>
          <w:ilvl w:val="0"/>
          <w:numId w:val="43"/>
        </w:numPr>
      </w:pPr>
      <w:r w:rsidRPr="00B8427C">
        <w:lastRenderedPageBreak/>
        <w:t>Providing or rendering of services.</w:t>
      </w:r>
    </w:p>
    <w:p w14:paraId="21F33B66" w14:textId="77777777" w:rsidR="00B8427C" w:rsidRPr="00B8427C" w:rsidRDefault="00B8427C" w:rsidP="00B8427C">
      <w:pPr>
        <w:ind w:left="360"/>
      </w:pPr>
      <w:r w:rsidRPr="00B8427C">
        <w:t>The registration under the Federal Excise Act is compulsory regardless of the annual turnover or volume of sales of excisable goods or services. It shall be regulated through the Rules prescribed by FBR. [13(1)]</w:t>
      </w:r>
    </w:p>
    <w:p w14:paraId="0B3A7427" w14:textId="77777777" w:rsidR="00B8427C" w:rsidRPr="00B8427C" w:rsidRDefault="00B8427C" w:rsidP="00B8427C">
      <w:pPr>
        <w:ind w:left="360"/>
      </w:pPr>
      <w:r w:rsidRPr="00B8427C">
        <w:t>Where a person is already registered under the STA, he shall not be required to take separate registration for excise purposes. However, the provisions of Sales Tax Act shall not apply to such a person who is liable to be registered under the Federal Excise Act but is not liable to registration under the Sales Tax Act. [13(2)]</w:t>
      </w:r>
    </w:p>
    <w:p w14:paraId="5C86A334" w14:textId="77777777" w:rsidR="00B8427C" w:rsidRPr="00B8427C" w:rsidRDefault="00B8427C" w:rsidP="00B8427C">
      <w:pPr>
        <w:ind w:left="360"/>
      </w:pPr>
      <w:r w:rsidRPr="00B8427C">
        <w:t>Registration Rules</w:t>
      </w:r>
    </w:p>
    <w:p w14:paraId="342FF415" w14:textId="77777777" w:rsidR="00B8427C" w:rsidRPr="00B8427C" w:rsidRDefault="00B8427C" w:rsidP="00B8427C">
      <w:pPr>
        <w:ind w:left="360"/>
      </w:pPr>
      <w:r w:rsidRPr="00B8427C">
        <w:t>Chapter - II (Rule - 3 through Rule - 6) of the FER contains the provisions regarding registration and allied matters. These provisions are briefly discussed in the coming paragraphs.</w:t>
      </w:r>
    </w:p>
    <w:p w14:paraId="2EB39C93" w14:textId="77777777" w:rsidR="00B8427C" w:rsidRPr="00B8427C" w:rsidRDefault="00B8427C" w:rsidP="00746D65">
      <w:pPr>
        <w:numPr>
          <w:ilvl w:val="0"/>
          <w:numId w:val="44"/>
        </w:numPr>
      </w:pPr>
      <w:r w:rsidRPr="00B8427C">
        <w:t>A person who is required to be registered under the Federal Excise Act, if not already registered, shall apply to the Commissioner for registration before commencing manufacturing of any excisable goods or rendering or providing any excisable services. [R-3(1)]</w:t>
      </w:r>
    </w:p>
    <w:p w14:paraId="3B8A902A" w14:textId="77777777" w:rsidR="00B8427C" w:rsidRPr="00B8427C" w:rsidRDefault="00B8427C" w:rsidP="00746D65">
      <w:pPr>
        <w:numPr>
          <w:ilvl w:val="0"/>
          <w:numId w:val="44"/>
        </w:numPr>
      </w:pPr>
      <w:r w:rsidRPr="00B8427C">
        <w:t>The application shall be submitted on a prescribed form (i.e., Form STR - 1). [R - 3(1)]</w:t>
      </w:r>
    </w:p>
    <w:p w14:paraId="4DC97027" w14:textId="77777777" w:rsidR="00B8427C" w:rsidRPr="00B8427C" w:rsidRDefault="00B8427C" w:rsidP="00746D65">
      <w:pPr>
        <w:numPr>
          <w:ilvl w:val="0"/>
          <w:numId w:val="44"/>
        </w:numPr>
      </w:pPr>
      <w:r w:rsidRPr="00B8427C">
        <w:t>Application for excisable goods shall be filed to the Commissioner having jurisdiction as per following:</w:t>
      </w:r>
    </w:p>
    <w:p w14:paraId="43E05A4A" w14:textId="77777777" w:rsidR="00B8427C" w:rsidRPr="00B8427C" w:rsidRDefault="00B8427C" w:rsidP="00B8427C">
      <w:pPr>
        <w:ind w:left="360"/>
      </w:pPr>
      <w:r w:rsidRPr="00B8427C">
        <w:t>[R - 3(2) &amp; (3)]</w:t>
      </w:r>
    </w:p>
    <w:p w14:paraId="10F4A5B9" w14:textId="77777777" w:rsidR="00B8427C" w:rsidRPr="00B8427C" w:rsidRDefault="00B8427C" w:rsidP="00B8427C">
      <w:pPr>
        <w:ind w:left="360"/>
      </w:pPr>
      <w:r w:rsidRPr="00B8427C">
        <w:t>In case of companies, the Commissioner having jurisdiction over that area where the registered head office is located. A company may transfer its registration to the Commissioner having jurisdiction over the area where manufacturing unit is located; and</w:t>
      </w:r>
    </w:p>
    <w:p w14:paraId="14865FB5" w14:textId="77777777" w:rsidR="00B8427C" w:rsidRPr="00B8427C" w:rsidRDefault="00B8427C" w:rsidP="00B8427C">
      <w:pPr>
        <w:ind w:left="360"/>
      </w:pPr>
      <w:r w:rsidRPr="00B8427C">
        <w:t xml:space="preserve">Sources and related content </w:t>
      </w:r>
    </w:p>
    <w:p w14:paraId="1E744E3C" w14:textId="210EC8EF" w:rsidR="00DE00AD" w:rsidRPr="00DE00AD" w:rsidRDefault="00DE00AD" w:rsidP="00DE00AD">
      <w:pPr>
        <w:ind w:left="360"/>
        <w:rPr>
          <w:b/>
          <w:bCs/>
        </w:rPr>
      </w:pPr>
      <w:r w:rsidRPr="00DE00AD">
        <w:rPr>
          <w:b/>
          <w:bCs/>
        </w:rPr>
        <w:t>Synopsis of Taxes</w:t>
      </w:r>
      <w:r w:rsidR="000E5014" w:rsidRPr="000E5014">
        <w:rPr>
          <w:b/>
          <w:bCs/>
        </w:rPr>
        <w:t xml:space="preserve">               </w:t>
      </w:r>
      <w:r w:rsidRPr="00DE00AD">
        <w:rPr>
          <w:b/>
          <w:bCs/>
        </w:rPr>
        <w:t xml:space="preserve"> FED - Levy, Collection &amp; Payment of Duty</w:t>
      </w:r>
      <w:r w:rsidR="000E5014" w:rsidRPr="000E5014">
        <w:rPr>
          <w:b/>
          <w:bCs/>
        </w:rPr>
        <w:t xml:space="preserve">         </w:t>
      </w:r>
      <w:r w:rsidRPr="00DE00AD">
        <w:rPr>
          <w:b/>
          <w:bCs/>
        </w:rPr>
        <w:t xml:space="preserve"> [37-599]</w:t>
      </w:r>
    </w:p>
    <w:p w14:paraId="6EEA04CC" w14:textId="77777777" w:rsidR="00DE00AD" w:rsidRPr="00DE00AD" w:rsidRDefault="00DE00AD" w:rsidP="00DE00AD">
      <w:pPr>
        <w:ind w:left="360"/>
      </w:pPr>
      <w:r w:rsidRPr="00DE00AD">
        <w:t>ii) In case of a non-corporate person (i.e., other than companies) whose business premises and manufacturing unit are located in different areas, the Commissioner having jurisdiction over the area where manufacturing unit is located.</w:t>
      </w:r>
    </w:p>
    <w:p w14:paraId="22C6FE5F" w14:textId="77777777" w:rsidR="00DE00AD" w:rsidRPr="00DE00AD" w:rsidRDefault="00DE00AD" w:rsidP="00DE00AD">
      <w:pPr>
        <w:ind w:left="360"/>
      </w:pPr>
      <w:r w:rsidRPr="00DE00AD">
        <w:t>Application for excisable services shall be filed to the Commissioner of the area where the head office of the applicant is located. [R - 3(4)]</w:t>
      </w:r>
    </w:p>
    <w:p w14:paraId="47194A85" w14:textId="77777777" w:rsidR="00DE00AD" w:rsidRPr="00DE00AD" w:rsidRDefault="00DE00AD" w:rsidP="00746D65">
      <w:pPr>
        <w:numPr>
          <w:ilvl w:val="0"/>
          <w:numId w:val="45"/>
        </w:numPr>
      </w:pPr>
      <w:r w:rsidRPr="00DE00AD">
        <w:lastRenderedPageBreak/>
        <w:t>The Commissioner or other authorized officer shall conduct the necessary verification or inquiry and thereafter shall forward the application to Central Registration Office (CRO) in the FBR which shall issue the registration certificate. [R - 3(5)]</w:t>
      </w:r>
    </w:p>
    <w:p w14:paraId="304C9926" w14:textId="77777777" w:rsidR="00DE00AD" w:rsidRPr="00DE00AD" w:rsidRDefault="00DE00AD" w:rsidP="00746D65">
      <w:pPr>
        <w:numPr>
          <w:ilvl w:val="0"/>
          <w:numId w:val="45"/>
        </w:numPr>
      </w:pPr>
      <w:r w:rsidRPr="00DE00AD">
        <w:t>The application for registration under the Federal Excise Act may be filed electronically. [R-3(6)]</w:t>
      </w:r>
    </w:p>
    <w:p w14:paraId="059C0F90" w14:textId="77777777" w:rsidR="00DE00AD" w:rsidRPr="00DE00AD" w:rsidRDefault="00DE00AD" w:rsidP="00DE00AD">
      <w:pPr>
        <w:ind w:left="360"/>
      </w:pPr>
      <w:r w:rsidRPr="00DE00AD">
        <w:t>Failure to Get Registration / Compulsory Registration [R - 3A]</w:t>
      </w:r>
    </w:p>
    <w:p w14:paraId="4F0DC919" w14:textId="77777777" w:rsidR="00DE00AD" w:rsidRPr="00DE00AD" w:rsidRDefault="00DE00AD" w:rsidP="00746D65">
      <w:pPr>
        <w:numPr>
          <w:ilvl w:val="0"/>
          <w:numId w:val="46"/>
        </w:numPr>
      </w:pPr>
      <w:r w:rsidRPr="00DE00AD">
        <w:t>The Commissioner or any other authorized officer shall issue a notice to a person who is liable to be registered but has not applied for registration. Such a notice shall be issue only if the Commissioner is satisfied that the person is liable to be registered. Such a notice is to be responded within fifteen (15) days.</w:t>
      </w:r>
    </w:p>
    <w:p w14:paraId="5EE8B05A" w14:textId="77777777" w:rsidR="00DE00AD" w:rsidRPr="00DE00AD" w:rsidRDefault="00DE00AD" w:rsidP="00746D65">
      <w:pPr>
        <w:numPr>
          <w:ilvl w:val="0"/>
          <w:numId w:val="46"/>
        </w:numPr>
      </w:pPr>
      <w:r w:rsidRPr="00DE00AD">
        <w:t>Where the person has submitted his reply within the specified time and contested his liability to be registered, the officer issuing the notice shall, after providing an opportunity of personal hearing, pass an order determining therein whether or not the person is liable to be registered compulsorily.</w:t>
      </w:r>
    </w:p>
    <w:p w14:paraId="1FC25898" w14:textId="77777777" w:rsidR="00DE00AD" w:rsidRPr="00DE00AD" w:rsidRDefault="00DE00AD" w:rsidP="00746D65">
      <w:pPr>
        <w:numPr>
          <w:ilvl w:val="0"/>
          <w:numId w:val="46"/>
        </w:numPr>
      </w:pPr>
      <w:r w:rsidRPr="00DE00AD">
        <w:t>The Commissioner shall register the person compulsorily if the person does not respond within the specified time. The order shall contain the reasons for registration.</w:t>
      </w:r>
    </w:p>
    <w:p w14:paraId="7DCD8845" w14:textId="77777777" w:rsidR="00DE00AD" w:rsidRPr="00DE00AD" w:rsidRDefault="00DE00AD" w:rsidP="00746D65">
      <w:pPr>
        <w:numPr>
          <w:ilvl w:val="0"/>
          <w:numId w:val="46"/>
        </w:numPr>
      </w:pPr>
      <w:r w:rsidRPr="00DE00AD">
        <w:t>Copy of the orders shall be sent to the concerned person and the CRO along with the particular of such person. The CRO shall allot a registration number and send the same to the person either through the RTO or registered mail / courier service.</w:t>
      </w:r>
    </w:p>
    <w:p w14:paraId="50F1C317" w14:textId="77777777" w:rsidR="00DE00AD" w:rsidRPr="00DE00AD" w:rsidRDefault="00DE00AD" w:rsidP="00746D65">
      <w:pPr>
        <w:numPr>
          <w:ilvl w:val="0"/>
          <w:numId w:val="46"/>
        </w:numPr>
      </w:pPr>
      <w:r w:rsidRPr="00DE00AD">
        <w:t>A person compulsorily registered shall comply with all the provisions of the FEA and the rules made thereunder. In case of his failure to do so, the Commissioner having jurisdiction may order an audit of his record and proceed for recovery of dues.</w:t>
      </w:r>
    </w:p>
    <w:p w14:paraId="65D6254A" w14:textId="77777777" w:rsidR="00DE00AD" w:rsidRPr="00DE00AD" w:rsidRDefault="00DE00AD" w:rsidP="00746D65">
      <w:pPr>
        <w:numPr>
          <w:ilvl w:val="0"/>
          <w:numId w:val="46"/>
        </w:numPr>
      </w:pPr>
      <w:r w:rsidRPr="00DE00AD">
        <w:t>The CRO shall cancel the registration if later on it is established that the person was wrongly registered. Under this case such a person shall not be liable to pay any duty, default surcharge or penalty.</w:t>
      </w:r>
    </w:p>
    <w:p w14:paraId="63618337" w14:textId="77777777" w:rsidR="00DE00AD" w:rsidRPr="00DE00AD" w:rsidRDefault="00DE00AD" w:rsidP="00DE00AD">
      <w:pPr>
        <w:ind w:left="360"/>
      </w:pPr>
      <w:r w:rsidRPr="00DE00AD">
        <w:t>Change in Particulars of Registration [R - 4]</w:t>
      </w:r>
    </w:p>
    <w:p w14:paraId="2EF3AE12" w14:textId="77777777" w:rsidR="00DE00AD" w:rsidRPr="00DE00AD" w:rsidRDefault="00DE00AD" w:rsidP="00DE00AD">
      <w:pPr>
        <w:ind w:left="360"/>
      </w:pPr>
      <w:r w:rsidRPr="00DE00AD">
        <w:t>A registered person is required to notify to the Commissioner about any change in any particulars stated in the registration application or registration certificate. The change is to be notified within fourteen (14) days of the change.</w:t>
      </w:r>
    </w:p>
    <w:p w14:paraId="5569C141" w14:textId="77777777" w:rsidR="00DE00AD" w:rsidRPr="00DE00AD" w:rsidRDefault="00DE00AD" w:rsidP="00DE00AD">
      <w:pPr>
        <w:ind w:left="360"/>
      </w:pPr>
      <w:r w:rsidRPr="00DE00AD">
        <w:t>Transfer of Registration [R - 5]</w:t>
      </w:r>
    </w:p>
    <w:p w14:paraId="5527B6D9" w14:textId="77777777" w:rsidR="00DE00AD" w:rsidRPr="00DE00AD" w:rsidRDefault="00DE00AD" w:rsidP="00DE00AD">
      <w:pPr>
        <w:ind w:left="360"/>
      </w:pPr>
      <w:r w:rsidRPr="00DE00AD">
        <w:lastRenderedPageBreak/>
        <w:t>The FBR may transfer the registration of a registered person from one Office to another Office or to the Large Taxpayers Unit (LTU). This transfer shall be in writing and subject to such conditions, limitations or restrictions as imposed by the FBR. [R - 5(1)]</w:t>
      </w:r>
    </w:p>
    <w:p w14:paraId="6F9E93AC" w14:textId="77777777" w:rsidR="00DE00AD" w:rsidRPr="00DE00AD" w:rsidRDefault="00DE00AD" w:rsidP="00DE00AD">
      <w:pPr>
        <w:ind w:left="360"/>
      </w:pPr>
      <w:r w:rsidRPr="00DE00AD">
        <w:t>The Commissioner in whose jurisdiction the registration has been transferred shall issue a new certificate of registration which shall also contain the reference to the previous registration certificate. [R - 5(2)]</w:t>
      </w:r>
    </w:p>
    <w:p w14:paraId="6F342DE4" w14:textId="5AE970B8" w:rsidR="002D794E" w:rsidRPr="002D794E" w:rsidRDefault="002D794E" w:rsidP="002D794E">
      <w:pPr>
        <w:ind w:left="360"/>
        <w:rPr>
          <w:b/>
          <w:bCs/>
        </w:rPr>
      </w:pPr>
      <w:r w:rsidRPr="002D794E">
        <w:rPr>
          <w:b/>
          <w:bCs/>
        </w:rPr>
        <w:t>Synopsis of Taxes</w:t>
      </w:r>
      <w:r>
        <w:rPr>
          <w:b/>
          <w:bCs/>
        </w:rPr>
        <w:t xml:space="preserve">               </w:t>
      </w:r>
      <w:r w:rsidRPr="002D794E">
        <w:rPr>
          <w:b/>
          <w:bCs/>
        </w:rPr>
        <w:t xml:space="preserve"> FED - Levy, Collection &amp; Payment of Duty</w:t>
      </w:r>
      <w:r>
        <w:rPr>
          <w:b/>
          <w:bCs/>
        </w:rPr>
        <w:t xml:space="preserve">                    </w:t>
      </w:r>
      <w:r w:rsidRPr="002D794E">
        <w:rPr>
          <w:b/>
          <w:bCs/>
        </w:rPr>
        <w:t xml:space="preserve"> [37-600]</w:t>
      </w:r>
    </w:p>
    <w:p w14:paraId="29FFFDD4" w14:textId="33701DCE" w:rsidR="002D794E" w:rsidRPr="002D794E" w:rsidRDefault="002D794E" w:rsidP="002D794E">
      <w:pPr>
        <w:ind w:left="360"/>
      </w:pPr>
      <w:r w:rsidRPr="002D794E">
        <w:t xml:space="preserve"> A registered person shall have to apply to the Commissioner for transfer of his registration if he intends to shift his business activity from the jurisdiction of one Commissioner to another or he has any other valid reason for such transfer. [R - 5(3)]</w:t>
      </w:r>
    </w:p>
    <w:p w14:paraId="5CB98515" w14:textId="77777777" w:rsidR="002D794E" w:rsidRPr="002D794E" w:rsidRDefault="002D794E" w:rsidP="002D794E">
      <w:pPr>
        <w:ind w:left="360"/>
      </w:pPr>
      <w:r w:rsidRPr="002D794E">
        <w:t>Miscellaneous Provisions [Rule - 6]</w:t>
      </w:r>
    </w:p>
    <w:p w14:paraId="54335304" w14:textId="77777777" w:rsidR="002D794E" w:rsidRPr="002D794E" w:rsidRDefault="002D794E" w:rsidP="002D794E">
      <w:pPr>
        <w:ind w:left="360"/>
      </w:pPr>
      <w:r w:rsidRPr="002D794E">
        <w:t>A person shall apply to the Commissioner for cancellation of his registration if he ceases to manufacture excisable goods or provide or render excisable services. The Commissioner may cancel the registration after necessary audit or enquiry. The registration shall be cancelled within later of three (3) months from the date of application or the date on which all dues under the FEA are deposited by the applicant. [R - 6(1)]</w:t>
      </w:r>
    </w:p>
    <w:p w14:paraId="500498DE" w14:textId="77777777" w:rsidR="002D794E" w:rsidRPr="002D794E" w:rsidRDefault="002D794E" w:rsidP="002D794E">
      <w:pPr>
        <w:ind w:left="360"/>
      </w:pPr>
      <w:r w:rsidRPr="002D794E">
        <w:t>The Commissioner may suspend the registration of a person if he has reasons to believe that the said person has: [R - 6(2)]</w:t>
      </w:r>
    </w:p>
    <w:p w14:paraId="5B696360" w14:textId="77777777" w:rsidR="002D794E" w:rsidRPr="002D794E" w:rsidRDefault="002D794E" w:rsidP="00746D65">
      <w:pPr>
        <w:numPr>
          <w:ilvl w:val="0"/>
          <w:numId w:val="47"/>
        </w:numPr>
      </w:pPr>
      <w:r w:rsidRPr="002D794E">
        <w:t>Issued fake invoices;</w:t>
      </w:r>
    </w:p>
    <w:p w14:paraId="751634D6" w14:textId="77777777" w:rsidR="002D794E" w:rsidRPr="002D794E" w:rsidRDefault="002D794E" w:rsidP="00746D65">
      <w:pPr>
        <w:numPr>
          <w:ilvl w:val="0"/>
          <w:numId w:val="47"/>
        </w:numPr>
      </w:pPr>
      <w:r w:rsidRPr="002D794E">
        <w:t>Evaded the excise duty, or</w:t>
      </w:r>
    </w:p>
    <w:p w14:paraId="6FF5E336" w14:textId="77777777" w:rsidR="002D794E" w:rsidRPr="002D794E" w:rsidRDefault="002D794E" w:rsidP="00746D65">
      <w:pPr>
        <w:numPr>
          <w:ilvl w:val="0"/>
          <w:numId w:val="47"/>
        </w:numPr>
      </w:pPr>
      <w:r w:rsidRPr="002D794E">
        <w:t>Committed any offence or irregularity to evade excise duty or avoid his obligations under the law.</w:t>
      </w:r>
    </w:p>
    <w:p w14:paraId="471A76FE" w14:textId="77777777" w:rsidR="002D794E" w:rsidRPr="002D794E" w:rsidRDefault="002D794E" w:rsidP="002D794E">
      <w:pPr>
        <w:ind w:left="360"/>
      </w:pPr>
      <w:r w:rsidRPr="002D794E">
        <w:t>The Commissioner shall have to confirm the facts and veracity of the information and to provide opportunity of being heard to the person before suspension of the registration.</w:t>
      </w:r>
    </w:p>
    <w:p w14:paraId="5D53C929" w14:textId="77777777" w:rsidR="002D794E" w:rsidRPr="002D794E" w:rsidRDefault="002D794E" w:rsidP="002D794E">
      <w:pPr>
        <w:ind w:left="360"/>
      </w:pPr>
      <w:r w:rsidRPr="002D794E">
        <w:t>The Commissioner may withdraw the suspension order if the person has approached him for the same and the Commissioner, after due enquiring, is satisfied that the person is not engaged in the activities due to which registration may be suspended. [R - 6(3)]</w:t>
      </w:r>
    </w:p>
    <w:p w14:paraId="72591065" w14:textId="77777777" w:rsidR="002D794E" w:rsidRPr="002D794E" w:rsidRDefault="002D794E" w:rsidP="002D794E">
      <w:pPr>
        <w:ind w:left="360"/>
      </w:pPr>
      <w:r w:rsidRPr="002D794E">
        <w:t>Only one registration may be applied by and granted to a person where the person is: [R - 6(4)]</w:t>
      </w:r>
    </w:p>
    <w:p w14:paraId="5DD6DF1C" w14:textId="77777777" w:rsidR="002D794E" w:rsidRPr="002D794E" w:rsidRDefault="002D794E" w:rsidP="00746D65">
      <w:pPr>
        <w:numPr>
          <w:ilvl w:val="0"/>
          <w:numId w:val="48"/>
        </w:numPr>
      </w:pPr>
      <w:r w:rsidRPr="002D794E">
        <w:t>Manufacturing or producing more than one excisable goods;</w:t>
      </w:r>
    </w:p>
    <w:p w14:paraId="173A2F15" w14:textId="77777777" w:rsidR="002D794E" w:rsidRPr="002D794E" w:rsidRDefault="002D794E" w:rsidP="00746D65">
      <w:pPr>
        <w:numPr>
          <w:ilvl w:val="0"/>
          <w:numId w:val="48"/>
        </w:numPr>
      </w:pPr>
      <w:r w:rsidRPr="002D794E">
        <w:t>Manufacturing or producing excisable as well as non-excisable goods;</w:t>
      </w:r>
    </w:p>
    <w:p w14:paraId="2E2D0069" w14:textId="77777777" w:rsidR="002D794E" w:rsidRPr="002D794E" w:rsidRDefault="002D794E" w:rsidP="00746D65">
      <w:pPr>
        <w:numPr>
          <w:ilvl w:val="0"/>
          <w:numId w:val="48"/>
        </w:numPr>
      </w:pPr>
      <w:r w:rsidRPr="002D794E">
        <w:lastRenderedPageBreak/>
        <w:t>Providing or rendering more than one excisable services; or</w:t>
      </w:r>
    </w:p>
    <w:p w14:paraId="0F759670" w14:textId="77777777" w:rsidR="002D794E" w:rsidRPr="002D794E" w:rsidRDefault="002D794E" w:rsidP="00746D65">
      <w:pPr>
        <w:numPr>
          <w:ilvl w:val="0"/>
          <w:numId w:val="48"/>
        </w:numPr>
      </w:pPr>
      <w:r w:rsidRPr="002D794E">
        <w:t>Providing or rendering excisable as well as non-excisable services.</w:t>
      </w:r>
    </w:p>
    <w:p w14:paraId="2D18F572" w14:textId="77777777" w:rsidR="002D794E" w:rsidRPr="002D794E" w:rsidRDefault="002D794E" w:rsidP="002D794E">
      <w:pPr>
        <w:ind w:left="360"/>
      </w:pPr>
      <w:r w:rsidRPr="002D794E">
        <w:t>Where a person is also registered under the STA the provisions of the Sales Tax Law shall apply to the following matters under the FEA:</w:t>
      </w:r>
    </w:p>
    <w:p w14:paraId="318CD714" w14:textId="77777777" w:rsidR="002D794E" w:rsidRPr="002D794E" w:rsidRDefault="002D794E" w:rsidP="00746D65">
      <w:pPr>
        <w:numPr>
          <w:ilvl w:val="0"/>
          <w:numId w:val="49"/>
        </w:numPr>
      </w:pPr>
      <w:r w:rsidRPr="002D794E">
        <w:t>De-registration;</w:t>
      </w:r>
    </w:p>
    <w:p w14:paraId="0323EABE" w14:textId="77777777" w:rsidR="002D794E" w:rsidRPr="002D794E" w:rsidRDefault="002D794E" w:rsidP="00746D65">
      <w:pPr>
        <w:numPr>
          <w:ilvl w:val="0"/>
          <w:numId w:val="49"/>
        </w:numPr>
      </w:pPr>
      <w:r w:rsidRPr="002D794E">
        <w:t>Suspension or cancellation of registration;</w:t>
      </w:r>
    </w:p>
    <w:p w14:paraId="13F131A6" w14:textId="77777777" w:rsidR="002D794E" w:rsidRPr="002D794E" w:rsidRDefault="002D794E" w:rsidP="00746D65">
      <w:pPr>
        <w:numPr>
          <w:ilvl w:val="0"/>
          <w:numId w:val="49"/>
        </w:numPr>
      </w:pPr>
      <w:r w:rsidRPr="002D794E">
        <w:t>Transfer of registration; and</w:t>
      </w:r>
    </w:p>
    <w:p w14:paraId="270A70BF" w14:textId="77777777" w:rsidR="002D794E" w:rsidRPr="002D794E" w:rsidRDefault="002D794E" w:rsidP="00746D65">
      <w:pPr>
        <w:numPr>
          <w:ilvl w:val="0"/>
          <w:numId w:val="49"/>
        </w:numPr>
      </w:pPr>
      <w:r w:rsidRPr="002D794E">
        <w:t>Changes in registration.</w:t>
      </w:r>
    </w:p>
    <w:p w14:paraId="569405C9" w14:textId="77777777" w:rsidR="002D794E" w:rsidRPr="002D794E" w:rsidRDefault="002D794E" w:rsidP="002D794E">
      <w:pPr>
        <w:ind w:left="360"/>
      </w:pPr>
      <w:r w:rsidRPr="002D794E">
        <w:t>MAINTENANCE OF RECORDS [17]</w:t>
      </w:r>
    </w:p>
    <w:p w14:paraId="07AEC4EB" w14:textId="77777777" w:rsidR="002D794E" w:rsidRDefault="002D794E" w:rsidP="002D794E">
      <w:pPr>
        <w:ind w:left="360"/>
      </w:pPr>
      <w:r w:rsidRPr="002D794E">
        <w:t>A registered person is required to maintain certain books and records in respect of the excisable goods and services. The records are to be maintained by a person at his business premises or the registered office. The record is kept in English or Urdu language and for a period of six (6) years or till such further period the final decision in any proceedings including proceedings for assessment, appeal, revision, reference, petition and any proceedings before an Alternative Dispute Resolution Committee is finalized [17(1)]. Other provisions of the law are discussed below.</w:t>
      </w:r>
    </w:p>
    <w:p w14:paraId="4560AE82" w14:textId="77777777" w:rsidR="002D794E" w:rsidRPr="002D794E" w:rsidRDefault="002D794E" w:rsidP="002D794E">
      <w:pPr>
        <w:ind w:left="360"/>
      </w:pPr>
    </w:p>
    <w:p w14:paraId="021270C2" w14:textId="77777777" w:rsidR="00B8427C" w:rsidRPr="00B8427C" w:rsidRDefault="00B8427C" w:rsidP="00B8427C">
      <w:pPr>
        <w:ind w:left="360"/>
        <w:rPr>
          <w:rStyle w:val="Hyperlink"/>
        </w:rPr>
      </w:pPr>
      <w:r w:rsidRPr="00B8427C">
        <w:fldChar w:fldCharType="begin"/>
      </w:r>
      <w:r w:rsidRPr="00B8427C">
        <w:instrText>HYPERLINK "https://lh3.googleusercontent.com/gg/AN12HXQK3iasmGoty53yiKw9IP7pnTq1jm4LMV7Ng-Pd7SZB9ovAbzZHrVhkMVDhuPTKCeRa_vcgX5yy_Vq4WH5ca98mk4viySKRjXODRP2BzUUlmjC1CPQdqvhQ2hrbcf0fJqOmW7WneTMfFKlfSQu5Mm56Y9JmCp00BGtin45GzW3WmAvFon_o0LQ5InJfsfmblwPQPHwWhh3zSoyIwMonXtkKc-slMY6q8Z_sYG5vKP3BiuLvTfi3jZ6Nbf_e2A8tIdf4DeRVsUROwAtFuI7Gi4h0AaEWwYrM35o" \t "_blank"</w:instrText>
      </w:r>
      <w:r w:rsidRPr="00B8427C">
        <w:fldChar w:fldCharType="separate"/>
      </w:r>
    </w:p>
    <w:p w14:paraId="605377CC" w14:textId="4EA92F5D" w:rsidR="00B83F5A" w:rsidRPr="00000AD5" w:rsidRDefault="00B8427C" w:rsidP="00B83F5A">
      <w:pPr>
        <w:ind w:left="360"/>
        <w:rPr>
          <w:b/>
          <w:bCs/>
        </w:rPr>
      </w:pPr>
      <w:r w:rsidRPr="00B8427C">
        <w:fldChar w:fldCharType="end"/>
      </w:r>
      <w:r w:rsidR="00B83F5A" w:rsidRPr="00000AD5">
        <w:rPr>
          <w:b/>
          <w:bCs/>
        </w:rPr>
        <w:t>Synopsis of Taxes</w:t>
      </w:r>
      <w:r w:rsidR="00000AD5">
        <w:rPr>
          <w:b/>
          <w:bCs/>
        </w:rPr>
        <w:t xml:space="preserve">                  </w:t>
      </w:r>
      <w:r w:rsidR="00B83F5A" w:rsidRPr="00000AD5">
        <w:rPr>
          <w:b/>
          <w:bCs/>
        </w:rPr>
        <w:t xml:space="preserve"> FED - Levy, Collection &amp; Payment of Duty</w:t>
      </w:r>
      <w:r w:rsidR="00000AD5">
        <w:rPr>
          <w:b/>
          <w:bCs/>
        </w:rPr>
        <w:t xml:space="preserve">                  </w:t>
      </w:r>
      <w:r w:rsidR="00B83F5A" w:rsidRPr="00000AD5">
        <w:rPr>
          <w:b/>
          <w:bCs/>
        </w:rPr>
        <w:t xml:space="preserve"> [37-601]</w:t>
      </w:r>
    </w:p>
    <w:p w14:paraId="7D27B45B" w14:textId="77777777" w:rsidR="00B83F5A" w:rsidRPr="00B83F5A" w:rsidRDefault="00B83F5A" w:rsidP="00B83F5A">
      <w:pPr>
        <w:ind w:left="360"/>
      </w:pPr>
      <w:r w:rsidRPr="00B83F5A">
        <w:t>Records for Goods [17(1)]</w:t>
      </w:r>
    </w:p>
    <w:p w14:paraId="773F12CC" w14:textId="77777777" w:rsidR="00B83F5A" w:rsidRPr="00B83F5A" w:rsidRDefault="00B83F5A" w:rsidP="00B83F5A">
      <w:pPr>
        <w:ind w:left="360"/>
      </w:pPr>
      <w:r w:rsidRPr="00B83F5A">
        <w:t>A registered person is required to maintain the following records of excisable goods purchased, manufactured and cleared by him or by his agent acting on his behalf.</w:t>
      </w:r>
    </w:p>
    <w:p w14:paraId="49C1132C" w14:textId="77777777" w:rsidR="00B83F5A" w:rsidRPr="00B83F5A" w:rsidRDefault="00B83F5A" w:rsidP="00746D65">
      <w:pPr>
        <w:numPr>
          <w:ilvl w:val="0"/>
          <w:numId w:val="50"/>
        </w:numPr>
      </w:pPr>
      <w:r w:rsidRPr="00B83F5A">
        <w:t xml:space="preserve">Records of clearances and sales made indicating: </w:t>
      </w:r>
      <w:proofErr w:type="spellStart"/>
      <w:r w:rsidRPr="00B83F5A">
        <w:t>i</w:t>
      </w:r>
      <w:proofErr w:type="spellEnd"/>
      <w:r w:rsidRPr="00B83F5A">
        <w:t>) The description of the goods; ii) The quantity of the goods; iii) The value of the goods; iv) The name and address of the person to whom sales were made; and v) The amount of the duty charged, if any.</w:t>
      </w:r>
    </w:p>
    <w:p w14:paraId="0F094A97" w14:textId="77777777" w:rsidR="00B83F5A" w:rsidRPr="00B83F5A" w:rsidRDefault="00B83F5A" w:rsidP="00746D65">
      <w:pPr>
        <w:numPr>
          <w:ilvl w:val="0"/>
          <w:numId w:val="50"/>
        </w:numPr>
      </w:pPr>
      <w:r w:rsidRPr="00B83F5A">
        <w:t xml:space="preserve">Records of goods purchased indicating: </w:t>
      </w:r>
      <w:proofErr w:type="spellStart"/>
      <w:r w:rsidRPr="00B83F5A">
        <w:t>i</w:t>
      </w:r>
      <w:proofErr w:type="spellEnd"/>
      <w:r w:rsidRPr="00B83F5A">
        <w:t>) The description of the goods; ii) The quantity of the goods; iii) The value of the goods; iv) The name and address and registration number of the supplier; and v) The amount of the duty on purchases, if any.</w:t>
      </w:r>
    </w:p>
    <w:p w14:paraId="727F40E5" w14:textId="77777777" w:rsidR="00B83F5A" w:rsidRPr="00B83F5A" w:rsidRDefault="00B83F5A" w:rsidP="00746D65">
      <w:pPr>
        <w:numPr>
          <w:ilvl w:val="0"/>
          <w:numId w:val="50"/>
        </w:numPr>
      </w:pPr>
      <w:r w:rsidRPr="00B83F5A">
        <w:t>Records of goods cleared and sold without payment of duty.</w:t>
      </w:r>
    </w:p>
    <w:p w14:paraId="16E97A52" w14:textId="77777777" w:rsidR="00B83F5A" w:rsidRPr="00B83F5A" w:rsidRDefault="00B83F5A" w:rsidP="00746D65">
      <w:pPr>
        <w:numPr>
          <w:ilvl w:val="0"/>
          <w:numId w:val="50"/>
        </w:numPr>
      </w:pPr>
      <w:r w:rsidRPr="00B83F5A">
        <w:lastRenderedPageBreak/>
        <w:t>Records of invoices, bills, accounts, agreements, contracts, orders and other allied business matters.</w:t>
      </w:r>
    </w:p>
    <w:p w14:paraId="16064946" w14:textId="77777777" w:rsidR="00B83F5A" w:rsidRPr="00B83F5A" w:rsidRDefault="00B83F5A" w:rsidP="00746D65">
      <w:pPr>
        <w:numPr>
          <w:ilvl w:val="0"/>
          <w:numId w:val="50"/>
        </w:numPr>
      </w:pPr>
      <w:r w:rsidRPr="00B83F5A">
        <w:t>Records of production, stocks and inventory.</w:t>
      </w:r>
    </w:p>
    <w:p w14:paraId="0A35BFBA" w14:textId="77777777" w:rsidR="00B83F5A" w:rsidRPr="00B83F5A" w:rsidRDefault="00B83F5A" w:rsidP="00746D65">
      <w:pPr>
        <w:numPr>
          <w:ilvl w:val="0"/>
          <w:numId w:val="50"/>
        </w:numPr>
      </w:pPr>
      <w:r w:rsidRPr="00B83F5A">
        <w:t>Records of imports and exports.</w:t>
      </w:r>
    </w:p>
    <w:p w14:paraId="4B08E603" w14:textId="77777777" w:rsidR="00B83F5A" w:rsidRPr="00B83F5A" w:rsidRDefault="00B83F5A" w:rsidP="00746D65">
      <w:pPr>
        <w:numPr>
          <w:ilvl w:val="0"/>
          <w:numId w:val="50"/>
        </w:numPr>
      </w:pPr>
      <w:r w:rsidRPr="00B83F5A">
        <w:t>Any other records as specified by the FBR.</w:t>
      </w:r>
    </w:p>
    <w:p w14:paraId="2F6CD7B5" w14:textId="77777777" w:rsidR="00B83F5A" w:rsidRPr="00B83F5A" w:rsidRDefault="00B83F5A" w:rsidP="00B83F5A">
      <w:pPr>
        <w:ind w:left="360"/>
      </w:pPr>
      <w:r w:rsidRPr="00B83F5A">
        <w:t>Records for Services [17(3)]</w:t>
      </w:r>
    </w:p>
    <w:p w14:paraId="7D9C13B1" w14:textId="77777777" w:rsidR="00B83F5A" w:rsidRPr="00B83F5A" w:rsidRDefault="00B83F5A" w:rsidP="00B83F5A">
      <w:pPr>
        <w:ind w:left="360"/>
      </w:pPr>
      <w:r w:rsidRPr="00B83F5A">
        <w:t>A registered person who is providing or rendering excisable services shall have to keep the same record as is to be maintained by a person manufacturing and clearing the goods.</w:t>
      </w:r>
    </w:p>
    <w:p w14:paraId="67AC5E71" w14:textId="77777777" w:rsidR="00B83F5A" w:rsidRPr="00B83F5A" w:rsidRDefault="00B83F5A" w:rsidP="00746D65">
      <w:pPr>
        <w:numPr>
          <w:ilvl w:val="0"/>
          <w:numId w:val="51"/>
        </w:numPr>
      </w:pPr>
      <w:r w:rsidRPr="00B83F5A">
        <w:t>The records shall be maintained in such form and manner as would permit ready ascertainment of the liability of excise duty. [17(1)]</w:t>
      </w:r>
    </w:p>
    <w:p w14:paraId="5AAFF9AE" w14:textId="77777777" w:rsidR="00B83F5A" w:rsidRPr="00B83F5A" w:rsidRDefault="00B83F5A" w:rsidP="00746D65">
      <w:pPr>
        <w:numPr>
          <w:ilvl w:val="0"/>
          <w:numId w:val="51"/>
        </w:numPr>
      </w:pPr>
      <w:r w:rsidRPr="00B83F5A">
        <w:t xml:space="preserve">The FBR may prescribe all or any of the following matters for any person or class of persons or goods or class of goods: [17(2)] </w:t>
      </w:r>
      <w:proofErr w:type="spellStart"/>
      <w:r w:rsidRPr="00B83F5A">
        <w:t>i</w:t>
      </w:r>
      <w:proofErr w:type="spellEnd"/>
      <w:r w:rsidRPr="00B83F5A">
        <w:t>) Keeping any other records; ii) Use of such electronic fiscal cash registers as approved by FBR; and iii) The procedure or software for electronic maintenance of records and filing of statements, documents or information by any person or class of persons.</w:t>
      </w:r>
    </w:p>
    <w:p w14:paraId="2C0A5FE1" w14:textId="77777777" w:rsidR="00B83F5A" w:rsidRPr="00B83F5A" w:rsidRDefault="00B83F5A" w:rsidP="00B83F5A">
      <w:pPr>
        <w:ind w:left="360"/>
      </w:pPr>
      <w:r w:rsidRPr="00B83F5A">
        <w:t>INVOICES FOR GOODS OR SERVICES [18]</w:t>
      </w:r>
    </w:p>
    <w:p w14:paraId="250D0226" w14:textId="77777777" w:rsidR="00B83F5A" w:rsidRPr="00B83F5A" w:rsidRDefault="00B83F5A" w:rsidP="00B83F5A">
      <w:pPr>
        <w:ind w:left="360"/>
      </w:pPr>
      <w:r w:rsidRPr="00B83F5A">
        <w:t>A registered person is required to issue serially numbered invoice for each transaction. The invoice is to be issued at the time of clearance or sale of goods (including zero-rated goods) or providing or rendering of services. The invoice should contain the following particulars: [18(1)]</w:t>
      </w:r>
    </w:p>
    <w:p w14:paraId="187C7954" w14:textId="7F182340" w:rsidR="00B8427C" w:rsidRPr="00B8427C" w:rsidRDefault="00B8427C" w:rsidP="00B8427C">
      <w:pPr>
        <w:ind w:left="360"/>
      </w:pPr>
    </w:p>
    <w:p w14:paraId="5E6D6144" w14:textId="7A473D7E" w:rsidR="00635374" w:rsidRPr="00635374" w:rsidRDefault="00635374" w:rsidP="002B48CD">
      <w:pPr>
        <w:ind w:left="360"/>
      </w:pPr>
    </w:p>
    <w:p w14:paraId="1DC31EDF" w14:textId="1D62ECA9" w:rsidR="00833B2E" w:rsidRPr="00833B2E" w:rsidRDefault="00833B2E" w:rsidP="00833B2E">
      <w:pPr>
        <w:ind w:left="360"/>
        <w:rPr>
          <w:b/>
          <w:bCs/>
        </w:rPr>
      </w:pPr>
      <w:r w:rsidRPr="00833B2E">
        <w:rPr>
          <w:b/>
          <w:bCs/>
        </w:rPr>
        <w:t xml:space="preserve">Synopsis of Taxe </w:t>
      </w:r>
      <w:r w:rsidR="006A7BB0">
        <w:rPr>
          <w:b/>
          <w:bCs/>
        </w:rPr>
        <w:t xml:space="preserve">                      </w:t>
      </w:r>
      <w:r w:rsidRPr="00833B2E">
        <w:rPr>
          <w:b/>
          <w:bCs/>
        </w:rPr>
        <w:t>FED - Levy, Collection &amp; Payment of Duty</w:t>
      </w:r>
      <w:r w:rsidR="006A7BB0">
        <w:rPr>
          <w:b/>
          <w:bCs/>
        </w:rPr>
        <w:t xml:space="preserve">                 </w:t>
      </w:r>
      <w:r w:rsidRPr="00833B2E">
        <w:rPr>
          <w:b/>
          <w:bCs/>
        </w:rPr>
        <w:t xml:space="preserve"> [37-602]</w:t>
      </w:r>
    </w:p>
    <w:p w14:paraId="61842561" w14:textId="77777777" w:rsidR="00833B2E" w:rsidRPr="00833B2E" w:rsidRDefault="00833B2E" w:rsidP="00746D65">
      <w:pPr>
        <w:numPr>
          <w:ilvl w:val="0"/>
          <w:numId w:val="52"/>
        </w:numPr>
      </w:pPr>
      <w:r w:rsidRPr="00833B2E">
        <w:t>Name, address and registration number of the seller.</w:t>
      </w:r>
    </w:p>
    <w:p w14:paraId="259AE84F" w14:textId="77777777" w:rsidR="00833B2E" w:rsidRPr="00833B2E" w:rsidRDefault="00833B2E" w:rsidP="00746D65">
      <w:pPr>
        <w:numPr>
          <w:ilvl w:val="0"/>
          <w:numId w:val="52"/>
        </w:numPr>
      </w:pPr>
      <w:r w:rsidRPr="00833B2E">
        <w:t>Name address and registration number of the buyer.</w:t>
      </w:r>
    </w:p>
    <w:p w14:paraId="42CEF205" w14:textId="77777777" w:rsidR="00833B2E" w:rsidRPr="00833B2E" w:rsidRDefault="00833B2E" w:rsidP="00746D65">
      <w:pPr>
        <w:numPr>
          <w:ilvl w:val="0"/>
          <w:numId w:val="52"/>
        </w:numPr>
      </w:pPr>
      <w:r w:rsidRPr="00833B2E">
        <w:t>Date of issue of invoice.</w:t>
      </w:r>
    </w:p>
    <w:p w14:paraId="1827830F" w14:textId="77777777" w:rsidR="00833B2E" w:rsidRPr="00833B2E" w:rsidRDefault="00833B2E" w:rsidP="00746D65">
      <w:pPr>
        <w:numPr>
          <w:ilvl w:val="0"/>
          <w:numId w:val="52"/>
        </w:numPr>
      </w:pPr>
      <w:r w:rsidRPr="00833B2E">
        <w:t>Description and quantity of goods or description of services;</w:t>
      </w:r>
    </w:p>
    <w:p w14:paraId="3EDB96BD" w14:textId="77777777" w:rsidR="00833B2E" w:rsidRPr="00833B2E" w:rsidRDefault="00833B2E" w:rsidP="00746D65">
      <w:pPr>
        <w:numPr>
          <w:ilvl w:val="0"/>
          <w:numId w:val="52"/>
        </w:numPr>
      </w:pPr>
      <w:r w:rsidRPr="00833B2E">
        <w:t>Value exclusive of excise duty;</w:t>
      </w:r>
    </w:p>
    <w:p w14:paraId="0932A4A9" w14:textId="77777777" w:rsidR="00833B2E" w:rsidRPr="00833B2E" w:rsidRDefault="00833B2E" w:rsidP="00746D65">
      <w:pPr>
        <w:numPr>
          <w:ilvl w:val="0"/>
          <w:numId w:val="52"/>
        </w:numPr>
      </w:pPr>
      <w:r w:rsidRPr="00833B2E">
        <w:t>Amount of excise duty, and</w:t>
      </w:r>
    </w:p>
    <w:p w14:paraId="76E38C42" w14:textId="77777777" w:rsidR="00833B2E" w:rsidRPr="00833B2E" w:rsidRDefault="00833B2E" w:rsidP="00746D65">
      <w:pPr>
        <w:numPr>
          <w:ilvl w:val="0"/>
          <w:numId w:val="52"/>
        </w:numPr>
      </w:pPr>
      <w:r w:rsidRPr="00833B2E">
        <w:lastRenderedPageBreak/>
        <w:t>Value inclusive of excise duty.</w:t>
      </w:r>
    </w:p>
    <w:p w14:paraId="1288A7E8" w14:textId="77777777" w:rsidR="00833B2E" w:rsidRPr="00833B2E" w:rsidRDefault="00833B2E" w:rsidP="00833B2E">
      <w:pPr>
        <w:ind w:left="360"/>
      </w:pPr>
      <w:r w:rsidRPr="00833B2E">
        <w:t>A person shall not be required to issue a separate invoice for excise purposes if he is also required to issue the 'tax invoice' under the STA. Under such a case the amount of excise duty and other related information may be mentioned in the "tax invoice". [18(2)]</w:t>
      </w:r>
    </w:p>
    <w:p w14:paraId="1F9E205D" w14:textId="77777777" w:rsidR="00833B2E" w:rsidRPr="00833B2E" w:rsidRDefault="00833B2E" w:rsidP="00833B2E">
      <w:pPr>
        <w:ind w:left="360"/>
      </w:pPr>
      <w:r w:rsidRPr="00833B2E">
        <w:t>The FBR may specify other modified invoices for different person or classes of person if deemed necessary. [18(3)]</w:t>
      </w:r>
    </w:p>
    <w:p w14:paraId="104C424A" w14:textId="77777777" w:rsidR="00833B2E" w:rsidRPr="00833B2E" w:rsidRDefault="00833B2E" w:rsidP="00833B2E">
      <w:pPr>
        <w:ind w:left="360"/>
      </w:pPr>
      <w:r w:rsidRPr="00833B2E">
        <w:t>The FBR may also specify the goods in respect of which the invoice shall be accompanied with the conveyance during their transportation or movement. The FBR shall exercise this power through notification in the official Gazette, which may also contain certain conditions in this regard. [18(4)]</w:t>
      </w:r>
    </w:p>
    <w:p w14:paraId="5897D4B1" w14:textId="77777777" w:rsidR="00833B2E" w:rsidRPr="00833B2E" w:rsidRDefault="00833B2E" w:rsidP="00833B2E">
      <w:pPr>
        <w:ind w:left="360"/>
      </w:pPr>
      <w:r w:rsidRPr="00833B2E">
        <w:t>Rules for Invoicing (Rules 11 &amp; 12)</w:t>
      </w:r>
    </w:p>
    <w:p w14:paraId="53C772E6" w14:textId="77777777" w:rsidR="00833B2E" w:rsidRPr="00833B2E" w:rsidRDefault="00833B2E" w:rsidP="00833B2E">
      <w:pPr>
        <w:ind w:left="360"/>
      </w:pPr>
      <w:r w:rsidRPr="00833B2E">
        <w:t>Provisions of the Federal Excises Rules, 2005 regarding invoicing are discussed below:</w:t>
      </w:r>
    </w:p>
    <w:p w14:paraId="258FD146" w14:textId="77777777" w:rsidR="00833B2E" w:rsidRPr="00833B2E" w:rsidRDefault="00833B2E" w:rsidP="00746D65">
      <w:pPr>
        <w:numPr>
          <w:ilvl w:val="0"/>
          <w:numId w:val="53"/>
        </w:numPr>
      </w:pPr>
      <w:r w:rsidRPr="00833B2E">
        <w:t>These rules are applicable only to those persons who are not required to issue the tax invoice under the STA. For those persons who are liable to pay sales tax, the provisions of the Sales Tax Law shall apply. [R - 11(1)]</w:t>
      </w:r>
    </w:p>
    <w:p w14:paraId="195C3D9A" w14:textId="77777777" w:rsidR="00833B2E" w:rsidRPr="00833B2E" w:rsidRDefault="00833B2E" w:rsidP="00746D65">
      <w:pPr>
        <w:numPr>
          <w:ilvl w:val="0"/>
          <w:numId w:val="53"/>
        </w:numPr>
      </w:pPr>
      <w:r w:rsidRPr="00833B2E">
        <w:t>The invoices shall be in triplicate and serially numbered the serial number shall start from the first day of each financial year. (R - 11(2)]</w:t>
      </w:r>
    </w:p>
    <w:p w14:paraId="02B40841" w14:textId="77777777" w:rsidR="00833B2E" w:rsidRPr="00833B2E" w:rsidRDefault="00833B2E" w:rsidP="00746D65">
      <w:pPr>
        <w:numPr>
          <w:ilvl w:val="0"/>
          <w:numId w:val="53"/>
        </w:numPr>
      </w:pPr>
      <w:r w:rsidRPr="00833B2E">
        <w:t>Irrespective of any provision contained in the Federal Excise Act or Rules, a registered person is entitled to claim adjustment of duty already paid by him on his inputs within a period of six (6) months. In case of un-manufactured tobacco the manufacturers of cigarettes shall be entitled to claim adjustment within two years. [R - 11(3)]</w:t>
      </w:r>
    </w:p>
    <w:p w14:paraId="4FAD47C8" w14:textId="77777777" w:rsidR="00833B2E" w:rsidRPr="00833B2E" w:rsidRDefault="00833B2E" w:rsidP="00746D65">
      <w:pPr>
        <w:numPr>
          <w:ilvl w:val="0"/>
          <w:numId w:val="53"/>
        </w:numPr>
      </w:pPr>
      <w:r w:rsidRPr="00833B2E">
        <w:t>The FBR may specify the good, or services in respect of which sales invoice shall be issued electronically. The notification issued by FBR for this purpose shall also prescribe the manner and procedure for issue of sales invoice electronically.</w:t>
      </w:r>
    </w:p>
    <w:p w14:paraId="45A796E7" w14:textId="77777777" w:rsidR="00833B2E" w:rsidRPr="00833B2E" w:rsidRDefault="00833B2E" w:rsidP="00746D65">
      <w:pPr>
        <w:numPr>
          <w:ilvl w:val="0"/>
          <w:numId w:val="53"/>
        </w:numPr>
      </w:pPr>
      <w:r w:rsidRPr="00833B2E">
        <w:t>Invoice for each transaction shall be issued separately, Consolidated, clubbed or aggregated Invoices shall never be issued. [R - 11(4)]</w:t>
      </w:r>
    </w:p>
    <w:p w14:paraId="49550531" w14:textId="77777777" w:rsidR="00833B2E" w:rsidRPr="00833B2E" w:rsidRDefault="00833B2E" w:rsidP="00746D65">
      <w:pPr>
        <w:numPr>
          <w:ilvl w:val="0"/>
          <w:numId w:val="53"/>
        </w:numPr>
      </w:pPr>
      <w:r w:rsidRPr="00833B2E">
        <w:t>Computer generated invoices may be issued by a person provided that each copy of the invoice is invariably signed by him or his authorized person. [R - 12]</w:t>
      </w:r>
    </w:p>
    <w:p w14:paraId="5DB50A81" w14:textId="77777777" w:rsidR="00833B2E" w:rsidRPr="00833B2E" w:rsidRDefault="00833B2E" w:rsidP="00833B2E">
      <w:pPr>
        <w:ind w:left="360"/>
      </w:pPr>
      <w:r w:rsidRPr="00833B2E">
        <w:t>SPECIAL JUDGES [20 &amp; 21]</w:t>
      </w:r>
    </w:p>
    <w:p w14:paraId="0560F1AD" w14:textId="77777777" w:rsidR="00833B2E" w:rsidRPr="00833B2E" w:rsidRDefault="00833B2E" w:rsidP="00833B2E">
      <w:pPr>
        <w:ind w:left="360"/>
      </w:pPr>
      <w:r w:rsidRPr="00833B2E">
        <w:t xml:space="preserve">The Federal Government may appoint as many Special Judges for trial of offences committed under the Federal Excise Act, 2005, as it thinks necessary. Where more than one </w:t>
      </w:r>
      <w:r w:rsidRPr="00833B2E">
        <w:lastRenderedPageBreak/>
        <w:t>such judge is appointed, the Federal Government shall also specify their respective areas of jurisdiction.</w:t>
      </w:r>
    </w:p>
    <w:p w14:paraId="73242228" w14:textId="77777777" w:rsidR="00833B2E" w:rsidRPr="00833B2E" w:rsidRDefault="00833B2E" w:rsidP="00833B2E">
      <w:pPr>
        <w:ind w:left="360"/>
      </w:pPr>
      <w:r w:rsidRPr="00833B2E">
        <w:t>A Special Judge shall be appointed out of such persons who are or have been qualified to be appointed as Session Judge.</w:t>
      </w:r>
    </w:p>
    <w:p w14:paraId="37C78855" w14:textId="77777777" w:rsidR="001B2B33" w:rsidRPr="001B2B33" w:rsidRDefault="001B2B33" w:rsidP="001B2B33">
      <w:pPr>
        <w:rPr>
          <w:rStyle w:val="Hyperlink"/>
        </w:rPr>
      </w:pPr>
      <w:r w:rsidRPr="001B2B33">
        <w:fldChar w:fldCharType="begin"/>
      </w:r>
      <w:r w:rsidRPr="001B2B33">
        <w:instrText>HYPERLINK "https://lh3.googleusercontent.com/gg/AN12HXSlb6wGWtgdVD1Uq2my6xf1CNSeZBOxnBjhSvvKnaubryWDI3VVsLzyRdYgOLgW8DduueBpHB4olkhlxTdmoFFym5LgzKFupMIXUck-BvyEgP9qVSyxmzE39yGntXAwMh84h465ypinEOsBIfIVuqYTs8qnh1lkZA9Vnl_DM9cDoCzAugPVQcsa25y58C9V2HXQbkNVIxpmRzHQjTUGqe3C9v3OFXpHVGYrhsx5Qfmge49MR4dBaP40RioewZ-qjlf2aErl3h_IzhaQO4kaQ2FTcu9jWIaz8cI" \t "_blank"</w:instrText>
      </w:r>
      <w:r w:rsidRPr="001B2B33">
        <w:fldChar w:fldCharType="separate"/>
      </w:r>
    </w:p>
    <w:p w14:paraId="7CBA9EAD" w14:textId="5391D159" w:rsidR="001B5856" w:rsidRPr="002242DD" w:rsidRDefault="001B2B33" w:rsidP="001B5856">
      <w:pPr>
        <w:rPr>
          <w:b/>
          <w:bCs/>
        </w:rPr>
      </w:pPr>
      <w:r w:rsidRPr="001B2B33">
        <w:fldChar w:fldCharType="end"/>
      </w:r>
      <w:r w:rsidR="001B5856" w:rsidRPr="002242DD">
        <w:rPr>
          <w:b/>
          <w:bCs/>
        </w:rPr>
        <w:t xml:space="preserve">Synopsis of Taxes </w:t>
      </w:r>
      <w:r w:rsidR="002242DD">
        <w:rPr>
          <w:b/>
          <w:bCs/>
        </w:rPr>
        <w:t xml:space="preserve">                </w:t>
      </w:r>
      <w:r w:rsidR="001B5856" w:rsidRPr="002242DD">
        <w:rPr>
          <w:b/>
          <w:bCs/>
        </w:rPr>
        <w:t>FED - Levy, Collection &amp; Payment of Duty</w:t>
      </w:r>
      <w:r w:rsidR="00675E78">
        <w:rPr>
          <w:b/>
          <w:bCs/>
        </w:rPr>
        <w:t xml:space="preserve">                    </w:t>
      </w:r>
      <w:r w:rsidR="00675E78" w:rsidRPr="00675E78">
        <w:rPr>
          <w:b/>
          <w:bCs/>
        </w:rPr>
        <w:t>[37-60</w:t>
      </w:r>
      <w:r w:rsidR="00675E78">
        <w:rPr>
          <w:b/>
          <w:bCs/>
        </w:rPr>
        <w:t>3</w:t>
      </w:r>
      <w:r w:rsidR="00675E78" w:rsidRPr="00675E78">
        <w:rPr>
          <w:b/>
          <w:bCs/>
        </w:rPr>
        <w:t>]</w:t>
      </w:r>
    </w:p>
    <w:p w14:paraId="1E663C59" w14:textId="77777777" w:rsidR="001B5856" w:rsidRPr="001B5856" w:rsidRDefault="001B5856" w:rsidP="001B5856">
      <w:r w:rsidRPr="001B5856">
        <w:t>When a Special Judge has been appointed for an area, all offences under the Federal Excise Act 2005 in that area shall immediately stand transferred to such judge. Under this situation the Special Judge shall have the jurisdiction to try only on the written complaint of an authorized officer of Inland Revenue.</w:t>
      </w:r>
    </w:p>
    <w:p w14:paraId="5325F294" w14:textId="77777777" w:rsidR="001B5856" w:rsidRPr="001B5856" w:rsidRDefault="001B5856" w:rsidP="001B5856">
      <w:r w:rsidRPr="001B5856">
        <w:t>The Federal Government has the power to transfer a case from one Special Judge to another for promotion of the ends of justice and the general convenience of the parties or witness. If the case is so transferred the Special Judge shall not be bound to recall and rehear any witness who has given evidence in the case before the transfer of the case.</w:t>
      </w:r>
    </w:p>
    <w:p w14:paraId="71D80635" w14:textId="77777777" w:rsidR="001B5856" w:rsidRPr="001B5856" w:rsidRDefault="001B5856" w:rsidP="001B5856">
      <w:r w:rsidRPr="001B5856">
        <w:t>APPEAL AGAINST THE ORDER OF SPECIAL JUDGE [21A]</w:t>
      </w:r>
    </w:p>
    <w:p w14:paraId="0773156B" w14:textId="77777777" w:rsidR="001B5856" w:rsidRPr="001B5856" w:rsidRDefault="001B5856" w:rsidP="001B5856">
      <w:r w:rsidRPr="001B5856">
        <w:t>An appeal against the order of a Special Judge in respect of the trial of offence shall lie to the respective High Court of the Province. Appeal shall be filed within thirty (30) days of the passing of the order. It shall be heard by a single judge of the High Court as an appeal under the Code of Criminal Procedure, 1898.</w:t>
      </w:r>
    </w:p>
    <w:p w14:paraId="65096E94" w14:textId="77777777" w:rsidR="001B5856" w:rsidRPr="001B5856" w:rsidRDefault="001B5856" w:rsidP="001B5856">
      <w:r w:rsidRPr="001B5856">
        <w:t>POWERS OF THE OFFICERS</w:t>
      </w:r>
    </w:p>
    <w:p w14:paraId="35E41343" w14:textId="77777777" w:rsidR="001B5856" w:rsidRPr="001B5856" w:rsidRDefault="001B5856" w:rsidP="001B5856">
      <w:r w:rsidRPr="001B5856">
        <w:t>The officers of Inland Revenue are entrusted with various powers while performing their duties under the Federal Excise Act, 2005. Chapter - III of the Act also specifies the powers and duties of the officer of Inland Revenue. The provisions of the law are briefly discussed hereunder.</w:t>
      </w:r>
    </w:p>
    <w:p w14:paraId="09C3AF9C" w14:textId="77777777" w:rsidR="001B5856" w:rsidRPr="001B5856" w:rsidRDefault="001B5856" w:rsidP="001B5856">
      <w:r w:rsidRPr="001B5856">
        <w:t>Powers to Arrest [22]</w:t>
      </w:r>
    </w:p>
    <w:p w14:paraId="3334A4FA" w14:textId="77777777" w:rsidR="001B5856" w:rsidRPr="001B5856" w:rsidRDefault="001B5856" w:rsidP="001B5856">
      <w:r w:rsidRPr="001B5856">
        <w:t>Any officer of Inland Revenue duly authorized by Board may arrest any such person who has committed an offence under the Federal Excise Act, 2005. In this regard he will have to follow the procedure laid down in section 22 and 25 of the Act.</w:t>
      </w:r>
    </w:p>
    <w:p w14:paraId="05A9D23B" w14:textId="77777777" w:rsidR="001B5856" w:rsidRPr="001B5856" w:rsidRDefault="001B5856" w:rsidP="001B5856">
      <w:r w:rsidRPr="001B5856">
        <w:t>Power to Summon Persons [23]</w:t>
      </w:r>
    </w:p>
    <w:p w14:paraId="5EF2D8E1" w14:textId="77777777" w:rsidR="001B5856" w:rsidRPr="001B5856" w:rsidRDefault="001B5856" w:rsidP="001B5856">
      <w:r w:rsidRPr="001B5856">
        <w:t>Any officer of Inland Revenue, if empowered by Board, may summon any person to:</w:t>
      </w:r>
    </w:p>
    <w:p w14:paraId="25771977" w14:textId="77777777" w:rsidR="001B5856" w:rsidRPr="001B5856" w:rsidRDefault="001B5856" w:rsidP="00746D65">
      <w:pPr>
        <w:numPr>
          <w:ilvl w:val="0"/>
          <w:numId w:val="54"/>
        </w:numPr>
      </w:pPr>
      <w:r w:rsidRPr="001B5856">
        <w:t>Give evidence;</w:t>
      </w:r>
    </w:p>
    <w:p w14:paraId="6518A905" w14:textId="77777777" w:rsidR="001B5856" w:rsidRPr="001B5856" w:rsidRDefault="001B5856" w:rsidP="00746D65">
      <w:pPr>
        <w:numPr>
          <w:ilvl w:val="0"/>
          <w:numId w:val="54"/>
        </w:numPr>
      </w:pPr>
      <w:r w:rsidRPr="001B5856">
        <w:t>Produce a document; or</w:t>
      </w:r>
    </w:p>
    <w:p w14:paraId="7E1906E5" w14:textId="77777777" w:rsidR="001B5856" w:rsidRPr="001B5856" w:rsidRDefault="001B5856" w:rsidP="00746D65">
      <w:pPr>
        <w:numPr>
          <w:ilvl w:val="0"/>
          <w:numId w:val="54"/>
        </w:numPr>
      </w:pPr>
      <w:r w:rsidRPr="001B5856">
        <w:lastRenderedPageBreak/>
        <w:t>Produce any other thing required for any inquiry under the Act.</w:t>
      </w:r>
    </w:p>
    <w:p w14:paraId="212A767B" w14:textId="77777777" w:rsidR="001B5856" w:rsidRPr="001B5856" w:rsidRDefault="001B5856" w:rsidP="001B5856">
      <w:r w:rsidRPr="001B5856">
        <w:t>The summon shall describe the documents, things, etc., required to be produced by the person. A person who is so summoned shall be bound to:</w:t>
      </w:r>
    </w:p>
    <w:p w14:paraId="751006C0" w14:textId="77777777" w:rsidR="001B5856" w:rsidRPr="001B5856" w:rsidRDefault="001B5856" w:rsidP="00746D65">
      <w:pPr>
        <w:numPr>
          <w:ilvl w:val="0"/>
          <w:numId w:val="55"/>
        </w:numPr>
      </w:pPr>
      <w:r w:rsidRPr="001B5856">
        <w:t>Attend the proceedings, either in person or through an authorized representative as directed by the officer.</w:t>
      </w:r>
    </w:p>
    <w:p w14:paraId="02DFEB31" w14:textId="77777777" w:rsidR="001B5856" w:rsidRPr="001B5856" w:rsidRDefault="001B5856" w:rsidP="00746D65">
      <w:pPr>
        <w:numPr>
          <w:ilvl w:val="0"/>
          <w:numId w:val="55"/>
        </w:numPr>
      </w:pPr>
      <w:r w:rsidRPr="001B5856">
        <w:t>Provide the documents and things required by the officer.</w:t>
      </w:r>
    </w:p>
    <w:p w14:paraId="634E5897" w14:textId="77777777" w:rsidR="001B5856" w:rsidRPr="001B5856" w:rsidRDefault="001B5856" w:rsidP="00746D65">
      <w:pPr>
        <w:numPr>
          <w:ilvl w:val="0"/>
          <w:numId w:val="55"/>
        </w:numPr>
      </w:pPr>
      <w:r w:rsidRPr="001B5856">
        <w:t>Make statement as required; and</w:t>
      </w:r>
    </w:p>
    <w:p w14:paraId="4FA995FD" w14:textId="77777777" w:rsidR="001B5856" w:rsidRPr="001B5856" w:rsidRDefault="001B5856" w:rsidP="00746D65">
      <w:pPr>
        <w:numPr>
          <w:ilvl w:val="0"/>
          <w:numId w:val="55"/>
        </w:numPr>
      </w:pPr>
      <w:r w:rsidRPr="001B5856">
        <w:t>State the truth upon any subject respecting which they are examined.</w:t>
      </w:r>
    </w:p>
    <w:p w14:paraId="37EBE26D" w14:textId="77777777" w:rsidR="001B5856" w:rsidRPr="001B5856" w:rsidRDefault="001B5856" w:rsidP="001B5856">
      <w:r w:rsidRPr="001B5856">
        <w:t>POWER OF BOARD TO MAKE RULES (40)</w:t>
      </w:r>
    </w:p>
    <w:p w14:paraId="6F5A4F6E" w14:textId="77777777" w:rsidR="001B5856" w:rsidRPr="001B5856" w:rsidRDefault="001B5856" w:rsidP="00746D65">
      <w:pPr>
        <w:numPr>
          <w:ilvl w:val="0"/>
          <w:numId w:val="56"/>
        </w:numPr>
      </w:pPr>
      <w:r w:rsidRPr="001B5856">
        <w:t>For the purposes of carrying out the provisions of the Federal Excise Act (including charging fee for processing of returns, claims and other documents and for preparation of copies thereof) the FBR may make rules.</w:t>
      </w:r>
    </w:p>
    <w:p w14:paraId="76A61503" w14:textId="77777777" w:rsidR="001B5856" w:rsidRPr="001B5856" w:rsidRDefault="001B5856" w:rsidP="00746D65">
      <w:pPr>
        <w:numPr>
          <w:ilvl w:val="0"/>
          <w:numId w:val="56"/>
        </w:numPr>
      </w:pPr>
      <w:r w:rsidRPr="001B5856">
        <w:t>The FBR may provide that any person committing a breach of any rule shall, besides other punishments, be liable to prescribed penalty and that any article in respect of which any such breach is committed shall be confiscated or destroyed.</w:t>
      </w:r>
    </w:p>
    <w:p w14:paraId="7CC5F44D" w14:textId="5C80FD36" w:rsidR="001B2B33" w:rsidRPr="001B2B33" w:rsidRDefault="001B2B33" w:rsidP="001B2B33"/>
    <w:p w14:paraId="77DE4C6D" w14:textId="7C3E85C9" w:rsidR="003F5142" w:rsidRPr="003F5142" w:rsidRDefault="003F5142" w:rsidP="003F5142">
      <w:pPr>
        <w:rPr>
          <w:b/>
          <w:bCs/>
        </w:rPr>
      </w:pPr>
      <w:r w:rsidRPr="003F5142">
        <w:rPr>
          <w:b/>
          <w:bCs/>
        </w:rPr>
        <w:t xml:space="preserve">Synopsis of Taxes </w:t>
      </w:r>
      <w:r>
        <w:rPr>
          <w:b/>
          <w:bCs/>
        </w:rPr>
        <w:t xml:space="preserve">                      </w:t>
      </w:r>
      <w:r w:rsidRPr="003F5142">
        <w:rPr>
          <w:b/>
          <w:bCs/>
        </w:rPr>
        <w:t xml:space="preserve">FED - Levy, Collection &amp; Payment of Duty </w:t>
      </w:r>
      <w:r>
        <w:rPr>
          <w:b/>
          <w:bCs/>
        </w:rPr>
        <w:t xml:space="preserve">                 </w:t>
      </w:r>
      <w:r w:rsidRPr="003F5142">
        <w:rPr>
          <w:b/>
          <w:bCs/>
        </w:rPr>
        <w:t>[37-604]</w:t>
      </w:r>
    </w:p>
    <w:p w14:paraId="2626F566" w14:textId="77777777" w:rsidR="003F5142" w:rsidRPr="003F5142" w:rsidRDefault="003F5142" w:rsidP="00746D65">
      <w:pPr>
        <w:numPr>
          <w:ilvl w:val="0"/>
          <w:numId w:val="57"/>
        </w:numPr>
      </w:pPr>
      <w:r w:rsidRPr="003F5142">
        <w:t>The FBR may, in respect of cigarettes, make rules or issue instructions for the purpose of affixing duty stamps and banderoles and any instructions issued in this behalf shall have the force of rules issued under the Federal Excise Act.</w:t>
      </w:r>
    </w:p>
    <w:p w14:paraId="3FA11103" w14:textId="77777777" w:rsidR="003F5142" w:rsidRPr="003F5142" w:rsidRDefault="003F5142" w:rsidP="00746D65">
      <w:pPr>
        <w:numPr>
          <w:ilvl w:val="0"/>
          <w:numId w:val="57"/>
        </w:numPr>
      </w:pPr>
      <w:r w:rsidRPr="003F5142">
        <w:t>All rules made under the Federal Excise Act, shall be collected, arranged and published along with general orders and departmental instructions and rulings, if any, at appropriate intervals and sold to the public at reasonable price or may be placed regularly on the official website maintained by the Board.</w:t>
      </w:r>
    </w:p>
    <w:p w14:paraId="21167A75" w14:textId="77777777" w:rsidR="003F5142" w:rsidRPr="003F5142" w:rsidRDefault="003F5142" w:rsidP="003F5142">
      <w:r w:rsidRPr="003F5142">
        <w:t>BAR OF SUIT AND LIMITATION OF SUIT AND OTHER LEGAL PROCEEDINGS [41]</w:t>
      </w:r>
    </w:p>
    <w:p w14:paraId="76649039" w14:textId="77777777" w:rsidR="003F5142" w:rsidRPr="003F5142" w:rsidRDefault="003F5142" w:rsidP="00746D65">
      <w:pPr>
        <w:numPr>
          <w:ilvl w:val="0"/>
          <w:numId w:val="58"/>
        </w:numPr>
      </w:pPr>
      <w:r w:rsidRPr="003F5142">
        <w:t>For the matters relating to the Federal Excise Act, no suit shall be brought in any civil court to set aside or modify any order passed, or any assessment, levy or collection of any duty.</w:t>
      </w:r>
    </w:p>
    <w:p w14:paraId="0AFDE3FB" w14:textId="77777777" w:rsidR="003F5142" w:rsidRPr="003F5142" w:rsidRDefault="003F5142" w:rsidP="00746D65">
      <w:pPr>
        <w:numPr>
          <w:ilvl w:val="0"/>
          <w:numId w:val="58"/>
        </w:numPr>
      </w:pPr>
      <w:r w:rsidRPr="003F5142">
        <w:t>No suit prosecution or other legal proceeding shall lie against the Federal Government or against any officer of the Government in respect of any order passed in good faith or any act in good faith done or ordered to be done under the Federal Excise Act.</w:t>
      </w:r>
    </w:p>
    <w:p w14:paraId="491FBEAB" w14:textId="77777777" w:rsidR="003F5142" w:rsidRPr="003F5142" w:rsidRDefault="003F5142" w:rsidP="00746D65">
      <w:pPr>
        <w:numPr>
          <w:ilvl w:val="0"/>
          <w:numId w:val="58"/>
        </w:numPr>
      </w:pPr>
      <w:r w:rsidRPr="003F5142">
        <w:lastRenderedPageBreak/>
        <w:t>Notwithstanding anything in any other law for the time being in force, no investigation or inquiry shall be undertaken or initiated by any governmental agency against any officer or official for anything done in his official capacity under the Federal Excise Act, rules, instructions or direction made or issued thereunder without the prior approval of the FBR.</w:t>
      </w:r>
    </w:p>
    <w:p w14:paraId="61E27F95" w14:textId="77777777" w:rsidR="003F5142" w:rsidRPr="003F5142" w:rsidRDefault="003F5142" w:rsidP="003F5142">
      <w:r w:rsidRPr="003F5142">
        <w:t>OBSERVANCE OF BOARD'S ORDERS, DIRECTIONS AND INSTRUCTIONS [42]</w:t>
      </w:r>
    </w:p>
    <w:p w14:paraId="494572AF" w14:textId="77777777" w:rsidR="003F5142" w:rsidRPr="003F5142" w:rsidRDefault="003F5142" w:rsidP="003F5142">
      <w:r w:rsidRPr="003F5142">
        <w:t>All officers and persons employed in the execution of the Federal Excise Act and the rules made thereunder shall observe and follow the orders, directions and instructions of the FBR. However, the FBR shall not give any such order, direction or instruction so as to interfere with the discretion of an officer in deciding the issues or matters brought before him for adjudication.</w:t>
      </w:r>
    </w:p>
    <w:p w14:paraId="084D9193" w14:textId="77777777" w:rsidR="003F5142" w:rsidRPr="003F5142" w:rsidRDefault="003F5142" w:rsidP="003F5142">
      <w:r w:rsidRPr="003F5142">
        <w:t>REFERENCE TO AUTHORITIES [42A]</w:t>
      </w:r>
    </w:p>
    <w:p w14:paraId="22D65A65" w14:textId="77777777" w:rsidR="003F5142" w:rsidRPr="003F5142" w:rsidRDefault="003F5142" w:rsidP="003F5142">
      <w:r w:rsidRPr="003F5142">
        <w:t>Any reference to Collector, Additional Collector, Deputy Collector, Assistant Collector, Superintendent and an officer of federal excise, wherever occurring, in this Act and the rules Notifications, clarifications, general orders or orders made or issued there under, shall be construed as reference to Commissioner Inland Revenue, Additional Commissioner Inland Revenue, Deputy Commissioner Inland Revenue, Assistant Commissioner Inland Revenue, Superintendent Inland Revenue and an officer of inland Revenue, respectively.</w:t>
      </w:r>
    </w:p>
    <w:p w14:paraId="14568BB1" w14:textId="77777777" w:rsidR="003F5142" w:rsidRPr="003F5142" w:rsidRDefault="003F5142" w:rsidP="003F5142">
      <w:r w:rsidRPr="003F5142">
        <w:t>SELECTION FOR AUDIT BY THE BOARD (42B)</w:t>
      </w:r>
    </w:p>
    <w:p w14:paraId="5739C537" w14:textId="77777777" w:rsidR="003F5142" w:rsidRPr="003F5142" w:rsidRDefault="003F5142" w:rsidP="00746D65">
      <w:pPr>
        <w:numPr>
          <w:ilvl w:val="0"/>
          <w:numId w:val="59"/>
        </w:numPr>
      </w:pPr>
      <w:r w:rsidRPr="003F5142">
        <w:t>The FBR may select persons or classes of persons for audit of records and documents through computer ballot which may be random or parametric as the FBR may deem fit. FBR shall be deemed always to have had, the power to select any persons or classes of persons for audit.</w:t>
      </w:r>
    </w:p>
    <w:p w14:paraId="5E4FA67F" w14:textId="77777777" w:rsidR="003F5142" w:rsidRPr="003F5142" w:rsidRDefault="003F5142" w:rsidP="00746D65">
      <w:pPr>
        <w:numPr>
          <w:ilvl w:val="0"/>
          <w:numId w:val="59"/>
        </w:numPr>
      </w:pPr>
      <w:r w:rsidRPr="003F5142">
        <w:t>Irrespective of any provision in any law, the FBR shall keep the parameters confidential.</w:t>
      </w:r>
    </w:p>
    <w:p w14:paraId="30B335F9" w14:textId="77777777" w:rsidR="003F5142" w:rsidRPr="003F5142" w:rsidRDefault="003F5142" w:rsidP="00746D65">
      <w:pPr>
        <w:numPr>
          <w:ilvl w:val="0"/>
          <w:numId w:val="59"/>
        </w:numPr>
      </w:pPr>
      <w:r w:rsidRPr="003F5142">
        <w:t>Audit of persons selected for audit shall be conducted as per procedure given in section 46 of the Federal Excise Act and all relevant provisions shall apply accordingly.</w:t>
      </w:r>
    </w:p>
    <w:p w14:paraId="662A5125" w14:textId="77777777" w:rsidR="003F5142" w:rsidRPr="003F5142" w:rsidRDefault="003F5142" w:rsidP="003F5142">
      <w:r w:rsidRPr="003F5142">
        <w:t>REWARD TO OFFICIALS (42C)</w:t>
      </w:r>
    </w:p>
    <w:p w14:paraId="0077E16C" w14:textId="77777777" w:rsidR="003F5142" w:rsidRPr="003F5142" w:rsidRDefault="003F5142" w:rsidP="003F5142">
      <w:r w:rsidRPr="003F5142">
        <w:t>The officers and officials of Inland Revenue shall be entitled to cash reward for their meritorious conducts in cases involving concealment or evasion of taxes. Other provisions in this regard are:</w:t>
      </w:r>
    </w:p>
    <w:p w14:paraId="796F5D51" w14:textId="77777777" w:rsidR="003F5142" w:rsidRPr="003F5142" w:rsidRDefault="003F5142" w:rsidP="003F5142">
      <w:pPr>
        <w:rPr>
          <w:rStyle w:val="Hyperlink"/>
        </w:rPr>
      </w:pPr>
      <w:r w:rsidRPr="003F5142">
        <w:fldChar w:fldCharType="begin"/>
      </w:r>
      <w:r w:rsidRPr="003F5142">
        <w:instrText>HYPERLINK "https://lh3.googleusercontent.com/gg/AN12HXRap450mtpbUkPRdud_IieYQ-ShMdkRp_Pi7w7Z5v1jX8fkOQ3Np6CNmJtnj_I0QqfEtBY01d2gRYFYcunYGFfeRfk5e0YqZdBT-pTLD-j0jAC3ZqXqJkN5PC5gnou9k5meODUmcuCEtzaE_Jbsi3xb0xQlgF_v8F_XwWneQj2vnFmOMHaJOkP1ZWYkeAfZIprDA1CJYRFVN-fFgxkJHCVKFBVEG4EhXwx-sjv62n8WOgHD1mH2nb9CI5pOrFxhDwsN6PTLwIGRM-vHEkobaSsO3U6ec4xcXQ" \t "_blank"</w:instrText>
      </w:r>
      <w:r w:rsidRPr="003F5142">
        <w:fldChar w:fldCharType="separate"/>
      </w:r>
    </w:p>
    <w:p w14:paraId="6F89AA01" w14:textId="24A778AF" w:rsidR="00746D65" w:rsidRPr="00746D65" w:rsidRDefault="003F5142" w:rsidP="00746D65">
      <w:pPr>
        <w:rPr>
          <w:b/>
          <w:bCs/>
        </w:rPr>
      </w:pPr>
      <w:r w:rsidRPr="003F5142">
        <w:fldChar w:fldCharType="end"/>
      </w:r>
      <w:r w:rsidR="00746D65" w:rsidRPr="00746D65">
        <w:rPr>
          <w:b/>
          <w:bCs/>
        </w:rPr>
        <w:t xml:space="preserve">Synopsis of Taxes </w:t>
      </w:r>
      <w:r w:rsidR="00746D65">
        <w:rPr>
          <w:b/>
          <w:bCs/>
        </w:rPr>
        <w:t xml:space="preserve">                       </w:t>
      </w:r>
      <w:r w:rsidR="00746D65" w:rsidRPr="00746D65">
        <w:rPr>
          <w:b/>
          <w:bCs/>
        </w:rPr>
        <w:t>FED - Levy, Collection &amp; Payment of Duty</w:t>
      </w:r>
      <w:r w:rsidR="00746D65">
        <w:rPr>
          <w:b/>
          <w:bCs/>
        </w:rPr>
        <w:t xml:space="preserve">                   </w:t>
      </w:r>
      <w:r w:rsidR="00746D65" w:rsidRPr="00746D65">
        <w:rPr>
          <w:b/>
          <w:bCs/>
        </w:rPr>
        <w:t xml:space="preserve"> [37-605]</w:t>
      </w:r>
    </w:p>
    <w:p w14:paraId="0F4BC906" w14:textId="77777777" w:rsidR="00746D65" w:rsidRPr="00746D65" w:rsidRDefault="00746D65" w:rsidP="00746D65">
      <w:pPr>
        <w:numPr>
          <w:ilvl w:val="0"/>
          <w:numId w:val="60"/>
        </w:numPr>
      </w:pPr>
      <w:r w:rsidRPr="00746D65">
        <w:t>Cash reward shall be paid only after realization of a part of the whole of the taxes involved in the case ;</w:t>
      </w:r>
    </w:p>
    <w:p w14:paraId="696BAAF1" w14:textId="77777777" w:rsidR="00746D65" w:rsidRPr="00746D65" w:rsidRDefault="00746D65" w:rsidP="00746D65">
      <w:pPr>
        <w:numPr>
          <w:ilvl w:val="0"/>
          <w:numId w:val="60"/>
        </w:numPr>
      </w:pPr>
      <w:r w:rsidRPr="00746D65">
        <w:lastRenderedPageBreak/>
        <w:t>The Board may prescribe the procedure for this purpose. It may also specify the apportionment of reward for individual performance or the collective welfare of officials ; and</w:t>
      </w:r>
    </w:p>
    <w:p w14:paraId="6289CF7E" w14:textId="77777777" w:rsidR="00746D65" w:rsidRPr="00746D65" w:rsidRDefault="00746D65" w:rsidP="00746D65">
      <w:pPr>
        <w:numPr>
          <w:ilvl w:val="0"/>
          <w:numId w:val="60"/>
        </w:numPr>
      </w:pPr>
      <w:r w:rsidRPr="00746D65">
        <w:t>Cash reward may also be sanctioned to the informer providing credible information leading to detection of concealed or evaded tax.</w:t>
      </w:r>
    </w:p>
    <w:p w14:paraId="5BE9FCD9" w14:textId="77777777" w:rsidR="00746D65" w:rsidRPr="00746D65" w:rsidRDefault="00746D65" w:rsidP="00746D65">
      <w:r w:rsidRPr="00746D65">
        <w:t>REWARD TO WHISTLEBLOWERS [42D]</w:t>
      </w:r>
    </w:p>
    <w:p w14:paraId="3A95F623" w14:textId="77777777" w:rsidR="00746D65" w:rsidRPr="00746D65" w:rsidRDefault="00746D65" w:rsidP="00746D65">
      <w:r w:rsidRPr="00746D65">
        <w:t>Finance Act, 2015 introduced a concept of rewarding the 'whistleblowers'. Accordingly, the Federal Board of Revenue may sanction reward to whistleblowers in cases of concealment or evasion of duty, fraud, corruption or misconduct providing credible information leading to such detection of evasion of duty.</w:t>
      </w:r>
    </w:p>
    <w:p w14:paraId="2610665F" w14:textId="77777777" w:rsidR="00746D65" w:rsidRPr="00746D65" w:rsidRDefault="00746D65" w:rsidP="00746D65">
      <w:r w:rsidRPr="00746D65">
        <w:t>The FBR may notify the procedure for rewarding the whistleblowers. It may also specify the apportionment of reward among the whistleblowers.</w:t>
      </w:r>
    </w:p>
    <w:p w14:paraId="5E341331" w14:textId="77777777" w:rsidR="00746D65" w:rsidRPr="00746D65" w:rsidRDefault="00746D65" w:rsidP="00746D65">
      <w:r w:rsidRPr="00746D65">
        <w:t>Under the following cases the claim for reward submitted by a whistleblower shall be rejected:</w:t>
      </w:r>
    </w:p>
    <w:p w14:paraId="0ED11FFC" w14:textId="77777777" w:rsidR="00746D65" w:rsidRPr="00746D65" w:rsidRDefault="00746D65" w:rsidP="00746D65">
      <w:pPr>
        <w:numPr>
          <w:ilvl w:val="0"/>
          <w:numId w:val="61"/>
        </w:numPr>
      </w:pPr>
      <w:r w:rsidRPr="00746D65">
        <w:t>The information provided is of no value;</w:t>
      </w:r>
    </w:p>
    <w:p w14:paraId="07C4D094" w14:textId="77777777" w:rsidR="00746D65" w:rsidRPr="00746D65" w:rsidRDefault="00746D65" w:rsidP="00746D65">
      <w:pPr>
        <w:numPr>
          <w:ilvl w:val="0"/>
          <w:numId w:val="61"/>
        </w:numPr>
      </w:pPr>
      <w:r w:rsidRPr="00746D65">
        <w:t>The FBR already had the information provided by the whistleblower;</w:t>
      </w:r>
    </w:p>
    <w:p w14:paraId="248282ED" w14:textId="77777777" w:rsidR="00746D65" w:rsidRPr="00746D65" w:rsidRDefault="00746D65" w:rsidP="00746D65">
      <w:pPr>
        <w:numPr>
          <w:ilvl w:val="0"/>
          <w:numId w:val="61"/>
        </w:numPr>
      </w:pPr>
      <w:r w:rsidRPr="00746D65">
        <w:t>The information was available in public records; or</w:t>
      </w:r>
    </w:p>
    <w:p w14:paraId="3DE58AAD" w14:textId="77777777" w:rsidR="00746D65" w:rsidRPr="00746D65" w:rsidRDefault="00746D65" w:rsidP="00746D65">
      <w:pPr>
        <w:numPr>
          <w:ilvl w:val="0"/>
          <w:numId w:val="61"/>
        </w:numPr>
      </w:pPr>
      <w:r w:rsidRPr="00746D65">
        <w:t>No collection of taxes is made from the information provided out of which the FBR can pay the reward.</w:t>
      </w:r>
    </w:p>
    <w:p w14:paraId="2A05DAC0" w14:textId="77777777" w:rsidR="00746D65" w:rsidRPr="00746D65" w:rsidRDefault="00746D65" w:rsidP="00746D65">
      <w:r w:rsidRPr="00746D65">
        <w:t>'Whistleblower' means a person who reports concealment or evasion of duty leading to detection or collection of duty, fraud, corruption or misconduct, to the competent authority having power to take action against the person or a federal excise authority committing fraud, corruption, misconduct, or involved in concealment or evasion of duties.</w:t>
      </w:r>
    </w:p>
    <w:p w14:paraId="33F6C378" w14:textId="3DA5D1AA" w:rsidR="00E64936" w:rsidRDefault="00E64936" w:rsidP="00746D65"/>
    <w:p w14:paraId="65FB5BF9" w14:textId="1D7DE4C3" w:rsidR="003A5B81" w:rsidRPr="003A5B81" w:rsidRDefault="003A5B81" w:rsidP="003A5B81">
      <w:pPr>
        <w:rPr>
          <w:b/>
          <w:bCs/>
        </w:rPr>
      </w:pPr>
      <w:r w:rsidRPr="003A5B81">
        <w:rPr>
          <w:b/>
          <w:bCs/>
        </w:rPr>
        <w:t>Synopsis of Taxes</w:t>
      </w:r>
      <w:r>
        <w:rPr>
          <w:b/>
          <w:bCs/>
        </w:rPr>
        <w:t xml:space="preserve">                      </w:t>
      </w:r>
      <w:r w:rsidRPr="003A5B81">
        <w:rPr>
          <w:b/>
          <w:bCs/>
        </w:rPr>
        <w:t xml:space="preserve"> CVT </w:t>
      </w:r>
      <w:r>
        <w:rPr>
          <w:b/>
          <w:bCs/>
        </w:rPr>
        <w:t xml:space="preserve">                                                                                        </w:t>
      </w:r>
      <w:r w:rsidRPr="003A5B81">
        <w:rPr>
          <w:b/>
          <w:bCs/>
        </w:rPr>
        <w:t>[38-606]</w:t>
      </w:r>
    </w:p>
    <w:p w14:paraId="77043FBD" w14:textId="77777777" w:rsidR="003A5B81" w:rsidRPr="003A5B81" w:rsidRDefault="003A5B81" w:rsidP="003A5B81">
      <w:r w:rsidRPr="003A5B81">
        <w:t>CHAPTER - 38</w:t>
      </w:r>
    </w:p>
    <w:p w14:paraId="790E1F28" w14:textId="77777777" w:rsidR="003A5B81" w:rsidRPr="003A5B81" w:rsidRDefault="003A5B81" w:rsidP="003A5B81">
      <w:r w:rsidRPr="003A5B81">
        <w:t>CAPITAL VALUE TAX</w:t>
      </w:r>
    </w:p>
    <w:p w14:paraId="2DCE3825" w14:textId="77777777" w:rsidR="003A5B81" w:rsidRPr="003A5B81" w:rsidRDefault="003A5B81" w:rsidP="003A5B81">
      <w:r w:rsidRPr="003A5B81">
        <w:t>HISTORICAL BACKGROUND</w:t>
      </w:r>
    </w:p>
    <w:p w14:paraId="5B4CAB99" w14:textId="77777777" w:rsidR="003A5B81" w:rsidRPr="003A5B81" w:rsidRDefault="003A5B81" w:rsidP="003A5B81">
      <w:r w:rsidRPr="003A5B81">
        <w:t xml:space="preserve">The Capital Value Tax (CVT) was levied originally u/s 7 of the Finance Act 1959. Thereafter various amendments were made through various finance acts and ordinances. Initially CVT was levied on individuals on purchase of urban immovable property with land area exceeding 250 </w:t>
      </w:r>
      <w:r w:rsidRPr="003A5B81">
        <w:lastRenderedPageBreak/>
        <w:t>square yards and motor vehicles, not plying for hire, with engine capacity exceeding 800cc. It was levied 5% of capital value of the assets.</w:t>
      </w:r>
    </w:p>
    <w:p w14:paraId="275FE35A" w14:textId="77777777" w:rsidR="003A5B81" w:rsidRPr="003A5B81" w:rsidRDefault="003A5B81" w:rsidP="003A5B81">
      <w:r w:rsidRPr="003A5B81">
        <w:t>Subsequently, CVT was extended to AOPs and companies too. The list of assets or transactions subject to CVT was amended and immovable property (including commercial, residential, flats and agricultural) listed securities, modaraba certificates &amp; instruments of redeemable capital and purchase of air tickets were brought into the net of CVT.</w:t>
      </w:r>
    </w:p>
    <w:p w14:paraId="24A1B436" w14:textId="77777777" w:rsidR="003A5B81" w:rsidRPr="003A5B81" w:rsidRDefault="003A5B81" w:rsidP="003A5B81">
      <w:r w:rsidRPr="003A5B81">
        <w:t>Section 4 of the Finance Act, 2020 abolished the CVT by inserting sub-section (11) to section 7 of the Finance Act, 1989 specifying therein that CVT shall cease to apply from 17-04-2020.</w:t>
      </w:r>
    </w:p>
    <w:p w14:paraId="6A8B3E27" w14:textId="77777777" w:rsidR="003A5B81" w:rsidRPr="003A5B81" w:rsidRDefault="003A5B81" w:rsidP="003A5B81">
      <w:r w:rsidRPr="003A5B81">
        <w:t>The Capital Value Tax is once again imposed through Capital Value Tax Act, 2022 (inserted vide section 8 of the Finance Act, 2022). Although the Finance Act, 2022 is effective from 01-07-2022, but CVT is applicable for the tax year 2022 and onwards. However, in case of motor vehicles held in Pakistan, CVT shall be charged from 01-07-2022.</w:t>
      </w:r>
    </w:p>
    <w:p w14:paraId="7ADC4365" w14:textId="77777777" w:rsidR="003A5B81" w:rsidRPr="003A5B81" w:rsidRDefault="003A5B81" w:rsidP="003A5B81">
      <w:r w:rsidRPr="003A5B81">
        <w:t>Although the CVT Act is applicable from 01-07-2022 but CVT Rules (containing procedural matters) was notified vide SRO 1797(I)/2022 on 29-09-2022. However, the delayed notification did not affect the filing of return and payment of tax as the date for filing of return was for tax year 2022 was extended till 31-12-2022.</w:t>
      </w:r>
    </w:p>
    <w:p w14:paraId="6F1262BD" w14:textId="77777777" w:rsidR="003A5B81" w:rsidRPr="003A5B81" w:rsidRDefault="003A5B81" w:rsidP="003A5B81">
      <w:r w:rsidRPr="003A5B81">
        <w:t>Reference of section and rules hereunder, respectively, are of section 8 of the Finance Act. 2022 (containing Capital Value Tax Act, 2022) and Capital Value Tax Rules, 2022.</w:t>
      </w:r>
    </w:p>
    <w:p w14:paraId="2F62DFFA" w14:textId="77777777" w:rsidR="003A5B81" w:rsidRPr="003A5B81" w:rsidRDefault="003A5B81" w:rsidP="003A5B81">
      <w:r w:rsidRPr="003A5B81">
        <w:t>CHARGE OF CAPITAL VALUE TAX [8(2), (12) &amp; (13)]</w:t>
      </w:r>
    </w:p>
    <w:p w14:paraId="7F374246" w14:textId="77777777" w:rsidR="003A5B81" w:rsidRPr="003A5B81" w:rsidRDefault="003A5B81" w:rsidP="003A5B81">
      <w:r w:rsidRPr="003A5B81">
        <w:t>The CVT shall be charged on the following assets:</w:t>
      </w:r>
    </w:p>
    <w:p w14:paraId="05F66A13" w14:textId="77777777" w:rsidR="003A5B81" w:rsidRPr="003A5B81" w:rsidRDefault="003A5B81" w:rsidP="003A5B81">
      <w:pPr>
        <w:numPr>
          <w:ilvl w:val="0"/>
          <w:numId w:val="62"/>
        </w:numPr>
      </w:pPr>
      <w:r w:rsidRPr="003A5B81">
        <w:t>Motor vehicle held in Pakistan.</w:t>
      </w:r>
    </w:p>
    <w:p w14:paraId="59500B14" w14:textId="77777777" w:rsidR="003A5B81" w:rsidRPr="003A5B81" w:rsidRDefault="003A5B81" w:rsidP="003A5B81">
      <w:pPr>
        <w:numPr>
          <w:ilvl w:val="0"/>
          <w:numId w:val="62"/>
        </w:numPr>
      </w:pPr>
      <w:r w:rsidRPr="003A5B81">
        <w:t>Farmhouses (as defined in section 7E(4)(b) of ITO) within the territorial limits of the Islamabad Capital Territory.</w:t>
      </w:r>
    </w:p>
    <w:p w14:paraId="6EC5F699" w14:textId="77777777" w:rsidR="003A5B81" w:rsidRPr="003A5B81" w:rsidRDefault="003A5B81" w:rsidP="003A5B81">
      <w:pPr>
        <w:numPr>
          <w:ilvl w:val="0"/>
          <w:numId w:val="62"/>
        </w:numPr>
      </w:pPr>
      <w:r w:rsidRPr="003A5B81">
        <w:t>Residential houses within the territorial limits of the Islamabad Capital Territory.</w:t>
      </w:r>
    </w:p>
    <w:p w14:paraId="3B9240D8" w14:textId="77777777" w:rsidR="003A5B81" w:rsidRPr="003A5B81" w:rsidRDefault="003A5B81" w:rsidP="003A5B81">
      <w:pPr>
        <w:numPr>
          <w:ilvl w:val="0"/>
          <w:numId w:val="62"/>
        </w:numPr>
      </w:pPr>
      <w:r w:rsidRPr="003A5B81">
        <w:t>Foreign assets of a resident individual and</w:t>
      </w:r>
    </w:p>
    <w:p w14:paraId="74CE82A5" w14:textId="77777777" w:rsidR="003A5B81" w:rsidRPr="003A5B81" w:rsidRDefault="003A5B81" w:rsidP="003A5B81">
      <w:pPr>
        <w:numPr>
          <w:ilvl w:val="0"/>
          <w:numId w:val="62"/>
        </w:numPr>
      </w:pPr>
      <w:r w:rsidRPr="003A5B81">
        <w:t>Assets notified by the Federal Government.</w:t>
      </w:r>
    </w:p>
    <w:p w14:paraId="3176EE86" w14:textId="77777777" w:rsidR="003A5B81" w:rsidRPr="003A5B81" w:rsidRDefault="003A5B81" w:rsidP="003A5B81">
      <w:r w:rsidRPr="003A5B81">
        <w:t>Tax for CVT purposes means capital value tax and includes any default surcharge, penalty, fee, any amount or sum leviable or payable under the Capital Value Tax Act, 2022 or the Capital Value Tax Rules, 2022.</w:t>
      </w:r>
    </w:p>
    <w:p w14:paraId="033FF277" w14:textId="31CD2D4D" w:rsidR="002C3950" w:rsidRPr="002C3950" w:rsidRDefault="002C3950" w:rsidP="002C3950">
      <w:pPr>
        <w:rPr>
          <w:b/>
          <w:bCs/>
        </w:rPr>
      </w:pPr>
      <w:r w:rsidRPr="002C3950">
        <w:rPr>
          <w:b/>
          <w:bCs/>
        </w:rPr>
        <w:t>Synopsis of Taxes</w:t>
      </w:r>
      <w:r>
        <w:rPr>
          <w:b/>
          <w:bCs/>
        </w:rPr>
        <w:t xml:space="preserve">                                           </w:t>
      </w:r>
      <w:r w:rsidRPr="002C3950">
        <w:rPr>
          <w:b/>
          <w:bCs/>
        </w:rPr>
        <w:t xml:space="preserve"> CVT </w:t>
      </w:r>
      <w:r>
        <w:rPr>
          <w:b/>
          <w:bCs/>
        </w:rPr>
        <w:t xml:space="preserve">                                                                    </w:t>
      </w:r>
      <w:r w:rsidRPr="002C3950">
        <w:rPr>
          <w:b/>
          <w:bCs/>
        </w:rPr>
        <w:t>[38-607]</w:t>
      </w:r>
    </w:p>
    <w:p w14:paraId="474562AC" w14:textId="77777777" w:rsidR="002C3950" w:rsidRPr="002C3950" w:rsidRDefault="002C3950" w:rsidP="002C3950">
      <w:r w:rsidRPr="002C3950">
        <w:lastRenderedPageBreak/>
        <w:t>The terms "Commissioner", "Commissioner (Appeals), "officer of Inland Revenue", "person", "resident individual" and "tax year" shall have the same meanings as defined in the ITO.</w:t>
      </w:r>
    </w:p>
    <w:p w14:paraId="4BE7371A" w14:textId="77777777" w:rsidR="002C3950" w:rsidRPr="002C3950" w:rsidRDefault="002C3950" w:rsidP="002C3950">
      <w:r w:rsidRPr="002C3950">
        <w:t>FG may exempt any asset or class of assets from CVT. The notification may specify the conditions for exemption.</w:t>
      </w:r>
    </w:p>
    <w:p w14:paraId="0039D064" w14:textId="77777777" w:rsidR="002C3950" w:rsidRPr="002C3950" w:rsidRDefault="002C3950" w:rsidP="002C3950">
      <w:r w:rsidRPr="002C3950">
        <w:t>All assets of the Reko Dig Mining Company (Private) Limited (formerly Tethyan Copper Company Pakistan (Private) Limited) are exempt from the whole of the capital value tax. (SRO 2200(I)/2022, dated 12-12-2022)</w:t>
      </w:r>
    </w:p>
    <w:p w14:paraId="44FC4E0A" w14:textId="77777777" w:rsidR="002C3950" w:rsidRPr="002C3950" w:rsidRDefault="002C3950" w:rsidP="002C3950">
      <w:r w:rsidRPr="002C3950">
        <w:t>CVT ON MOTOR VEHICLE [8(2)(a), (3)(a), (b) &amp; (ca), (4)(a) to (f) &amp; Rule - 4 &amp; 5(1) &amp; First Schedule]</w:t>
      </w:r>
    </w:p>
    <w:p w14:paraId="1E4ABAF1" w14:textId="77777777" w:rsidR="002C3950" w:rsidRPr="002C3950" w:rsidRDefault="002C3950" w:rsidP="002C3950">
      <w:r w:rsidRPr="002C3950">
        <w:t>'Motor vehicle held in Pakistan' is subject to CVT @ 1% of its value for tax year 2022 and onwards. Provisions relating to CVT on vehicles are discussed in coming paragraphs.</w:t>
      </w:r>
    </w:p>
    <w:p w14:paraId="33F2613B" w14:textId="77777777" w:rsidR="002C3950" w:rsidRPr="002C3950" w:rsidRDefault="002C3950" w:rsidP="002C3950">
      <w:pPr>
        <w:numPr>
          <w:ilvl w:val="0"/>
          <w:numId w:val="63"/>
        </w:numPr>
      </w:pPr>
      <w:r w:rsidRPr="002C3950">
        <w:t xml:space="preserve">"Motor Vehicle Held in Pakistan' includes car, caravan automobiles, jeep, limousine, pickup, sports utility vehicle, trucks, vans, wagon and any other automobile excluding: </w:t>
      </w:r>
      <w:proofErr w:type="spellStart"/>
      <w:r w:rsidRPr="002C3950">
        <w:t>i</w:t>
      </w:r>
      <w:proofErr w:type="spellEnd"/>
      <w:r w:rsidRPr="002C3950">
        <w:t>) A motor vehicle used for public transportation, carriage of goods and agriculture machinery; and ii) Any motor vehicle held in Pakistan by a foreign diplomat or a foreign diplomatic mission.</w:t>
      </w:r>
    </w:p>
    <w:p w14:paraId="7488D851" w14:textId="77777777" w:rsidR="002C3950" w:rsidRPr="002C3950" w:rsidRDefault="002C3950" w:rsidP="002C3950">
      <w:pPr>
        <w:numPr>
          <w:ilvl w:val="0"/>
          <w:numId w:val="63"/>
        </w:numPr>
      </w:pPr>
      <w:r w:rsidRPr="002C3950">
        <w:t xml:space="preserve">Motor vehicle subject to CVT may be a vehicle with: </w:t>
      </w:r>
      <w:proofErr w:type="spellStart"/>
      <w:r w:rsidRPr="002C3950">
        <w:t>i</w:t>
      </w:r>
      <w:proofErr w:type="spellEnd"/>
      <w:r w:rsidRPr="002C3950">
        <w:t>) Engine capacity exceeding 1300cc; or ii) Battery power capacity exceeding 50kwh, in case of electric vehicles.</w:t>
      </w:r>
    </w:p>
    <w:p w14:paraId="40DF8AFF" w14:textId="77777777" w:rsidR="002C3950" w:rsidRPr="002C3950" w:rsidRDefault="002C3950" w:rsidP="002C3950">
      <w:pPr>
        <w:numPr>
          <w:ilvl w:val="0"/>
          <w:numId w:val="63"/>
        </w:numPr>
      </w:pPr>
      <w:r w:rsidRPr="002C3950">
        <w:t>Value of vehicle shall be determined in the following manner.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2597"/>
        <w:gridCol w:w="6443"/>
      </w:tblGrid>
      <w:tr w:rsidR="002C3950" w:rsidRPr="002C3950" w14:paraId="2EF1B080" w14:textId="77777777" w:rsidTr="002C3950">
        <w:trPr>
          <w:tblCellSpacing w:w="15" w:type="dxa"/>
        </w:trPr>
        <w:tc>
          <w:tcPr>
            <w:tcW w:w="0" w:type="auto"/>
            <w:vAlign w:val="center"/>
            <w:hideMark/>
          </w:tcPr>
          <w:p w14:paraId="5AE41DF2" w14:textId="77777777" w:rsidR="002C3950" w:rsidRPr="002C3950" w:rsidRDefault="002C3950" w:rsidP="002C3950">
            <w:pPr>
              <w:rPr>
                <w:b/>
                <w:bCs/>
              </w:rPr>
            </w:pPr>
            <w:r w:rsidRPr="002C3950">
              <w:rPr>
                <w:b/>
                <w:bCs/>
              </w:rPr>
              <w:t>S. #</w:t>
            </w:r>
          </w:p>
        </w:tc>
        <w:tc>
          <w:tcPr>
            <w:tcW w:w="0" w:type="auto"/>
            <w:vAlign w:val="center"/>
            <w:hideMark/>
          </w:tcPr>
          <w:p w14:paraId="7C5DA76D" w14:textId="77777777" w:rsidR="002C3950" w:rsidRPr="002C3950" w:rsidRDefault="002C3950" w:rsidP="002C3950">
            <w:pPr>
              <w:rPr>
                <w:b/>
                <w:bCs/>
              </w:rPr>
            </w:pPr>
            <w:r w:rsidRPr="002C3950">
              <w:rPr>
                <w:b/>
                <w:bCs/>
              </w:rPr>
              <w:t>Vehicle</w:t>
            </w:r>
          </w:p>
        </w:tc>
        <w:tc>
          <w:tcPr>
            <w:tcW w:w="0" w:type="auto"/>
            <w:vAlign w:val="center"/>
            <w:hideMark/>
          </w:tcPr>
          <w:p w14:paraId="2FECEA9F" w14:textId="77777777" w:rsidR="002C3950" w:rsidRPr="002C3950" w:rsidRDefault="002C3950" w:rsidP="002C3950">
            <w:pPr>
              <w:rPr>
                <w:b/>
                <w:bCs/>
              </w:rPr>
            </w:pPr>
            <w:r w:rsidRPr="002C3950">
              <w:rPr>
                <w:b/>
                <w:bCs/>
              </w:rPr>
              <w:t>Value for CVT</w:t>
            </w:r>
          </w:p>
        </w:tc>
      </w:tr>
      <w:tr w:rsidR="002C3950" w:rsidRPr="002C3950" w14:paraId="3115B9DB" w14:textId="77777777" w:rsidTr="002C3950">
        <w:trPr>
          <w:tblCellSpacing w:w="15" w:type="dxa"/>
        </w:trPr>
        <w:tc>
          <w:tcPr>
            <w:tcW w:w="0" w:type="auto"/>
            <w:vAlign w:val="center"/>
            <w:hideMark/>
          </w:tcPr>
          <w:p w14:paraId="090CF712" w14:textId="77777777" w:rsidR="002C3950" w:rsidRPr="002C3950" w:rsidRDefault="002C3950" w:rsidP="002C3950">
            <w:r w:rsidRPr="002C3950">
              <w:t>1.</w:t>
            </w:r>
          </w:p>
        </w:tc>
        <w:tc>
          <w:tcPr>
            <w:tcW w:w="0" w:type="auto"/>
            <w:vAlign w:val="center"/>
            <w:hideMark/>
          </w:tcPr>
          <w:p w14:paraId="516F157A" w14:textId="77777777" w:rsidR="002C3950" w:rsidRPr="002C3950" w:rsidRDefault="002C3950" w:rsidP="002C3950">
            <w:r w:rsidRPr="002C3950">
              <w:t>Imported in Pakistan</w:t>
            </w:r>
          </w:p>
        </w:tc>
        <w:tc>
          <w:tcPr>
            <w:tcW w:w="0" w:type="auto"/>
            <w:vAlign w:val="center"/>
            <w:hideMark/>
          </w:tcPr>
          <w:p w14:paraId="2D97BC0B" w14:textId="77777777" w:rsidR="002C3950" w:rsidRPr="002C3950" w:rsidRDefault="002C3950" w:rsidP="002C3950">
            <w:r w:rsidRPr="002C3950">
              <w:t>The import value assessed by the Customs authorities plus all duties and taxes leviable at import stage.</w:t>
            </w:r>
          </w:p>
        </w:tc>
      </w:tr>
      <w:tr w:rsidR="002C3950" w:rsidRPr="002C3950" w14:paraId="3718E9DA" w14:textId="77777777" w:rsidTr="002C3950">
        <w:trPr>
          <w:tblCellSpacing w:w="15" w:type="dxa"/>
        </w:trPr>
        <w:tc>
          <w:tcPr>
            <w:tcW w:w="0" w:type="auto"/>
            <w:vAlign w:val="center"/>
            <w:hideMark/>
          </w:tcPr>
          <w:p w14:paraId="2987C174" w14:textId="77777777" w:rsidR="002C3950" w:rsidRPr="002C3950" w:rsidRDefault="002C3950" w:rsidP="002C3950">
            <w:r w:rsidRPr="002C3950">
              <w:t>2.</w:t>
            </w:r>
          </w:p>
        </w:tc>
        <w:tc>
          <w:tcPr>
            <w:tcW w:w="0" w:type="auto"/>
            <w:vAlign w:val="center"/>
            <w:hideMark/>
          </w:tcPr>
          <w:p w14:paraId="58155023" w14:textId="77777777" w:rsidR="002C3950" w:rsidRPr="002C3950" w:rsidRDefault="002C3950" w:rsidP="002C3950">
            <w:r w:rsidRPr="002C3950">
              <w:t>Manufactured or assembled locally in Pakistan</w:t>
            </w:r>
          </w:p>
        </w:tc>
        <w:tc>
          <w:tcPr>
            <w:tcW w:w="0" w:type="auto"/>
            <w:vAlign w:val="center"/>
            <w:hideMark/>
          </w:tcPr>
          <w:p w14:paraId="44B0361E" w14:textId="77777777" w:rsidR="002C3950" w:rsidRPr="002C3950" w:rsidRDefault="002C3950" w:rsidP="002C3950">
            <w:r w:rsidRPr="002C3950">
              <w:t>The ex-factory price inclusive of all duties and taxes.</w:t>
            </w:r>
          </w:p>
        </w:tc>
      </w:tr>
      <w:tr w:rsidR="002C3950" w:rsidRPr="002C3950" w14:paraId="210B1689" w14:textId="77777777" w:rsidTr="002C3950">
        <w:trPr>
          <w:tblCellSpacing w:w="15" w:type="dxa"/>
        </w:trPr>
        <w:tc>
          <w:tcPr>
            <w:tcW w:w="0" w:type="auto"/>
            <w:vAlign w:val="center"/>
            <w:hideMark/>
          </w:tcPr>
          <w:p w14:paraId="51D01893" w14:textId="77777777" w:rsidR="002C3950" w:rsidRPr="002C3950" w:rsidRDefault="002C3950" w:rsidP="002C3950">
            <w:r w:rsidRPr="002C3950">
              <w:t>3.</w:t>
            </w:r>
          </w:p>
        </w:tc>
        <w:tc>
          <w:tcPr>
            <w:tcW w:w="0" w:type="auto"/>
            <w:vAlign w:val="center"/>
            <w:hideMark/>
          </w:tcPr>
          <w:p w14:paraId="374BAB13" w14:textId="77777777" w:rsidR="002C3950" w:rsidRPr="002C3950" w:rsidRDefault="002C3950" w:rsidP="002C3950">
            <w:r w:rsidRPr="002C3950">
              <w:t>Auctioned</w:t>
            </w:r>
          </w:p>
        </w:tc>
        <w:tc>
          <w:tcPr>
            <w:tcW w:w="0" w:type="auto"/>
            <w:vAlign w:val="center"/>
            <w:hideMark/>
          </w:tcPr>
          <w:p w14:paraId="6CEED26A" w14:textId="77777777" w:rsidR="002C3950" w:rsidRPr="002C3950" w:rsidRDefault="002C3950" w:rsidP="002C3950">
            <w:r w:rsidRPr="002C3950">
              <w:t>The auction value inclusive of all duties and taxes.</w:t>
            </w:r>
          </w:p>
        </w:tc>
      </w:tr>
      <w:tr w:rsidR="002C3950" w:rsidRPr="002C3950" w14:paraId="74845456" w14:textId="77777777" w:rsidTr="002C3950">
        <w:trPr>
          <w:tblCellSpacing w:w="15" w:type="dxa"/>
        </w:trPr>
        <w:tc>
          <w:tcPr>
            <w:tcW w:w="0" w:type="auto"/>
            <w:vAlign w:val="center"/>
            <w:hideMark/>
          </w:tcPr>
          <w:p w14:paraId="416C3A25" w14:textId="77777777" w:rsidR="002C3950" w:rsidRPr="002C3950" w:rsidRDefault="002C3950" w:rsidP="002C3950"/>
        </w:tc>
        <w:tc>
          <w:tcPr>
            <w:tcW w:w="0" w:type="auto"/>
            <w:vAlign w:val="center"/>
            <w:hideMark/>
          </w:tcPr>
          <w:p w14:paraId="6FFF7601" w14:textId="77777777" w:rsidR="002C3950" w:rsidRPr="002C3950" w:rsidRDefault="002C3950" w:rsidP="002C3950"/>
        </w:tc>
        <w:tc>
          <w:tcPr>
            <w:tcW w:w="0" w:type="auto"/>
            <w:vAlign w:val="center"/>
            <w:hideMark/>
          </w:tcPr>
          <w:p w14:paraId="365EF907" w14:textId="77777777" w:rsidR="002C3950" w:rsidRPr="002C3950" w:rsidRDefault="002C3950" w:rsidP="002C3950">
            <w:r w:rsidRPr="002C3950">
              <w:t>Value shall be reduced by 10% for each year from the end of financial year in which the vehicle is acquired. After five (5) years the value shall be treated as zero.</w:t>
            </w:r>
          </w:p>
        </w:tc>
      </w:tr>
    </w:tbl>
    <w:p w14:paraId="13A45C6F" w14:textId="77777777" w:rsidR="002C3950" w:rsidRPr="002C3950" w:rsidRDefault="002C3950" w:rsidP="002C3950">
      <w:r w:rsidRPr="002C3950">
        <w:t>Export to Sheets</w:t>
      </w:r>
    </w:p>
    <w:p w14:paraId="237AC519" w14:textId="77777777" w:rsidR="002C3950" w:rsidRPr="002C3950" w:rsidRDefault="002C3950" w:rsidP="002C3950">
      <w:pPr>
        <w:numPr>
          <w:ilvl w:val="0"/>
          <w:numId w:val="64"/>
        </w:numPr>
      </w:pPr>
      <w:r w:rsidRPr="002C3950">
        <w:lastRenderedPageBreak/>
        <w:t>Vehicle shall not be taxable after five (5) years from the end of financial year in which it is imported, sold by local manufacturer or auctioned.</w:t>
      </w:r>
    </w:p>
    <w:p w14:paraId="37E82174" w14:textId="77777777" w:rsidR="002C3950" w:rsidRPr="002C3950" w:rsidRDefault="002C3950" w:rsidP="002C3950">
      <w:pPr>
        <w:numPr>
          <w:ilvl w:val="0"/>
          <w:numId w:val="64"/>
        </w:numPr>
      </w:pPr>
      <w:r w:rsidRPr="002C3950">
        <w:t xml:space="preserve">CVT on vehicles shall be collected or paid in the following manner: </w:t>
      </w:r>
      <w:proofErr w:type="spellStart"/>
      <w:r w:rsidRPr="002C3950">
        <w:t>i</w:t>
      </w:r>
      <w:proofErr w:type="spellEnd"/>
      <w:r w:rsidRPr="002C3950">
        <w:t>) Collector of Customs shall collect tax at the time of import of motor vehicle. In this case, the relevant provisions of the Customs Act shall apply to the collection and payment of tax;</w:t>
      </w:r>
    </w:p>
    <w:p w14:paraId="7372C390" w14:textId="77777777" w:rsidR="003A5B81" w:rsidRDefault="003A5B81" w:rsidP="00746D65"/>
    <w:p w14:paraId="1BE92A69" w14:textId="77777777" w:rsidR="00E029FF" w:rsidRPr="00C75333" w:rsidRDefault="00E029FF" w:rsidP="00746D65">
      <w:pPr>
        <w:rPr>
          <w:b/>
          <w:bCs/>
        </w:rPr>
      </w:pPr>
    </w:p>
    <w:p w14:paraId="4D76DD06" w14:textId="6B48DF7D" w:rsidR="00E029FF" w:rsidRPr="00E029FF" w:rsidRDefault="00E029FF" w:rsidP="0002101A">
      <w:pPr>
        <w:rPr>
          <w:b/>
          <w:bCs/>
        </w:rPr>
      </w:pPr>
      <w:r w:rsidRPr="00E029FF">
        <w:rPr>
          <w:b/>
          <w:bCs/>
        </w:rPr>
        <w:t>Synopsis of Taxes</w:t>
      </w:r>
      <w:r w:rsidR="00C75333">
        <w:rPr>
          <w:b/>
          <w:bCs/>
        </w:rPr>
        <w:t xml:space="preserve">                                            </w:t>
      </w:r>
      <w:r w:rsidRPr="00E029FF">
        <w:rPr>
          <w:b/>
          <w:bCs/>
        </w:rPr>
        <w:t xml:space="preserve"> CVT</w:t>
      </w:r>
      <w:r w:rsidR="00C75333">
        <w:rPr>
          <w:b/>
          <w:bCs/>
        </w:rPr>
        <w:t xml:space="preserve">                                                                  </w:t>
      </w:r>
      <w:r w:rsidRPr="00E029FF">
        <w:rPr>
          <w:b/>
          <w:bCs/>
        </w:rPr>
        <w:t xml:space="preserve"> [ 38-608 ]</w:t>
      </w:r>
    </w:p>
    <w:p w14:paraId="640A1B26" w14:textId="25F081BC" w:rsidR="00E029FF" w:rsidRPr="00E029FF" w:rsidRDefault="00E029FF" w:rsidP="00C75333">
      <w:pPr>
        <w:jc w:val="both"/>
      </w:pPr>
      <w:r w:rsidRPr="00E029FF">
        <w:t>ii )                                                                                                                                    Local manufacturer or assembler shall collect tax from the buyer of the motor vehicle ;</w:t>
      </w:r>
    </w:p>
    <w:p w14:paraId="72C07730" w14:textId="77777777" w:rsidR="00E029FF" w:rsidRPr="00E029FF" w:rsidRDefault="00E029FF" w:rsidP="00C75333">
      <w:pPr>
        <w:jc w:val="both"/>
      </w:pPr>
    </w:p>
    <w:p w14:paraId="5CA96C57" w14:textId="16ADBDAD" w:rsidR="00E029FF" w:rsidRPr="00E029FF" w:rsidRDefault="00E029FF" w:rsidP="00C75333">
      <w:pPr>
        <w:pStyle w:val="ListParagraph"/>
        <w:numPr>
          <w:ilvl w:val="0"/>
          <w:numId w:val="65"/>
        </w:numPr>
        <w:jc w:val="both"/>
      </w:pPr>
      <w:r w:rsidRPr="00E029FF">
        <w:t>and</w:t>
      </w:r>
    </w:p>
    <w:p w14:paraId="6AAE21D7" w14:textId="77777777" w:rsidR="00E029FF" w:rsidRPr="00E029FF" w:rsidRDefault="00E029FF" w:rsidP="00C75333">
      <w:pPr>
        <w:jc w:val="both"/>
      </w:pPr>
    </w:p>
    <w:p w14:paraId="355525F3" w14:textId="2252480D" w:rsidR="00E029FF" w:rsidRPr="00E029FF" w:rsidRDefault="00E029FF" w:rsidP="00C75333">
      <w:pPr>
        <w:pStyle w:val="ListParagraph"/>
        <w:numPr>
          <w:ilvl w:val="0"/>
          <w:numId w:val="65"/>
        </w:numPr>
        <w:jc w:val="both"/>
      </w:pPr>
      <w:r w:rsidRPr="00E029FF">
        <w:t>iii ) Any person selling vehicle by auction shall collect tax from the person to whom the</w:t>
      </w:r>
    </w:p>
    <w:p w14:paraId="1E9DA3E3" w14:textId="77777777" w:rsidR="00E029FF" w:rsidRPr="00E029FF" w:rsidRDefault="00E029FF" w:rsidP="00C75333">
      <w:pPr>
        <w:jc w:val="both"/>
      </w:pPr>
    </w:p>
    <w:p w14:paraId="20A4EF51" w14:textId="49A2E906" w:rsidR="00E029FF" w:rsidRPr="00E029FF" w:rsidRDefault="00E029FF" w:rsidP="00C75333">
      <w:pPr>
        <w:pStyle w:val="ListParagraph"/>
        <w:numPr>
          <w:ilvl w:val="0"/>
          <w:numId w:val="65"/>
        </w:numPr>
        <w:jc w:val="both"/>
      </w:pPr>
      <w:r w:rsidRPr="00E029FF">
        <w:t>vehicle is sold .</w:t>
      </w:r>
    </w:p>
    <w:p w14:paraId="727DC493" w14:textId="77777777" w:rsidR="00E029FF" w:rsidRPr="00E029FF" w:rsidRDefault="00E029FF" w:rsidP="00C75333">
      <w:pPr>
        <w:pStyle w:val="ListParagraph"/>
        <w:numPr>
          <w:ilvl w:val="0"/>
          <w:numId w:val="65"/>
        </w:numPr>
        <w:jc w:val="both"/>
      </w:pPr>
      <w:r w:rsidRPr="00E029FF">
        <w:t>6 . In case of sale by local manufacturer or assembler or sale by auction , the tax shall be collected at the time of sale . Where the payment is made in installments , the total tax shall be collected at the time of payment of first installment .</w:t>
      </w:r>
    </w:p>
    <w:p w14:paraId="5DEB268C" w14:textId="77777777" w:rsidR="00E029FF" w:rsidRPr="00E029FF" w:rsidRDefault="00E029FF" w:rsidP="00C75333">
      <w:pPr>
        <w:pStyle w:val="ListParagraph"/>
        <w:numPr>
          <w:ilvl w:val="0"/>
          <w:numId w:val="65"/>
        </w:numPr>
        <w:jc w:val="both"/>
      </w:pPr>
      <w:r w:rsidRPr="00E029FF">
        <w:t>7 . CVT collected from buyer shall be paid to the FG through remittance to the Government Treasury or deposit in an authorized branch of the SBP or NBP within seven ( 7 ) days of the date of collection .</w:t>
      </w:r>
    </w:p>
    <w:p w14:paraId="2132BF79" w14:textId="09D25DE7" w:rsidR="00E029FF" w:rsidRPr="00E029FF" w:rsidRDefault="00E029FF" w:rsidP="00C75333">
      <w:pPr>
        <w:pStyle w:val="ListParagraph"/>
        <w:numPr>
          <w:ilvl w:val="0"/>
          <w:numId w:val="65"/>
        </w:numPr>
        <w:jc w:val="both"/>
      </w:pPr>
      <w:r w:rsidRPr="00E029FF">
        <w:t>CVT collected by the Government ( Federal , Provincial or Local ) shall be paid to the credit of</w:t>
      </w:r>
    </w:p>
    <w:p w14:paraId="32E84D0A" w14:textId="66692EC6" w:rsidR="00E029FF" w:rsidRPr="00E029FF" w:rsidRDefault="00E029FF" w:rsidP="00C75333">
      <w:pPr>
        <w:pStyle w:val="ListParagraph"/>
        <w:numPr>
          <w:ilvl w:val="0"/>
          <w:numId w:val="65"/>
        </w:numPr>
        <w:jc w:val="both"/>
      </w:pPr>
      <w:r w:rsidRPr="00E029FF">
        <w:t>the FG on the day it is collected .</w:t>
      </w:r>
    </w:p>
    <w:p w14:paraId="14E0486F" w14:textId="77777777" w:rsidR="00E029FF" w:rsidRPr="00E029FF" w:rsidRDefault="00E029FF" w:rsidP="00C75333">
      <w:pPr>
        <w:pStyle w:val="ListParagraph"/>
        <w:numPr>
          <w:ilvl w:val="0"/>
          <w:numId w:val="65"/>
        </w:numPr>
        <w:jc w:val="both"/>
      </w:pPr>
      <w:r w:rsidRPr="00E029FF">
        <w:t>8 . Every motor vehicle registering authority shall collect tax at the time of registration of a vehicle . However , tax shall not be collected if tax on such vehicle has been collected / paid at the time of its import , purchase from local manufacturer or assembler or auction .</w:t>
      </w:r>
    </w:p>
    <w:p w14:paraId="7B478EF5" w14:textId="77777777" w:rsidR="00E029FF" w:rsidRPr="00E029FF" w:rsidRDefault="00E029FF" w:rsidP="00C75333">
      <w:pPr>
        <w:pStyle w:val="ListParagraph"/>
        <w:numPr>
          <w:ilvl w:val="0"/>
          <w:numId w:val="65"/>
        </w:numPr>
        <w:jc w:val="both"/>
      </w:pPr>
      <w:r w:rsidRPr="00E029FF">
        <w:t>9 . Tax required to be collected by a registration authority , manufacturer or a person selling motor vehicle through auction shall be paid through CPR or SWAPS payment receipt ( SPR ) .</w:t>
      </w:r>
    </w:p>
    <w:p w14:paraId="03443588" w14:textId="6C34432F" w:rsidR="00E029FF" w:rsidRPr="00E029FF" w:rsidRDefault="00E029FF" w:rsidP="00C75333">
      <w:pPr>
        <w:pStyle w:val="ListParagraph"/>
        <w:numPr>
          <w:ilvl w:val="0"/>
          <w:numId w:val="65"/>
        </w:numPr>
        <w:jc w:val="both"/>
      </w:pPr>
      <w:r w:rsidRPr="00E029FF">
        <w:t>10 10A A quarterly electronic statement shall be furnished to CIR in Iris by every person liable to</w:t>
      </w:r>
    </w:p>
    <w:p w14:paraId="6AC664DE" w14:textId="77777777" w:rsidR="00E029FF" w:rsidRPr="00E029FF" w:rsidRDefault="00E029FF" w:rsidP="00C75333">
      <w:pPr>
        <w:jc w:val="both"/>
      </w:pPr>
    </w:p>
    <w:p w14:paraId="581876E9" w14:textId="2C025970" w:rsidR="00E029FF" w:rsidRPr="00E029FF" w:rsidRDefault="00E029FF" w:rsidP="00C75333">
      <w:pPr>
        <w:pStyle w:val="ListParagraph"/>
        <w:numPr>
          <w:ilvl w:val="0"/>
          <w:numId w:val="65"/>
        </w:numPr>
        <w:jc w:val="both"/>
      </w:pPr>
      <w:r w:rsidRPr="00E029FF">
        <w:t>collect CVT on motor vehicles . Other provisions are :</w:t>
      </w:r>
    </w:p>
    <w:p w14:paraId="3D96A688" w14:textId="77777777" w:rsidR="00E029FF" w:rsidRPr="00E029FF" w:rsidRDefault="00E029FF" w:rsidP="00C75333">
      <w:pPr>
        <w:jc w:val="both"/>
      </w:pPr>
    </w:p>
    <w:p w14:paraId="577F79BC" w14:textId="712DDECC" w:rsidR="00E029FF" w:rsidRPr="00E029FF" w:rsidRDefault="00E029FF" w:rsidP="00C75333">
      <w:pPr>
        <w:pStyle w:val="ListParagraph"/>
        <w:numPr>
          <w:ilvl w:val="0"/>
          <w:numId w:val="65"/>
        </w:numPr>
        <w:jc w:val="both"/>
      </w:pPr>
      <w:r w:rsidRPr="00E029FF">
        <w:t>1 )                                                                                                                                              Person liable to collect CVT may be a motor vehicle registration authority , a</w:t>
      </w:r>
    </w:p>
    <w:p w14:paraId="506E0254" w14:textId="07C93265" w:rsidR="00E029FF" w:rsidRPr="00E029FF" w:rsidRDefault="00E029FF" w:rsidP="00C75333">
      <w:pPr>
        <w:pStyle w:val="ListParagraph"/>
        <w:numPr>
          <w:ilvl w:val="0"/>
          <w:numId w:val="65"/>
        </w:numPr>
        <w:jc w:val="both"/>
      </w:pPr>
      <w:r w:rsidRPr="00E029FF">
        <w:t>manufacturer or a person selling motor vehicle through auction ;</w:t>
      </w:r>
    </w:p>
    <w:p w14:paraId="275C32F9" w14:textId="77777777" w:rsidR="00E029FF" w:rsidRPr="00E029FF" w:rsidRDefault="00E029FF" w:rsidP="00C75333">
      <w:pPr>
        <w:jc w:val="both"/>
      </w:pPr>
    </w:p>
    <w:p w14:paraId="171C47DC" w14:textId="4C9F10F3" w:rsidR="00E029FF" w:rsidRPr="00E029FF" w:rsidRDefault="00E029FF" w:rsidP="00C75333">
      <w:pPr>
        <w:pStyle w:val="ListParagraph"/>
        <w:numPr>
          <w:ilvl w:val="0"/>
          <w:numId w:val="65"/>
        </w:numPr>
        <w:jc w:val="both"/>
      </w:pPr>
      <w:r w:rsidRPr="00E029FF">
        <w:t>)                                                                                                                              The statement shall be furnished by the 20th day of the month next following the end of</w:t>
      </w:r>
    </w:p>
    <w:p w14:paraId="32FD8EC0" w14:textId="0D5A2654" w:rsidR="00E029FF" w:rsidRPr="00E029FF" w:rsidRDefault="00E029FF" w:rsidP="00C75333">
      <w:pPr>
        <w:pStyle w:val="ListParagraph"/>
        <w:numPr>
          <w:ilvl w:val="0"/>
          <w:numId w:val="65"/>
        </w:numPr>
        <w:jc w:val="both"/>
      </w:pPr>
      <w:r w:rsidRPr="00E029FF">
        <w:t>the quarter ( i.e. , 20th April , 20th July , 20th October &amp; 20th January ) . The Commissioner ,</w:t>
      </w:r>
    </w:p>
    <w:p w14:paraId="445A2EB2" w14:textId="567D1525" w:rsidR="00E029FF" w:rsidRPr="00E029FF" w:rsidRDefault="00E029FF" w:rsidP="00C75333">
      <w:pPr>
        <w:pStyle w:val="ListParagraph"/>
        <w:numPr>
          <w:ilvl w:val="0"/>
          <w:numId w:val="65"/>
        </w:numPr>
        <w:jc w:val="both"/>
      </w:pPr>
      <w:r w:rsidRPr="00E029FF">
        <w:t>on application of a prescribed person may extend the filling period ;</w:t>
      </w:r>
    </w:p>
    <w:p w14:paraId="52BE3F6D" w14:textId="77777777" w:rsidR="00E029FF" w:rsidRPr="00E029FF" w:rsidRDefault="00E029FF" w:rsidP="00C75333">
      <w:pPr>
        <w:jc w:val="both"/>
      </w:pPr>
    </w:p>
    <w:p w14:paraId="67940D7D" w14:textId="17A101DD" w:rsidR="00E029FF" w:rsidRPr="00E029FF" w:rsidRDefault="00E029FF" w:rsidP="00C75333">
      <w:pPr>
        <w:pStyle w:val="ListParagraph"/>
        <w:numPr>
          <w:ilvl w:val="0"/>
          <w:numId w:val="65"/>
        </w:numPr>
        <w:jc w:val="both"/>
      </w:pPr>
      <w:r w:rsidRPr="00E029FF">
        <w:t>ii )                                                                                                                                     In addition to quarterly statement , such persons shall also file an annual electronic</w:t>
      </w:r>
    </w:p>
    <w:p w14:paraId="35D66CE5" w14:textId="16D13176" w:rsidR="00E029FF" w:rsidRPr="00E029FF" w:rsidRDefault="00E029FF" w:rsidP="00C75333">
      <w:pPr>
        <w:pStyle w:val="ListParagraph"/>
        <w:numPr>
          <w:ilvl w:val="0"/>
          <w:numId w:val="65"/>
        </w:numPr>
        <w:jc w:val="both"/>
      </w:pPr>
      <w:r w:rsidRPr="00E029FF">
        <w:t>statement in iris ; and</w:t>
      </w:r>
    </w:p>
    <w:p w14:paraId="7E1C6A06" w14:textId="77777777" w:rsidR="00E029FF" w:rsidRPr="00E029FF" w:rsidRDefault="00E029FF" w:rsidP="00C75333">
      <w:pPr>
        <w:jc w:val="both"/>
      </w:pPr>
    </w:p>
    <w:p w14:paraId="231C6A68" w14:textId="72633BDA" w:rsidR="00E029FF" w:rsidRPr="00E029FF" w:rsidRDefault="00E029FF" w:rsidP="00C75333">
      <w:pPr>
        <w:pStyle w:val="ListParagraph"/>
        <w:numPr>
          <w:ilvl w:val="0"/>
          <w:numId w:val="65"/>
        </w:numPr>
        <w:jc w:val="both"/>
      </w:pPr>
      <w:r w:rsidRPr="00E029FF">
        <w:t>iv )                      Relevant provisions of section 165 of ITO shall apply to these statements .</w:t>
      </w:r>
    </w:p>
    <w:p w14:paraId="142AE5EF" w14:textId="77777777" w:rsidR="00E029FF" w:rsidRPr="00E029FF" w:rsidRDefault="00E029FF" w:rsidP="00C75333">
      <w:pPr>
        <w:jc w:val="both"/>
      </w:pPr>
    </w:p>
    <w:p w14:paraId="4CC3C69C" w14:textId="63FC1F0B" w:rsidR="00E029FF" w:rsidRPr="00E029FF" w:rsidRDefault="00E029FF" w:rsidP="00C75333">
      <w:pPr>
        <w:pStyle w:val="ListParagraph"/>
        <w:numPr>
          <w:ilvl w:val="0"/>
          <w:numId w:val="65"/>
        </w:numPr>
        <w:jc w:val="both"/>
      </w:pPr>
      <w:r w:rsidRPr="00E029FF">
        <w:t>FARMHOUSES [ 8 ( 2 ) ( ab ) &amp; First Schedule ]</w:t>
      </w:r>
    </w:p>
    <w:p w14:paraId="0DA71EC6" w14:textId="77777777" w:rsidR="00E029FF" w:rsidRPr="00E029FF" w:rsidRDefault="00E029FF" w:rsidP="00C75333">
      <w:pPr>
        <w:pStyle w:val="ListParagraph"/>
        <w:numPr>
          <w:ilvl w:val="0"/>
          <w:numId w:val="65"/>
        </w:numPr>
        <w:jc w:val="both"/>
      </w:pPr>
      <w:r w:rsidRPr="00E029FF">
        <w:t>' Farmhouses in Islamabad Capital Territory ' are subject to CVT at the following rates :</w:t>
      </w:r>
    </w:p>
    <w:p w14:paraId="5F544C13" w14:textId="5A3FC4C8" w:rsidR="00E029FF" w:rsidRPr="00E029FF" w:rsidRDefault="00E029FF" w:rsidP="00C75333">
      <w:pPr>
        <w:pStyle w:val="ListParagraph"/>
        <w:numPr>
          <w:ilvl w:val="0"/>
          <w:numId w:val="65"/>
        </w:numPr>
        <w:jc w:val="both"/>
      </w:pPr>
      <w:r w:rsidRPr="00E029FF">
        <w:t>Area of Farmhouse                                                                                CVT</w:t>
      </w:r>
    </w:p>
    <w:p w14:paraId="3FF74CF2" w14:textId="77777777" w:rsidR="00E029FF" w:rsidRPr="00E029FF" w:rsidRDefault="00E029FF" w:rsidP="00C75333">
      <w:pPr>
        <w:jc w:val="both"/>
      </w:pPr>
    </w:p>
    <w:p w14:paraId="0D4FA3CD" w14:textId="5B6D1A0D" w:rsidR="00E029FF" w:rsidRPr="00E029FF" w:rsidRDefault="00E029FF" w:rsidP="00C75333">
      <w:pPr>
        <w:pStyle w:val="ListParagraph"/>
        <w:numPr>
          <w:ilvl w:val="0"/>
          <w:numId w:val="65"/>
        </w:numPr>
        <w:jc w:val="both"/>
      </w:pPr>
      <w:r w:rsidRPr="00E029FF">
        <w:t>2,000 sq . yards to 4,000 sq . yards                                                             Rs . 500,000</w:t>
      </w:r>
    </w:p>
    <w:p w14:paraId="434BB8AD" w14:textId="77777777" w:rsidR="00E029FF" w:rsidRPr="00E029FF" w:rsidRDefault="00E029FF" w:rsidP="00C75333">
      <w:pPr>
        <w:jc w:val="both"/>
      </w:pPr>
    </w:p>
    <w:p w14:paraId="4AF8B072" w14:textId="038D460F" w:rsidR="00E029FF" w:rsidRPr="00E029FF" w:rsidRDefault="00E029FF" w:rsidP="00C75333">
      <w:pPr>
        <w:pStyle w:val="ListParagraph"/>
        <w:numPr>
          <w:ilvl w:val="0"/>
          <w:numId w:val="65"/>
        </w:numPr>
        <w:jc w:val="both"/>
      </w:pPr>
      <w:r w:rsidRPr="00E029FF">
        <w:t>Exceeding 4,000 sq . yards                                                                       Rs . 1,000,000</w:t>
      </w:r>
    </w:p>
    <w:p w14:paraId="4195D8F6" w14:textId="77777777" w:rsidR="00E029FF" w:rsidRPr="00E029FF" w:rsidRDefault="00E029FF" w:rsidP="00C75333">
      <w:pPr>
        <w:jc w:val="both"/>
      </w:pPr>
    </w:p>
    <w:p w14:paraId="2CB11D26" w14:textId="5DC55F0D" w:rsidR="00E029FF" w:rsidRPr="00E029FF" w:rsidRDefault="00E029FF" w:rsidP="00C75333">
      <w:pPr>
        <w:pStyle w:val="ListParagraph"/>
        <w:numPr>
          <w:ilvl w:val="0"/>
          <w:numId w:val="65"/>
        </w:numPr>
        <w:jc w:val="both"/>
      </w:pPr>
      <w:r w:rsidRPr="00E029FF">
        <w:t>RESIDENTIAL HOUSES ( 8 ( 2 ) ( ac ) &amp; First Schedule )</w:t>
      </w:r>
    </w:p>
    <w:p w14:paraId="21B81518" w14:textId="77777777" w:rsidR="00E029FF" w:rsidRPr="00E029FF" w:rsidRDefault="00E029FF" w:rsidP="00C75333">
      <w:pPr>
        <w:jc w:val="both"/>
      </w:pPr>
    </w:p>
    <w:p w14:paraId="2E0E0ED7" w14:textId="77DC5900" w:rsidR="00E029FF" w:rsidRPr="00E029FF" w:rsidRDefault="00E029FF" w:rsidP="00C75333">
      <w:pPr>
        <w:pStyle w:val="ListParagraph"/>
        <w:numPr>
          <w:ilvl w:val="0"/>
          <w:numId w:val="65"/>
        </w:numPr>
        <w:jc w:val="both"/>
      </w:pPr>
      <w:r w:rsidRPr="00E029FF">
        <w:lastRenderedPageBreak/>
        <w:t>' Residential houses in Islamabad Capital Territory ' are subject to CVT at the following rates :</w:t>
      </w:r>
    </w:p>
    <w:p w14:paraId="6C5C0EC4" w14:textId="77777777" w:rsidR="00E029FF" w:rsidRPr="00E029FF" w:rsidRDefault="00E029FF" w:rsidP="00C75333">
      <w:pPr>
        <w:jc w:val="both"/>
      </w:pPr>
    </w:p>
    <w:p w14:paraId="22AF6C0B" w14:textId="5B4F48B0" w:rsidR="00E029FF" w:rsidRPr="00E029FF" w:rsidRDefault="00E029FF" w:rsidP="00C75333">
      <w:pPr>
        <w:pStyle w:val="ListParagraph"/>
        <w:numPr>
          <w:ilvl w:val="0"/>
          <w:numId w:val="65"/>
        </w:numPr>
        <w:jc w:val="both"/>
      </w:pPr>
      <w:r w:rsidRPr="00E029FF">
        <w:t>Area of Farmhouse                                                                                CVT</w:t>
      </w:r>
    </w:p>
    <w:p w14:paraId="3ED098C5" w14:textId="77777777" w:rsidR="00E029FF" w:rsidRPr="00E029FF" w:rsidRDefault="00E029FF" w:rsidP="00C75333">
      <w:pPr>
        <w:jc w:val="both"/>
      </w:pPr>
    </w:p>
    <w:p w14:paraId="63818EF0" w14:textId="0BA4732A" w:rsidR="00E029FF" w:rsidRPr="00E029FF" w:rsidRDefault="00E029FF" w:rsidP="00C75333">
      <w:pPr>
        <w:jc w:val="both"/>
      </w:pPr>
      <w:r w:rsidRPr="00E029FF">
        <w:t>1,000 sq . yards to 2,000 sq . yards                                                             Rs . 1,000,000</w:t>
      </w:r>
    </w:p>
    <w:p w14:paraId="7C557110" w14:textId="77777777" w:rsidR="00E029FF" w:rsidRPr="00E029FF" w:rsidRDefault="00E029FF" w:rsidP="00C75333">
      <w:pPr>
        <w:jc w:val="both"/>
      </w:pPr>
    </w:p>
    <w:p w14:paraId="74DF77E2" w14:textId="3EE2C2F6" w:rsidR="00E029FF" w:rsidRPr="00E029FF" w:rsidRDefault="00E029FF" w:rsidP="00C75333">
      <w:pPr>
        <w:jc w:val="both"/>
      </w:pPr>
      <w:r w:rsidRPr="00E029FF">
        <w:t>Exceeding 2,000 sq . yards                                                                       Rs . 1,500,000</w:t>
      </w:r>
    </w:p>
    <w:p w14:paraId="565F56CB" w14:textId="0702B38A" w:rsidR="00F77DB5" w:rsidRPr="00F77DB5" w:rsidRDefault="00F77DB5" w:rsidP="00F77DB5">
      <w:pPr>
        <w:rPr>
          <w:b/>
          <w:bCs/>
        </w:rPr>
      </w:pPr>
      <w:r w:rsidRPr="00F77DB5">
        <w:rPr>
          <w:b/>
          <w:bCs/>
        </w:rPr>
        <w:t xml:space="preserve">Synopsis of Taxes </w:t>
      </w:r>
      <w:r w:rsidR="002E7DF1">
        <w:rPr>
          <w:b/>
          <w:bCs/>
        </w:rPr>
        <w:t xml:space="preserve">                                               </w:t>
      </w:r>
      <w:r w:rsidRPr="00F77DB5">
        <w:rPr>
          <w:b/>
          <w:bCs/>
        </w:rPr>
        <w:t xml:space="preserve">CVT </w:t>
      </w:r>
      <w:r w:rsidR="002E7DF1">
        <w:rPr>
          <w:b/>
          <w:bCs/>
        </w:rPr>
        <w:t xml:space="preserve">                                                     </w:t>
      </w:r>
      <w:r w:rsidRPr="00F77DB5">
        <w:rPr>
          <w:b/>
          <w:bCs/>
        </w:rPr>
        <w:t>[ 38-609 ]</w:t>
      </w:r>
    </w:p>
    <w:p w14:paraId="22917D25" w14:textId="47800FF8" w:rsidR="00F77DB5" w:rsidRPr="00F77DB5" w:rsidRDefault="00F77DB5" w:rsidP="002E7DF1">
      <w:pPr>
        <w:jc w:val="both"/>
      </w:pPr>
      <w:r w:rsidRPr="00F77DB5">
        <w:t>CVT on ' farmhouse ' and ' residential houses in ICT shall be levied , charged ,</w:t>
      </w:r>
    </w:p>
    <w:p w14:paraId="427AAE49" w14:textId="16F18639" w:rsidR="00F77DB5" w:rsidRPr="00F77DB5" w:rsidRDefault="00F77DB5" w:rsidP="002E7DF1">
      <w:pPr>
        <w:jc w:val="both"/>
      </w:pPr>
      <w:r w:rsidRPr="00F77DB5">
        <w:t>collected and paid on the basis of area of the farmhouse and not on the basis of</w:t>
      </w:r>
    </w:p>
    <w:p w14:paraId="777D090C" w14:textId="4AB6E61D" w:rsidR="00F77DB5" w:rsidRPr="00F77DB5" w:rsidRDefault="00F77DB5" w:rsidP="002E7DF1">
      <w:pPr>
        <w:jc w:val="both"/>
      </w:pPr>
      <w:r w:rsidRPr="00F77DB5">
        <w:t>its value . [ Second proviso to 8 ( 1 ) )</w:t>
      </w:r>
    </w:p>
    <w:p w14:paraId="12D10C18" w14:textId="77777777" w:rsidR="00F77DB5" w:rsidRPr="00F77DB5" w:rsidRDefault="00F77DB5" w:rsidP="002E7DF1">
      <w:pPr>
        <w:jc w:val="both"/>
      </w:pPr>
      <w:r w:rsidRPr="00F77DB5">
        <w:t>CVT ON FOREIGN ASSETS [ 8 ( 2 ) ( b ) , ( 3 ) ( c ) , ( 4 ) ( g ) , ( 13 ) ( g ) &amp; Rule - 3 &amp; 5 ( 2 ) &amp; First Schedule ] " Foreign assets of a resident individual are subject to CVT @ 1 % of its value for tax year 2022 and onwards . CVT shall be levied if aggregate value of such assets ( on the last day of the tax year ) exceeds Rupees one hundred million .</w:t>
      </w:r>
    </w:p>
    <w:p w14:paraId="78C9BC92" w14:textId="65A6C338" w:rsidR="00F77DB5" w:rsidRPr="00F77DB5" w:rsidRDefault="00F77DB5" w:rsidP="002E7DF1">
      <w:pPr>
        <w:jc w:val="both"/>
      </w:pPr>
      <w:r w:rsidRPr="00F77DB5">
        <w:t>1 . Foreign assets ' means any movable or immovable assets held outside Pakistan , whether directly or indirectly , and includes but not limited to real estate , mortgaged assets , stock and shares , bank accounts , bullion , cash , jewels</w:t>
      </w:r>
      <w:r w:rsidRPr="00F77DB5">
        <w:rPr>
          <w:vertAlign w:val="superscript"/>
        </w:rPr>
        <w:t xml:space="preserve"> 1 </w:t>
      </w:r>
      <w:r w:rsidRPr="00F77DB5">
        <w:t>, jewelry , paintings , accounts and loan receivables , assets held in dependents ' name , beneficial ownership or beneficial interests or contribution in offshore entities or trusts</w:t>
      </w:r>
      <w:r w:rsidRPr="00F77DB5">
        <w:rPr>
          <w:vertAlign w:val="superscript"/>
        </w:rPr>
        <w:t xml:space="preserve"> 2 </w:t>
      </w:r>
      <w:r w:rsidRPr="00F77DB5">
        <w:t>.</w:t>
      </w:r>
    </w:p>
    <w:p w14:paraId="6E5434A8" w14:textId="77777777" w:rsidR="00F77DB5" w:rsidRPr="00F77DB5" w:rsidRDefault="00F77DB5" w:rsidP="002E7DF1">
      <w:pPr>
        <w:jc w:val="both"/>
        <w:rPr>
          <w:rStyle w:val="Hyperlink"/>
        </w:rPr>
      </w:pPr>
      <w:r w:rsidRPr="00F77DB5">
        <w:fldChar w:fldCharType="begin"/>
      </w:r>
      <w:r w:rsidRPr="00F77DB5">
        <w:instrText>HYPERLINK "https://www.bolnews.com/newspaper/economic-pulse/2022/12/fbr-to-launch-action-against-non-payment-of-cvt-on-foreign-assets/" \t "_blank"</w:instrText>
      </w:r>
      <w:r w:rsidRPr="00F77DB5">
        <w:fldChar w:fldCharType="separate"/>
      </w:r>
    </w:p>
    <w:p w14:paraId="2F75088B" w14:textId="499C2FA2" w:rsidR="00F77DB5" w:rsidRPr="00F77DB5" w:rsidRDefault="00F77DB5" w:rsidP="002E7DF1">
      <w:pPr>
        <w:jc w:val="both"/>
        <w:rPr>
          <w:rStyle w:val="Hyperlink"/>
        </w:rPr>
      </w:pPr>
      <w:r w:rsidRPr="00F77DB5">
        <w:rPr>
          <w:rStyle w:val="Hyperlink"/>
        </w:rPr>
        <w:t>1. www.bolnews.com</w:t>
      </w:r>
    </w:p>
    <w:p w14:paraId="37D58B8C" w14:textId="77777777" w:rsidR="00F77DB5" w:rsidRPr="00F77DB5" w:rsidRDefault="00F77DB5" w:rsidP="002E7DF1">
      <w:pPr>
        <w:jc w:val="both"/>
      </w:pPr>
      <w:r w:rsidRPr="00F77DB5">
        <w:fldChar w:fldCharType="end"/>
      </w:r>
    </w:p>
    <w:p w14:paraId="1657458A" w14:textId="77777777" w:rsidR="00F77DB5" w:rsidRPr="00F77DB5" w:rsidRDefault="00F77DB5" w:rsidP="002E7DF1">
      <w:pPr>
        <w:jc w:val="both"/>
        <w:rPr>
          <w:rStyle w:val="Hyperlink"/>
        </w:rPr>
      </w:pPr>
      <w:r w:rsidRPr="00F77DB5">
        <w:fldChar w:fldCharType="begin"/>
      </w:r>
      <w:r w:rsidRPr="00F77DB5">
        <w:instrText>HYPERLINK "https://www.bolnews.com/newspaper/economic-pulse/2022/12/fbr-to-launch-action-against-non-payment-of-cvt-on-foreign-assets/" \t "_blank"</w:instrText>
      </w:r>
      <w:r w:rsidRPr="00F77DB5">
        <w:fldChar w:fldCharType="separate"/>
      </w:r>
    </w:p>
    <w:p w14:paraId="2D138425" w14:textId="77777777" w:rsidR="00F77DB5" w:rsidRPr="00F77DB5" w:rsidRDefault="00F77DB5" w:rsidP="002E7DF1">
      <w:pPr>
        <w:jc w:val="both"/>
        <w:rPr>
          <w:rStyle w:val="Hyperlink"/>
        </w:rPr>
      </w:pPr>
      <w:r w:rsidRPr="00F77DB5">
        <w:rPr>
          <w:rStyle w:val="Hyperlink"/>
        </w:rPr>
        <w:t>www.bolnews.com</w:t>
      </w:r>
    </w:p>
    <w:p w14:paraId="60C13E14" w14:textId="77777777" w:rsidR="00F77DB5" w:rsidRPr="00F77DB5" w:rsidRDefault="00F77DB5" w:rsidP="002E7DF1">
      <w:pPr>
        <w:jc w:val="both"/>
      </w:pPr>
      <w:r w:rsidRPr="00F77DB5">
        <w:fldChar w:fldCharType="end"/>
      </w:r>
    </w:p>
    <w:p w14:paraId="70777FC5" w14:textId="77777777" w:rsidR="00F77DB5" w:rsidRPr="00F77DB5" w:rsidRDefault="00F77DB5" w:rsidP="002E7DF1">
      <w:pPr>
        <w:jc w:val="both"/>
        <w:rPr>
          <w:rStyle w:val="Hyperlink"/>
        </w:rPr>
      </w:pPr>
      <w:r w:rsidRPr="00F77DB5">
        <w:fldChar w:fldCharType="begin"/>
      </w:r>
      <w:r w:rsidRPr="00F77DB5">
        <w:instrText>HYPERLINK "https://www.bolnews.com/newspaper/economic-pulse/2022/12/fbr-to-launch-action-against-non-payment-of-cvt-on-foreign-assets/" \t "_blank"</w:instrText>
      </w:r>
      <w:r w:rsidRPr="00F77DB5">
        <w:fldChar w:fldCharType="separate"/>
      </w:r>
    </w:p>
    <w:p w14:paraId="336DA818" w14:textId="07DC3019" w:rsidR="00F77DB5" w:rsidRPr="00F77DB5" w:rsidRDefault="00F77DB5" w:rsidP="002E7DF1">
      <w:pPr>
        <w:jc w:val="both"/>
        <w:rPr>
          <w:rStyle w:val="Hyperlink"/>
        </w:rPr>
      </w:pPr>
      <w:r w:rsidRPr="00F77DB5">
        <w:rPr>
          <w:rStyle w:val="Hyperlink"/>
        </w:rPr>
        <w:lastRenderedPageBreak/>
        <w:t>2. www.bolnews.com</w:t>
      </w:r>
    </w:p>
    <w:p w14:paraId="10D6808E" w14:textId="77777777" w:rsidR="00F77DB5" w:rsidRPr="00F77DB5" w:rsidRDefault="00F77DB5" w:rsidP="002E7DF1">
      <w:pPr>
        <w:jc w:val="both"/>
      </w:pPr>
      <w:r w:rsidRPr="00F77DB5">
        <w:fldChar w:fldCharType="end"/>
      </w:r>
    </w:p>
    <w:p w14:paraId="100E8747" w14:textId="77777777" w:rsidR="00F77DB5" w:rsidRPr="00F77DB5" w:rsidRDefault="00F77DB5" w:rsidP="002E7DF1">
      <w:pPr>
        <w:jc w:val="both"/>
        <w:rPr>
          <w:rStyle w:val="Hyperlink"/>
        </w:rPr>
      </w:pPr>
      <w:r w:rsidRPr="00F77DB5">
        <w:fldChar w:fldCharType="begin"/>
      </w:r>
      <w:r w:rsidRPr="00F77DB5">
        <w:instrText>HYPERLINK "https://www.bolnews.com/newspaper/economic-pulse/2022/12/fbr-to-launch-action-against-non-payment-of-cvt-on-foreign-assets/" \t "_blank"</w:instrText>
      </w:r>
      <w:r w:rsidRPr="00F77DB5">
        <w:fldChar w:fldCharType="separate"/>
      </w:r>
    </w:p>
    <w:p w14:paraId="18687168" w14:textId="77777777" w:rsidR="00F77DB5" w:rsidRPr="00F77DB5" w:rsidRDefault="00F77DB5" w:rsidP="002E7DF1">
      <w:pPr>
        <w:jc w:val="both"/>
        <w:rPr>
          <w:rStyle w:val="Hyperlink"/>
        </w:rPr>
      </w:pPr>
      <w:r w:rsidRPr="00F77DB5">
        <w:rPr>
          <w:rStyle w:val="Hyperlink"/>
        </w:rPr>
        <w:t>www.bolnews.com</w:t>
      </w:r>
    </w:p>
    <w:p w14:paraId="79D3689C" w14:textId="77777777" w:rsidR="00F77DB5" w:rsidRPr="00F77DB5" w:rsidRDefault="00F77DB5" w:rsidP="002E7DF1">
      <w:pPr>
        <w:jc w:val="both"/>
      </w:pPr>
      <w:r w:rsidRPr="00F77DB5">
        <w:fldChar w:fldCharType="end"/>
      </w:r>
    </w:p>
    <w:p w14:paraId="3E6133F7" w14:textId="77777777" w:rsidR="00F77DB5" w:rsidRPr="00F77DB5" w:rsidRDefault="00F77DB5" w:rsidP="002E7DF1">
      <w:pPr>
        <w:jc w:val="both"/>
      </w:pPr>
      <w:r w:rsidRPr="00F77DB5">
        <w:t>2 . Value of vehicle shall be determined in the following manner</w:t>
      </w:r>
    </w:p>
    <w:p w14:paraId="321357FC" w14:textId="252DE52F" w:rsidR="00F77DB5" w:rsidRPr="00F77DB5" w:rsidRDefault="00F77DB5" w:rsidP="002E7DF1">
      <w:pPr>
        <w:jc w:val="both"/>
      </w:pPr>
      <w:r w:rsidRPr="00F77DB5">
        <w:t>S. #                                Situation                                                            Value for CVT</w:t>
      </w:r>
    </w:p>
    <w:p w14:paraId="2B231C70" w14:textId="77777777" w:rsidR="00F77DB5" w:rsidRPr="00F77DB5" w:rsidRDefault="00F77DB5" w:rsidP="002E7DF1">
      <w:pPr>
        <w:jc w:val="both"/>
      </w:pPr>
    </w:p>
    <w:p w14:paraId="7D06CFDF" w14:textId="6CBDF518" w:rsidR="00F77DB5" w:rsidRPr="00F77DB5" w:rsidRDefault="00F77DB5" w:rsidP="002E7DF1">
      <w:pPr>
        <w:jc w:val="both"/>
      </w:pPr>
      <w:r w:rsidRPr="00F77DB5">
        <w:t>1 .                                 Where cost can be determined                                                        Total cost of the assets on the last day of the</w:t>
      </w:r>
    </w:p>
    <w:p w14:paraId="0961A064" w14:textId="4E707C53" w:rsidR="00F77DB5" w:rsidRPr="00F77DB5" w:rsidRDefault="00F77DB5" w:rsidP="002E7DF1">
      <w:pPr>
        <w:jc w:val="both"/>
      </w:pPr>
      <w:r w:rsidRPr="00F77DB5">
        <w:t>tax year .</w:t>
      </w:r>
    </w:p>
    <w:p w14:paraId="0152D1E8" w14:textId="77777777" w:rsidR="00F77DB5" w:rsidRPr="00F77DB5" w:rsidRDefault="00F77DB5" w:rsidP="002E7DF1">
      <w:pPr>
        <w:jc w:val="both"/>
      </w:pPr>
    </w:p>
    <w:p w14:paraId="614B5FE3" w14:textId="4C5E577D" w:rsidR="00F77DB5" w:rsidRPr="00F77DB5" w:rsidRDefault="00F77DB5" w:rsidP="002E7DF1">
      <w:pPr>
        <w:jc w:val="both"/>
      </w:pPr>
      <w:r w:rsidRPr="00F77DB5">
        <w:t>2 .                                 Where cost cannot                                                be                    The FMV of the assets on the last day of the</w:t>
      </w:r>
    </w:p>
    <w:p w14:paraId="23AA608F" w14:textId="5A4F405C" w:rsidR="00F77DB5" w:rsidRPr="00F77DB5" w:rsidRDefault="00F77DB5" w:rsidP="002E7DF1">
      <w:pPr>
        <w:jc w:val="both"/>
      </w:pPr>
      <w:r w:rsidRPr="00F77DB5">
        <w:t>tax year .</w:t>
      </w:r>
    </w:p>
    <w:p w14:paraId="5A470BC4" w14:textId="77777777" w:rsidR="00F77DB5" w:rsidRPr="00F77DB5" w:rsidRDefault="00F77DB5" w:rsidP="002E7DF1">
      <w:pPr>
        <w:jc w:val="both"/>
      </w:pPr>
    </w:p>
    <w:p w14:paraId="729B326B" w14:textId="2D64DD1E" w:rsidR="00F77DB5" w:rsidRPr="00F77DB5" w:rsidRDefault="00F77DB5" w:rsidP="002E7DF1">
      <w:pPr>
        <w:jc w:val="both"/>
      </w:pPr>
      <w:r w:rsidRPr="00F77DB5">
        <w:t>determined with reasonable</w:t>
      </w:r>
    </w:p>
    <w:p w14:paraId="46EA395E" w14:textId="11839D9F" w:rsidR="00F77DB5" w:rsidRPr="00F77DB5" w:rsidRDefault="00F77DB5" w:rsidP="002E7DF1">
      <w:pPr>
        <w:jc w:val="both"/>
      </w:pPr>
      <w:r w:rsidRPr="00F77DB5">
        <w:t>accuracy</w:t>
      </w:r>
    </w:p>
    <w:p w14:paraId="22A7A6CA" w14:textId="77777777" w:rsidR="00F77DB5" w:rsidRPr="00F77DB5" w:rsidRDefault="00F77DB5" w:rsidP="002E7DF1">
      <w:pPr>
        <w:jc w:val="both"/>
      </w:pPr>
      <w:r w:rsidRPr="00F77DB5">
        <w:t>3 . The cost ( or FMV ) of the assets shall be in relevant foreign currency and converted into Rupees as per exchange rates notified by SBP for the valuation date .</w:t>
      </w:r>
    </w:p>
    <w:p w14:paraId="14B64C7B" w14:textId="77777777" w:rsidR="00F77DB5" w:rsidRPr="00F77DB5" w:rsidRDefault="00F77DB5" w:rsidP="002E7DF1">
      <w:pPr>
        <w:jc w:val="both"/>
      </w:pPr>
      <w:r w:rsidRPr="00F77DB5">
        <w:t>4 The person liable to pay CVT on assets shall the electronic declaration in Iris in Form - A of CVT Rules .</w:t>
      </w:r>
    </w:p>
    <w:p w14:paraId="30A0CDE5" w14:textId="77777777" w:rsidR="00F77DB5" w:rsidRPr="00F77DB5" w:rsidRDefault="00F77DB5" w:rsidP="002E7DF1">
      <w:pPr>
        <w:jc w:val="both"/>
      </w:pPr>
      <w:r w:rsidRPr="00F77DB5">
        <w:t>5 . The person holding the assets shall pay tax at the time the income tax return for the tax year is due</w:t>
      </w:r>
    </w:p>
    <w:p w14:paraId="2407A169" w14:textId="77777777" w:rsidR="00F77DB5" w:rsidRPr="00F77DB5" w:rsidRDefault="00F77DB5" w:rsidP="002E7DF1">
      <w:pPr>
        <w:jc w:val="both"/>
      </w:pPr>
      <w:r w:rsidRPr="00F77DB5">
        <w:t>6 . The person shall pay CVT through CPR Separate CPR shall be prepared for movable assets and immovable assets .</w:t>
      </w:r>
    </w:p>
    <w:p w14:paraId="53C7FD1B" w14:textId="77777777" w:rsidR="00F77DB5" w:rsidRPr="00F77DB5" w:rsidRDefault="00F77DB5" w:rsidP="002E7DF1">
      <w:pPr>
        <w:jc w:val="both"/>
      </w:pPr>
      <w:r w:rsidRPr="00F77DB5">
        <w:t>CVT ON NOTIFIED ASSETS ( 8 ( 2 ) ( c ) , ( 3 ) ( c ) , ( 4 ) ( h ) &amp; Rule - 3 ( 1 ) &amp; 5 ( 2 ) &amp; First Schedule )</w:t>
      </w:r>
    </w:p>
    <w:p w14:paraId="3A45C4FC" w14:textId="77777777" w:rsidR="00F77DB5" w:rsidRPr="00F77DB5" w:rsidRDefault="00F77DB5" w:rsidP="002E7DF1">
      <w:pPr>
        <w:jc w:val="both"/>
      </w:pPr>
      <w:r w:rsidRPr="00F77DB5">
        <w:lastRenderedPageBreak/>
        <w:t>CVT shall be charged on assets or class of assets notified by the FG . It shall be charged to fax at the specified rates , which shall not exceed 5 % .</w:t>
      </w:r>
    </w:p>
    <w:p w14:paraId="21A2B8A9" w14:textId="77777777" w:rsidR="00F77DB5" w:rsidRPr="00F77DB5" w:rsidRDefault="00F77DB5" w:rsidP="002E7DF1">
      <w:pPr>
        <w:jc w:val="both"/>
      </w:pPr>
      <w:r w:rsidRPr="00F77DB5">
        <w:t>1 . The notification shall specify the following :</w:t>
      </w:r>
    </w:p>
    <w:p w14:paraId="7A92FF50" w14:textId="01428873" w:rsidR="00F77DB5" w:rsidRPr="00F77DB5" w:rsidRDefault="00F77DB5" w:rsidP="002E7DF1">
      <w:pPr>
        <w:jc w:val="both"/>
      </w:pPr>
      <w:proofErr w:type="spellStart"/>
      <w:r w:rsidRPr="00F77DB5">
        <w:t>i</w:t>
      </w:r>
      <w:proofErr w:type="spellEnd"/>
      <w:r w:rsidRPr="00F77DB5">
        <w:t xml:space="preserve"> )                       Asset subject to CVT :</w:t>
      </w:r>
    </w:p>
    <w:p w14:paraId="74598AAF" w14:textId="77777777" w:rsidR="00F77DB5" w:rsidRPr="00F77DB5" w:rsidRDefault="00F77DB5" w:rsidP="002E7DF1">
      <w:pPr>
        <w:jc w:val="both"/>
      </w:pPr>
    </w:p>
    <w:p w14:paraId="2A2A47B3" w14:textId="70795347" w:rsidR="00F77DB5" w:rsidRPr="00F77DB5" w:rsidRDefault="00F77DB5" w:rsidP="002E7DF1">
      <w:pPr>
        <w:jc w:val="both"/>
      </w:pPr>
      <w:r w:rsidRPr="00F77DB5">
        <w:t>)                         Value of the assets :</w:t>
      </w:r>
    </w:p>
    <w:p w14:paraId="330D55B3" w14:textId="77777777" w:rsidR="00F77DB5" w:rsidRPr="00F77DB5" w:rsidRDefault="00F77DB5" w:rsidP="002E7DF1">
      <w:pPr>
        <w:jc w:val="both"/>
      </w:pPr>
    </w:p>
    <w:p w14:paraId="219D8C4C" w14:textId="797CD123" w:rsidR="00F77DB5" w:rsidRPr="00F77DB5" w:rsidRDefault="00F77DB5" w:rsidP="002E7DF1">
      <w:pPr>
        <w:jc w:val="both"/>
      </w:pPr>
      <w:r w:rsidRPr="00F77DB5">
        <w:t>Rate of CVT , which shall not exceed 5 % of the value of assets ; and</w:t>
      </w:r>
    </w:p>
    <w:p w14:paraId="341BF20A" w14:textId="77777777" w:rsidR="00F77DB5" w:rsidRPr="00F77DB5" w:rsidRDefault="00F77DB5" w:rsidP="002E7DF1">
      <w:pPr>
        <w:jc w:val="both"/>
      </w:pPr>
    </w:p>
    <w:p w14:paraId="2F21267A" w14:textId="44702B51" w:rsidR="00F77DB5" w:rsidRPr="00F77DB5" w:rsidRDefault="00F77DB5" w:rsidP="002E7DF1">
      <w:pPr>
        <w:jc w:val="both"/>
      </w:pPr>
      <w:r w:rsidRPr="00F77DB5">
        <w:t>IV )                      The manner in which tax shall be collected or paid .</w:t>
      </w:r>
    </w:p>
    <w:p w14:paraId="25CDDCAE" w14:textId="77777777" w:rsidR="00F77DB5" w:rsidRPr="00F77DB5" w:rsidRDefault="00F77DB5" w:rsidP="002E7DF1">
      <w:pPr>
        <w:numPr>
          <w:ilvl w:val="0"/>
          <w:numId w:val="66"/>
        </w:numPr>
        <w:jc w:val="both"/>
      </w:pPr>
      <w:r w:rsidRPr="00F77DB5">
        <w:t>The person liable to pay CVT on assets shall file the electronic declaration in Iris in Form - A</w:t>
      </w:r>
    </w:p>
    <w:p w14:paraId="6597C830" w14:textId="1E3AA928" w:rsidR="00F77DB5" w:rsidRPr="00F77DB5" w:rsidRDefault="00F77DB5" w:rsidP="002E7DF1">
      <w:pPr>
        <w:jc w:val="both"/>
      </w:pPr>
      <w:r w:rsidRPr="00F77DB5">
        <w:t>of CVT Rules .</w:t>
      </w:r>
    </w:p>
    <w:p w14:paraId="6EDF29AA" w14:textId="6ADC7139" w:rsidR="00E029FF" w:rsidRPr="00E029FF" w:rsidRDefault="00E029FF" w:rsidP="00E029FF"/>
    <w:p w14:paraId="5F1D48CF" w14:textId="08FCD672" w:rsidR="00C828BB" w:rsidRPr="00C828BB" w:rsidRDefault="00C828BB" w:rsidP="00C828BB">
      <w:pPr>
        <w:rPr>
          <w:b/>
          <w:bCs/>
        </w:rPr>
      </w:pPr>
      <w:r w:rsidRPr="00C828BB">
        <w:rPr>
          <w:b/>
          <w:bCs/>
        </w:rPr>
        <w:t>Synopsis of Taxes</w:t>
      </w:r>
      <w:r w:rsidR="0041685B">
        <w:rPr>
          <w:b/>
          <w:bCs/>
        </w:rPr>
        <w:t xml:space="preserve">                                                 </w:t>
      </w:r>
      <w:r w:rsidRPr="00C828BB">
        <w:rPr>
          <w:b/>
          <w:bCs/>
        </w:rPr>
        <w:t xml:space="preserve"> CVT </w:t>
      </w:r>
      <w:r w:rsidR="00B65087">
        <w:rPr>
          <w:b/>
          <w:bCs/>
        </w:rPr>
        <w:t xml:space="preserve">                                                       </w:t>
      </w:r>
      <w:r w:rsidRPr="00C828BB">
        <w:rPr>
          <w:b/>
          <w:bCs/>
        </w:rPr>
        <w:t>[ 38-610 ]</w:t>
      </w:r>
    </w:p>
    <w:p w14:paraId="017F071E" w14:textId="77777777" w:rsidR="00C828BB" w:rsidRPr="00C828BB" w:rsidRDefault="00C828BB" w:rsidP="00C828BB">
      <w:r w:rsidRPr="00C828BB">
        <w:t xml:space="preserve">3 . The person holding the assets shall ( </w:t>
      </w:r>
      <w:proofErr w:type="spellStart"/>
      <w:r w:rsidRPr="00C828BB">
        <w:t>l.e.</w:t>
      </w:r>
      <w:proofErr w:type="spellEnd"/>
      <w:r w:rsidRPr="00C828BB">
        <w:t xml:space="preserve"> , farm house &amp; residential house in ICT and foreign assets ) pay tax at the time the income tax </w:t>
      </w:r>
      <w:proofErr w:type="spellStart"/>
      <w:r w:rsidRPr="00C828BB">
        <w:t>retum</w:t>
      </w:r>
      <w:proofErr w:type="spellEnd"/>
      <w:r w:rsidRPr="00C828BB">
        <w:t xml:space="preserve"> for the tax year is due .</w:t>
      </w:r>
    </w:p>
    <w:p w14:paraId="0140BC2E" w14:textId="77777777" w:rsidR="00C828BB" w:rsidRPr="00C828BB" w:rsidRDefault="00C828BB" w:rsidP="00C828BB">
      <w:r w:rsidRPr="00C828BB">
        <w:t>4 . The person shall pay CVT through CPR . Separate CPR shall be prepared for movable assets and immovable assets .</w:t>
      </w:r>
    </w:p>
    <w:p w14:paraId="2B7FDF9E" w14:textId="77777777" w:rsidR="00C828BB" w:rsidRPr="00C828BB" w:rsidRDefault="00C828BB" w:rsidP="00C828BB">
      <w:r w:rsidRPr="00C828BB">
        <w:t>GENERAL PROVISIONS ( 8 ( 5 ) to ( 11 ) ]</w:t>
      </w:r>
    </w:p>
    <w:p w14:paraId="63B28A7F" w14:textId="77777777" w:rsidR="00C828BB" w:rsidRPr="00C828BB" w:rsidRDefault="00C828BB" w:rsidP="00C828BB">
      <w:r w:rsidRPr="00C828BB">
        <w:t>1 . The CVT collected shall be credited to the Federal Consolidated Fund under the specified head</w:t>
      </w:r>
    </w:p>
    <w:p w14:paraId="53781060" w14:textId="77777777" w:rsidR="00C828BB" w:rsidRPr="00C828BB" w:rsidRDefault="00C828BB" w:rsidP="00C828BB">
      <w:r w:rsidRPr="00C828BB">
        <w:t>2 . Where a person fails to collect or pay tax as required , the person shall be personally liable to pay</w:t>
      </w:r>
    </w:p>
    <w:p w14:paraId="40191A20" w14:textId="77777777" w:rsidR="00C828BB" w:rsidRPr="00C828BB" w:rsidRDefault="00C828BB" w:rsidP="00C828BB">
      <w:r w:rsidRPr="00C828BB">
        <w:t xml:space="preserve">                      1 )                       The amount of tax , and</w:t>
      </w:r>
    </w:p>
    <w:p w14:paraId="1E0C2301" w14:textId="77777777" w:rsidR="00C828BB" w:rsidRPr="00C828BB" w:rsidRDefault="00C828BB" w:rsidP="00C828BB"/>
    <w:p w14:paraId="52A7ADFC" w14:textId="77777777" w:rsidR="00C828BB" w:rsidRPr="00C828BB" w:rsidRDefault="00C828BB" w:rsidP="00C828BB">
      <w:r w:rsidRPr="00C828BB">
        <w:t xml:space="preserve">                      </w:t>
      </w:r>
      <w:proofErr w:type="spellStart"/>
      <w:r w:rsidRPr="00C828BB">
        <w:t>i</w:t>
      </w:r>
      <w:proofErr w:type="spellEnd"/>
      <w:r w:rsidRPr="00C828BB">
        <w:t xml:space="preserve"> )                                                                                                                      The default surcharge @ 12 % p.a. on the unpaid tax . Period of default shall be</w:t>
      </w:r>
    </w:p>
    <w:p w14:paraId="05CA8779" w14:textId="77777777" w:rsidR="00C828BB" w:rsidRPr="00C828BB" w:rsidRDefault="00C828BB" w:rsidP="00C828BB">
      <w:r w:rsidRPr="00C828BB">
        <w:lastRenderedPageBreak/>
        <w:t xml:space="preserve">                                                                                                                                               reckoned from the date on which the tax was due till the date on which it was paid .</w:t>
      </w:r>
    </w:p>
    <w:p w14:paraId="45BBE826" w14:textId="77777777" w:rsidR="00C828BB" w:rsidRPr="00C828BB" w:rsidRDefault="00C828BB" w:rsidP="00C828BB">
      <w:r w:rsidRPr="00C828BB">
        <w:t>3 . In case of default , the officer of Inland Revenue may :</w:t>
      </w:r>
    </w:p>
    <w:p w14:paraId="54C5E6AD" w14:textId="77777777" w:rsidR="00C828BB" w:rsidRPr="00C828BB" w:rsidRDefault="00C828BB" w:rsidP="00C828BB">
      <w:r w:rsidRPr="00C828BB">
        <w:t xml:space="preserve">                      1 )                                                                                                                            Pass an order determining therein the tax due . Such order shall be made after</w:t>
      </w:r>
    </w:p>
    <w:p w14:paraId="472F51C4" w14:textId="77777777" w:rsidR="00C828BB" w:rsidRPr="00C828BB" w:rsidRDefault="00C828BB" w:rsidP="00C828BB">
      <w:r w:rsidRPr="00C828BB">
        <w:t xml:space="preserve">                                                                                                                                                     providing an opportunity of being heard ; and</w:t>
      </w:r>
    </w:p>
    <w:p w14:paraId="7D609AA6" w14:textId="77777777" w:rsidR="00C828BB" w:rsidRPr="00C828BB" w:rsidRDefault="00C828BB" w:rsidP="00C828BB"/>
    <w:p w14:paraId="7E19D952" w14:textId="77777777" w:rsidR="00C828BB" w:rsidRPr="00C828BB" w:rsidRDefault="00C828BB" w:rsidP="00C828BB">
      <w:r w:rsidRPr="00C828BB">
        <w:t xml:space="preserve">                                                Proceed to recover the tax as arrears of the income tax .</w:t>
      </w:r>
    </w:p>
    <w:p w14:paraId="40B32B48" w14:textId="77777777" w:rsidR="00C828BB" w:rsidRPr="00C828BB" w:rsidRDefault="00C828BB" w:rsidP="00C828BB"/>
    <w:p w14:paraId="349032D0" w14:textId="77777777" w:rsidR="00C828BB" w:rsidRPr="00C828BB" w:rsidRDefault="00C828BB" w:rsidP="00C828BB">
      <w:r w:rsidRPr="00C828BB">
        <w:t xml:space="preserve">                      For collection , payment , recovery or refund of CVT , the relevant provisions of the ITO and</w:t>
      </w:r>
    </w:p>
    <w:p w14:paraId="1AFA1E3F" w14:textId="77777777" w:rsidR="00C828BB" w:rsidRPr="00C828BB" w:rsidRDefault="00C828BB" w:rsidP="00C828BB">
      <w:r w:rsidRPr="00C828BB">
        <w:t xml:space="preserve">                      ITR shall apply .</w:t>
      </w:r>
    </w:p>
    <w:p w14:paraId="086711B6" w14:textId="77777777" w:rsidR="00C828BB" w:rsidRPr="00C828BB" w:rsidRDefault="00C828BB" w:rsidP="00C828BB">
      <w:r w:rsidRPr="00C828BB">
        <w:t>4 . The CIR may revise the order of the officer of Inland Revenue on an application by the person .</w:t>
      </w:r>
    </w:p>
    <w:p w14:paraId="751F16C8" w14:textId="77777777" w:rsidR="00C828BB" w:rsidRPr="00C828BB" w:rsidRDefault="00C828BB" w:rsidP="00C828BB">
      <w:r w:rsidRPr="00C828BB">
        <w:t>5 . Any person dissatisfied with any order passed by CIR or officer of Inland Revenue under CVT Act may prefer an appeal before the Commissioner ( Appeals ) u / s 127 of ITO . In this case , all relevant provisions of the ITO shall apply .</w:t>
      </w:r>
    </w:p>
    <w:p w14:paraId="44B9E22E" w14:textId="77777777" w:rsidR="00C828BB" w:rsidRPr="00C828BB" w:rsidRDefault="00C828BB" w:rsidP="00C828BB">
      <w:r w:rsidRPr="00C828BB">
        <w:t>6 . FBR may notify the manner and procedure relating to the collection , recovery , refund or any other matter relating to the CVT . ( Procedural matters has been notified vide SRO 1797 ( 1 ) / 2022 , dated 29-09-2022.J</w:t>
      </w:r>
    </w:p>
    <w:p w14:paraId="2A26CB5D" w14:textId="77777777" w:rsidR="00C828BB" w:rsidRPr="00C828BB" w:rsidRDefault="00C828BB" w:rsidP="00C828BB">
      <w:r w:rsidRPr="00C828BB">
        <w:t>7 . The CVT collected shall be paid to FG treasury or in the authorized branches of SBP or NBP</w:t>
      </w:r>
    </w:p>
    <w:p w14:paraId="2D5481A8" w14:textId="77777777" w:rsidR="00C828BB" w:rsidRPr="00C828BB" w:rsidRDefault="00C828BB" w:rsidP="00C828BB">
      <w:r w:rsidRPr="00C828BB">
        <w:t xml:space="preserve">                      by the following date :</w:t>
      </w:r>
    </w:p>
    <w:p w14:paraId="1DFEDFD4" w14:textId="77777777" w:rsidR="00C828BB" w:rsidRPr="00C828BB" w:rsidRDefault="00C828BB" w:rsidP="00C828BB"/>
    <w:p w14:paraId="55DD7AAB" w14:textId="77777777" w:rsidR="00C828BB" w:rsidRPr="00C828BB" w:rsidRDefault="00C828BB" w:rsidP="00C828BB">
      <w:r w:rsidRPr="00C828BB">
        <w:t xml:space="preserve">                      1 )                       Collected by or on behalf of government                                       On the same day</w:t>
      </w:r>
    </w:p>
    <w:p w14:paraId="2CB7C3DF" w14:textId="77777777" w:rsidR="00C828BB" w:rsidRPr="00C828BB" w:rsidRDefault="00C828BB" w:rsidP="00C828BB"/>
    <w:p w14:paraId="20E1FC02" w14:textId="77777777" w:rsidR="00C828BB" w:rsidRPr="00C828BB" w:rsidRDefault="00C828BB" w:rsidP="00C828BB">
      <w:r w:rsidRPr="00C828BB">
        <w:t xml:space="preserve">                      ii ) In other cases                                                                                                                                                          Within one week from the date of</w:t>
      </w:r>
    </w:p>
    <w:p w14:paraId="188DA2D5" w14:textId="77777777" w:rsidR="00C828BB" w:rsidRPr="00C828BB" w:rsidRDefault="00C828BB" w:rsidP="00C828BB"/>
    <w:p w14:paraId="0CAC9182" w14:textId="77777777" w:rsidR="00C828BB" w:rsidRPr="00C828BB" w:rsidRDefault="00C828BB" w:rsidP="00C828BB">
      <w:r w:rsidRPr="00C828BB">
        <w:t xml:space="preserve">                                                such collection .</w:t>
      </w:r>
    </w:p>
    <w:p w14:paraId="5356F0AE" w14:textId="77777777" w:rsidR="00C828BB" w:rsidRPr="00C828BB" w:rsidRDefault="00C828BB" w:rsidP="00C828BB">
      <w:r w:rsidRPr="00C828BB">
        <w:t>COLLECTION FROM DEFAULTER [ Rule 6 &amp; 7 ]</w:t>
      </w:r>
    </w:p>
    <w:p w14:paraId="495C35DA" w14:textId="77777777" w:rsidR="00C828BB" w:rsidRPr="00C828BB" w:rsidRDefault="00C828BB" w:rsidP="00C828BB">
      <w:r w:rsidRPr="00C828BB">
        <w:t>1 . Where the CVT is not paid or short paid , the Inland Revenue officer ( having jurisdiction , under the ITO , over the person liable to pay the tax or collect and pay tax ) shall proceed to collect the CVT and applicable default surcharge .</w:t>
      </w:r>
    </w:p>
    <w:p w14:paraId="718AC296" w14:textId="77777777" w:rsidR="00C828BB" w:rsidRPr="00C828BB" w:rsidRDefault="00C828BB" w:rsidP="00C828BB">
      <w:r w:rsidRPr="00C828BB">
        <w:t>2 The recoverable CVT shall be recovered from the defaulter as if it were the tax due in consequence of an assessment order passed under TO . In that case all relevant provisions</w:t>
      </w:r>
    </w:p>
    <w:p w14:paraId="7357DEE3" w14:textId="77777777" w:rsidR="00C828BB" w:rsidRPr="00C828BB" w:rsidRDefault="00C828BB" w:rsidP="00C828BB">
      <w:r w:rsidRPr="00C828BB">
        <w:t xml:space="preserve">                      of ITO shall apply .</w:t>
      </w:r>
    </w:p>
    <w:p w14:paraId="12180627" w14:textId="77777777" w:rsidR="00E029FF" w:rsidRDefault="00E029FF" w:rsidP="0002101A"/>
    <w:p w14:paraId="3D1A21B0" w14:textId="6140A75C" w:rsidR="001A746B" w:rsidRPr="001A746B" w:rsidRDefault="001A746B" w:rsidP="001A746B">
      <w:pPr>
        <w:rPr>
          <w:b/>
          <w:bCs/>
        </w:rPr>
      </w:pPr>
      <w:r w:rsidRPr="001A746B">
        <w:rPr>
          <w:b/>
          <w:bCs/>
        </w:rPr>
        <w:t>Synopsis of Taxes</w:t>
      </w:r>
      <w:r w:rsidR="001B47AD">
        <w:rPr>
          <w:b/>
          <w:bCs/>
        </w:rPr>
        <w:t xml:space="preserve">                             </w:t>
      </w:r>
      <w:r w:rsidRPr="001A746B">
        <w:rPr>
          <w:b/>
          <w:bCs/>
        </w:rPr>
        <w:t xml:space="preserve"> CVT</w:t>
      </w:r>
      <w:r w:rsidR="001B47AD">
        <w:rPr>
          <w:b/>
          <w:bCs/>
        </w:rPr>
        <w:t xml:space="preserve">                                                                    </w:t>
      </w:r>
      <w:r w:rsidRPr="001A746B">
        <w:rPr>
          <w:b/>
          <w:bCs/>
        </w:rPr>
        <w:t xml:space="preserve"> [ 38-611 ]</w:t>
      </w:r>
    </w:p>
    <w:p w14:paraId="2E8B3A3A" w14:textId="77777777" w:rsidR="001A746B" w:rsidRPr="001A746B" w:rsidRDefault="001A746B" w:rsidP="001A746B">
      <w:r w:rsidRPr="001A746B">
        <w:t xml:space="preserve">3 . Where at the time of recovery it is established that the tax has meantime been paid , no recovery shall be made but the defaulting person shall be liable to pay the default surcharge . A person who is personally </w:t>
      </w:r>
      <w:proofErr w:type="spellStart"/>
      <w:r w:rsidRPr="001A746B">
        <w:t>fiable</w:t>
      </w:r>
      <w:proofErr w:type="spellEnd"/>
      <w:r w:rsidRPr="001A746B">
        <w:t xml:space="preserve"> due to failing to collect the tax shall be entitled to recover the tax from the person from whom it should have been collected</w:t>
      </w:r>
    </w:p>
    <w:p w14:paraId="2E457C04" w14:textId="77777777" w:rsidR="001A746B" w:rsidRPr="001A746B" w:rsidRDefault="001A746B" w:rsidP="001A746B">
      <w:r w:rsidRPr="001A746B">
        <w:t>4 .</w:t>
      </w:r>
    </w:p>
    <w:p w14:paraId="3AB38117" w14:textId="77777777" w:rsidR="001A746B" w:rsidRPr="001A746B" w:rsidRDefault="001A746B" w:rsidP="001A746B">
      <w:r w:rsidRPr="001A746B">
        <w:t>5 . The ITR shall apply to the recovery of arrears of CVT as they apply to the recovery of the arrears of income tax</w:t>
      </w:r>
    </w:p>
    <w:p w14:paraId="136C2ED1" w14:textId="77777777" w:rsidR="001A746B" w:rsidRPr="001A746B" w:rsidRDefault="001A746B" w:rsidP="001A746B">
      <w:r w:rsidRPr="001A746B">
        <w:t>REFUND [ Rule 8 ]</w:t>
      </w:r>
    </w:p>
    <w:p w14:paraId="384CCB23" w14:textId="77777777" w:rsidR="001A746B" w:rsidRPr="001A746B" w:rsidRDefault="001A746B" w:rsidP="001A746B">
      <w:r w:rsidRPr="001A746B">
        <w:t>1 . An application may be made to the officer of Inland Revenue for refund of tax in the manner provided in Iris , if</w:t>
      </w:r>
    </w:p>
    <w:p w14:paraId="7519D4EE" w14:textId="77777777" w:rsidR="001A746B" w:rsidRPr="001A746B" w:rsidRDefault="001A746B" w:rsidP="001A746B">
      <w:r w:rsidRPr="001A746B">
        <w:t xml:space="preserve">                     0                         Tax has been recovered from a person not liable to pay or</w:t>
      </w:r>
    </w:p>
    <w:p w14:paraId="7B0A98C8" w14:textId="77777777" w:rsidR="001A746B" w:rsidRPr="001A746B" w:rsidRDefault="001A746B" w:rsidP="001A746B"/>
    <w:p w14:paraId="60942744" w14:textId="77777777" w:rsidR="001A746B" w:rsidRPr="001A746B" w:rsidRDefault="001A746B" w:rsidP="001A746B">
      <w:r w:rsidRPr="001A746B">
        <w:t xml:space="preserve">                     11 )                      Tax is recovered in excess of the amount actually payable .</w:t>
      </w:r>
    </w:p>
    <w:p w14:paraId="2EB34A39" w14:textId="77777777" w:rsidR="001A746B" w:rsidRPr="001A746B" w:rsidRDefault="001A746B" w:rsidP="001A746B">
      <w:r w:rsidRPr="001A746B">
        <w:t>2 . In order to verify the claim , the officer may call for such particulars , documents or evidence as deemed appropriate .</w:t>
      </w:r>
    </w:p>
    <w:p w14:paraId="2F33437A" w14:textId="77777777" w:rsidR="001A746B" w:rsidRPr="001A746B" w:rsidRDefault="001A746B" w:rsidP="001A746B">
      <w:r w:rsidRPr="001A746B">
        <w:t>3 . The officer , if satisfied , shall refund the tax by a written refund order .</w:t>
      </w:r>
    </w:p>
    <w:p w14:paraId="5CB05FD5" w14:textId="77777777" w:rsidR="001A746B" w:rsidRPr="001A746B" w:rsidRDefault="001A746B" w:rsidP="001A746B">
      <w:r w:rsidRPr="001A746B">
        <w:t>4 . The person receiving the refund shall be liable to pay the same if , later on , it is found that the person was liable to pay the tax or the amount refunded should have not been refunded .</w:t>
      </w:r>
    </w:p>
    <w:p w14:paraId="75595747" w14:textId="77777777" w:rsidR="001A746B" w:rsidRPr="001A746B" w:rsidRDefault="001A746B" w:rsidP="001A746B">
      <w:r w:rsidRPr="001A746B">
        <w:lastRenderedPageBreak/>
        <w:t>REVISION BY COMMISSIONER [ Rule 9 ]</w:t>
      </w:r>
    </w:p>
    <w:p w14:paraId="7F762404" w14:textId="77777777" w:rsidR="001A746B" w:rsidRPr="001A746B" w:rsidRDefault="001A746B" w:rsidP="001A746B">
      <w:r w:rsidRPr="001A746B">
        <w:t>1 . A person may apply ( as provided in Iris ) to CIR for revision of any order passed by officer of Inland Revenue .</w:t>
      </w:r>
    </w:p>
    <w:p w14:paraId="7250BCF0" w14:textId="77777777" w:rsidR="001A746B" w:rsidRPr="001A746B" w:rsidRDefault="001A746B" w:rsidP="001A746B">
      <w:r w:rsidRPr="001A746B">
        <w:t>2 Where , after making necessary inquiry . CIR may revise the order if he considers that the order requires revision .</w:t>
      </w:r>
    </w:p>
    <w:p w14:paraId="1E6D3D66" w14:textId="77777777" w:rsidR="001A746B" w:rsidRPr="001A746B" w:rsidRDefault="001A746B" w:rsidP="001A746B">
      <w:r w:rsidRPr="001A746B">
        <w:t>3 . The CIR may remand back the order for modification , alteration , implementation of directions or de novo proceedings , the order giving effect to the directions of</w:t>
      </w:r>
      <w:r w:rsidRPr="001A746B">
        <w:rPr>
          <w:vertAlign w:val="superscript"/>
        </w:rPr>
        <w:t xml:space="preserve"> 1 </w:t>
      </w:r>
      <w:r w:rsidRPr="001A746B">
        <w:t xml:space="preserve">the CIR shall be issued within 120 days .   </w:t>
      </w:r>
    </w:p>
    <w:p w14:paraId="5FD92F6B" w14:textId="77777777" w:rsidR="001A746B" w:rsidRPr="001A746B" w:rsidRDefault="001A746B" w:rsidP="001A746B">
      <w:pPr>
        <w:rPr>
          <w:rStyle w:val="Hyperlink"/>
        </w:rPr>
      </w:pPr>
      <w:r w:rsidRPr="001A746B">
        <w:fldChar w:fldCharType="begin"/>
      </w:r>
      <w:r w:rsidRPr="001A746B">
        <w:instrText>HYPERLINK "https://www.brecorder.com/news/40099626" \t "_blank"</w:instrText>
      </w:r>
      <w:r w:rsidRPr="001A746B">
        <w:fldChar w:fldCharType="separate"/>
      </w:r>
    </w:p>
    <w:p w14:paraId="29FD1302" w14:textId="77777777" w:rsidR="001A746B" w:rsidRPr="001A746B" w:rsidRDefault="001A746B" w:rsidP="001A746B">
      <w:pPr>
        <w:rPr>
          <w:rStyle w:val="Hyperlink"/>
        </w:rPr>
      </w:pPr>
      <w:r w:rsidRPr="001A746B">
        <w:rPr>
          <w:rStyle w:val="Hyperlink"/>
        </w:rPr>
        <w:t xml:space="preserve">1. www.brecorder.com </w:t>
      </w:r>
    </w:p>
    <w:p w14:paraId="6CCF0638" w14:textId="77777777" w:rsidR="001A746B" w:rsidRPr="001A746B" w:rsidRDefault="001A746B" w:rsidP="001A746B">
      <w:r w:rsidRPr="001A746B">
        <w:fldChar w:fldCharType="end"/>
      </w:r>
    </w:p>
    <w:p w14:paraId="5D2E9205" w14:textId="77777777" w:rsidR="001A746B" w:rsidRPr="001A746B" w:rsidRDefault="001A746B" w:rsidP="001A746B">
      <w:pPr>
        <w:rPr>
          <w:rStyle w:val="Hyperlink"/>
        </w:rPr>
      </w:pPr>
      <w:r w:rsidRPr="001A746B">
        <w:fldChar w:fldCharType="begin"/>
      </w:r>
      <w:r w:rsidRPr="001A746B">
        <w:instrText>HYPERLINK "https://www.brecorder.com/news/40099626" \t "_blank"</w:instrText>
      </w:r>
      <w:r w:rsidRPr="001A746B">
        <w:fldChar w:fldCharType="separate"/>
      </w:r>
    </w:p>
    <w:p w14:paraId="5EA4B76F" w14:textId="77777777" w:rsidR="001A746B" w:rsidRPr="001A746B" w:rsidRDefault="001A746B" w:rsidP="001A746B">
      <w:pPr>
        <w:rPr>
          <w:rStyle w:val="Hyperlink"/>
        </w:rPr>
      </w:pPr>
      <w:r w:rsidRPr="001A746B">
        <w:rPr>
          <w:rStyle w:val="Hyperlink"/>
        </w:rPr>
        <w:t>www.brecorder.com</w:t>
      </w:r>
    </w:p>
    <w:p w14:paraId="701E138F" w14:textId="77777777" w:rsidR="001A746B" w:rsidRPr="001A746B" w:rsidRDefault="001A746B" w:rsidP="001A746B">
      <w:r w:rsidRPr="001A746B">
        <w:fldChar w:fldCharType="end"/>
      </w:r>
    </w:p>
    <w:p w14:paraId="4CE146EA" w14:textId="77777777" w:rsidR="001A746B" w:rsidRPr="001A746B" w:rsidRDefault="001A746B" w:rsidP="001A746B">
      <w:r w:rsidRPr="001A746B">
        <w:t>APPEAL TO COMMISSIONER ( APPEALS ) ( Rule 10 )</w:t>
      </w:r>
    </w:p>
    <w:p w14:paraId="796A637C" w14:textId="77777777" w:rsidR="001A746B" w:rsidRPr="001A746B" w:rsidRDefault="001A746B" w:rsidP="001A746B">
      <w:r w:rsidRPr="001A746B">
        <w:t>Any person dissatisfied with any order passed by the CIR or an officer of Inland Revenue may prefer an appeal before the Commissioner ( Appeals ) against the order u / s 127 of the ITO . The appeal shall be heard and decided as provided in the ITO .</w:t>
      </w:r>
    </w:p>
    <w:p w14:paraId="736167AF" w14:textId="77777777" w:rsidR="001A746B" w:rsidRDefault="001A746B" w:rsidP="0002101A"/>
    <w:p w14:paraId="645FDC38" w14:textId="6E43C9F0" w:rsidR="00EF46EB" w:rsidRPr="00EF46EB" w:rsidRDefault="0011000B" w:rsidP="00A76BAE">
      <w:pPr>
        <w:rPr>
          <w:b/>
          <w:bCs/>
        </w:rPr>
      </w:pPr>
      <w:r w:rsidRPr="00EF46EB">
        <w:rPr>
          <w:b/>
          <w:bCs/>
        </w:rPr>
        <w:t>Synopsis of Taxes</w:t>
      </w:r>
      <w:r w:rsidR="00EF46EB">
        <w:rPr>
          <w:b/>
          <w:bCs/>
        </w:rPr>
        <w:t xml:space="preserve">                           </w:t>
      </w:r>
      <w:r w:rsidRPr="00EF46EB">
        <w:rPr>
          <w:b/>
          <w:bCs/>
        </w:rPr>
        <w:t xml:space="preserve"> Questions &amp; Answers - Individuals </w:t>
      </w:r>
      <w:r w:rsidR="00EF46EB">
        <w:rPr>
          <w:b/>
          <w:bCs/>
        </w:rPr>
        <w:t xml:space="preserve">                            </w:t>
      </w:r>
      <w:r w:rsidRPr="00EF46EB">
        <w:rPr>
          <w:b/>
          <w:bCs/>
        </w:rPr>
        <w:t>[ 39-613 ]</w:t>
      </w:r>
    </w:p>
    <w:p w14:paraId="744CF56C" w14:textId="77777777" w:rsidR="007E71D4" w:rsidRDefault="007E71D4" w:rsidP="007E71D4">
      <w:pPr>
        <w:jc w:val="both"/>
      </w:pPr>
    </w:p>
    <w:p w14:paraId="37101E39" w14:textId="48676149" w:rsidR="007E71D4" w:rsidRDefault="007E71D4" w:rsidP="007E71D4">
      <w:pPr>
        <w:jc w:val="both"/>
      </w:pPr>
      <w:r>
        <w:t>CHAPTER - 39</w:t>
      </w:r>
    </w:p>
    <w:p w14:paraId="0064502B" w14:textId="410BFEE5" w:rsidR="007E71D4" w:rsidRDefault="007E71D4" w:rsidP="007E71D4">
      <w:pPr>
        <w:jc w:val="both"/>
      </w:pPr>
      <w:r>
        <w:t>QUESTIONS AND ANSWERS</w:t>
      </w:r>
    </w:p>
    <w:p w14:paraId="236444D5" w14:textId="043E6BB7" w:rsidR="007E71D4" w:rsidRDefault="007E71D4" w:rsidP="007E71D4">
      <w:pPr>
        <w:jc w:val="both"/>
      </w:pPr>
      <w:r>
        <w:t>INDIVIDUALS</w:t>
      </w:r>
    </w:p>
    <w:p w14:paraId="58B17699" w14:textId="77777777" w:rsidR="007E71D4" w:rsidRDefault="007E71D4" w:rsidP="007E71D4">
      <w:pPr>
        <w:jc w:val="both"/>
      </w:pPr>
    </w:p>
    <w:p w14:paraId="2B1F9DEE" w14:textId="69B6FAC2" w:rsidR="007E71D4" w:rsidRDefault="007E71D4" w:rsidP="007E71D4">
      <w:pPr>
        <w:jc w:val="both"/>
      </w:pPr>
      <w:r>
        <w:t>SUGGESTED PATTERN FOR COMPUTATION OF</w:t>
      </w:r>
    </w:p>
    <w:p w14:paraId="76FA7ED6" w14:textId="2BBED5EB" w:rsidR="007E71D4" w:rsidRDefault="007E71D4" w:rsidP="007E71D4">
      <w:pPr>
        <w:jc w:val="both"/>
      </w:pPr>
      <w:r>
        <w:t>TAXABLE INCOME AND TAX LIABILITY</w:t>
      </w:r>
    </w:p>
    <w:p w14:paraId="02E0CD9C" w14:textId="77777777" w:rsidR="007E71D4" w:rsidRDefault="007E71D4" w:rsidP="007E71D4">
      <w:pPr>
        <w:jc w:val="both"/>
      </w:pPr>
    </w:p>
    <w:p w14:paraId="053C8283" w14:textId="5321725C" w:rsidR="007E71D4" w:rsidRDefault="007E71D4" w:rsidP="007E71D4">
      <w:pPr>
        <w:jc w:val="both"/>
      </w:pPr>
      <w:r>
        <w:lastRenderedPageBreak/>
        <w:t>NAME OF TAXPAYER                                                                                                                                            XXX</w:t>
      </w:r>
    </w:p>
    <w:p w14:paraId="7D678ED7" w14:textId="452D1308" w:rsidR="007E71D4" w:rsidRDefault="007E71D4" w:rsidP="007E71D4">
      <w:pPr>
        <w:jc w:val="both"/>
      </w:pPr>
      <w:r>
        <w:t>NATIONAL TAX NUMBER                                                                                                                                         XXX</w:t>
      </w:r>
    </w:p>
    <w:p w14:paraId="08DFC83C" w14:textId="77777777" w:rsidR="007E71D4" w:rsidRDefault="007E71D4" w:rsidP="007E71D4">
      <w:pPr>
        <w:jc w:val="both"/>
      </w:pPr>
    </w:p>
    <w:p w14:paraId="0C114CFD" w14:textId="6D3FEB0D" w:rsidR="007E71D4" w:rsidRDefault="007E71D4" w:rsidP="007E71D4">
      <w:pPr>
        <w:jc w:val="both"/>
      </w:pPr>
      <w:r>
        <w:t>TAX YEAR ENDED ON                                                                                                                                           XXX</w:t>
      </w:r>
    </w:p>
    <w:p w14:paraId="0EC33950" w14:textId="4829470F" w:rsidR="007E71D4" w:rsidRDefault="007E71D4" w:rsidP="007E71D4">
      <w:pPr>
        <w:jc w:val="both"/>
      </w:pPr>
      <w:r>
        <w:t>TAX YEAR                                                                                                                                                    XXX</w:t>
      </w:r>
    </w:p>
    <w:p w14:paraId="727A7CC3" w14:textId="77777777" w:rsidR="007E71D4" w:rsidRDefault="007E71D4" w:rsidP="007E71D4">
      <w:pPr>
        <w:jc w:val="both"/>
      </w:pPr>
    </w:p>
    <w:p w14:paraId="601148B6" w14:textId="7297F5AB" w:rsidR="007E71D4" w:rsidRDefault="007E71D4" w:rsidP="007E71D4">
      <w:pPr>
        <w:jc w:val="both"/>
      </w:pPr>
      <w:r>
        <w:t>PERSONAL STATUS                                                                                                                  Ind./AOP/Co [ N - 1 ]</w:t>
      </w:r>
    </w:p>
    <w:p w14:paraId="121F6256" w14:textId="77777777" w:rsidR="007E71D4" w:rsidRDefault="007E71D4" w:rsidP="007E71D4">
      <w:pPr>
        <w:jc w:val="both"/>
      </w:pPr>
    </w:p>
    <w:p w14:paraId="590C2627" w14:textId="4AB89E8D" w:rsidR="007E71D4" w:rsidRDefault="007E71D4" w:rsidP="007E71D4">
      <w:pPr>
        <w:jc w:val="both"/>
      </w:pPr>
      <w:r>
        <w:t>RESIDENTIAL STATUS                                                                                                               Resident / Non - Resident</w:t>
      </w:r>
    </w:p>
    <w:p w14:paraId="422086C0" w14:textId="77777777" w:rsidR="007E71D4" w:rsidRDefault="007E71D4" w:rsidP="007E71D4">
      <w:pPr>
        <w:jc w:val="both"/>
      </w:pPr>
    </w:p>
    <w:p w14:paraId="74DE52C2" w14:textId="77777777" w:rsidR="007E71D4" w:rsidRDefault="007E71D4" w:rsidP="007E71D4">
      <w:pPr>
        <w:jc w:val="both"/>
      </w:pPr>
      <w:r>
        <w:t>SALARY INCOME                                                                                                                                                                                                      Rs .        Rs .</w:t>
      </w:r>
    </w:p>
    <w:p w14:paraId="1019C29B" w14:textId="77777777" w:rsidR="007E71D4" w:rsidRDefault="007E71D4" w:rsidP="007E71D4">
      <w:pPr>
        <w:jc w:val="both"/>
      </w:pPr>
    </w:p>
    <w:p w14:paraId="474B7DF7" w14:textId="77777777" w:rsidR="007E71D4" w:rsidRDefault="007E71D4" w:rsidP="007E71D4">
      <w:pPr>
        <w:jc w:val="both"/>
      </w:pPr>
      <w:r>
        <w:t>Basic salary                                                                                                                                                                                                                    XXX</w:t>
      </w:r>
    </w:p>
    <w:p w14:paraId="362C3569" w14:textId="77777777" w:rsidR="007E71D4" w:rsidRDefault="007E71D4" w:rsidP="007E71D4">
      <w:pPr>
        <w:jc w:val="both"/>
      </w:pPr>
    </w:p>
    <w:p w14:paraId="5909DE53" w14:textId="77777777" w:rsidR="007E71D4" w:rsidRDefault="007E71D4" w:rsidP="007E71D4">
      <w:pPr>
        <w:jc w:val="both"/>
      </w:pPr>
      <w:r>
        <w:t>Dearness allowance                                                                                                                                                                                                              XXX</w:t>
      </w:r>
    </w:p>
    <w:p w14:paraId="6AA3068B" w14:textId="77777777" w:rsidR="007E71D4" w:rsidRDefault="007E71D4" w:rsidP="007E71D4">
      <w:pPr>
        <w:jc w:val="both"/>
      </w:pPr>
    </w:p>
    <w:p w14:paraId="0B3EEE06" w14:textId="77777777" w:rsidR="007E71D4" w:rsidRDefault="007E71D4" w:rsidP="007E71D4">
      <w:pPr>
        <w:jc w:val="both"/>
      </w:pPr>
      <w:r>
        <w:t>Cost of living allowance ( COLA )                                                                                                                                                                                               XXX</w:t>
      </w:r>
    </w:p>
    <w:p w14:paraId="083E0266" w14:textId="77777777" w:rsidR="007E71D4" w:rsidRDefault="007E71D4" w:rsidP="007E71D4">
      <w:pPr>
        <w:jc w:val="both"/>
      </w:pPr>
    </w:p>
    <w:p w14:paraId="4DEEA898" w14:textId="77777777" w:rsidR="007E71D4" w:rsidRDefault="007E71D4" w:rsidP="007E71D4">
      <w:pPr>
        <w:jc w:val="both"/>
      </w:pPr>
      <w:r>
        <w:t>Overseas allowance                                                                                                                                                                                                              XXX</w:t>
      </w:r>
    </w:p>
    <w:p w14:paraId="57C6A922" w14:textId="77777777" w:rsidR="007E71D4" w:rsidRDefault="007E71D4" w:rsidP="007E71D4">
      <w:pPr>
        <w:jc w:val="both"/>
      </w:pPr>
      <w:r>
        <w:t>Bonus                                                                                                                                                                                                                           XXX</w:t>
      </w:r>
    </w:p>
    <w:p w14:paraId="7B5355FD" w14:textId="77777777" w:rsidR="007E71D4" w:rsidRDefault="007E71D4" w:rsidP="007E71D4">
      <w:pPr>
        <w:jc w:val="both"/>
      </w:pPr>
    </w:p>
    <w:p w14:paraId="4716C68B" w14:textId="77777777" w:rsidR="007E71D4" w:rsidRDefault="007E71D4" w:rsidP="007E71D4">
      <w:pPr>
        <w:jc w:val="both"/>
      </w:pPr>
      <w:r>
        <w:t>Commission                                                                                                                                                                                                                      XXX</w:t>
      </w:r>
    </w:p>
    <w:p w14:paraId="4FCB913F" w14:textId="77777777" w:rsidR="007E71D4" w:rsidRDefault="007E71D4" w:rsidP="007E71D4">
      <w:pPr>
        <w:jc w:val="both"/>
      </w:pPr>
    </w:p>
    <w:p w14:paraId="4F8FF40E" w14:textId="77777777" w:rsidR="007E71D4" w:rsidRDefault="007E71D4" w:rsidP="007E71D4">
      <w:pPr>
        <w:jc w:val="both"/>
      </w:pPr>
      <w:r>
        <w:t>Leave encashment ( LPR ) [ N - 2 ]                                                                                                                                                                                              XXX</w:t>
      </w:r>
    </w:p>
    <w:p w14:paraId="60929294" w14:textId="77777777" w:rsidR="007E71D4" w:rsidRDefault="007E71D4" w:rsidP="007E71D4">
      <w:pPr>
        <w:jc w:val="both"/>
      </w:pPr>
    </w:p>
    <w:p w14:paraId="720E1B45" w14:textId="77777777" w:rsidR="007E71D4" w:rsidRDefault="007E71D4" w:rsidP="007E71D4">
      <w:pPr>
        <w:jc w:val="both"/>
      </w:pPr>
      <w:r>
        <w:t>Overtime                                                                                                                                                                                                                        XXX</w:t>
      </w:r>
    </w:p>
    <w:p w14:paraId="2239084D" w14:textId="77777777" w:rsidR="007E71D4" w:rsidRDefault="007E71D4" w:rsidP="007E71D4">
      <w:pPr>
        <w:jc w:val="both"/>
      </w:pPr>
    </w:p>
    <w:p w14:paraId="01002A8C" w14:textId="77777777" w:rsidR="007E71D4" w:rsidRDefault="007E71D4" w:rsidP="007E71D4">
      <w:pPr>
        <w:jc w:val="both"/>
      </w:pPr>
      <w:r>
        <w:t>Utilities :                Gas                                                                                                                                                                                                  XXX</w:t>
      </w:r>
    </w:p>
    <w:p w14:paraId="7E6CF5A7" w14:textId="77777777" w:rsidR="007E71D4" w:rsidRDefault="007E71D4" w:rsidP="007E71D4">
      <w:pPr>
        <w:jc w:val="both"/>
      </w:pPr>
    </w:p>
    <w:p w14:paraId="3518FBBC" w14:textId="27A763C3" w:rsidR="007E71D4" w:rsidRDefault="007E71D4" w:rsidP="007E71D4">
      <w:pPr>
        <w:jc w:val="both"/>
      </w:pPr>
      <w:r>
        <w:t>Water                                                                                                                                                                                                XXX</w:t>
      </w:r>
    </w:p>
    <w:p w14:paraId="1A7E2840" w14:textId="77777777" w:rsidR="007E71D4" w:rsidRDefault="007E71D4" w:rsidP="007E71D4">
      <w:pPr>
        <w:jc w:val="both"/>
      </w:pPr>
    </w:p>
    <w:p w14:paraId="74DAE7A1" w14:textId="5BAAEFD4" w:rsidR="007E71D4" w:rsidRDefault="007E71D4" w:rsidP="007E71D4">
      <w:pPr>
        <w:jc w:val="both"/>
      </w:pPr>
      <w:r>
        <w:t>Electricity                                                                                                                                                                                          XXX</w:t>
      </w:r>
    </w:p>
    <w:p w14:paraId="0CF4F72A" w14:textId="47BF7680" w:rsidR="007E71D4" w:rsidRDefault="007E71D4" w:rsidP="007E71D4">
      <w:pPr>
        <w:jc w:val="both"/>
      </w:pPr>
      <w:r>
        <w:t>Telephone                                                                                                                                                                                            XXX</w:t>
      </w:r>
    </w:p>
    <w:p w14:paraId="2CBABA7C" w14:textId="77777777" w:rsidR="007E71D4" w:rsidRDefault="007E71D4" w:rsidP="007E71D4">
      <w:pPr>
        <w:jc w:val="both"/>
      </w:pPr>
    </w:p>
    <w:p w14:paraId="1290F1AE" w14:textId="77777777" w:rsidR="007E71D4" w:rsidRDefault="007E71D4" w:rsidP="007E71D4">
      <w:pPr>
        <w:jc w:val="both"/>
      </w:pPr>
      <w:r>
        <w:t>Tax on salary - paid by employer ( in case of tax - free salary )                                                                                                                                                               XXX</w:t>
      </w:r>
    </w:p>
    <w:p w14:paraId="5D945063" w14:textId="77777777" w:rsidR="007E71D4" w:rsidRDefault="007E71D4" w:rsidP="007E71D4">
      <w:pPr>
        <w:jc w:val="both"/>
      </w:pPr>
      <w:r>
        <w:t>Amount received on termination of employment ( e.g. , golden handshake payment ) [ N - 3 ]</w:t>
      </w:r>
    </w:p>
    <w:p w14:paraId="1DDCDE4D" w14:textId="77777777" w:rsidR="007E71D4" w:rsidRDefault="007E71D4" w:rsidP="007E71D4">
      <w:pPr>
        <w:jc w:val="both"/>
      </w:pPr>
    </w:p>
    <w:p w14:paraId="3D48FEDF" w14:textId="77777777" w:rsidR="007E71D4" w:rsidRDefault="007E71D4" w:rsidP="007E71D4">
      <w:pPr>
        <w:jc w:val="both"/>
      </w:pPr>
      <w:r>
        <w:t>Salary received in arrears [ N - 4 ]                                                                                                                                                                                            XXX</w:t>
      </w:r>
    </w:p>
    <w:p w14:paraId="3466951E" w14:textId="1731E837" w:rsidR="007E71D4" w:rsidRDefault="007E71D4" w:rsidP="007E71D4">
      <w:pPr>
        <w:jc w:val="both"/>
      </w:pPr>
      <w:r>
        <w:t>XXX</w:t>
      </w:r>
    </w:p>
    <w:p w14:paraId="5E736D26" w14:textId="77777777" w:rsidR="007E71D4" w:rsidRDefault="007E71D4" w:rsidP="007E71D4">
      <w:pPr>
        <w:jc w:val="both"/>
      </w:pPr>
    </w:p>
    <w:p w14:paraId="0D2F2F10" w14:textId="77777777" w:rsidR="007E71D4" w:rsidRDefault="007E71D4" w:rsidP="007E71D4">
      <w:pPr>
        <w:jc w:val="both"/>
      </w:pPr>
      <w:r>
        <w:t>Services of domestic servants ( e.g. , housekeeper , driver , etc. )                                                                                                                                                            XXX</w:t>
      </w:r>
    </w:p>
    <w:p w14:paraId="662D2DA3" w14:textId="77777777" w:rsidR="007E71D4" w:rsidRDefault="007E71D4" w:rsidP="007E71D4">
      <w:pPr>
        <w:jc w:val="both"/>
      </w:pPr>
    </w:p>
    <w:p w14:paraId="6E3CA239" w14:textId="77777777" w:rsidR="007E71D4" w:rsidRDefault="007E71D4" w:rsidP="007E71D4">
      <w:pPr>
        <w:jc w:val="both"/>
      </w:pPr>
      <w:r>
        <w:t>Loan from employer [ N - 5 ]                                                                                                                                                                                                    XXX</w:t>
      </w:r>
    </w:p>
    <w:p w14:paraId="27286702" w14:textId="77777777" w:rsidR="007E71D4" w:rsidRDefault="007E71D4" w:rsidP="007E71D4">
      <w:pPr>
        <w:jc w:val="both"/>
      </w:pPr>
    </w:p>
    <w:p w14:paraId="54048CC5" w14:textId="77777777" w:rsidR="007E71D4" w:rsidRDefault="007E71D4" w:rsidP="007E71D4">
      <w:pPr>
        <w:jc w:val="both"/>
      </w:pPr>
      <w:r>
        <w:t>Waiver of an amount payable by employee                                                                                                                                                                                         XXX</w:t>
      </w:r>
    </w:p>
    <w:p w14:paraId="4D9941A0" w14:textId="77777777" w:rsidR="007E71D4" w:rsidRDefault="007E71D4" w:rsidP="007E71D4">
      <w:pPr>
        <w:jc w:val="both"/>
      </w:pPr>
    </w:p>
    <w:p w14:paraId="0B776BB9" w14:textId="77777777" w:rsidR="007E71D4" w:rsidRDefault="007E71D4" w:rsidP="007E71D4">
      <w:pPr>
        <w:jc w:val="both"/>
      </w:pPr>
      <w:r>
        <w:t>Obligation of an employee paid by employer                                                                                                                                                                                      XXX</w:t>
      </w:r>
    </w:p>
    <w:p w14:paraId="7F6C4E74" w14:textId="77777777" w:rsidR="007E71D4" w:rsidRDefault="007E71D4" w:rsidP="007E71D4">
      <w:pPr>
        <w:jc w:val="both"/>
      </w:pPr>
    </w:p>
    <w:p w14:paraId="790AA575" w14:textId="77777777" w:rsidR="007E71D4" w:rsidRDefault="007E71D4" w:rsidP="007E71D4">
      <w:pPr>
        <w:jc w:val="both"/>
      </w:pPr>
      <w:r>
        <w:t>Transfer of property or provision of services to employee :</w:t>
      </w:r>
    </w:p>
    <w:p w14:paraId="287A7A4F" w14:textId="77777777" w:rsidR="007E71D4" w:rsidRDefault="007E71D4" w:rsidP="007E71D4">
      <w:pPr>
        <w:jc w:val="both"/>
      </w:pPr>
    </w:p>
    <w:p w14:paraId="7DB2E576" w14:textId="70A6460B" w:rsidR="007E71D4" w:rsidRDefault="007E71D4" w:rsidP="007E71D4">
      <w:pPr>
        <w:jc w:val="both"/>
      </w:pPr>
      <w:r>
        <w:t>Fair market value of property or services                                                                                                                                               XXX</w:t>
      </w:r>
    </w:p>
    <w:p w14:paraId="5319EBFB" w14:textId="77777777" w:rsidR="007E71D4" w:rsidRDefault="007E71D4" w:rsidP="007E71D4">
      <w:pPr>
        <w:jc w:val="both"/>
      </w:pPr>
    </w:p>
    <w:p w14:paraId="247EEFCD" w14:textId="77777777" w:rsidR="007E71D4" w:rsidRDefault="007E71D4" w:rsidP="007E71D4">
      <w:pPr>
        <w:jc w:val="both"/>
      </w:pPr>
      <w:r>
        <w:t xml:space="preserve">House rent allowance       Less : Payment made by the employee , if any                                                                                                                                            XXX          </w:t>
      </w:r>
      <w:proofErr w:type="spellStart"/>
      <w:r>
        <w:t>XXX</w:t>
      </w:r>
      <w:proofErr w:type="spellEnd"/>
    </w:p>
    <w:p w14:paraId="34C2495D" w14:textId="35D9F973" w:rsidR="007E71D4" w:rsidRDefault="007E71D4" w:rsidP="007E71D4">
      <w:pPr>
        <w:jc w:val="both"/>
      </w:pPr>
      <w:r>
        <w:t>XXX</w:t>
      </w:r>
    </w:p>
    <w:p w14:paraId="1C854FFA" w14:textId="77777777" w:rsidR="007E71D4" w:rsidRDefault="007E71D4" w:rsidP="007E71D4">
      <w:pPr>
        <w:jc w:val="both"/>
      </w:pPr>
    </w:p>
    <w:p w14:paraId="4159DF78" w14:textId="77777777" w:rsidR="007E71D4" w:rsidRDefault="007E71D4" w:rsidP="007E71D4">
      <w:pPr>
        <w:jc w:val="both"/>
      </w:pPr>
      <w:r>
        <w:t>Rent - free accommodation ( Higher of FMR or 45 % of MTS / basic salary ) [ N - 6 ]                                                                                                                                             XXX</w:t>
      </w:r>
    </w:p>
    <w:p w14:paraId="2FDEDA88" w14:textId="77777777" w:rsidR="007E71D4" w:rsidRDefault="007E71D4" w:rsidP="007E71D4">
      <w:pPr>
        <w:jc w:val="both"/>
      </w:pPr>
    </w:p>
    <w:p w14:paraId="13726861" w14:textId="77777777" w:rsidR="007E71D4" w:rsidRDefault="007E71D4" w:rsidP="007E71D4">
      <w:pPr>
        <w:jc w:val="both"/>
      </w:pPr>
      <w:r>
        <w:t>Conveyance allowance                                                                                                                                                                                                            XXX</w:t>
      </w:r>
    </w:p>
    <w:p w14:paraId="271B03F7" w14:textId="77777777" w:rsidR="007E71D4" w:rsidRDefault="007E71D4" w:rsidP="007E71D4">
      <w:pPr>
        <w:jc w:val="both"/>
      </w:pPr>
    </w:p>
    <w:p w14:paraId="5273F372" w14:textId="77777777" w:rsidR="007E71D4" w:rsidRDefault="007E71D4" w:rsidP="007E71D4">
      <w:pPr>
        <w:jc w:val="both"/>
      </w:pPr>
      <w:r>
        <w:t>Value of Conveyance [ N - 7 ]                                                                                                                                                                                                   XXX</w:t>
      </w:r>
    </w:p>
    <w:p w14:paraId="454F38A7" w14:textId="77777777" w:rsidR="007E71D4" w:rsidRDefault="007E71D4" w:rsidP="007E71D4">
      <w:pPr>
        <w:jc w:val="both"/>
      </w:pPr>
    </w:p>
    <w:p w14:paraId="0B3D2926" w14:textId="77777777" w:rsidR="007E71D4" w:rsidRDefault="007E71D4" w:rsidP="007E71D4">
      <w:pPr>
        <w:jc w:val="both"/>
      </w:pPr>
      <w:r>
        <w:lastRenderedPageBreak/>
        <w:t>Leave fare assistance ( LFA ) [ N - 8 ]                                                                                                                                                                                         XXX</w:t>
      </w:r>
    </w:p>
    <w:p w14:paraId="44605F69" w14:textId="77777777" w:rsidR="007E71D4" w:rsidRDefault="007E71D4" w:rsidP="007E71D4">
      <w:pPr>
        <w:jc w:val="both"/>
      </w:pPr>
    </w:p>
    <w:p w14:paraId="7675E10F" w14:textId="4039195C" w:rsidR="00A76BAE" w:rsidRDefault="007E71D4" w:rsidP="007E71D4">
      <w:pPr>
        <w:jc w:val="both"/>
      </w:pPr>
      <w:r>
        <w:t xml:space="preserve">Entertainment allowance    Less : Amount expended for official purposes                                                                                                                                            XXX      </w:t>
      </w:r>
      <w:proofErr w:type="spellStart"/>
      <w:r>
        <w:t>XXX</w:t>
      </w:r>
      <w:proofErr w:type="spellEnd"/>
      <w:r>
        <w:t xml:space="preserve"> </w:t>
      </w:r>
      <w:proofErr w:type="spellStart"/>
      <w:r>
        <w:t>XXX</w:t>
      </w:r>
      <w:proofErr w:type="spellEnd"/>
    </w:p>
    <w:p w14:paraId="67D924B0" w14:textId="77777777" w:rsidR="007E71D4" w:rsidRDefault="007E71D4" w:rsidP="007E71D4">
      <w:pPr>
        <w:jc w:val="both"/>
      </w:pPr>
    </w:p>
    <w:p w14:paraId="3116E071" w14:textId="6527892A" w:rsidR="00BC41D5" w:rsidRPr="00BC41D5" w:rsidRDefault="00EB3242" w:rsidP="00BC41D5">
      <w:pPr>
        <w:jc w:val="both"/>
      </w:pPr>
      <w:r w:rsidRPr="00EB3242">
        <w:t>Synopsis of Taxes</w:t>
      </w:r>
      <w:r>
        <w:t xml:space="preserve">                                         </w:t>
      </w:r>
      <w:r w:rsidRPr="00EB3242">
        <w:t xml:space="preserve"> Questions &amp; Answers </w:t>
      </w:r>
      <w:r>
        <w:t>–</w:t>
      </w:r>
      <w:r w:rsidRPr="00EB3242">
        <w:t xml:space="preserve"> Individuals</w:t>
      </w:r>
      <w:r>
        <w:t xml:space="preserve">                </w:t>
      </w:r>
      <w:r w:rsidRPr="00EB3242">
        <w:t xml:space="preserve"> [ 39-614 ]</w:t>
      </w:r>
    </w:p>
    <w:p w14:paraId="55AD2A50" w14:textId="77777777" w:rsidR="00BC41D5" w:rsidRPr="00BC41D5" w:rsidRDefault="00BC41D5" w:rsidP="00BC41D5">
      <w:pPr>
        <w:jc w:val="both"/>
      </w:pPr>
      <w:r w:rsidRPr="00BC41D5">
        <w:t>Employer's contribution to provident fund :</w:t>
      </w:r>
    </w:p>
    <w:p w14:paraId="6F3D220A" w14:textId="77777777" w:rsidR="00BC41D5" w:rsidRPr="00BC41D5" w:rsidRDefault="00BC41D5" w:rsidP="00BC41D5">
      <w:pPr>
        <w:jc w:val="both"/>
      </w:pPr>
    </w:p>
    <w:p w14:paraId="174FD7D1" w14:textId="77777777" w:rsidR="00BC41D5" w:rsidRPr="00BC41D5" w:rsidRDefault="00BC41D5" w:rsidP="00BC41D5">
      <w:pPr>
        <w:jc w:val="both"/>
      </w:pPr>
      <w:r w:rsidRPr="00BC41D5">
        <w:t xml:space="preserve">                         Government provident fund - Totally exempt</w:t>
      </w:r>
    </w:p>
    <w:p w14:paraId="6D171BE7" w14:textId="77777777" w:rsidR="00BC41D5" w:rsidRPr="00BC41D5" w:rsidRDefault="00BC41D5" w:rsidP="00BC41D5">
      <w:pPr>
        <w:jc w:val="both"/>
      </w:pPr>
      <w:r w:rsidRPr="00BC41D5">
        <w:t xml:space="preserve">                         Unrecognized provident fund - No treatment</w:t>
      </w:r>
    </w:p>
    <w:p w14:paraId="2A9668DA" w14:textId="77777777" w:rsidR="00BC41D5" w:rsidRPr="00BC41D5" w:rsidRDefault="00BC41D5" w:rsidP="00BC41D5">
      <w:pPr>
        <w:jc w:val="both"/>
      </w:pPr>
    </w:p>
    <w:p w14:paraId="67413774" w14:textId="77777777" w:rsidR="00BC41D5" w:rsidRPr="00BC41D5" w:rsidRDefault="00BC41D5" w:rsidP="00BC41D5">
      <w:pPr>
        <w:jc w:val="both"/>
      </w:pPr>
      <w:r w:rsidRPr="00BC41D5">
        <w:t xml:space="preserve">                         Recognized provident fund</w:t>
      </w:r>
    </w:p>
    <w:p w14:paraId="4BF94930" w14:textId="77777777" w:rsidR="00BC41D5" w:rsidRPr="00BC41D5" w:rsidRDefault="00BC41D5" w:rsidP="00BC41D5">
      <w:pPr>
        <w:jc w:val="both"/>
      </w:pPr>
    </w:p>
    <w:p w14:paraId="35798D6E" w14:textId="77777777" w:rsidR="00BC41D5" w:rsidRPr="00BC41D5" w:rsidRDefault="00BC41D5" w:rsidP="00BC41D5">
      <w:pPr>
        <w:jc w:val="both"/>
      </w:pPr>
      <w:r w:rsidRPr="00BC41D5">
        <w:t xml:space="preserve">Interest on provident fund :                        Less : Exempt lesser of 10 % of the salary or Rs . 150.000 [ N - 9 ]                                                                           XXX </w:t>
      </w:r>
      <w:proofErr w:type="spellStart"/>
      <w:r w:rsidRPr="00BC41D5">
        <w:t>XXX</w:t>
      </w:r>
      <w:proofErr w:type="spellEnd"/>
    </w:p>
    <w:p w14:paraId="13338A62" w14:textId="77777777" w:rsidR="00BC41D5" w:rsidRPr="00BC41D5" w:rsidRDefault="00BC41D5" w:rsidP="00BC41D5">
      <w:pPr>
        <w:jc w:val="both"/>
      </w:pPr>
    </w:p>
    <w:p w14:paraId="3B5087C6" w14:textId="77777777" w:rsidR="00BC41D5" w:rsidRPr="00BC41D5" w:rsidRDefault="00BC41D5" w:rsidP="00BC41D5">
      <w:pPr>
        <w:jc w:val="both"/>
      </w:pPr>
      <w:r w:rsidRPr="00BC41D5">
        <w:t xml:space="preserve">                         Government provident fund - Totally exempt</w:t>
      </w:r>
    </w:p>
    <w:p w14:paraId="1B759D49" w14:textId="77777777" w:rsidR="00BC41D5" w:rsidRPr="00BC41D5" w:rsidRDefault="00BC41D5" w:rsidP="00BC41D5">
      <w:pPr>
        <w:jc w:val="both"/>
      </w:pPr>
      <w:r w:rsidRPr="00BC41D5">
        <w:t xml:space="preserve">                         Unrecognized provident fund - No treatment</w:t>
      </w:r>
    </w:p>
    <w:p w14:paraId="0A1FB1A5" w14:textId="77777777" w:rsidR="00BC41D5" w:rsidRPr="00BC41D5" w:rsidRDefault="00BC41D5" w:rsidP="00BC41D5">
      <w:pPr>
        <w:jc w:val="both"/>
      </w:pPr>
    </w:p>
    <w:p w14:paraId="7CEEBC49" w14:textId="77777777" w:rsidR="00BC41D5" w:rsidRPr="00BC41D5" w:rsidRDefault="00BC41D5" w:rsidP="00BC41D5">
      <w:pPr>
        <w:jc w:val="both"/>
      </w:pPr>
      <w:r w:rsidRPr="00BC41D5">
        <w:t xml:space="preserve">                         Recognized provident fund                                                                                                                                                 XXX</w:t>
      </w:r>
    </w:p>
    <w:p w14:paraId="6DBA494F" w14:textId="77777777" w:rsidR="00BC41D5" w:rsidRPr="00BC41D5" w:rsidRDefault="00BC41D5" w:rsidP="00BC41D5">
      <w:pPr>
        <w:jc w:val="both"/>
      </w:pPr>
      <w:r w:rsidRPr="00BC41D5">
        <w:t xml:space="preserve">                                                                                                                                                                           Less : Exempt ( Higher of 1 / 3rd of salary or amount calculated @ 16 % ) XXX </w:t>
      </w:r>
      <w:proofErr w:type="spellStart"/>
      <w:r w:rsidRPr="00BC41D5">
        <w:t>XXX</w:t>
      </w:r>
      <w:proofErr w:type="spellEnd"/>
    </w:p>
    <w:p w14:paraId="1E9B413B" w14:textId="77777777" w:rsidR="00BC41D5" w:rsidRPr="00BC41D5" w:rsidRDefault="00BC41D5" w:rsidP="00BC41D5">
      <w:pPr>
        <w:jc w:val="both"/>
      </w:pPr>
    </w:p>
    <w:p w14:paraId="45222CB4" w14:textId="77777777" w:rsidR="00BC41D5" w:rsidRPr="00BC41D5" w:rsidRDefault="00BC41D5" w:rsidP="00BC41D5">
      <w:pPr>
        <w:jc w:val="both"/>
      </w:pPr>
      <w:r w:rsidRPr="00BC41D5">
        <w:t>Receipt of accumulated balance of provident fund</w:t>
      </w:r>
    </w:p>
    <w:p w14:paraId="4B19DF0A" w14:textId="77777777" w:rsidR="00BC41D5" w:rsidRPr="00BC41D5" w:rsidRDefault="00BC41D5" w:rsidP="00BC41D5">
      <w:pPr>
        <w:jc w:val="both"/>
      </w:pPr>
    </w:p>
    <w:p w14:paraId="3A8E60D1" w14:textId="77777777" w:rsidR="00BC41D5" w:rsidRPr="00BC41D5" w:rsidRDefault="00BC41D5" w:rsidP="00BC41D5">
      <w:pPr>
        <w:jc w:val="both"/>
      </w:pPr>
      <w:r w:rsidRPr="00BC41D5">
        <w:lastRenderedPageBreak/>
        <w:t xml:space="preserve">                         Government provident fund - Totally exempt</w:t>
      </w:r>
    </w:p>
    <w:p w14:paraId="03251822" w14:textId="77777777" w:rsidR="00BC41D5" w:rsidRPr="00BC41D5" w:rsidRDefault="00BC41D5" w:rsidP="00BC41D5">
      <w:pPr>
        <w:jc w:val="both"/>
      </w:pPr>
    </w:p>
    <w:p w14:paraId="411B7A89" w14:textId="77777777" w:rsidR="00BC41D5" w:rsidRPr="00BC41D5" w:rsidRDefault="00BC41D5" w:rsidP="00BC41D5">
      <w:pPr>
        <w:jc w:val="both"/>
      </w:pPr>
      <w:r w:rsidRPr="00BC41D5">
        <w:t xml:space="preserve">                         Recognized provident fund - Totally exempt</w:t>
      </w:r>
    </w:p>
    <w:p w14:paraId="5638BDBA" w14:textId="77777777" w:rsidR="00BC41D5" w:rsidRPr="00BC41D5" w:rsidRDefault="00BC41D5" w:rsidP="00BC41D5">
      <w:pPr>
        <w:jc w:val="both"/>
      </w:pPr>
    </w:p>
    <w:p w14:paraId="59D35EE3" w14:textId="77777777" w:rsidR="00BC41D5" w:rsidRPr="00BC41D5" w:rsidRDefault="00BC41D5" w:rsidP="00BC41D5">
      <w:pPr>
        <w:jc w:val="both"/>
      </w:pPr>
      <w:r w:rsidRPr="00BC41D5">
        <w:t xml:space="preserve">                         Unrecognized provident fund [ N - 10 ]                                                                                                                                                                                          XXX</w:t>
      </w:r>
    </w:p>
    <w:p w14:paraId="1CEC0DE6" w14:textId="77777777" w:rsidR="00BC41D5" w:rsidRPr="00BC41D5" w:rsidRDefault="00BC41D5" w:rsidP="00BC41D5">
      <w:pPr>
        <w:jc w:val="both"/>
      </w:pPr>
      <w:r w:rsidRPr="00BC41D5">
        <w:t>Profit in lieu of or in addition to salary</w:t>
      </w:r>
    </w:p>
    <w:p w14:paraId="26DDE575" w14:textId="77777777" w:rsidR="00BC41D5" w:rsidRPr="00BC41D5" w:rsidRDefault="00BC41D5" w:rsidP="00BC41D5">
      <w:pPr>
        <w:jc w:val="both"/>
      </w:pPr>
      <w:r w:rsidRPr="00BC41D5">
        <w:t xml:space="preserve">                                                                                                                                                                                                                                                         XXX</w:t>
      </w:r>
    </w:p>
    <w:p w14:paraId="29B8761F" w14:textId="77777777" w:rsidR="00BC41D5" w:rsidRPr="00BC41D5" w:rsidRDefault="00BC41D5" w:rsidP="00BC41D5">
      <w:pPr>
        <w:jc w:val="both"/>
      </w:pPr>
    </w:p>
    <w:p w14:paraId="24985B14" w14:textId="77777777" w:rsidR="00BC41D5" w:rsidRPr="00BC41D5" w:rsidRDefault="00BC41D5" w:rsidP="00BC41D5">
      <w:pPr>
        <w:jc w:val="both"/>
      </w:pPr>
      <w:r w:rsidRPr="00BC41D5">
        <w:t>Gratuity or commutation of pension</w:t>
      </w:r>
    </w:p>
    <w:p w14:paraId="03EAE39D" w14:textId="77777777" w:rsidR="00BC41D5" w:rsidRPr="00BC41D5" w:rsidRDefault="00BC41D5" w:rsidP="00BC41D5">
      <w:pPr>
        <w:jc w:val="both"/>
      </w:pPr>
    </w:p>
    <w:p w14:paraId="652AAD3D" w14:textId="77777777" w:rsidR="00BC41D5" w:rsidRPr="00BC41D5" w:rsidRDefault="00BC41D5" w:rsidP="00BC41D5">
      <w:pPr>
        <w:jc w:val="both"/>
      </w:pPr>
      <w:r w:rsidRPr="00BC41D5">
        <w:t xml:space="preserve">                         Received from Govt . , statutory body or corporation - Exempt</w:t>
      </w:r>
    </w:p>
    <w:p w14:paraId="3144E7A2" w14:textId="77777777" w:rsidR="00BC41D5" w:rsidRPr="00BC41D5" w:rsidRDefault="00BC41D5" w:rsidP="00BC41D5">
      <w:pPr>
        <w:jc w:val="both"/>
      </w:pPr>
      <w:r w:rsidRPr="00BC41D5">
        <w:t xml:space="preserve">                         Received from approved gratuity or pension fund - Exempt</w:t>
      </w:r>
    </w:p>
    <w:p w14:paraId="3B770FF6" w14:textId="77777777" w:rsidR="00BC41D5" w:rsidRPr="00BC41D5" w:rsidRDefault="00BC41D5" w:rsidP="00BC41D5">
      <w:pPr>
        <w:jc w:val="both"/>
      </w:pPr>
      <w:r w:rsidRPr="00BC41D5">
        <w:t xml:space="preserve">                         Received from Gratuity scheme approved by Board</w:t>
      </w:r>
    </w:p>
    <w:p w14:paraId="61AC2F99" w14:textId="77777777" w:rsidR="00BC41D5" w:rsidRPr="00BC41D5" w:rsidRDefault="00BC41D5" w:rsidP="00BC41D5">
      <w:pPr>
        <w:jc w:val="both"/>
      </w:pPr>
    </w:p>
    <w:p w14:paraId="25AAFB9E" w14:textId="77777777" w:rsidR="00BC41D5" w:rsidRPr="00BC41D5" w:rsidRDefault="00BC41D5" w:rsidP="00BC41D5">
      <w:pPr>
        <w:jc w:val="both"/>
      </w:pPr>
      <w:r w:rsidRPr="00BC41D5">
        <w:t xml:space="preserve">                                                    Less : Exempt                                                                                            Rs . 300,000 XXX                      </w:t>
      </w:r>
      <w:proofErr w:type="spellStart"/>
      <w:r w:rsidRPr="00BC41D5">
        <w:t>XXX</w:t>
      </w:r>
      <w:proofErr w:type="spellEnd"/>
    </w:p>
    <w:p w14:paraId="2B83999E" w14:textId="77777777" w:rsidR="00BC41D5" w:rsidRPr="00BC41D5" w:rsidRDefault="00BC41D5" w:rsidP="00BC41D5">
      <w:pPr>
        <w:jc w:val="both"/>
      </w:pPr>
    </w:p>
    <w:p w14:paraId="72A9053B" w14:textId="77777777" w:rsidR="00BC41D5" w:rsidRPr="00BC41D5" w:rsidRDefault="00BC41D5" w:rsidP="00BC41D5">
      <w:pPr>
        <w:jc w:val="both"/>
      </w:pPr>
      <w:r w:rsidRPr="00BC41D5">
        <w:t xml:space="preserve">                         Any other case             Less : Exempt ( Lesser of Rs . 75,000 or 50 % of amount received )                                                                             XXX</w:t>
      </w:r>
    </w:p>
    <w:p w14:paraId="593AA989" w14:textId="77777777" w:rsidR="00BC41D5" w:rsidRPr="00BC41D5" w:rsidRDefault="00BC41D5" w:rsidP="00BC41D5">
      <w:pPr>
        <w:jc w:val="both"/>
      </w:pPr>
      <w:r w:rsidRPr="00BC41D5">
        <w:t xml:space="preserve">                                                                                                                                                                                                   XXX </w:t>
      </w:r>
      <w:proofErr w:type="spellStart"/>
      <w:r w:rsidRPr="00BC41D5">
        <w:t>XXX</w:t>
      </w:r>
      <w:proofErr w:type="spellEnd"/>
    </w:p>
    <w:p w14:paraId="3A86C569" w14:textId="77777777" w:rsidR="00BC41D5" w:rsidRPr="00BC41D5" w:rsidRDefault="00BC41D5" w:rsidP="00BC41D5">
      <w:pPr>
        <w:jc w:val="both"/>
      </w:pPr>
    </w:p>
    <w:p w14:paraId="5F502269" w14:textId="77777777" w:rsidR="00BC41D5" w:rsidRPr="00BC41D5" w:rsidRDefault="00BC41D5" w:rsidP="00BC41D5">
      <w:pPr>
        <w:jc w:val="both"/>
      </w:pPr>
      <w:r w:rsidRPr="00BC41D5">
        <w:t xml:space="preserve">Pension - only one pension with higher amount is </w:t>
      </w:r>
      <w:proofErr w:type="spellStart"/>
      <w:r w:rsidRPr="00BC41D5">
        <w:t>exempl</w:t>
      </w:r>
      <w:proofErr w:type="spellEnd"/>
      <w:r w:rsidRPr="00BC41D5">
        <w:t xml:space="preserve">                                                                                                                                                                                                  XXX</w:t>
      </w:r>
    </w:p>
    <w:p w14:paraId="20450B1C" w14:textId="77777777" w:rsidR="00BC41D5" w:rsidRPr="00BC41D5" w:rsidRDefault="00BC41D5" w:rsidP="00BC41D5">
      <w:pPr>
        <w:jc w:val="both"/>
      </w:pPr>
      <w:r w:rsidRPr="00BC41D5">
        <w:t>Any other allowances [ N - 11 ]                                                                                                                                                                                                                          XXX</w:t>
      </w:r>
    </w:p>
    <w:p w14:paraId="13C7F968" w14:textId="77777777" w:rsidR="00BC41D5" w:rsidRPr="00BC41D5" w:rsidRDefault="00BC41D5" w:rsidP="00BC41D5">
      <w:pPr>
        <w:jc w:val="both"/>
      </w:pPr>
    </w:p>
    <w:p w14:paraId="79B7C226" w14:textId="77777777" w:rsidR="00BC41D5" w:rsidRPr="00BC41D5" w:rsidRDefault="00BC41D5" w:rsidP="00BC41D5">
      <w:pPr>
        <w:jc w:val="both"/>
      </w:pPr>
      <w:r w:rsidRPr="00BC41D5">
        <w:t>Any other benefits [ N - 12 ]                                                                                                                                                                                                                            XXX</w:t>
      </w:r>
    </w:p>
    <w:p w14:paraId="19A034ED" w14:textId="77777777" w:rsidR="00BC41D5" w:rsidRPr="00BC41D5" w:rsidRDefault="00BC41D5" w:rsidP="00BC41D5">
      <w:pPr>
        <w:jc w:val="both"/>
      </w:pPr>
    </w:p>
    <w:p w14:paraId="321B2B29" w14:textId="77777777" w:rsidR="00BC41D5" w:rsidRPr="00BC41D5" w:rsidRDefault="00BC41D5" w:rsidP="00BC41D5">
      <w:pPr>
        <w:jc w:val="both"/>
      </w:pPr>
      <w:r w:rsidRPr="00BC41D5">
        <w:t>Taxable salary income                                                                                                                                                                                                                                    XXX</w:t>
      </w:r>
    </w:p>
    <w:p w14:paraId="57538D2C" w14:textId="77777777" w:rsidR="00BC41D5" w:rsidRPr="00BC41D5" w:rsidRDefault="00BC41D5" w:rsidP="00BC41D5">
      <w:pPr>
        <w:jc w:val="both"/>
      </w:pPr>
    </w:p>
    <w:p w14:paraId="3B5BC38D" w14:textId="77777777" w:rsidR="00BC41D5" w:rsidRPr="00BC41D5" w:rsidRDefault="00BC41D5" w:rsidP="00BC41D5">
      <w:pPr>
        <w:jc w:val="both"/>
      </w:pPr>
      <w:r w:rsidRPr="00BC41D5">
        <w:t>INCOME FROM PROPERTY</w:t>
      </w:r>
    </w:p>
    <w:p w14:paraId="4A69C7A5" w14:textId="77777777" w:rsidR="00BC41D5" w:rsidRPr="00BC41D5" w:rsidRDefault="00BC41D5" w:rsidP="00BC41D5">
      <w:pPr>
        <w:jc w:val="both"/>
      </w:pPr>
    </w:p>
    <w:p w14:paraId="571CF376" w14:textId="77777777" w:rsidR="00BC41D5" w:rsidRPr="00BC41D5" w:rsidRDefault="00BC41D5" w:rsidP="00BC41D5">
      <w:pPr>
        <w:jc w:val="both"/>
      </w:pPr>
      <w:r w:rsidRPr="00BC41D5">
        <w:t>Rent Chargeable to Tax ( RCT )</w:t>
      </w:r>
    </w:p>
    <w:p w14:paraId="0CB4CCA3" w14:textId="77777777" w:rsidR="00BC41D5" w:rsidRPr="00BC41D5" w:rsidRDefault="00BC41D5" w:rsidP="00BC41D5">
      <w:pPr>
        <w:jc w:val="both"/>
      </w:pPr>
    </w:p>
    <w:p w14:paraId="0F1B49BB" w14:textId="77777777" w:rsidR="00BC41D5" w:rsidRPr="00BC41D5" w:rsidRDefault="00BC41D5" w:rsidP="00BC41D5">
      <w:pPr>
        <w:jc w:val="both"/>
      </w:pPr>
      <w:r w:rsidRPr="00BC41D5">
        <w:t xml:space="preserve">                         Rent received / receivable [ N - 13 ]                                                                                                                                     XXX</w:t>
      </w:r>
    </w:p>
    <w:p w14:paraId="24E84D79" w14:textId="77777777" w:rsidR="00BC41D5" w:rsidRPr="00BC41D5" w:rsidRDefault="00BC41D5" w:rsidP="00BC41D5">
      <w:pPr>
        <w:jc w:val="both"/>
      </w:pPr>
      <w:r w:rsidRPr="00BC41D5">
        <w:t xml:space="preserve">                         1 / 10th of advance not adjustable against rent                                                                                                                           XXX</w:t>
      </w:r>
    </w:p>
    <w:p w14:paraId="7EF0D9D1" w14:textId="77777777" w:rsidR="00BC41D5" w:rsidRPr="00BC41D5" w:rsidRDefault="00BC41D5" w:rsidP="00BC41D5">
      <w:pPr>
        <w:jc w:val="both"/>
      </w:pPr>
    </w:p>
    <w:p w14:paraId="78E13656" w14:textId="77777777" w:rsidR="00BC41D5" w:rsidRPr="00BC41D5" w:rsidRDefault="00BC41D5" w:rsidP="00BC41D5">
      <w:pPr>
        <w:jc w:val="both"/>
      </w:pPr>
      <w:r w:rsidRPr="00BC41D5">
        <w:t xml:space="preserve">                         Forfeited advance against sale of property                                                                                                                                XXX</w:t>
      </w:r>
    </w:p>
    <w:p w14:paraId="72EE748E" w14:textId="77777777" w:rsidR="00BC41D5" w:rsidRPr="00BC41D5" w:rsidRDefault="00BC41D5" w:rsidP="00BC41D5">
      <w:pPr>
        <w:jc w:val="both"/>
      </w:pPr>
      <w:r w:rsidRPr="00BC41D5">
        <w:t xml:space="preserve">                         Owner's burden ( e.g. , property tax , etc. ) paid by tenant                                                                                                              XXX</w:t>
      </w:r>
    </w:p>
    <w:p w14:paraId="40FA5A68" w14:textId="77777777" w:rsidR="00BC41D5" w:rsidRPr="00BC41D5" w:rsidRDefault="00BC41D5" w:rsidP="00BC41D5">
      <w:pPr>
        <w:jc w:val="both"/>
      </w:pPr>
    </w:p>
    <w:p w14:paraId="5F6B1422" w14:textId="77777777" w:rsidR="00BC41D5" w:rsidRPr="00BC41D5" w:rsidRDefault="00BC41D5" w:rsidP="00BC41D5">
      <w:pPr>
        <w:jc w:val="both"/>
      </w:pPr>
      <w:r w:rsidRPr="00BC41D5">
        <w:t xml:space="preserve">                         Irrecoverable rent received [ N - 14 ]                                                                                                                                    XXX</w:t>
      </w:r>
    </w:p>
    <w:p w14:paraId="29F039B7" w14:textId="77777777" w:rsidR="00BC41D5" w:rsidRPr="00BC41D5" w:rsidRDefault="00BC41D5" w:rsidP="00BC41D5">
      <w:pPr>
        <w:jc w:val="both"/>
      </w:pPr>
    </w:p>
    <w:p w14:paraId="7FE2E164" w14:textId="77777777" w:rsidR="00BC41D5" w:rsidRPr="00BC41D5" w:rsidRDefault="00BC41D5" w:rsidP="00BC41D5">
      <w:pPr>
        <w:jc w:val="both"/>
      </w:pPr>
      <w:r w:rsidRPr="00BC41D5">
        <w:t xml:space="preserve">                         Non - payment of expense </w:t>
      </w:r>
      <w:proofErr w:type="spellStart"/>
      <w:r w:rsidRPr="00BC41D5">
        <w:t>upto</w:t>
      </w:r>
      <w:proofErr w:type="spellEnd"/>
      <w:r w:rsidRPr="00BC41D5">
        <w:t xml:space="preserve"> 3 years ( previously allowed as deduction )                                                                                                 XXX</w:t>
      </w:r>
    </w:p>
    <w:p w14:paraId="3DEDB735" w14:textId="77777777" w:rsidR="00BC41D5" w:rsidRPr="00BC41D5" w:rsidRDefault="00BC41D5" w:rsidP="00BC41D5">
      <w:pPr>
        <w:jc w:val="both"/>
      </w:pPr>
      <w:r w:rsidRPr="00BC41D5">
        <w:t>Total rent chargeable to tax ( RCT )                                                                                                                                                               XXX</w:t>
      </w:r>
    </w:p>
    <w:p w14:paraId="639A4C16" w14:textId="77777777" w:rsidR="00BC41D5" w:rsidRPr="00BC41D5" w:rsidRDefault="00BC41D5" w:rsidP="00BC41D5">
      <w:pPr>
        <w:jc w:val="both"/>
      </w:pPr>
    </w:p>
    <w:p w14:paraId="3165CE0C" w14:textId="77777777" w:rsidR="00BC41D5" w:rsidRPr="00BC41D5" w:rsidRDefault="00BC41D5" w:rsidP="00BC41D5">
      <w:pPr>
        <w:jc w:val="both"/>
      </w:pPr>
      <w:r w:rsidRPr="00BC41D5">
        <w:lastRenderedPageBreak/>
        <w:t>Less : Allowable Deductions :                                                                                                                                XXX</w:t>
      </w:r>
    </w:p>
    <w:p w14:paraId="299E64F9" w14:textId="77777777" w:rsidR="00BC41D5" w:rsidRPr="00BC41D5" w:rsidRDefault="00BC41D5" w:rsidP="00BC41D5">
      <w:pPr>
        <w:jc w:val="both"/>
      </w:pPr>
      <w:r w:rsidRPr="00BC41D5">
        <w:t xml:space="preserve">                         Repair allowance ( 1 / 5th of RCT ) [ N - 15 ]</w:t>
      </w:r>
    </w:p>
    <w:p w14:paraId="3C946A4A" w14:textId="77777777" w:rsidR="00BC41D5" w:rsidRPr="00BC41D5" w:rsidRDefault="00BC41D5" w:rsidP="00BC41D5">
      <w:pPr>
        <w:jc w:val="both"/>
      </w:pPr>
    </w:p>
    <w:p w14:paraId="24BE7DD0" w14:textId="77777777" w:rsidR="00BC41D5" w:rsidRPr="00BC41D5" w:rsidRDefault="00BC41D5" w:rsidP="00BC41D5">
      <w:pPr>
        <w:jc w:val="both"/>
      </w:pPr>
      <w:r w:rsidRPr="00BC41D5">
        <w:t xml:space="preserve">                         Insurance premium to insure building against risk of damage                                                                         XXX</w:t>
      </w:r>
    </w:p>
    <w:p w14:paraId="3AED61BD" w14:textId="77777777" w:rsidR="00BC41D5" w:rsidRPr="00BC41D5" w:rsidRDefault="00BC41D5" w:rsidP="00BC41D5">
      <w:pPr>
        <w:jc w:val="both"/>
      </w:pPr>
      <w:r w:rsidRPr="00BC41D5">
        <w:t xml:space="preserve">                         Any tax in connection with property [ N - 16 ]                                                                                      XXX</w:t>
      </w:r>
    </w:p>
    <w:p w14:paraId="3FCB6CF2" w14:textId="77777777" w:rsidR="00BC41D5" w:rsidRPr="00BC41D5" w:rsidRDefault="00BC41D5" w:rsidP="00BC41D5">
      <w:pPr>
        <w:jc w:val="both"/>
      </w:pPr>
    </w:p>
    <w:p w14:paraId="7A1F5F38" w14:textId="77777777" w:rsidR="00BC41D5" w:rsidRPr="00BC41D5" w:rsidRDefault="00BC41D5" w:rsidP="00BC41D5">
      <w:pPr>
        <w:jc w:val="both"/>
      </w:pPr>
      <w:r w:rsidRPr="00BC41D5">
        <w:t xml:space="preserve">                         Ground rent ( if the property is on leased land )                                                                                   XXX</w:t>
      </w:r>
    </w:p>
    <w:p w14:paraId="2094E959" w14:textId="77777777" w:rsidR="00BC41D5" w:rsidRPr="00BC41D5" w:rsidRDefault="00BC41D5" w:rsidP="00BC41D5">
      <w:pPr>
        <w:jc w:val="both"/>
      </w:pPr>
      <w:r w:rsidRPr="00BC41D5">
        <w:t xml:space="preserve">                         Interest on moneys borrowed for property [ N - 17 ]                                                                                 XXX</w:t>
      </w:r>
    </w:p>
    <w:p w14:paraId="0BC8B481" w14:textId="77777777" w:rsidR="00BC41D5" w:rsidRPr="00BC41D5" w:rsidRDefault="00BC41D5" w:rsidP="00BC41D5">
      <w:pPr>
        <w:jc w:val="both"/>
      </w:pPr>
    </w:p>
    <w:p w14:paraId="2DC1830B" w14:textId="77777777" w:rsidR="00BC41D5" w:rsidRPr="00BC41D5" w:rsidRDefault="00BC41D5" w:rsidP="00BC41D5">
      <w:pPr>
        <w:jc w:val="both"/>
      </w:pPr>
      <w:r w:rsidRPr="00BC41D5">
        <w:t xml:space="preserve">                         Share of rent paid to HBFC                                                                                                          XXX</w:t>
      </w:r>
    </w:p>
    <w:p w14:paraId="73CD1017" w14:textId="77777777" w:rsidR="00BC41D5" w:rsidRPr="00BC41D5" w:rsidRDefault="00BC41D5" w:rsidP="00BC41D5">
      <w:pPr>
        <w:jc w:val="both"/>
      </w:pPr>
      <w:r w:rsidRPr="00BC41D5">
        <w:t xml:space="preserve">                         Interest on mortgage [ N - 17 ]                                                                                                     XXX</w:t>
      </w:r>
    </w:p>
    <w:p w14:paraId="1CEF2D0E" w14:textId="77777777" w:rsidR="00BC41D5" w:rsidRPr="00BC41D5" w:rsidRDefault="00BC41D5" w:rsidP="00BC41D5">
      <w:pPr>
        <w:jc w:val="both"/>
      </w:pPr>
    </w:p>
    <w:p w14:paraId="1EA03EBD" w14:textId="77777777" w:rsidR="00BC41D5" w:rsidRPr="00BC41D5" w:rsidRDefault="00BC41D5" w:rsidP="00BC41D5">
      <w:pPr>
        <w:jc w:val="both"/>
      </w:pPr>
      <w:r w:rsidRPr="00BC41D5">
        <w:t xml:space="preserve">                         Administrative Expenses ( including rent collection charges ) [ N - 18 ]                                                            XXX</w:t>
      </w:r>
    </w:p>
    <w:p w14:paraId="0493AB89" w14:textId="77777777" w:rsidR="00BC41D5" w:rsidRPr="00BC41D5" w:rsidRDefault="00BC41D5" w:rsidP="00BC41D5">
      <w:pPr>
        <w:jc w:val="both"/>
      </w:pPr>
      <w:r w:rsidRPr="00BC41D5">
        <w:t xml:space="preserve">                         Legal expenses to defend title or any other suit of property                                                                        XXX</w:t>
      </w:r>
    </w:p>
    <w:p w14:paraId="30285633" w14:textId="77777777" w:rsidR="00BC41D5" w:rsidRPr="00BC41D5" w:rsidRDefault="00BC41D5" w:rsidP="00BC41D5">
      <w:pPr>
        <w:jc w:val="both"/>
      </w:pPr>
    </w:p>
    <w:p w14:paraId="167FBB8C" w14:textId="77777777" w:rsidR="00BC41D5" w:rsidRPr="00BC41D5" w:rsidRDefault="00BC41D5" w:rsidP="00BC41D5">
      <w:pPr>
        <w:jc w:val="both"/>
      </w:pPr>
      <w:r w:rsidRPr="00BC41D5">
        <w:t xml:space="preserve">                         Irrecoverable rent [ N - 19 ]                                                                                                       XXX                                   </w:t>
      </w:r>
      <w:proofErr w:type="spellStart"/>
      <w:r w:rsidRPr="00BC41D5">
        <w:t>XXX</w:t>
      </w:r>
      <w:proofErr w:type="spellEnd"/>
    </w:p>
    <w:p w14:paraId="3D4A953E" w14:textId="77777777" w:rsidR="00BC41D5" w:rsidRPr="00BC41D5" w:rsidRDefault="00BC41D5" w:rsidP="00BC41D5">
      <w:pPr>
        <w:jc w:val="both"/>
      </w:pPr>
      <w:r w:rsidRPr="00BC41D5">
        <w:t xml:space="preserve">                         Payment of expense already treated income due to non - payment                                                                      XXX</w:t>
      </w:r>
    </w:p>
    <w:p w14:paraId="714C4BE1" w14:textId="77777777" w:rsidR="00BC41D5" w:rsidRPr="00BC41D5" w:rsidRDefault="00BC41D5" w:rsidP="00BC41D5">
      <w:pPr>
        <w:jc w:val="both"/>
      </w:pPr>
    </w:p>
    <w:p w14:paraId="1707E735" w14:textId="77777777" w:rsidR="00BC41D5" w:rsidRPr="00BC41D5" w:rsidRDefault="00BC41D5" w:rsidP="00BC41D5">
      <w:pPr>
        <w:jc w:val="both"/>
      </w:pPr>
      <w:r w:rsidRPr="00BC41D5">
        <w:t>Taxable Income from Property                                                                                                                                                                                                                             XXX</w:t>
      </w:r>
    </w:p>
    <w:p w14:paraId="2DE3FFE6" w14:textId="77777777" w:rsidR="007E71D4" w:rsidRDefault="007E71D4" w:rsidP="007E71D4">
      <w:pPr>
        <w:jc w:val="both"/>
      </w:pPr>
    </w:p>
    <w:p w14:paraId="02442A69" w14:textId="6F46A465" w:rsidR="004458F2" w:rsidRPr="004458F2" w:rsidRDefault="004458F2" w:rsidP="004458F2">
      <w:pPr>
        <w:jc w:val="both"/>
        <w:rPr>
          <w:b/>
          <w:bCs/>
        </w:rPr>
      </w:pPr>
      <w:r w:rsidRPr="004458F2">
        <w:rPr>
          <w:b/>
          <w:bCs/>
        </w:rPr>
        <w:lastRenderedPageBreak/>
        <w:t>Synopsis of Taxes</w:t>
      </w:r>
      <w:r w:rsidR="00F266E2">
        <w:rPr>
          <w:b/>
          <w:bCs/>
        </w:rPr>
        <w:t xml:space="preserve">             </w:t>
      </w:r>
      <w:r w:rsidRPr="004458F2">
        <w:rPr>
          <w:b/>
          <w:bCs/>
        </w:rPr>
        <w:t xml:space="preserve"> Questions &amp; Answers - Individuals </w:t>
      </w:r>
      <w:r w:rsidR="00F266E2">
        <w:rPr>
          <w:b/>
          <w:bCs/>
        </w:rPr>
        <w:t xml:space="preserve">                                     </w:t>
      </w:r>
      <w:r w:rsidRPr="004458F2">
        <w:rPr>
          <w:b/>
          <w:bCs/>
        </w:rPr>
        <w:t>[ 39-615 ]</w:t>
      </w:r>
    </w:p>
    <w:p w14:paraId="0C1BC1F5" w14:textId="77777777" w:rsidR="004458F2" w:rsidRPr="004458F2" w:rsidRDefault="004458F2" w:rsidP="004458F2">
      <w:pPr>
        <w:jc w:val="both"/>
      </w:pPr>
      <w:r w:rsidRPr="004458F2">
        <w:t>INCOME FROM BUSINESS [ N - 20 ] XXX Net profit / loss as per profit and loss account</w:t>
      </w:r>
    </w:p>
    <w:p w14:paraId="1FEC963F" w14:textId="77777777" w:rsidR="004458F2" w:rsidRPr="004458F2" w:rsidRDefault="004458F2" w:rsidP="004458F2">
      <w:pPr>
        <w:jc w:val="both"/>
      </w:pPr>
      <w:r w:rsidRPr="004458F2">
        <w:t xml:space="preserve">Add : Inadmissible expenses Income not included in P / L A / c XXX </w:t>
      </w:r>
      <w:proofErr w:type="spellStart"/>
      <w:r w:rsidRPr="004458F2">
        <w:t>XXX</w:t>
      </w:r>
      <w:proofErr w:type="spellEnd"/>
    </w:p>
    <w:p w14:paraId="524CA8DF" w14:textId="77777777" w:rsidR="004458F2" w:rsidRPr="004458F2" w:rsidRDefault="004458F2" w:rsidP="004458F2">
      <w:pPr>
        <w:jc w:val="both"/>
      </w:pPr>
      <w:r w:rsidRPr="004458F2">
        <w:t xml:space="preserve">                      Rectification of errors resulting in increase of income                                                                         XXX</w:t>
      </w:r>
    </w:p>
    <w:p w14:paraId="61F7543B" w14:textId="77777777" w:rsidR="004458F2" w:rsidRPr="004458F2" w:rsidRDefault="004458F2" w:rsidP="004458F2">
      <w:pPr>
        <w:jc w:val="both"/>
      </w:pPr>
      <w:r w:rsidRPr="004458F2">
        <w:t xml:space="preserve">                      Expenses for income not taxable as business income</w:t>
      </w:r>
    </w:p>
    <w:p w14:paraId="68673C17" w14:textId="77777777" w:rsidR="004458F2" w:rsidRPr="004458F2" w:rsidRDefault="004458F2" w:rsidP="004458F2">
      <w:pPr>
        <w:jc w:val="both"/>
      </w:pPr>
    </w:p>
    <w:p w14:paraId="5B792455" w14:textId="77777777" w:rsidR="004458F2" w:rsidRPr="004458F2" w:rsidRDefault="004458F2" w:rsidP="004458F2">
      <w:pPr>
        <w:jc w:val="both"/>
      </w:pPr>
      <w:r w:rsidRPr="004458F2">
        <w:t xml:space="preserve">                                                                                                                                                      XXX </w:t>
      </w:r>
      <w:proofErr w:type="spellStart"/>
      <w:r w:rsidRPr="004458F2">
        <w:t>XXX</w:t>
      </w:r>
      <w:proofErr w:type="spellEnd"/>
      <w:r w:rsidRPr="004458F2">
        <w:t xml:space="preserve">  </w:t>
      </w:r>
      <w:proofErr w:type="spellStart"/>
      <w:r w:rsidRPr="004458F2">
        <w:t>XXX</w:t>
      </w:r>
      <w:proofErr w:type="spellEnd"/>
    </w:p>
    <w:p w14:paraId="5173B2E2" w14:textId="77777777" w:rsidR="004458F2" w:rsidRPr="004458F2" w:rsidRDefault="004458F2" w:rsidP="004458F2">
      <w:pPr>
        <w:jc w:val="both"/>
      </w:pPr>
      <w:r w:rsidRPr="004458F2">
        <w:t>Less : Admissible allowance not recorded XXX</w:t>
      </w:r>
    </w:p>
    <w:p w14:paraId="5EA2786B" w14:textId="77777777" w:rsidR="004458F2" w:rsidRPr="004458F2" w:rsidRDefault="004458F2" w:rsidP="004458F2">
      <w:pPr>
        <w:jc w:val="both"/>
      </w:pPr>
      <w:r w:rsidRPr="004458F2">
        <w:t xml:space="preserve">                      Expenditures not included in P &amp; L A / c                                                                                        XXX</w:t>
      </w:r>
    </w:p>
    <w:p w14:paraId="19F2856D" w14:textId="77777777" w:rsidR="004458F2" w:rsidRPr="004458F2" w:rsidRDefault="004458F2" w:rsidP="004458F2">
      <w:pPr>
        <w:jc w:val="both"/>
      </w:pPr>
      <w:r w:rsidRPr="004458F2">
        <w:t xml:space="preserve">                      Rectification of errors resulting in decrease of income</w:t>
      </w:r>
    </w:p>
    <w:p w14:paraId="07F5774D" w14:textId="77777777" w:rsidR="004458F2" w:rsidRPr="004458F2" w:rsidRDefault="004458F2" w:rsidP="004458F2">
      <w:pPr>
        <w:jc w:val="both"/>
      </w:pPr>
      <w:r w:rsidRPr="004458F2">
        <w:t xml:space="preserve">                      Incomes not taxable as business income</w:t>
      </w:r>
    </w:p>
    <w:p w14:paraId="6EEE6A22" w14:textId="77777777" w:rsidR="004458F2" w:rsidRPr="004458F2" w:rsidRDefault="004458F2" w:rsidP="004458F2">
      <w:pPr>
        <w:jc w:val="both"/>
      </w:pPr>
    </w:p>
    <w:p w14:paraId="4B6A9E26" w14:textId="77777777" w:rsidR="004458F2" w:rsidRPr="004458F2" w:rsidRDefault="004458F2" w:rsidP="004458F2">
      <w:pPr>
        <w:jc w:val="both"/>
      </w:pPr>
      <w:r w:rsidRPr="004458F2">
        <w:t xml:space="preserve">                                                                                                                                                      XXX</w:t>
      </w:r>
    </w:p>
    <w:p w14:paraId="54420520" w14:textId="77777777" w:rsidR="004458F2" w:rsidRPr="004458F2" w:rsidRDefault="004458F2" w:rsidP="004458F2">
      <w:pPr>
        <w:jc w:val="both"/>
      </w:pPr>
      <w:r w:rsidRPr="004458F2">
        <w:t xml:space="preserve">                                                                                                                                                      XXX </w:t>
      </w:r>
      <w:proofErr w:type="spellStart"/>
      <w:r w:rsidRPr="004458F2">
        <w:t>XXX</w:t>
      </w:r>
      <w:proofErr w:type="spellEnd"/>
    </w:p>
    <w:p w14:paraId="03CB76FE" w14:textId="77777777" w:rsidR="004458F2" w:rsidRPr="004458F2" w:rsidRDefault="004458F2" w:rsidP="004458F2">
      <w:pPr>
        <w:jc w:val="both"/>
      </w:pPr>
      <w:r w:rsidRPr="004458F2">
        <w:t xml:space="preserve">Total Income from Business XXX </w:t>
      </w:r>
      <w:proofErr w:type="spellStart"/>
      <w:r w:rsidRPr="004458F2">
        <w:t>XXX</w:t>
      </w:r>
      <w:proofErr w:type="spellEnd"/>
      <w:r w:rsidRPr="004458F2">
        <w:t xml:space="preserve"> Less : Carried forward loss from business XXX</w:t>
      </w:r>
    </w:p>
    <w:p w14:paraId="2FA0A400" w14:textId="77777777" w:rsidR="004458F2" w:rsidRPr="004458F2" w:rsidRDefault="004458F2" w:rsidP="004458F2">
      <w:pPr>
        <w:jc w:val="both"/>
      </w:pPr>
      <w:r w:rsidRPr="004458F2">
        <w:t>INCOME FORM SPECULATION BUSINESS [ N - 21 ] XXX Net taxable income from speculation business Less : Carried forward speculation losses</w:t>
      </w:r>
    </w:p>
    <w:p w14:paraId="40C0508B" w14:textId="77777777" w:rsidR="004458F2" w:rsidRPr="004458F2" w:rsidRDefault="004458F2" w:rsidP="004458F2">
      <w:pPr>
        <w:jc w:val="both"/>
      </w:pPr>
      <w:r w:rsidRPr="004458F2">
        <w:t xml:space="preserve">                                                                                                                                                                         XXX </w:t>
      </w:r>
      <w:proofErr w:type="spellStart"/>
      <w:r w:rsidRPr="004458F2">
        <w:t>XXX</w:t>
      </w:r>
      <w:proofErr w:type="spellEnd"/>
      <w:r w:rsidRPr="004458F2">
        <w:t xml:space="preserve"> </w:t>
      </w:r>
      <w:proofErr w:type="spellStart"/>
      <w:r w:rsidRPr="004458F2">
        <w:t>XXX</w:t>
      </w:r>
      <w:proofErr w:type="spellEnd"/>
    </w:p>
    <w:p w14:paraId="2CDEB558" w14:textId="77777777" w:rsidR="004458F2" w:rsidRPr="004458F2" w:rsidRDefault="004458F2" w:rsidP="004458F2">
      <w:pPr>
        <w:jc w:val="both"/>
      </w:pPr>
      <w:r w:rsidRPr="004458F2">
        <w:t>CAPITAL GAINS [ N - 22 ] XXX Gains on disposal of capital assets</w:t>
      </w:r>
    </w:p>
    <w:p w14:paraId="76DFCA6E" w14:textId="77777777" w:rsidR="004458F2" w:rsidRPr="004458F2" w:rsidRDefault="004458F2" w:rsidP="004458F2">
      <w:pPr>
        <w:jc w:val="both"/>
      </w:pPr>
      <w:r w:rsidRPr="004458F2">
        <w:t xml:space="preserve">Less : Carried forward capital losses XXX </w:t>
      </w:r>
      <w:proofErr w:type="spellStart"/>
      <w:r w:rsidRPr="004458F2">
        <w:t>XXX</w:t>
      </w:r>
      <w:proofErr w:type="spellEnd"/>
    </w:p>
    <w:p w14:paraId="0265D986" w14:textId="77777777" w:rsidR="004458F2" w:rsidRPr="004458F2" w:rsidRDefault="004458F2" w:rsidP="004458F2">
      <w:pPr>
        <w:jc w:val="both"/>
      </w:pPr>
      <w:r w:rsidRPr="004458F2">
        <w:t>Gain on disposal of immovable property [ N - 23 ]</w:t>
      </w:r>
    </w:p>
    <w:p w14:paraId="18568B07" w14:textId="77777777" w:rsidR="004458F2" w:rsidRPr="004458F2" w:rsidRDefault="004458F2" w:rsidP="004458F2">
      <w:pPr>
        <w:jc w:val="both"/>
      </w:pPr>
      <w:r w:rsidRPr="004458F2">
        <w:t>Gain on disposal of securities [ N - 24 ]</w:t>
      </w:r>
    </w:p>
    <w:p w14:paraId="4B203880" w14:textId="77777777" w:rsidR="004458F2" w:rsidRPr="004458F2" w:rsidRDefault="004458F2" w:rsidP="004458F2">
      <w:pPr>
        <w:jc w:val="both"/>
      </w:pPr>
      <w:r w:rsidRPr="004458F2">
        <w:t>INCOME FROM OTHER SOURCES</w:t>
      </w:r>
    </w:p>
    <w:p w14:paraId="2E2476BE" w14:textId="77777777" w:rsidR="004458F2" w:rsidRPr="004458F2" w:rsidRDefault="004458F2" w:rsidP="004458F2">
      <w:pPr>
        <w:jc w:val="both"/>
      </w:pPr>
      <w:r w:rsidRPr="004458F2">
        <w:t>Dividend [ N - 25 ] XXX</w:t>
      </w:r>
    </w:p>
    <w:p w14:paraId="47EC349C" w14:textId="77777777" w:rsidR="004458F2" w:rsidRPr="004458F2" w:rsidRDefault="004458F2" w:rsidP="004458F2">
      <w:pPr>
        <w:jc w:val="both"/>
      </w:pPr>
      <w:r w:rsidRPr="004458F2">
        <w:lastRenderedPageBreak/>
        <w:t>Royalty XXX Fee for technical services XXX</w:t>
      </w:r>
    </w:p>
    <w:p w14:paraId="4BAB197E" w14:textId="77777777" w:rsidR="004458F2" w:rsidRPr="004458F2" w:rsidRDefault="004458F2" w:rsidP="004458F2">
      <w:pPr>
        <w:jc w:val="both"/>
      </w:pPr>
      <w:r w:rsidRPr="004458F2">
        <w:t>Profit on debt XXX Ground rent XXX</w:t>
      </w:r>
    </w:p>
    <w:p w14:paraId="7DFDC1EC" w14:textId="77777777" w:rsidR="004458F2" w:rsidRPr="004458F2" w:rsidRDefault="004458F2" w:rsidP="004458F2">
      <w:pPr>
        <w:jc w:val="both"/>
      </w:pPr>
      <w:r w:rsidRPr="004458F2">
        <w:t>Income from hire of machinery , plant or furniture XXX Income from sub - lease of land or building XXX</w:t>
      </w:r>
    </w:p>
    <w:p w14:paraId="0B05820F" w14:textId="77777777" w:rsidR="004458F2" w:rsidRPr="004458F2" w:rsidRDefault="004458F2" w:rsidP="004458F2">
      <w:pPr>
        <w:jc w:val="both"/>
      </w:pPr>
      <w:r w:rsidRPr="004458F2">
        <w:t>Deemed income ( on a / c of unexplained income , asset or expenditure ) XXX</w:t>
      </w:r>
    </w:p>
    <w:p w14:paraId="6D5B2EB9" w14:textId="77777777" w:rsidR="004458F2" w:rsidRPr="004458F2" w:rsidRDefault="004458F2" w:rsidP="004458F2">
      <w:pPr>
        <w:jc w:val="both"/>
      </w:pPr>
      <w:r w:rsidRPr="004458F2">
        <w:t>Meeting fees XXX Income of non - professional writer XXX</w:t>
      </w:r>
    </w:p>
    <w:p w14:paraId="5E1C4EAA" w14:textId="77777777" w:rsidR="004458F2" w:rsidRPr="004458F2" w:rsidRDefault="004458F2" w:rsidP="004458F2">
      <w:pPr>
        <w:jc w:val="both"/>
      </w:pPr>
      <w:r w:rsidRPr="004458F2">
        <w:t>Gratuity received by legal representatives of a deceased person XXX Annuity or pension [ N - 26 ] XXX</w:t>
      </w:r>
    </w:p>
    <w:p w14:paraId="7F02B97A" w14:textId="77777777" w:rsidR="004458F2" w:rsidRPr="004458F2" w:rsidRDefault="004458F2" w:rsidP="004458F2">
      <w:pPr>
        <w:jc w:val="both"/>
      </w:pPr>
      <w:r w:rsidRPr="004458F2">
        <w:t>Consideration received for vacating the possession of a property [ N - 27 ] XXX Amount of loan , deposit or gift treated as income XXX</w:t>
      </w:r>
    </w:p>
    <w:p w14:paraId="269288D7" w14:textId="77777777" w:rsidR="004458F2" w:rsidRPr="004458F2" w:rsidRDefault="004458F2" w:rsidP="004458F2">
      <w:pPr>
        <w:jc w:val="both"/>
      </w:pPr>
      <w:r w:rsidRPr="004458F2">
        <w:t>Income of shareholder from receipt of bonus shares [ N - 28 ] XXX</w:t>
      </w:r>
    </w:p>
    <w:p w14:paraId="5E985BF9" w14:textId="77777777" w:rsidR="004458F2" w:rsidRPr="004458F2" w:rsidRDefault="004458F2" w:rsidP="004458F2">
      <w:pPr>
        <w:jc w:val="both"/>
      </w:pPr>
      <w:r w:rsidRPr="004458F2">
        <w:t>Sale of irrigation water XXX Others XXX</w:t>
      </w:r>
    </w:p>
    <w:p w14:paraId="160D3E52" w14:textId="77777777" w:rsidR="004458F2" w:rsidRPr="004458F2" w:rsidRDefault="004458F2" w:rsidP="004458F2">
      <w:pPr>
        <w:jc w:val="both"/>
      </w:pPr>
      <w:r w:rsidRPr="004458F2">
        <w:t xml:space="preserve">Total XXX </w:t>
      </w:r>
      <w:proofErr w:type="spellStart"/>
      <w:r w:rsidRPr="004458F2">
        <w:t>XXX</w:t>
      </w:r>
      <w:proofErr w:type="spellEnd"/>
      <w:r w:rsidRPr="004458F2">
        <w:t xml:space="preserve"> Less : Admissible deductions , if any [ N - 29 ] XXX</w:t>
      </w:r>
    </w:p>
    <w:p w14:paraId="151C819F" w14:textId="77777777" w:rsidR="004458F2" w:rsidRPr="004458F2" w:rsidRDefault="004458F2" w:rsidP="004458F2">
      <w:pPr>
        <w:jc w:val="both"/>
      </w:pPr>
      <w:r w:rsidRPr="004458F2">
        <w:t>TOTAL INCOME XXX</w:t>
      </w:r>
    </w:p>
    <w:p w14:paraId="01A55C39" w14:textId="77777777" w:rsidR="004458F2" w:rsidRPr="004458F2" w:rsidRDefault="004458F2" w:rsidP="004458F2">
      <w:pPr>
        <w:jc w:val="both"/>
      </w:pPr>
      <w:r w:rsidRPr="004458F2">
        <w:t xml:space="preserve">Less : Deductible Allowance and Other Allowable Deductions : Zakai paid or deducted under the Zakat and </w:t>
      </w:r>
      <w:proofErr w:type="spellStart"/>
      <w:r w:rsidRPr="004458F2">
        <w:t>Ushr</w:t>
      </w:r>
      <w:proofErr w:type="spellEnd"/>
      <w:r w:rsidRPr="004458F2">
        <w:t xml:space="preserve"> Ordinance</w:t>
      </w:r>
    </w:p>
    <w:p w14:paraId="62033D3C" w14:textId="6285EE60" w:rsidR="00F07FEF" w:rsidRDefault="00F07FEF" w:rsidP="007E71D4">
      <w:pPr>
        <w:jc w:val="both"/>
      </w:pPr>
    </w:p>
    <w:p w14:paraId="5F2677B2" w14:textId="6893908E" w:rsidR="00540564" w:rsidRPr="00540564" w:rsidRDefault="00540564" w:rsidP="00540564">
      <w:pPr>
        <w:jc w:val="both"/>
        <w:rPr>
          <w:b/>
          <w:bCs/>
        </w:rPr>
      </w:pPr>
      <w:r w:rsidRPr="00540564">
        <w:rPr>
          <w:b/>
          <w:bCs/>
        </w:rPr>
        <w:t>Synopsis of Taxes</w:t>
      </w:r>
      <w:r w:rsidR="00E23973">
        <w:rPr>
          <w:b/>
          <w:bCs/>
        </w:rPr>
        <w:t xml:space="preserve">                             </w:t>
      </w:r>
      <w:r w:rsidRPr="00540564">
        <w:rPr>
          <w:b/>
          <w:bCs/>
        </w:rPr>
        <w:t xml:space="preserve"> Questions &amp; Answers </w:t>
      </w:r>
      <w:r w:rsidR="00E23973">
        <w:rPr>
          <w:b/>
          <w:bCs/>
        </w:rPr>
        <w:t>–</w:t>
      </w:r>
      <w:r w:rsidRPr="00540564">
        <w:rPr>
          <w:b/>
          <w:bCs/>
        </w:rPr>
        <w:t xml:space="preserve"> Individuals</w:t>
      </w:r>
      <w:r w:rsidR="00E23973">
        <w:rPr>
          <w:b/>
          <w:bCs/>
        </w:rPr>
        <w:t xml:space="preserve">                                     </w:t>
      </w:r>
      <w:r w:rsidRPr="00540564">
        <w:rPr>
          <w:b/>
          <w:bCs/>
        </w:rPr>
        <w:t xml:space="preserve"> [ 39-616 )</w:t>
      </w:r>
    </w:p>
    <w:p w14:paraId="61CACC71" w14:textId="77777777" w:rsidR="00540564" w:rsidRPr="00540564" w:rsidRDefault="00540564" w:rsidP="00540564">
      <w:pPr>
        <w:jc w:val="both"/>
      </w:pPr>
      <w:r w:rsidRPr="00540564">
        <w:t xml:space="preserve">                      Contribution to Workers Welfare Fund                                                                                                   XXX</w:t>
      </w:r>
    </w:p>
    <w:p w14:paraId="3C11F0A7" w14:textId="77777777" w:rsidR="00540564" w:rsidRPr="00540564" w:rsidRDefault="00540564" w:rsidP="00540564">
      <w:pPr>
        <w:jc w:val="both"/>
      </w:pPr>
    </w:p>
    <w:p w14:paraId="174A1C33" w14:textId="77777777" w:rsidR="00540564" w:rsidRPr="00540564" w:rsidRDefault="00540564" w:rsidP="00540564">
      <w:pPr>
        <w:jc w:val="both"/>
      </w:pPr>
      <w:r w:rsidRPr="00540564">
        <w:t xml:space="preserve">                      Contribution towards Worker's Participation Fund                                                                                       XXX</w:t>
      </w:r>
    </w:p>
    <w:p w14:paraId="112888BA" w14:textId="77777777" w:rsidR="00540564" w:rsidRPr="00540564" w:rsidRDefault="00540564" w:rsidP="00540564">
      <w:pPr>
        <w:jc w:val="both"/>
      </w:pPr>
    </w:p>
    <w:p w14:paraId="5B1203E3" w14:textId="77777777" w:rsidR="00540564" w:rsidRPr="00540564" w:rsidRDefault="00540564" w:rsidP="00540564">
      <w:pPr>
        <w:jc w:val="both"/>
      </w:pPr>
      <w:r w:rsidRPr="00540564">
        <w:t xml:space="preserve">                      Tuition fee paid for education of children [ N - 30 ]                                                                                  XXX</w:t>
      </w:r>
    </w:p>
    <w:p w14:paraId="5D2BFDC5" w14:textId="77777777" w:rsidR="00540564" w:rsidRPr="00540564" w:rsidRDefault="00540564" w:rsidP="00540564">
      <w:pPr>
        <w:jc w:val="both"/>
      </w:pPr>
    </w:p>
    <w:p w14:paraId="7BB35464" w14:textId="77777777" w:rsidR="00540564" w:rsidRPr="00540564" w:rsidRDefault="00540564" w:rsidP="00540564">
      <w:pPr>
        <w:jc w:val="both"/>
      </w:pPr>
      <w:r w:rsidRPr="00540564">
        <w:lastRenderedPageBreak/>
        <w:t xml:space="preserve">                      Donations to any Relief Fund established by the Government                                                                             XXX</w:t>
      </w:r>
    </w:p>
    <w:p w14:paraId="29B97AC3" w14:textId="77777777" w:rsidR="00540564" w:rsidRPr="00540564" w:rsidRDefault="00540564" w:rsidP="00540564">
      <w:pPr>
        <w:jc w:val="both"/>
      </w:pPr>
    </w:p>
    <w:p w14:paraId="4BA75D30" w14:textId="77777777" w:rsidR="00540564" w:rsidRPr="00540564" w:rsidRDefault="00540564" w:rsidP="00540564">
      <w:pPr>
        <w:jc w:val="both"/>
      </w:pPr>
      <w:r w:rsidRPr="00540564">
        <w:t xml:space="preserve">                      Others                                                                                                                                 XXX                                                                                </w:t>
      </w:r>
      <w:proofErr w:type="spellStart"/>
      <w:r w:rsidRPr="00540564">
        <w:t>XXX</w:t>
      </w:r>
      <w:proofErr w:type="spellEnd"/>
    </w:p>
    <w:p w14:paraId="6EAEC5D0" w14:textId="77777777" w:rsidR="00540564" w:rsidRPr="00540564" w:rsidRDefault="00540564" w:rsidP="00540564">
      <w:pPr>
        <w:jc w:val="both"/>
      </w:pPr>
      <w:r w:rsidRPr="00540564">
        <w:t>ACTUALLY TAXABLE INCOME XXX</w:t>
      </w:r>
    </w:p>
    <w:p w14:paraId="41E7B26D" w14:textId="77777777" w:rsidR="00540564" w:rsidRPr="00540564" w:rsidRDefault="00540564" w:rsidP="00540564">
      <w:pPr>
        <w:jc w:val="both"/>
      </w:pPr>
      <w:r w:rsidRPr="00540564">
        <w:t>Add : Incomes included for rate purposes only :</w:t>
      </w:r>
    </w:p>
    <w:p w14:paraId="70B4CECB" w14:textId="77777777" w:rsidR="00540564" w:rsidRPr="00540564" w:rsidRDefault="00540564" w:rsidP="00540564">
      <w:pPr>
        <w:jc w:val="both"/>
      </w:pPr>
      <w:r w:rsidRPr="00540564">
        <w:t xml:space="preserve">                      Share of profit from AOP [ N - 31 ]                                                                                                    XXX</w:t>
      </w:r>
    </w:p>
    <w:p w14:paraId="636E41B9" w14:textId="77777777" w:rsidR="00540564" w:rsidRPr="00540564" w:rsidRDefault="00540564" w:rsidP="00540564">
      <w:pPr>
        <w:jc w:val="both"/>
      </w:pPr>
    </w:p>
    <w:p w14:paraId="17DC3957" w14:textId="77777777" w:rsidR="00540564" w:rsidRPr="00540564" w:rsidRDefault="00540564" w:rsidP="00540564">
      <w:pPr>
        <w:jc w:val="both"/>
      </w:pPr>
      <w:r w:rsidRPr="00540564">
        <w:t xml:space="preserve">                      Any other exempted income [ N - 32 ]                                                                                                   XXX                                                                                </w:t>
      </w:r>
      <w:proofErr w:type="spellStart"/>
      <w:r w:rsidRPr="00540564">
        <w:t>XXX</w:t>
      </w:r>
      <w:proofErr w:type="spellEnd"/>
    </w:p>
    <w:p w14:paraId="76907DFE" w14:textId="77777777" w:rsidR="00540564" w:rsidRPr="00540564" w:rsidRDefault="00540564" w:rsidP="00540564">
      <w:pPr>
        <w:jc w:val="both"/>
      </w:pPr>
      <w:r w:rsidRPr="00540564">
        <w:t>Taxable Income for Rate Purposes XXX</w:t>
      </w:r>
    </w:p>
    <w:p w14:paraId="203E6CBD" w14:textId="77777777" w:rsidR="00540564" w:rsidRPr="00540564" w:rsidRDefault="00540564" w:rsidP="00540564">
      <w:pPr>
        <w:jc w:val="both"/>
      </w:pPr>
      <w:r w:rsidRPr="00540564">
        <w:t>COMPUTATION OF TAX LIABILITY</w:t>
      </w:r>
    </w:p>
    <w:p w14:paraId="15DE650E" w14:textId="77777777" w:rsidR="00540564" w:rsidRPr="00540564" w:rsidRDefault="00540564" w:rsidP="00540564">
      <w:pPr>
        <w:jc w:val="both"/>
      </w:pPr>
      <w:r w:rsidRPr="00540564">
        <w:t>Tax on taxable income as per rates given in First Schedule XXX Less . Tax credit in respect of incomes included for rate purposes [ N - 33 ]</w:t>
      </w:r>
    </w:p>
    <w:p w14:paraId="0FD78E20" w14:textId="77777777" w:rsidR="00540564" w:rsidRPr="00540564" w:rsidRDefault="00540564" w:rsidP="00540564">
      <w:pPr>
        <w:jc w:val="both"/>
      </w:pPr>
      <w:r w:rsidRPr="00540564">
        <w:t xml:space="preserve">                                                                                                                                                                                                                                                XXX</w:t>
      </w:r>
    </w:p>
    <w:p w14:paraId="5B741267" w14:textId="77777777" w:rsidR="00540564" w:rsidRPr="00540564" w:rsidRDefault="00540564" w:rsidP="00540564">
      <w:pPr>
        <w:jc w:val="both"/>
      </w:pPr>
      <w:r w:rsidRPr="00540564">
        <w:t>Tax on actually taxable income XXX</w:t>
      </w:r>
    </w:p>
    <w:p w14:paraId="0EF2DCC7" w14:textId="77777777" w:rsidR="00540564" w:rsidRPr="00540564" w:rsidRDefault="00540564" w:rsidP="00540564">
      <w:pPr>
        <w:jc w:val="both"/>
      </w:pPr>
      <w:r w:rsidRPr="00540564">
        <w:t>Less Foreign tax credit [ N - 34 ] XXX</w:t>
      </w:r>
    </w:p>
    <w:p w14:paraId="160C6C3A" w14:textId="77777777" w:rsidR="00540564" w:rsidRPr="00540564" w:rsidRDefault="00540564" w:rsidP="00540564">
      <w:pPr>
        <w:jc w:val="both"/>
      </w:pPr>
      <w:r w:rsidRPr="00540564">
        <w:t xml:space="preserve">                                                                                                                                                                                                                                                XXX</w:t>
      </w:r>
    </w:p>
    <w:p w14:paraId="75A0ADCE" w14:textId="77777777" w:rsidR="00540564" w:rsidRPr="00540564" w:rsidRDefault="00540564" w:rsidP="00540564">
      <w:pPr>
        <w:jc w:val="both"/>
      </w:pPr>
      <w:r w:rsidRPr="00540564">
        <w:t xml:space="preserve">Less Tax credits for donations , investments , </w:t>
      </w:r>
      <w:proofErr w:type="spellStart"/>
      <w:r w:rsidRPr="00540564">
        <w:t>etc</w:t>
      </w:r>
      <w:proofErr w:type="spellEnd"/>
      <w:r w:rsidRPr="00540564">
        <w:t xml:space="preserve"> .: [ N - 35 ]</w:t>
      </w:r>
    </w:p>
    <w:p w14:paraId="3038B5A4" w14:textId="77777777" w:rsidR="00540564" w:rsidRPr="00540564" w:rsidRDefault="00540564" w:rsidP="00540564">
      <w:pPr>
        <w:jc w:val="both"/>
      </w:pPr>
      <w:r w:rsidRPr="00540564">
        <w:t xml:space="preserve">                      E )                        Charitable donations [ N - 361                                                                              XXX</w:t>
      </w:r>
    </w:p>
    <w:p w14:paraId="0A9D2D86" w14:textId="77777777" w:rsidR="00540564" w:rsidRPr="00540564" w:rsidRDefault="00540564" w:rsidP="00540564">
      <w:pPr>
        <w:jc w:val="both"/>
      </w:pPr>
    </w:p>
    <w:p w14:paraId="4AE81218" w14:textId="77777777" w:rsidR="00540564" w:rsidRPr="00540564" w:rsidRDefault="00540564" w:rsidP="00540564">
      <w:pPr>
        <w:jc w:val="both"/>
      </w:pPr>
      <w:r w:rsidRPr="00540564">
        <w:t xml:space="preserve">                      b )                        Contribution towards approved pension </w:t>
      </w:r>
      <w:proofErr w:type="spellStart"/>
      <w:r w:rsidRPr="00540564">
        <w:t>funu</w:t>
      </w:r>
      <w:proofErr w:type="spellEnd"/>
      <w:r w:rsidRPr="00540564">
        <w:t xml:space="preserve"> .                                                                XXX</w:t>
      </w:r>
    </w:p>
    <w:p w14:paraId="440B0733" w14:textId="77777777" w:rsidR="00540564" w:rsidRPr="00540564" w:rsidRDefault="00540564" w:rsidP="00540564">
      <w:pPr>
        <w:jc w:val="both"/>
      </w:pPr>
    </w:p>
    <w:p w14:paraId="761FF941" w14:textId="77777777" w:rsidR="00540564" w:rsidRPr="00540564" w:rsidRDefault="00540564" w:rsidP="00540564">
      <w:pPr>
        <w:jc w:val="both"/>
      </w:pPr>
      <w:r w:rsidRPr="00540564">
        <w:lastRenderedPageBreak/>
        <w:t xml:space="preserve">                                                 Employment generation by manufacturers                                                                      XXX</w:t>
      </w:r>
    </w:p>
    <w:p w14:paraId="43AA28A0" w14:textId="77777777" w:rsidR="00540564" w:rsidRPr="00540564" w:rsidRDefault="00540564" w:rsidP="00540564">
      <w:pPr>
        <w:jc w:val="both"/>
      </w:pPr>
    </w:p>
    <w:p w14:paraId="71E55F42" w14:textId="77777777" w:rsidR="00540564" w:rsidRPr="00540564" w:rsidRDefault="00540564" w:rsidP="00540564">
      <w:pPr>
        <w:jc w:val="both"/>
      </w:pPr>
      <w:r w:rsidRPr="00540564">
        <w:t xml:space="preserve">                      d )                        Point of sale machine                                                                                       XXX                                                                                </w:t>
      </w:r>
      <w:proofErr w:type="spellStart"/>
      <w:r w:rsidRPr="00540564">
        <w:t>XXX</w:t>
      </w:r>
      <w:proofErr w:type="spellEnd"/>
    </w:p>
    <w:p w14:paraId="07845EB7" w14:textId="77777777" w:rsidR="00540564" w:rsidRPr="00540564" w:rsidRDefault="00540564" w:rsidP="00540564">
      <w:pPr>
        <w:jc w:val="both"/>
      </w:pPr>
      <w:r w:rsidRPr="00540564">
        <w:t>Gross Tax XXX</w:t>
      </w:r>
    </w:p>
    <w:p w14:paraId="7C325025" w14:textId="77777777" w:rsidR="00540564" w:rsidRPr="00540564" w:rsidRDefault="00540564" w:rsidP="00540564">
      <w:pPr>
        <w:jc w:val="both"/>
      </w:pPr>
      <w:r w:rsidRPr="00540564">
        <w:t>Less : Reduction in case of Teachers &amp; Researchers [ N - 37 ] XXX</w:t>
      </w:r>
    </w:p>
    <w:p w14:paraId="31398817" w14:textId="77777777" w:rsidR="00540564" w:rsidRPr="00540564" w:rsidRDefault="00540564" w:rsidP="00540564">
      <w:pPr>
        <w:jc w:val="both"/>
      </w:pPr>
      <w:r w:rsidRPr="00540564">
        <w:t>Total Tax XXX</w:t>
      </w:r>
    </w:p>
    <w:p w14:paraId="07269C85" w14:textId="77777777" w:rsidR="00540564" w:rsidRPr="00540564" w:rsidRDefault="00540564" w:rsidP="00540564">
      <w:pPr>
        <w:jc w:val="both"/>
      </w:pPr>
      <w:r w:rsidRPr="00540564">
        <w:t>Add : Default surcharge u / s 205 , if any XXX</w:t>
      </w:r>
    </w:p>
    <w:p w14:paraId="6F4F5CB3" w14:textId="77777777" w:rsidR="00540564" w:rsidRPr="00540564" w:rsidRDefault="00540564" w:rsidP="00540564">
      <w:pPr>
        <w:jc w:val="both"/>
      </w:pPr>
      <w:r w:rsidRPr="00540564">
        <w:t>Tax liability under Normal Tax Regime ( NTR ) XXX</w:t>
      </w:r>
    </w:p>
    <w:p w14:paraId="52A43CAE" w14:textId="77777777" w:rsidR="00540564" w:rsidRPr="00540564" w:rsidRDefault="00540564" w:rsidP="00540564">
      <w:pPr>
        <w:jc w:val="both"/>
      </w:pPr>
      <w:r w:rsidRPr="00540564">
        <w:t xml:space="preserve">Add : Tax on any </w:t>
      </w:r>
      <w:proofErr w:type="spellStart"/>
      <w:r w:rsidRPr="00540564">
        <w:t>othe</w:t>
      </w:r>
      <w:proofErr w:type="spellEnd"/>
      <w:r w:rsidRPr="00540564">
        <w:t xml:space="preserve"> income taxable as a separate block [ N - 38 ] XXX</w:t>
      </w:r>
    </w:p>
    <w:p w14:paraId="01B8D095" w14:textId="77777777" w:rsidR="00540564" w:rsidRPr="00540564" w:rsidRDefault="00540564" w:rsidP="00540564">
      <w:pPr>
        <w:jc w:val="both"/>
      </w:pPr>
      <w:r w:rsidRPr="00540564">
        <w:t xml:space="preserve">Total tax </w:t>
      </w:r>
      <w:proofErr w:type="spellStart"/>
      <w:r w:rsidRPr="00540564">
        <w:t>liablilty</w:t>
      </w:r>
      <w:proofErr w:type="spellEnd"/>
      <w:r w:rsidRPr="00540564">
        <w:t xml:space="preserve"> XXX</w:t>
      </w:r>
    </w:p>
    <w:p w14:paraId="2A2690CA" w14:textId="77777777" w:rsidR="00540564" w:rsidRPr="00540564" w:rsidRDefault="00540564" w:rsidP="00540564">
      <w:pPr>
        <w:jc w:val="both"/>
      </w:pPr>
      <w:r w:rsidRPr="00540564">
        <w:t>Less : a ) Tax deducted or collected at source ( Adjustable ) XXX</w:t>
      </w:r>
    </w:p>
    <w:p w14:paraId="248D52C1" w14:textId="77777777" w:rsidR="00540564" w:rsidRPr="00540564" w:rsidRDefault="00540564" w:rsidP="00540564">
      <w:pPr>
        <w:jc w:val="both"/>
      </w:pPr>
      <w:r w:rsidRPr="00540564">
        <w:t xml:space="preserve">                                b )              Tax collected from other persons on behalf of taxpayer                                                      XXX</w:t>
      </w:r>
    </w:p>
    <w:p w14:paraId="5CAC7786" w14:textId="77777777" w:rsidR="00540564" w:rsidRPr="00540564" w:rsidRDefault="00540564" w:rsidP="00540564">
      <w:pPr>
        <w:jc w:val="both"/>
      </w:pPr>
    </w:p>
    <w:p w14:paraId="5F723F79" w14:textId="77777777" w:rsidR="00540564" w:rsidRPr="00540564" w:rsidRDefault="00540564" w:rsidP="00540564">
      <w:pPr>
        <w:jc w:val="both"/>
      </w:pPr>
      <w:r w:rsidRPr="00540564">
        <w:t xml:space="preserve">                                c )              Tax paid in advance u / s 147                                                                               XXX</w:t>
      </w:r>
    </w:p>
    <w:p w14:paraId="3CF9DF19" w14:textId="77777777" w:rsidR="00540564" w:rsidRPr="00540564" w:rsidRDefault="00540564" w:rsidP="00540564">
      <w:pPr>
        <w:jc w:val="both"/>
      </w:pPr>
    </w:p>
    <w:p w14:paraId="58F08943" w14:textId="77777777" w:rsidR="00540564" w:rsidRPr="00540564" w:rsidRDefault="00540564" w:rsidP="00540564">
      <w:pPr>
        <w:jc w:val="both"/>
      </w:pPr>
      <w:r w:rsidRPr="00540564">
        <w:t xml:space="preserve">                                d )              Refund determined by Tax Department , if any                                                                XXX                                                                                </w:t>
      </w:r>
      <w:proofErr w:type="spellStart"/>
      <w:r w:rsidRPr="00540564">
        <w:t>XXX</w:t>
      </w:r>
      <w:proofErr w:type="spellEnd"/>
    </w:p>
    <w:p w14:paraId="1ECEBE9C" w14:textId="77777777" w:rsidR="00540564" w:rsidRPr="00540564" w:rsidRDefault="00540564" w:rsidP="00540564">
      <w:pPr>
        <w:jc w:val="both"/>
      </w:pPr>
      <w:r w:rsidRPr="00540564">
        <w:t>Net Tax Payable / ( Refundable ) XXX</w:t>
      </w:r>
    </w:p>
    <w:p w14:paraId="7C733664" w14:textId="77777777" w:rsidR="00540564" w:rsidRPr="00540564" w:rsidRDefault="00540564" w:rsidP="00540564">
      <w:pPr>
        <w:jc w:val="both"/>
      </w:pPr>
      <w:r w:rsidRPr="00540564">
        <w:t>NOTES :</w:t>
      </w:r>
    </w:p>
    <w:p w14:paraId="6AFAA4B8" w14:textId="77777777" w:rsidR="00540564" w:rsidRPr="00540564" w:rsidRDefault="00540564" w:rsidP="00540564">
      <w:pPr>
        <w:jc w:val="both"/>
      </w:pPr>
      <w:r w:rsidRPr="00540564">
        <w:t xml:space="preserve">                                                                                                                                            N - 1 As the provision regarding taxability and tax rates are different in case of different classes of</w:t>
      </w:r>
    </w:p>
    <w:p w14:paraId="2C8E1391" w14:textId="77777777" w:rsidR="00540564" w:rsidRPr="00540564" w:rsidRDefault="00540564" w:rsidP="00540564">
      <w:pPr>
        <w:jc w:val="both"/>
      </w:pPr>
      <w:r w:rsidRPr="00540564">
        <w:t xml:space="preserve">                                                                                                                                            taxpayers , so the distinction is necessary . The individuals are further classified into ' Salaried '</w:t>
      </w:r>
    </w:p>
    <w:p w14:paraId="61916ABB" w14:textId="77777777" w:rsidR="00540564" w:rsidRPr="00540564" w:rsidRDefault="00540564" w:rsidP="00540564">
      <w:pPr>
        <w:jc w:val="both"/>
      </w:pPr>
      <w:r w:rsidRPr="00540564">
        <w:t xml:space="preserve">                                                                                                                                            and ' Non - </w:t>
      </w:r>
      <w:proofErr w:type="spellStart"/>
      <w:r w:rsidRPr="00540564">
        <w:t>Saried</w:t>
      </w:r>
      <w:proofErr w:type="spellEnd"/>
      <w:r w:rsidRPr="00540564">
        <w:t xml:space="preserve"> " .</w:t>
      </w:r>
    </w:p>
    <w:p w14:paraId="22B86599" w14:textId="77777777" w:rsidR="00540564" w:rsidRPr="00540564" w:rsidRDefault="00540564" w:rsidP="00540564">
      <w:pPr>
        <w:jc w:val="both"/>
      </w:pPr>
    </w:p>
    <w:p w14:paraId="171E5402" w14:textId="77777777" w:rsidR="00540564" w:rsidRPr="00540564" w:rsidRDefault="00540564" w:rsidP="00540564">
      <w:pPr>
        <w:jc w:val="both"/>
      </w:pPr>
      <w:r w:rsidRPr="00540564">
        <w:t xml:space="preserve">                      For tax rate purposes , companies may be classified as</w:t>
      </w:r>
    </w:p>
    <w:p w14:paraId="018997C3" w14:textId="77777777" w:rsidR="00540564" w:rsidRPr="00540564" w:rsidRDefault="00540564" w:rsidP="00540564">
      <w:pPr>
        <w:jc w:val="both"/>
      </w:pPr>
    </w:p>
    <w:p w14:paraId="168FCED0" w14:textId="77777777" w:rsidR="00540564" w:rsidRPr="00540564" w:rsidRDefault="00540564" w:rsidP="00540564">
      <w:pPr>
        <w:jc w:val="both"/>
      </w:pPr>
      <w:r w:rsidRPr="00540564">
        <w:t xml:space="preserve">                      12                         Banking companies ;</w:t>
      </w:r>
    </w:p>
    <w:p w14:paraId="25FDB32B" w14:textId="77777777" w:rsidR="00540564" w:rsidRPr="00540564" w:rsidRDefault="00540564" w:rsidP="00540564">
      <w:pPr>
        <w:jc w:val="both"/>
      </w:pPr>
    </w:p>
    <w:p w14:paraId="10CF410B" w14:textId="77777777" w:rsidR="00540564" w:rsidRPr="00540564" w:rsidRDefault="00540564" w:rsidP="00540564">
      <w:pPr>
        <w:jc w:val="both"/>
      </w:pPr>
      <w:r w:rsidRPr="00540564">
        <w:t xml:space="preserve">                      ii )                       Small companies , and</w:t>
      </w:r>
    </w:p>
    <w:p w14:paraId="79FEF89B" w14:textId="77777777" w:rsidR="00540564" w:rsidRPr="00540564" w:rsidRDefault="00540564" w:rsidP="00540564">
      <w:pPr>
        <w:jc w:val="both"/>
      </w:pPr>
    </w:p>
    <w:p w14:paraId="45943DF1" w14:textId="77777777" w:rsidR="00540564" w:rsidRPr="00540564" w:rsidRDefault="00540564" w:rsidP="00540564">
      <w:pPr>
        <w:jc w:val="both"/>
      </w:pPr>
      <w:r w:rsidRPr="00540564">
        <w:t xml:space="preserve">                      iii ) Any other companies .</w:t>
      </w:r>
    </w:p>
    <w:p w14:paraId="631930DF" w14:textId="77777777" w:rsidR="00540564" w:rsidRPr="00540564" w:rsidRDefault="00540564" w:rsidP="00540564">
      <w:pPr>
        <w:jc w:val="both"/>
      </w:pPr>
    </w:p>
    <w:p w14:paraId="5874D18C" w14:textId="77777777" w:rsidR="00540564" w:rsidRPr="00540564" w:rsidRDefault="00540564" w:rsidP="00540564">
      <w:pPr>
        <w:jc w:val="both"/>
      </w:pPr>
      <w:r w:rsidRPr="00540564">
        <w:t xml:space="preserve">                                                                                                                                                   N - 2 In case of government employees , leave </w:t>
      </w:r>
      <w:proofErr w:type="spellStart"/>
      <w:r w:rsidRPr="00540564">
        <w:t>prepatory</w:t>
      </w:r>
      <w:proofErr w:type="spellEnd"/>
      <w:r w:rsidRPr="00540564">
        <w:t xml:space="preserve"> to retirement ( LPR ) will be exempt </w:t>
      </w:r>
      <w:proofErr w:type="spellStart"/>
      <w:r w:rsidRPr="00540564">
        <w:t>fro</w:t>
      </w:r>
      <w:proofErr w:type="spellEnd"/>
    </w:p>
    <w:p w14:paraId="1497CF57" w14:textId="77777777" w:rsidR="00540564" w:rsidRPr="00540564" w:rsidRDefault="00540564" w:rsidP="00540564">
      <w:pPr>
        <w:jc w:val="both"/>
      </w:pPr>
      <w:r w:rsidRPr="00540564">
        <w:t xml:space="preserve">                                                                                                                                                   tax . Encashment of all other types of leaves is taxable . Leave encashment by private sector</w:t>
      </w:r>
    </w:p>
    <w:p w14:paraId="1EF9EA2A" w14:textId="77777777" w:rsidR="00540564" w:rsidRPr="00540564" w:rsidRDefault="00540564" w:rsidP="00540564">
      <w:pPr>
        <w:jc w:val="both"/>
      </w:pPr>
      <w:r w:rsidRPr="00540564">
        <w:t xml:space="preserve">                                                                                                                                                   employees is taxable .</w:t>
      </w:r>
    </w:p>
    <w:p w14:paraId="2F41E100" w14:textId="77777777" w:rsidR="00540564" w:rsidRPr="00540564" w:rsidRDefault="00540564" w:rsidP="00540564">
      <w:pPr>
        <w:jc w:val="both"/>
        <w:rPr>
          <w:rStyle w:val="Hyperlink"/>
          <w:b/>
          <w:bCs/>
        </w:rPr>
      </w:pPr>
      <w:r w:rsidRPr="00540564">
        <w:rPr>
          <w:b/>
          <w:bCs/>
        </w:rPr>
        <w:fldChar w:fldCharType="begin"/>
      </w:r>
      <w:r w:rsidRPr="00540564">
        <w:rPr>
          <w:b/>
          <w:bCs/>
        </w:rPr>
        <w:instrText>HYPERLINK "https://lh3.googleusercontent.com/gg/AN12HXT-veooxC7wMCjcWaDCRh2K4ypAuhdR2BgYagGGNNheFcr59kKZtYoDr0-ymzPafeGJf4KhcQY2c4v1KRM_ZT80f7uaHnTwmt1fL_RvHxGAbkVzTfuXweuqvxIY63ruxDipfWH61QLRiPTzjzf_UjHdHm-1wJR6-2emHuSvon1cd7hNoVEh0Fa-DDKQ27o4i_irRDBDR82fGrnk3xK-o1jAXxM8BBX5SQ5ZQaD3mM2ot7jSKLH4MIvwFJF2NqBJgxWcFEzo68pIjbfpX2S9ccjVjOJANidRWQ" \t "_blank"</w:instrText>
      </w:r>
      <w:r w:rsidRPr="00540564">
        <w:rPr>
          <w:b/>
          <w:bCs/>
        </w:rPr>
      </w:r>
      <w:r w:rsidRPr="00540564">
        <w:rPr>
          <w:b/>
          <w:bCs/>
        </w:rPr>
        <w:fldChar w:fldCharType="separate"/>
      </w:r>
    </w:p>
    <w:p w14:paraId="25D8F900" w14:textId="0D29A1D0" w:rsidR="005A5E29" w:rsidRPr="00A05224" w:rsidRDefault="00540564" w:rsidP="005A5E29">
      <w:pPr>
        <w:jc w:val="both"/>
        <w:rPr>
          <w:b/>
          <w:bCs/>
        </w:rPr>
      </w:pPr>
      <w:r w:rsidRPr="00540564">
        <w:rPr>
          <w:b/>
          <w:bCs/>
        </w:rPr>
        <w:fldChar w:fldCharType="end"/>
      </w:r>
      <w:r w:rsidR="005A5E29" w:rsidRPr="00A05224">
        <w:rPr>
          <w:b/>
          <w:bCs/>
        </w:rPr>
        <w:t xml:space="preserve">Synopsis of Taxes </w:t>
      </w:r>
      <w:r w:rsidR="00A05224">
        <w:rPr>
          <w:b/>
          <w:bCs/>
        </w:rPr>
        <w:t xml:space="preserve">                           </w:t>
      </w:r>
      <w:r w:rsidR="005A5E29" w:rsidRPr="00A05224">
        <w:rPr>
          <w:b/>
          <w:bCs/>
        </w:rPr>
        <w:t xml:space="preserve">Questions &amp; Answers </w:t>
      </w:r>
      <w:r w:rsidR="00A05224">
        <w:rPr>
          <w:b/>
          <w:bCs/>
        </w:rPr>
        <w:t>–</w:t>
      </w:r>
      <w:r w:rsidR="005A5E29" w:rsidRPr="00A05224">
        <w:rPr>
          <w:b/>
          <w:bCs/>
        </w:rPr>
        <w:t xml:space="preserve"> Individuals</w:t>
      </w:r>
      <w:r w:rsidR="00A05224">
        <w:rPr>
          <w:b/>
          <w:bCs/>
        </w:rPr>
        <w:t xml:space="preserve">                               </w:t>
      </w:r>
      <w:r w:rsidR="005A5E29" w:rsidRPr="00A05224">
        <w:rPr>
          <w:b/>
          <w:bCs/>
        </w:rPr>
        <w:t xml:space="preserve"> [ 39-616 )</w:t>
      </w:r>
    </w:p>
    <w:p w14:paraId="0FD52987" w14:textId="7A6EBDBF" w:rsidR="005A5E29" w:rsidRPr="005A5E29" w:rsidRDefault="005A5E29" w:rsidP="00A05224">
      <w:pPr>
        <w:jc w:val="both"/>
      </w:pPr>
      <w:r w:rsidRPr="005A5E29">
        <w:t>Contribution to Workers Welfare Fund                                                                                                   XXX</w:t>
      </w:r>
    </w:p>
    <w:p w14:paraId="7FA6E02E" w14:textId="77777777" w:rsidR="005A5E29" w:rsidRPr="005A5E29" w:rsidRDefault="005A5E29" w:rsidP="00A05224">
      <w:pPr>
        <w:jc w:val="both"/>
      </w:pPr>
    </w:p>
    <w:p w14:paraId="3FF33122" w14:textId="057246CB" w:rsidR="005A5E29" w:rsidRPr="005A5E29" w:rsidRDefault="005A5E29" w:rsidP="00A05224">
      <w:pPr>
        <w:jc w:val="both"/>
      </w:pPr>
      <w:r w:rsidRPr="005A5E29">
        <w:t>Contribution towards Worker's Participation Fund                                                                                       XXX</w:t>
      </w:r>
    </w:p>
    <w:p w14:paraId="6FB0B8E5" w14:textId="77777777" w:rsidR="005A5E29" w:rsidRPr="005A5E29" w:rsidRDefault="005A5E29" w:rsidP="00A05224">
      <w:pPr>
        <w:jc w:val="both"/>
      </w:pPr>
    </w:p>
    <w:p w14:paraId="69B21755" w14:textId="0C129DB6" w:rsidR="005A5E29" w:rsidRPr="005A5E29" w:rsidRDefault="005A5E29" w:rsidP="00A05224">
      <w:pPr>
        <w:jc w:val="both"/>
      </w:pPr>
      <w:r w:rsidRPr="005A5E29">
        <w:t>Tuition fee paid for education of children [ N - 30 ]                                                                                  XXX</w:t>
      </w:r>
    </w:p>
    <w:p w14:paraId="703618AE" w14:textId="77777777" w:rsidR="005A5E29" w:rsidRPr="005A5E29" w:rsidRDefault="005A5E29" w:rsidP="00A05224">
      <w:pPr>
        <w:jc w:val="both"/>
      </w:pPr>
    </w:p>
    <w:p w14:paraId="665DAE44" w14:textId="4138F8ED" w:rsidR="005A5E29" w:rsidRPr="005A5E29" w:rsidRDefault="005A5E29" w:rsidP="00A05224">
      <w:pPr>
        <w:jc w:val="both"/>
      </w:pPr>
      <w:r w:rsidRPr="005A5E29">
        <w:t>Donations to any Relief Fund established by the Government                                                                             XXX</w:t>
      </w:r>
    </w:p>
    <w:p w14:paraId="32F345A3" w14:textId="77777777" w:rsidR="005A5E29" w:rsidRPr="005A5E29" w:rsidRDefault="005A5E29" w:rsidP="00A05224">
      <w:pPr>
        <w:jc w:val="both"/>
      </w:pPr>
    </w:p>
    <w:p w14:paraId="39C35D60" w14:textId="41B28393" w:rsidR="005A5E29" w:rsidRPr="005A5E29" w:rsidRDefault="005A5E29" w:rsidP="00A05224">
      <w:pPr>
        <w:jc w:val="both"/>
      </w:pPr>
      <w:r w:rsidRPr="005A5E29">
        <w:t xml:space="preserve">Others                                                                                                                                 XXX                                                                                </w:t>
      </w:r>
      <w:proofErr w:type="spellStart"/>
      <w:r w:rsidRPr="005A5E29">
        <w:t>XXX</w:t>
      </w:r>
      <w:proofErr w:type="spellEnd"/>
    </w:p>
    <w:p w14:paraId="16E1F994" w14:textId="77777777" w:rsidR="005A5E29" w:rsidRPr="005A5E29" w:rsidRDefault="005A5E29" w:rsidP="00A05224">
      <w:pPr>
        <w:jc w:val="both"/>
      </w:pPr>
      <w:r w:rsidRPr="005A5E29">
        <w:lastRenderedPageBreak/>
        <w:t>ACTUALLY TAXABLE INCOME XXX</w:t>
      </w:r>
    </w:p>
    <w:p w14:paraId="7630641A" w14:textId="77777777" w:rsidR="005A5E29" w:rsidRPr="005A5E29" w:rsidRDefault="005A5E29" w:rsidP="00A05224">
      <w:pPr>
        <w:jc w:val="both"/>
      </w:pPr>
      <w:r w:rsidRPr="005A5E29">
        <w:t>Add : Incomes included for rate purposes only :</w:t>
      </w:r>
    </w:p>
    <w:p w14:paraId="397D2245" w14:textId="786E7252" w:rsidR="005A5E29" w:rsidRPr="005A5E29" w:rsidRDefault="005A5E29" w:rsidP="00A05224">
      <w:pPr>
        <w:jc w:val="both"/>
      </w:pPr>
      <w:r w:rsidRPr="005A5E29">
        <w:t>Share of profit from AOP [ N - 31 ]                                                                                                    XXX</w:t>
      </w:r>
    </w:p>
    <w:p w14:paraId="10988F68" w14:textId="77777777" w:rsidR="005A5E29" w:rsidRPr="005A5E29" w:rsidRDefault="005A5E29" w:rsidP="00A05224">
      <w:pPr>
        <w:jc w:val="both"/>
      </w:pPr>
    </w:p>
    <w:p w14:paraId="47C23032" w14:textId="40249E6A" w:rsidR="005A5E29" w:rsidRPr="005A5E29" w:rsidRDefault="005A5E29" w:rsidP="00A05224">
      <w:pPr>
        <w:jc w:val="both"/>
      </w:pPr>
      <w:r w:rsidRPr="005A5E29">
        <w:t xml:space="preserve">Any other exempted income [ N - 32 ]                                                                                                   XXX                                                                                </w:t>
      </w:r>
      <w:proofErr w:type="spellStart"/>
      <w:r w:rsidRPr="005A5E29">
        <w:t>XXX</w:t>
      </w:r>
      <w:proofErr w:type="spellEnd"/>
    </w:p>
    <w:p w14:paraId="7FBFB677" w14:textId="77777777" w:rsidR="005A5E29" w:rsidRPr="005A5E29" w:rsidRDefault="005A5E29" w:rsidP="00A05224">
      <w:pPr>
        <w:jc w:val="both"/>
      </w:pPr>
      <w:r w:rsidRPr="005A5E29">
        <w:t>Taxable Income for Rate Purposes XXX</w:t>
      </w:r>
    </w:p>
    <w:p w14:paraId="78C7FE4B" w14:textId="77777777" w:rsidR="005A5E29" w:rsidRPr="005A5E29" w:rsidRDefault="005A5E29" w:rsidP="00A05224">
      <w:pPr>
        <w:jc w:val="both"/>
      </w:pPr>
      <w:r w:rsidRPr="005A5E29">
        <w:t>COMPUTATION OF TAX LIABILITY</w:t>
      </w:r>
    </w:p>
    <w:p w14:paraId="2B73883F" w14:textId="77777777" w:rsidR="005A5E29" w:rsidRPr="005A5E29" w:rsidRDefault="005A5E29" w:rsidP="00A05224">
      <w:pPr>
        <w:jc w:val="both"/>
      </w:pPr>
      <w:r w:rsidRPr="005A5E29">
        <w:t>Tax on taxable income as per rates given in First Schedule XXX Less . Tax credit in respect of incomes included for rate purposes [ N - 33 ]</w:t>
      </w:r>
    </w:p>
    <w:p w14:paraId="0A3E9C40" w14:textId="57DE0E44" w:rsidR="005A5E29" w:rsidRPr="005A5E29" w:rsidRDefault="005A5E29" w:rsidP="00A05224">
      <w:pPr>
        <w:jc w:val="both"/>
      </w:pPr>
      <w:r w:rsidRPr="005A5E29">
        <w:t>XXX</w:t>
      </w:r>
    </w:p>
    <w:p w14:paraId="1EFD020B" w14:textId="77777777" w:rsidR="005A5E29" w:rsidRPr="005A5E29" w:rsidRDefault="005A5E29" w:rsidP="00A05224">
      <w:pPr>
        <w:jc w:val="both"/>
      </w:pPr>
      <w:r w:rsidRPr="005A5E29">
        <w:t>Tax on actually taxable income XXX</w:t>
      </w:r>
    </w:p>
    <w:p w14:paraId="6B441BB6" w14:textId="77777777" w:rsidR="005A5E29" w:rsidRPr="005A5E29" w:rsidRDefault="005A5E29" w:rsidP="00A05224">
      <w:pPr>
        <w:jc w:val="both"/>
      </w:pPr>
      <w:r w:rsidRPr="005A5E29">
        <w:t>Less Foreign tax credit [ N - 34 ] XXX</w:t>
      </w:r>
    </w:p>
    <w:p w14:paraId="2EE80C68" w14:textId="7CD624A9" w:rsidR="005A5E29" w:rsidRPr="005A5E29" w:rsidRDefault="005A5E29" w:rsidP="00A05224">
      <w:pPr>
        <w:jc w:val="both"/>
      </w:pPr>
      <w:r w:rsidRPr="005A5E29">
        <w:t>XXX</w:t>
      </w:r>
    </w:p>
    <w:p w14:paraId="1730ABDA" w14:textId="77777777" w:rsidR="005A5E29" w:rsidRPr="005A5E29" w:rsidRDefault="005A5E29" w:rsidP="00A05224">
      <w:pPr>
        <w:jc w:val="both"/>
      </w:pPr>
      <w:r w:rsidRPr="005A5E29">
        <w:t xml:space="preserve">Less Tax credits for donations , investments , </w:t>
      </w:r>
      <w:proofErr w:type="spellStart"/>
      <w:r w:rsidRPr="005A5E29">
        <w:t>etc</w:t>
      </w:r>
      <w:proofErr w:type="spellEnd"/>
      <w:r w:rsidRPr="005A5E29">
        <w:t xml:space="preserve"> .: [ N - 35 ]</w:t>
      </w:r>
    </w:p>
    <w:p w14:paraId="413D9B45" w14:textId="3E495F0E" w:rsidR="005A5E29" w:rsidRPr="005A5E29" w:rsidRDefault="005A5E29" w:rsidP="00A05224">
      <w:pPr>
        <w:jc w:val="both"/>
      </w:pPr>
      <w:r w:rsidRPr="005A5E29">
        <w:t>E )                        Charitable donations [ N - 361                                                                              XXX</w:t>
      </w:r>
    </w:p>
    <w:p w14:paraId="737A6E12" w14:textId="77777777" w:rsidR="005A5E29" w:rsidRPr="005A5E29" w:rsidRDefault="005A5E29" w:rsidP="00A05224">
      <w:pPr>
        <w:jc w:val="both"/>
      </w:pPr>
    </w:p>
    <w:p w14:paraId="3ADD97BC" w14:textId="1FD07913" w:rsidR="005A5E29" w:rsidRPr="005A5E29" w:rsidRDefault="005A5E29" w:rsidP="00A05224">
      <w:pPr>
        <w:jc w:val="both"/>
      </w:pPr>
      <w:r w:rsidRPr="005A5E29">
        <w:t xml:space="preserve">b )                        Contribution towards approved pension </w:t>
      </w:r>
      <w:proofErr w:type="spellStart"/>
      <w:r w:rsidRPr="005A5E29">
        <w:t>funu</w:t>
      </w:r>
      <w:proofErr w:type="spellEnd"/>
      <w:r w:rsidRPr="005A5E29">
        <w:t xml:space="preserve"> .                                                                XXX</w:t>
      </w:r>
    </w:p>
    <w:p w14:paraId="6212D00D" w14:textId="77777777" w:rsidR="005A5E29" w:rsidRPr="005A5E29" w:rsidRDefault="005A5E29" w:rsidP="00A05224">
      <w:pPr>
        <w:jc w:val="both"/>
      </w:pPr>
    </w:p>
    <w:p w14:paraId="06C46AE0" w14:textId="1BC19157" w:rsidR="005A5E29" w:rsidRPr="005A5E29" w:rsidRDefault="005A5E29" w:rsidP="00A05224">
      <w:pPr>
        <w:jc w:val="both"/>
      </w:pPr>
      <w:r w:rsidRPr="005A5E29">
        <w:t>Employment generation by manufacturers                                                                      XXX</w:t>
      </w:r>
    </w:p>
    <w:p w14:paraId="3844D949" w14:textId="77777777" w:rsidR="005A5E29" w:rsidRPr="005A5E29" w:rsidRDefault="005A5E29" w:rsidP="00A05224">
      <w:pPr>
        <w:jc w:val="both"/>
      </w:pPr>
    </w:p>
    <w:p w14:paraId="44508B0E" w14:textId="6BF17C5D" w:rsidR="005A5E29" w:rsidRPr="005A5E29" w:rsidRDefault="005A5E29" w:rsidP="00A05224">
      <w:pPr>
        <w:jc w:val="both"/>
      </w:pPr>
      <w:r w:rsidRPr="005A5E29">
        <w:t xml:space="preserve">d )                        Point of sale machine                                                                                       XXX                                                                                </w:t>
      </w:r>
      <w:proofErr w:type="spellStart"/>
      <w:r w:rsidRPr="005A5E29">
        <w:t>XXX</w:t>
      </w:r>
      <w:proofErr w:type="spellEnd"/>
    </w:p>
    <w:p w14:paraId="60F36124" w14:textId="77777777" w:rsidR="005A5E29" w:rsidRPr="005A5E29" w:rsidRDefault="005A5E29" w:rsidP="00A05224">
      <w:pPr>
        <w:jc w:val="both"/>
      </w:pPr>
      <w:r w:rsidRPr="005A5E29">
        <w:t>Gross Tax XXX</w:t>
      </w:r>
    </w:p>
    <w:p w14:paraId="73E27FBC" w14:textId="77777777" w:rsidR="005A5E29" w:rsidRPr="005A5E29" w:rsidRDefault="005A5E29" w:rsidP="00A05224">
      <w:pPr>
        <w:jc w:val="both"/>
      </w:pPr>
      <w:r w:rsidRPr="005A5E29">
        <w:t>Less : Reduction in case of Teachers &amp; Researchers [ N - 37 ] XXX</w:t>
      </w:r>
    </w:p>
    <w:p w14:paraId="534B5172" w14:textId="77777777" w:rsidR="005A5E29" w:rsidRPr="005A5E29" w:rsidRDefault="005A5E29" w:rsidP="00A05224">
      <w:pPr>
        <w:jc w:val="both"/>
      </w:pPr>
      <w:r w:rsidRPr="005A5E29">
        <w:t>Total Tax XXX</w:t>
      </w:r>
    </w:p>
    <w:p w14:paraId="0B806FE3" w14:textId="77777777" w:rsidR="005A5E29" w:rsidRPr="005A5E29" w:rsidRDefault="005A5E29" w:rsidP="00A05224">
      <w:pPr>
        <w:jc w:val="both"/>
      </w:pPr>
      <w:r w:rsidRPr="005A5E29">
        <w:t>Add : Default surcharge u / s 205 , if any XXX</w:t>
      </w:r>
    </w:p>
    <w:p w14:paraId="59511967" w14:textId="77777777" w:rsidR="005A5E29" w:rsidRPr="005A5E29" w:rsidRDefault="005A5E29" w:rsidP="00A05224">
      <w:pPr>
        <w:jc w:val="both"/>
      </w:pPr>
      <w:r w:rsidRPr="005A5E29">
        <w:lastRenderedPageBreak/>
        <w:t>Tax liability under Normal Tax Regime ( NTR ) XXX</w:t>
      </w:r>
    </w:p>
    <w:p w14:paraId="17485844" w14:textId="77777777" w:rsidR="005A5E29" w:rsidRPr="005A5E29" w:rsidRDefault="005A5E29" w:rsidP="00A05224">
      <w:pPr>
        <w:jc w:val="both"/>
      </w:pPr>
      <w:r w:rsidRPr="005A5E29">
        <w:t xml:space="preserve">Add : Tax on any </w:t>
      </w:r>
      <w:proofErr w:type="spellStart"/>
      <w:r w:rsidRPr="005A5E29">
        <w:t>othe</w:t>
      </w:r>
      <w:proofErr w:type="spellEnd"/>
      <w:r w:rsidRPr="005A5E29">
        <w:t xml:space="preserve"> income taxable as a separate block [ N - 38 ] XXX</w:t>
      </w:r>
    </w:p>
    <w:p w14:paraId="4D6EE5FE" w14:textId="77777777" w:rsidR="005A5E29" w:rsidRPr="005A5E29" w:rsidRDefault="005A5E29" w:rsidP="00A05224">
      <w:pPr>
        <w:jc w:val="both"/>
      </w:pPr>
      <w:r w:rsidRPr="005A5E29">
        <w:t xml:space="preserve">Total tax </w:t>
      </w:r>
      <w:proofErr w:type="spellStart"/>
      <w:r w:rsidRPr="005A5E29">
        <w:t>liablilty</w:t>
      </w:r>
      <w:proofErr w:type="spellEnd"/>
      <w:r w:rsidRPr="005A5E29">
        <w:t xml:space="preserve"> XXX</w:t>
      </w:r>
    </w:p>
    <w:p w14:paraId="327A3171" w14:textId="77777777" w:rsidR="005A5E29" w:rsidRPr="005A5E29" w:rsidRDefault="005A5E29" w:rsidP="00A05224">
      <w:pPr>
        <w:jc w:val="both"/>
      </w:pPr>
      <w:r w:rsidRPr="005A5E29">
        <w:t>Less : a ) Tax deducted or collected at source ( Adjustable ) XXX</w:t>
      </w:r>
    </w:p>
    <w:p w14:paraId="14C792AC" w14:textId="2A3CD9BF" w:rsidR="005A5E29" w:rsidRPr="005A5E29" w:rsidRDefault="005A5E29" w:rsidP="00A05224">
      <w:pPr>
        <w:jc w:val="both"/>
      </w:pPr>
      <w:r w:rsidRPr="005A5E29">
        <w:t>b )              Tax collected from other persons on behalf of taxpayer                                                      XXX</w:t>
      </w:r>
    </w:p>
    <w:p w14:paraId="47528310" w14:textId="77777777" w:rsidR="005A5E29" w:rsidRPr="005A5E29" w:rsidRDefault="005A5E29" w:rsidP="00A05224">
      <w:pPr>
        <w:jc w:val="both"/>
      </w:pPr>
    </w:p>
    <w:p w14:paraId="437AC797" w14:textId="7B7A45D5" w:rsidR="005A5E29" w:rsidRPr="005A5E29" w:rsidRDefault="005A5E29" w:rsidP="00A05224">
      <w:pPr>
        <w:jc w:val="both"/>
      </w:pPr>
      <w:r w:rsidRPr="005A5E29">
        <w:t>c )              Tax paid in advance u / s 147                                                                               XXX</w:t>
      </w:r>
    </w:p>
    <w:p w14:paraId="5847D055" w14:textId="77777777" w:rsidR="005A5E29" w:rsidRPr="005A5E29" w:rsidRDefault="005A5E29" w:rsidP="00A05224">
      <w:pPr>
        <w:jc w:val="both"/>
      </w:pPr>
    </w:p>
    <w:p w14:paraId="56103CF8" w14:textId="1CD5E73B" w:rsidR="005A5E29" w:rsidRPr="005A5E29" w:rsidRDefault="005A5E29" w:rsidP="00A05224">
      <w:pPr>
        <w:jc w:val="both"/>
      </w:pPr>
      <w:r w:rsidRPr="005A5E29">
        <w:t xml:space="preserve">d )              Refund determined by Tax Department , if any                                                                XXX                                                                                </w:t>
      </w:r>
      <w:proofErr w:type="spellStart"/>
      <w:r w:rsidRPr="005A5E29">
        <w:t>XXX</w:t>
      </w:r>
      <w:proofErr w:type="spellEnd"/>
    </w:p>
    <w:p w14:paraId="47FFEC1B" w14:textId="77777777" w:rsidR="005A5E29" w:rsidRPr="005A5E29" w:rsidRDefault="005A5E29" w:rsidP="00A05224">
      <w:pPr>
        <w:jc w:val="both"/>
      </w:pPr>
      <w:r w:rsidRPr="005A5E29">
        <w:t>Net Tax Payable / ( Refundable ) XXX</w:t>
      </w:r>
    </w:p>
    <w:p w14:paraId="4011A4DF" w14:textId="77777777" w:rsidR="005A5E29" w:rsidRPr="005A5E29" w:rsidRDefault="005A5E29" w:rsidP="00A05224">
      <w:pPr>
        <w:jc w:val="both"/>
      </w:pPr>
      <w:r w:rsidRPr="005A5E29">
        <w:t>NOTES :</w:t>
      </w:r>
    </w:p>
    <w:p w14:paraId="7FEEC969" w14:textId="551476CF" w:rsidR="005A5E29" w:rsidRPr="005A5E29" w:rsidRDefault="005A5E29" w:rsidP="00A05224">
      <w:pPr>
        <w:jc w:val="both"/>
      </w:pPr>
      <w:r w:rsidRPr="005A5E29">
        <w:t>N - 1 As the provision regarding taxability and tax rates are different in case of different classes of</w:t>
      </w:r>
    </w:p>
    <w:p w14:paraId="06B1CF83" w14:textId="0D1EBBC5" w:rsidR="005A5E29" w:rsidRPr="005A5E29" w:rsidRDefault="005A5E29" w:rsidP="00A05224">
      <w:pPr>
        <w:jc w:val="both"/>
      </w:pPr>
      <w:r w:rsidRPr="005A5E29">
        <w:t>taxpayers , so the distinction is necessary . The individuals are further classified into ' Salaried '</w:t>
      </w:r>
    </w:p>
    <w:p w14:paraId="6E728C8F" w14:textId="6F161C80" w:rsidR="005A5E29" w:rsidRPr="005A5E29" w:rsidRDefault="005A5E29" w:rsidP="00A05224">
      <w:pPr>
        <w:jc w:val="both"/>
      </w:pPr>
      <w:r w:rsidRPr="005A5E29">
        <w:t xml:space="preserve">and ' Non - </w:t>
      </w:r>
      <w:proofErr w:type="spellStart"/>
      <w:r w:rsidRPr="005A5E29">
        <w:t>Saried</w:t>
      </w:r>
      <w:proofErr w:type="spellEnd"/>
      <w:r w:rsidRPr="005A5E29">
        <w:t xml:space="preserve"> " .</w:t>
      </w:r>
    </w:p>
    <w:p w14:paraId="3B873E17" w14:textId="77777777" w:rsidR="005A5E29" w:rsidRPr="005A5E29" w:rsidRDefault="005A5E29" w:rsidP="00A05224">
      <w:pPr>
        <w:jc w:val="both"/>
      </w:pPr>
    </w:p>
    <w:p w14:paraId="4E65C0D0" w14:textId="3E505396" w:rsidR="005A5E29" w:rsidRPr="005A5E29" w:rsidRDefault="005A5E29" w:rsidP="00A05224">
      <w:pPr>
        <w:jc w:val="both"/>
      </w:pPr>
      <w:r w:rsidRPr="005A5E29">
        <w:t>For tax rate purposes , companies may be classified as</w:t>
      </w:r>
    </w:p>
    <w:p w14:paraId="30A2B7D7" w14:textId="77777777" w:rsidR="005A5E29" w:rsidRPr="005A5E29" w:rsidRDefault="005A5E29" w:rsidP="00A05224">
      <w:pPr>
        <w:jc w:val="both"/>
      </w:pPr>
    </w:p>
    <w:p w14:paraId="6D73897F" w14:textId="2AA3695A" w:rsidR="005A5E29" w:rsidRPr="005A5E29" w:rsidRDefault="005A5E29" w:rsidP="00A05224">
      <w:pPr>
        <w:jc w:val="both"/>
      </w:pPr>
      <w:r w:rsidRPr="005A5E29">
        <w:t>12                         Banking companies ;</w:t>
      </w:r>
    </w:p>
    <w:p w14:paraId="046EB78A" w14:textId="77777777" w:rsidR="005A5E29" w:rsidRPr="005A5E29" w:rsidRDefault="005A5E29" w:rsidP="00A05224">
      <w:pPr>
        <w:jc w:val="both"/>
      </w:pPr>
    </w:p>
    <w:p w14:paraId="2683D9EA" w14:textId="5A0D5C96" w:rsidR="005A5E29" w:rsidRPr="005A5E29" w:rsidRDefault="005A5E29" w:rsidP="00A05224">
      <w:pPr>
        <w:jc w:val="both"/>
      </w:pPr>
      <w:r w:rsidRPr="005A5E29">
        <w:t>ii )                       Small companies , and</w:t>
      </w:r>
    </w:p>
    <w:p w14:paraId="2B4BA300" w14:textId="77777777" w:rsidR="005A5E29" w:rsidRPr="005A5E29" w:rsidRDefault="005A5E29" w:rsidP="00A05224">
      <w:pPr>
        <w:jc w:val="both"/>
      </w:pPr>
    </w:p>
    <w:p w14:paraId="0FB90B4C" w14:textId="4DA5DDDA" w:rsidR="005A5E29" w:rsidRPr="005A5E29" w:rsidRDefault="005A5E29" w:rsidP="00A05224">
      <w:pPr>
        <w:jc w:val="both"/>
      </w:pPr>
      <w:r w:rsidRPr="005A5E29">
        <w:t>iii ) Any other companies .</w:t>
      </w:r>
    </w:p>
    <w:p w14:paraId="48F32359" w14:textId="77777777" w:rsidR="005A5E29" w:rsidRPr="005A5E29" w:rsidRDefault="005A5E29" w:rsidP="00A05224">
      <w:pPr>
        <w:jc w:val="both"/>
      </w:pPr>
    </w:p>
    <w:p w14:paraId="329FE4C6" w14:textId="6F3CDB98" w:rsidR="005A5E29" w:rsidRPr="005A5E29" w:rsidRDefault="005A5E29" w:rsidP="00A05224">
      <w:pPr>
        <w:jc w:val="both"/>
      </w:pPr>
      <w:r w:rsidRPr="005A5E29">
        <w:t xml:space="preserve">N - 2 In case of government employees , leave </w:t>
      </w:r>
      <w:proofErr w:type="spellStart"/>
      <w:r w:rsidRPr="005A5E29">
        <w:t>prepatory</w:t>
      </w:r>
      <w:proofErr w:type="spellEnd"/>
      <w:r w:rsidRPr="005A5E29">
        <w:t xml:space="preserve"> to retirement ( LPR ) will be exempt </w:t>
      </w:r>
      <w:proofErr w:type="spellStart"/>
      <w:r w:rsidRPr="005A5E29">
        <w:t>fro</w:t>
      </w:r>
      <w:proofErr w:type="spellEnd"/>
    </w:p>
    <w:p w14:paraId="3B1858CC" w14:textId="0CC14989" w:rsidR="005A5E29" w:rsidRPr="005A5E29" w:rsidRDefault="005A5E29" w:rsidP="00A05224">
      <w:pPr>
        <w:jc w:val="both"/>
      </w:pPr>
      <w:r w:rsidRPr="005A5E29">
        <w:t>tax . Encashment of all other types of leaves is taxable . Leave encashment by private sector</w:t>
      </w:r>
    </w:p>
    <w:p w14:paraId="30134DEC" w14:textId="6E2ED539" w:rsidR="005A5E29" w:rsidRPr="005A5E29" w:rsidRDefault="005A5E29" w:rsidP="00A05224">
      <w:pPr>
        <w:jc w:val="both"/>
      </w:pPr>
      <w:r w:rsidRPr="005A5E29">
        <w:lastRenderedPageBreak/>
        <w:t>employees is taxable .</w:t>
      </w:r>
    </w:p>
    <w:p w14:paraId="1247D1D1" w14:textId="77777777" w:rsidR="005A5E29" w:rsidRPr="005A5E29" w:rsidRDefault="005A5E29" w:rsidP="005A5E29">
      <w:pPr>
        <w:jc w:val="both"/>
        <w:rPr>
          <w:rStyle w:val="Hyperlink"/>
        </w:rPr>
      </w:pPr>
      <w:r w:rsidRPr="005A5E29">
        <w:fldChar w:fldCharType="begin"/>
      </w:r>
      <w:r w:rsidRPr="005A5E29">
        <w:instrText>HYPERLINK "https://lh3.googleusercontent.com/gg/AN12HXT-veooxC7wMCjcWaDCRh2K4ypAuhdR2BgYagGGNNheFcr59kKZtYoDr0-ymzPafeGJf4KhcQY2c4v1KRM_ZT80f7uaHnTwmt1fL_RvHxGAbkVzTfuXweuqvxIY63ruxDipfWH61QLRiPTzjzf_UjHdHm-1wJR6-2emHuSvon1cd7hNoVEh0Fa-DDKQ27o4i_irRDBDR82fGrnk3xK-o1jAXxM8BBX5SQ5ZQaD3mM2ot7jSKLH4MIvwFJF2NqBJgxWcFEzo68pIjbfpX2S9ccjVjOJANidRWQ" \t "_blank"</w:instrText>
      </w:r>
      <w:r w:rsidRPr="005A5E29">
        <w:fldChar w:fldCharType="separate"/>
      </w:r>
    </w:p>
    <w:p w14:paraId="1E49994F" w14:textId="61929BBD" w:rsidR="0045705C" w:rsidRPr="00453733" w:rsidRDefault="005A5E29" w:rsidP="0045705C">
      <w:pPr>
        <w:jc w:val="both"/>
        <w:rPr>
          <w:b/>
          <w:bCs/>
        </w:rPr>
      </w:pPr>
      <w:r w:rsidRPr="005A5E29">
        <w:fldChar w:fldCharType="end"/>
      </w:r>
      <w:r w:rsidR="0045705C" w:rsidRPr="00453733">
        <w:rPr>
          <w:b/>
          <w:bCs/>
        </w:rPr>
        <w:t>Synopsis of Taxes</w:t>
      </w:r>
      <w:r w:rsidR="00453733">
        <w:rPr>
          <w:b/>
          <w:bCs/>
        </w:rPr>
        <w:t xml:space="preserve">                               </w:t>
      </w:r>
      <w:r w:rsidR="0045705C" w:rsidRPr="00453733">
        <w:rPr>
          <w:b/>
          <w:bCs/>
        </w:rPr>
        <w:t xml:space="preserve"> Questions &amp; Answers - Individuals </w:t>
      </w:r>
      <w:r w:rsidR="00453733">
        <w:rPr>
          <w:b/>
          <w:bCs/>
        </w:rPr>
        <w:t xml:space="preserve">                          </w:t>
      </w:r>
      <w:r w:rsidR="0045705C" w:rsidRPr="00453733">
        <w:rPr>
          <w:b/>
          <w:bCs/>
        </w:rPr>
        <w:t>[ 39-618 ]</w:t>
      </w:r>
    </w:p>
    <w:p w14:paraId="088B2207" w14:textId="77777777" w:rsidR="0045705C" w:rsidRPr="0045705C" w:rsidRDefault="0045705C" w:rsidP="0045705C">
      <w:pPr>
        <w:jc w:val="both"/>
      </w:pPr>
      <w:r w:rsidRPr="0045705C">
        <w:t>N - 18 Deduction on account of administrative expenses including ' rent collection charges ' shall be lesser of actual expenses or 4 % of RCT . The expenditure should have been incurred wholly and exclusively for the purpose of deriving rent chargeable to tax .</w:t>
      </w:r>
    </w:p>
    <w:p w14:paraId="5CA50E1B" w14:textId="77777777" w:rsidR="0045705C" w:rsidRPr="0045705C" w:rsidRDefault="0045705C" w:rsidP="0045705C">
      <w:pPr>
        <w:jc w:val="both"/>
      </w:pPr>
      <w:r w:rsidRPr="0045705C">
        <w:t>N - 19 Where a rent could not be recovered , it is allowed as deduction if certain conditions are satisfied . If in succeeding years such amount is recovered ( whether full or any part of it ) , it is treated as income and added in rent chargeable to tax for the year of receipt</w:t>
      </w:r>
    </w:p>
    <w:p w14:paraId="431AF80D" w14:textId="77777777" w:rsidR="0045705C" w:rsidRPr="0045705C" w:rsidRDefault="0045705C" w:rsidP="0045705C">
      <w:pPr>
        <w:jc w:val="both"/>
      </w:pPr>
      <w:r w:rsidRPr="0045705C">
        <w:t>N - 20 This pattern of computation of taxable business income is based on the presumption that the profit and loss account or the amount of profit or loss for the year is provided . Where only information of business transactions is given , the profit and loss account , for taxation purposes , shall be prepared by taking into account the tax law principles .</w:t>
      </w:r>
    </w:p>
    <w:p w14:paraId="7CAAE72E" w14:textId="77777777" w:rsidR="0045705C" w:rsidRPr="0045705C" w:rsidRDefault="0045705C" w:rsidP="0045705C">
      <w:pPr>
        <w:jc w:val="both"/>
      </w:pPr>
      <w:r w:rsidRPr="0045705C">
        <w:t>N - 21 For computation of income and adjustment of losses , ' speculation business ' is treated as a separate head of income .</w:t>
      </w:r>
    </w:p>
    <w:p w14:paraId="4373D575" w14:textId="77777777" w:rsidR="0045705C" w:rsidRPr="0045705C" w:rsidRDefault="0045705C" w:rsidP="0045705C">
      <w:pPr>
        <w:jc w:val="both"/>
      </w:pPr>
      <w:r w:rsidRPr="0045705C">
        <w:t>N - 22 Capital Gain shall be computed as below :</w:t>
      </w:r>
    </w:p>
    <w:p w14:paraId="4DD0CC2F" w14:textId="77777777" w:rsidR="0045705C" w:rsidRPr="0045705C" w:rsidRDefault="0045705C" w:rsidP="0045705C">
      <w:pPr>
        <w:jc w:val="both"/>
      </w:pPr>
      <w:r w:rsidRPr="0045705C">
        <w:t xml:space="preserve">                       Disposal consideration                                                                                                                             XXX</w:t>
      </w:r>
    </w:p>
    <w:p w14:paraId="5E360961" w14:textId="77777777" w:rsidR="0045705C" w:rsidRPr="0045705C" w:rsidRDefault="0045705C" w:rsidP="0045705C">
      <w:pPr>
        <w:jc w:val="both"/>
      </w:pPr>
      <w:r w:rsidRPr="0045705C">
        <w:t xml:space="preserve">                       Less : Cost of acquisition</w:t>
      </w:r>
    </w:p>
    <w:p w14:paraId="5A12B411" w14:textId="77777777" w:rsidR="0045705C" w:rsidRPr="0045705C" w:rsidRDefault="0045705C" w:rsidP="0045705C">
      <w:pPr>
        <w:jc w:val="both"/>
      </w:pPr>
    </w:p>
    <w:p w14:paraId="1A92C43F" w14:textId="77777777" w:rsidR="0045705C" w:rsidRPr="0045705C" w:rsidRDefault="0045705C" w:rsidP="0045705C">
      <w:pPr>
        <w:jc w:val="both"/>
      </w:pPr>
      <w:r w:rsidRPr="0045705C">
        <w:t xml:space="preserve">                                                                                                                          Expenses on disposal of the asset  XXX               </w:t>
      </w:r>
      <w:proofErr w:type="spellStart"/>
      <w:r w:rsidRPr="0045705C">
        <w:t>XXX</w:t>
      </w:r>
      <w:proofErr w:type="spellEnd"/>
    </w:p>
    <w:p w14:paraId="0B7F7716" w14:textId="77777777" w:rsidR="0045705C" w:rsidRPr="0045705C" w:rsidRDefault="0045705C" w:rsidP="0045705C">
      <w:pPr>
        <w:jc w:val="both"/>
      </w:pPr>
      <w:r w:rsidRPr="0045705C">
        <w:t xml:space="preserve">                                                                                                                                                             XXX ( XXX )</w:t>
      </w:r>
    </w:p>
    <w:p w14:paraId="3408446F" w14:textId="77777777" w:rsidR="0045705C" w:rsidRPr="0045705C" w:rsidRDefault="0045705C" w:rsidP="0045705C">
      <w:pPr>
        <w:jc w:val="both"/>
      </w:pPr>
      <w:r w:rsidRPr="0045705C">
        <w:t>N - 23 Gain on disposal of ' immovable property ' shall be treated as a separate block of income and</w:t>
      </w:r>
    </w:p>
    <w:p w14:paraId="3C362E11" w14:textId="77777777" w:rsidR="0045705C" w:rsidRPr="0045705C" w:rsidRDefault="0045705C" w:rsidP="0045705C">
      <w:pPr>
        <w:jc w:val="both"/>
      </w:pPr>
      <w:r w:rsidRPr="0045705C">
        <w:t xml:space="preserve">                       charged to tax separately .</w:t>
      </w:r>
    </w:p>
    <w:p w14:paraId="0592108E" w14:textId="77777777" w:rsidR="0045705C" w:rsidRPr="0045705C" w:rsidRDefault="0045705C" w:rsidP="0045705C">
      <w:pPr>
        <w:jc w:val="both"/>
      </w:pPr>
      <w:r w:rsidRPr="0045705C">
        <w:t>N - 24 Gain on disposal of ' securities ' as defined u / s 37A ( 3 ) shall be treated as a separate block of</w:t>
      </w:r>
    </w:p>
    <w:p w14:paraId="4F91CAE9" w14:textId="77777777" w:rsidR="0045705C" w:rsidRPr="0045705C" w:rsidRDefault="0045705C" w:rsidP="0045705C">
      <w:pPr>
        <w:jc w:val="both"/>
      </w:pPr>
      <w:r w:rsidRPr="0045705C">
        <w:t xml:space="preserve">                       income and charged to tax separately .</w:t>
      </w:r>
    </w:p>
    <w:p w14:paraId="272236BF" w14:textId="77777777" w:rsidR="0045705C" w:rsidRPr="0045705C" w:rsidRDefault="0045705C" w:rsidP="0045705C">
      <w:pPr>
        <w:jc w:val="both"/>
      </w:pPr>
      <w:r w:rsidRPr="0045705C">
        <w:lastRenderedPageBreak/>
        <w:t>N - 25 Dividend received by a person falls under Final Tax Regime , so shall not be taxable as Income from other source</w:t>
      </w:r>
    </w:p>
    <w:p w14:paraId="669AF8A7" w14:textId="77777777" w:rsidR="0045705C" w:rsidRPr="0045705C" w:rsidRDefault="0045705C" w:rsidP="0045705C">
      <w:pPr>
        <w:jc w:val="both"/>
      </w:pPr>
      <w:r w:rsidRPr="0045705C">
        <w:t>N - 26 An annuity or pension is generally chargeable under the head " Salary " . However , if the relationship between the recipient and payer is not that of employee and employer , then it shall be taxed as " Income from Other Source " .</w:t>
      </w:r>
    </w:p>
    <w:p w14:paraId="62421281" w14:textId="77777777" w:rsidR="0045705C" w:rsidRPr="0045705C" w:rsidRDefault="0045705C" w:rsidP="0045705C">
      <w:pPr>
        <w:jc w:val="both"/>
      </w:pPr>
      <w:r w:rsidRPr="0045705C">
        <w:t>N - 27 1 / 10th of the amount received is charged to tax for a period of ten ( 10 ) years starting from the year of receipt</w:t>
      </w:r>
    </w:p>
    <w:p w14:paraId="1BCCD806" w14:textId="77777777" w:rsidR="0045705C" w:rsidRPr="0045705C" w:rsidRDefault="0045705C" w:rsidP="0045705C">
      <w:pPr>
        <w:jc w:val="both"/>
      </w:pPr>
      <w:r w:rsidRPr="0045705C">
        <w:t>N - 28 Although bonus shares received by a shareholder is rendered as income from Other Sources but according to section 2362 tax withheld by the company at the time of issuance of bonus shares is treated as final discharge of tax liability . In that case it cannot be taxed as income from other sources .</w:t>
      </w:r>
    </w:p>
    <w:p w14:paraId="1C882D02" w14:textId="77777777" w:rsidR="0045705C" w:rsidRPr="0045705C" w:rsidRDefault="0045705C" w:rsidP="0045705C">
      <w:pPr>
        <w:jc w:val="both"/>
      </w:pPr>
      <w:r w:rsidRPr="0045705C">
        <w:t>N - 29 All such expenses ( including depreciation on assets ) , which are incurred for the purpose of earning this income are allowed as deduction .</w:t>
      </w:r>
    </w:p>
    <w:p w14:paraId="2F335C80" w14:textId="77777777" w:rsidR="0045705C" w:rsidRPr="0045705C" w:rsidRDefault="0045705C" w:rsidP="0045705C">
      <w:pPr>
        <w:jc w:val="both"/>
      </w:pPr>
      <w:r w:rsidRPr="0045705C">
        <w:t>N - 30 A deductible allowance ' u / s 60D is allowed for the tuition fee paid by an individual , where his taxable income is less than Rs . 1,500,000 , in respect of the education of his children . The amount to be treated as deductible allowance should be lesser of 5 % of total tuition fee paid or 25 % of taxable income for the tax year or Rs . 60,000 x No. of children of the person .</w:t>
      </w:r>
    </w:p>
    <w:p w14:paraId="60706BDF" w14:textId="77777777" w:rsidR="0045705C" w:rsidRPr="0045705C" w:rsidRDefault="0045705C" w:rsidP="0045705C">
      <w:pPr>
        <w:jc w:val="both"/>
      </w:pPr>
      <w:r w:rsidRPr="0045705C">
        <w:t>N - 31 Share of income from an AOP in the hands of its members is exempt from tax , if the AOP has paid tax on its income or if the AOP is exempt from tax . However , it is included in total income for rate purposes only if the taxpayer has some other source of income taxable under NTR . A tax credit is allowed on such amount . In case of an individual or an AOP , being member of an AOP , tax credit shall be calculated at the average rate of tax of the taxpayer .</w:t>
      </w:r>
    </w:p>
    <w:p w14:paraId="66D86289" w14:textId="77777777" w:rsidR="0045705C" w:rsidRPr="0045705C" w:rsidRDefault="0045705C" w:rsidP="0045705C">
      <w:pPr>
        <w:jc w:val="both"/>
        <w:rPr>
          <w:rStyle w:val="Hyperlink"/>
        </w:rPr>
      </w:pPr>
      <w:r w:rsidRPr="0045705C">
        <w:fldChar w:fldCharType="begin"/>
      </w:r>
      <w:r w:rsidRPr="0045705C">
        <w:instrText>HYPERLINK "https://lh3.googleusercontent.com/gg/AN12HXT-veooxC7wMCjcWaDCRh2K4ypAuhdR2BgYagGGNNheFcr59kKZtYoDr0-ymzPafeGJf4KhcQY2c4v1KRM_ZT80f7uaHnTwmt1fL_RvHxGAbkVzTfuXweuqvxIY63ruxDipfWH61QLRiPTzjzf_UjHdHm-1wJR6-2emHuSvon1cd7hNoVEh0Fa-DDKQ27o4i_irRDBDR82fGrnk3xK-o1jAXxM8BBX5SQ5ZQaD3mM2ot7jSKLH4MIvwFJF2NqBJgxWcFEzo68pIjbfpX2S9ccjVjOJANidRWQ" \t "_blank"</w:instrText>
      </w:r>
      <w:r w:rsidRPr="0045705C">
        <w:fldChar w:fldCharType="separate"/>
      </w:r>
    </w:p>
    <w:p w14:paraId="7D7053FF" w14:textId="2B44747D" w:rsidR="00E627AE" w:rsidRPr="00137D0F" w:rsidRDefault="0045705C" w:rsidP="00E627AE">
      <w:pPr>
        <w:jc w:val="both"/>
        <w:rPr>
          <w:b/>
          <w:bCs/>
        </w:rPr>
      </w:pPr>
      <w:r w:rsidRPr="0045705C">
        <w:fldChar w:fldCharType="end"/>
      </w:r>
      <w:r w:rsidR="00E627AE" w:rsidRPr="00137D0F">
        <w:rPr>
          <w:b/>
          <w:bCs/>
        </w:rPr>
        <w:t xml:space="preserve">Synopsis of Taxes </w:t>
      </w:r>
      <w:r w:rsidR="00137D0F">
        <w:rPr>
          <w:b/>
          <w:bCs/>
        </w:rPr>
        <w:t xml:space="preserve">                         </w:t>
      </w:r>
      <w:r w:rsidR="00E627AE" w:rsidRPr="00137D0F">
        <w:rPr>
          <w:b/>
          <w:bCs/>
        </w:rPr>
        <w:t xml:space="preserve">Questions &amp; Answers </w:t>
      </w:r>
      <w:r w:rsidR="00137D0F">
        <w:rPr>
          <w:b/>
          <w:bCs/>
        </w:rPr>
        <w:t>–</w:t>
      </w:r>
      <w:r w:rsidR="00E627AE" w:rsidRPr="00137D0F">
        <w:rPr>
          <w:b/>
          <w:bCs/>
        </w:rPr>
        <w:t xml:space="preserve"> Individuals</w:t>
      </w:r>
      <w:r w:rsidR="00137D0F">
        <w:rPr>
          <w:b/>
          <w:bCs/>
        </w:rPr>
        <w:t xml:space="preserve">                           </w:t>
      </w:r>
      <w:r w:rsidR="00E627AE" w:rsidRPr="00137D0F">
        <w:rPr>
          <w:b/>
          <w:bCs/>
        </w:rPr>
        <w:t xml:space="preserve"> [ 39-619 ]</w:t>
      </w:r>
    </w:p>
    <w:p w14:paraId="59536B2D" w14:textId="77777777" w:rsidR="00E627AE" w:rsidRPr="00E627AE" w:rsidRDefault="00E627AE" w:rsidP="00E627AE">
      <w:pPr>
        <w:jc w:val="both"/>
      </w:pPr>
      <w:r w:rsidRPr="00E627AE">
        <w:t>N - 32 There may some exempt income which as per provisions of the law , is to be included in total income for rate purposes . In that case a tax credit at the average rate is allowed in respect of such income .</w:t>
      </w:r>
    </w:p>
    <w:p w14:paraId="70437BD4" w14:textId="77777777" w:rsidR="00E627AE" w:rsidRPr="00E627AE" w:rsidRDefault="00E627AE" w:rsidP="00E627AE">
      <w:pPr>
        <w:jc w:val="both"/>
      </w:pPr>
      <w:r w:rsidRPr="00E627AE">
        <w:t>N - 33 It is computed in respect of such income which though exempt from tax but as per requirements of the law is included in total income . Tax credit is allowed or the actually taxable income is charged to tax at the average rate of tax . The result of such inclusion is that due to the application of higher slab rate the overall tax liability of the taxpayer is increased .</w:t>
      </w:r>
    </w:p>
    <w:p w14:paraId="67F27617" w14:textId="77777777" w:rsidR="00E627AE" w:rsidRPr="00E627AE" w:rsidRDefault="00E627AE" w:rsidP="00E627AE">
      <w:pPr>
        <w:jc w:val="both"/>
      </w:pPr>
      <w:r w:rsidRPr="00E627AE">
        <w:t>N - 34 Foreign tax credit is available to a resident taxpayer in respect of his foreign source income taxable in Pakistan . This credit shall be equal to an amount which is lesser of the following : 10</w:t>
      </w:r>
    </w:p>
    <w:p w14:paraId="5BA936C8" w14:textId="77777777" w:rsidR="00E627AE" w:rsidRPr="00E627AE" w:rsidRDefault="00E627AE" w:rsidP="00E627AE">
      <w:pPr>
        <w:jc w:val="both"/>
      </w:pPr>
      <w:r w:rsidRPr="00E627AE">
        <w:lastRenderedPageBreak/>
        <w:t xml:space="preserve">                                                  Foreign income tax paid on such income ; or</w:t>
      </w:r>
    </w:p>
    <w:p w14:paraId="05A77C1D" w14:textId="77777777" w:rsidR="00E627AE" w:rsidRPr="00E627AE" w:rsidRDefault="00E627AE" w:rsidP="00E627AE">
      <w:pPr>
        <w:jc w:val="both"/>
      </w:pPr>
    </w:p>
    <w:p w14:paraId="055115C4" w14:textId="77777777" w:rsidR="00E627AE" w:rsidRPr="00E627AE" w:rsidRDefault="00E627AE" w:rsidP="00E627AE">
      <w:pPr>
        <w:jc w:val="both"/>
      </w:pPr>
      <w:r w:rsidRPr="00E627AE">
        <w:t xml:space="preserve">                      </w:t>
      </w:r>
      <w:r w:rsidRPr="00E627AE">
        <w:rPr>
          <w:rFonts w:ascii="MS Gothic" w:eastAsia="MS Gothic" w:hAnsi="MS Gothic" w:cs="MS Gothic" w:hint="eastAsia"/>
        </w:rPr>
        <w:t>可</w:t>
      </w:r>
      <w:r w:rsidRPr="00E627AE">
        <w:t xml:space="preserve">                         Pakistan income tax payable on such income .</w:t>
      </w:r>
    </w:p>
    <w:p w14:paraId="12BCC0A5" w14:textId="77777777" w:rsidR="00E627AE" w:rsidRPr="00E627AE" w:rsidRDefault="00E627AE" w:rsidP="00E627AE">
      <w:pPr>
        <w:jc w:val="both"/>
      </w:pPr>
      <w:r w:rsidRPr="00E627AE">
        <w:t>N - 35 Tax credit for donations and investments shall be allowed at the average rate of tax computed after allowing the foreign tax credit , if any .</w:t>
      </w:r>
    </w:p>
    <w:p w14:paraId="6E373582" w14:textId="77777777" w:rsidR="00E627AE" w:rsidRPr="00E627AE" w:rsidRDefault="00E627AE" w:rsidP="00E627AE">
      <w:pPr>
        <w:jc w:val="both"/>
      </w:pPr>
      <w:r w:rsidRPr="00E627AE">
        <w:t xml:space="preserve">N - 36 A tax credit at the average rate of tax is allowed to a person for charitable donations , contributions and subscriptions subject to the conditions </w:t>
      </w:r>
      <w:proofErr w:type="spellStart"/>
      <w:r w:rsidRPr="00E627AE">
        <w:t>spacified</w:t>
      </w:r>
      <w:proofErr w:type="spellEnd"/>
      <w:r w:rsidRPr="00E627AE">
        <w:t xml:space="preserve"> in section 61 of the income Tax Ordinance , 2001 .</w:t>
      </w:r>
    </w:p>
    <w:p w14:paraId="570CA593" w14:textId="77777777" w:rsidR="00E627AE" w:rsidRPr="00E627AE" w:rsidRDefault="00E627AE" w:rsidP="00E627AE">
      <w:pPr>
        <w:jc w:val="both"/>
      </w:pPr>
      <w:r w:rsidRPr="00E627AE">
        <w:t>N - 37 Where a person is whole time teacher or researcher , then his tax liability shall be reduce by 25 % of the tax liability for the tax year in respect of salary income .</w:t>
      </w:r>
    </w:p>
    <w:p w14:paraId="1B38E13B" w14:textId="77777777" w:rsidR="00E627AE" w:rsidRPr="00E627AE" w:rsidRDefault="00E627AE" w:rsidP="00E627AE">
      <w:pPr>
        <w:jc w:val="both"/>
      </w:pPr>
      <w:r w:rsidRPr="00E627AE">
        <w:t>N - 33 Certain incomes including capital gains from disposal of securities and immovable properties ' fall under this category .</w:t>
      </w:r>
    </w:p>
    <w:p w14:paraId="70254C54" w14:textId="77777777" w:rsidR="00E627AE" w:rsidRPr="00E627AE" w:rsidRDefault="00E627AE" w:rsidP="00E627AE">
      <w:pPr>
        <w:jc w:val="both"/>
      </w:pPr>
      <w:r w:rsidRPr="00E627AE">
        <w:t>N - 39 Any income , which is taxable under Final Tax Regime ' or as a separate block of income shall not be included in the total income of the taxpayer , rather , shall be shown as a footnote to your answer .</w:t>
      </w:r>
    </w:p>
    <w:p w14:paraId="61EE1FAF" w14:textId="77777777" w:rsidR="00E627AE" w:rsidRPr="00E627AE" w:rsidRDefault="00E627AE" w:rsidP="00E627AE">
      <w:pPr>
        <w:jc w:val="both"/>
      </w:pPr>
      <w:r w:rsidRPr="00E627AE">
        <w:t>N - 40 Where the taxable income of an individual or an association of persons exceeds rupees ten ( 10 ) million , he shall also pay a surcharge @ 10 % of gross income tax imposed under Division I of Part I of the First Schedule to ITO .</w:t>
      </w:r>
    </w:p>
    <w:p w14:paraId="1855A227" w14:textId="49925ACF" w:rsidR="00670A99" w:rsidRPr="00670A99" w:rsidRDefault="00670A99" w:rsidP="00670A99">
      <w:pPr>
        <w:jc w:val="both"/>
        <w:rPr>
          <w:b/>
          <w:bCs/>
        </w:rPr>
      </w:pPr>
      <w:r w:rsidRPr="00670A99">
        <w:rPr>
          <w:b/>
          <w:bCs/>
        </w:rPr>
        <w:t>Synopsis of Taxes</w:t>
      </w:r>
      <w:r w:rsidR="002F0F0B">
        <w:rPr>
          <w:b/>
          <w:bCs/>
        </w:rPr>
        <w:t xml:space="preserve">                </w:t>
      </w:r>
      <w:r w:rsidRPr="00670A99">
        <w:rPr>
          <w:b/>
          <w:bCs/>
        </w:rPr>
        <w:t xml:space="preserve"> Questions &amp; Answers </w:t>
      </w:r>
      <w:r w:rsidR="002F0F0B">
        <w:rPr>
          <w:b/>
          <w:bCs/>
        </w:rPr>
        <w:t>–</w:t>
      </w:r>
      <w:r w:rsidRPr="00670A99">
        <w:rPr>
          <w:b/>
          <w:bCs/>
        </w:rPr>
        <w:t xml:space="preserve"> Individuals</w:t>
      </w:r>
      <w:r w:rsidR="002F0F0B">
        <w:rPr>
          <w:b/>
          <w:bCs/>
        </w:rPr>
        <w:t xml:space="preserve">                          </w:t>
      </w:r>
      <w:r w:rsidRPr="00670A99">
        <w:rPr>
          <w:b/>
          <w:bCs/>
        </w:rPr>
        <w:t xml:space="preserve"> [ 39-620 ]</w:t>
      </w:r>
    </w:p>
    <w:p w14:paraId="283A67F8" w14:textId="537903F7" w:rsidR="00670A99" w:rsidRPr="00670A99" w:rsidRDefault="00670A99" w:rsidP="002F0F0B">
      <w:r w:rsidRPr="00670A99">
        <w:t>QUESTION - 39.1</w:t>
      </w:r>
    </w:p>
    <w:p w14:paraId="63B3589A" w14:textId="77777777" w:rsidR="00670A99" w:rsidRPr="00670A99" w:rsidRDefault="00670A99" w:rsidP="002F0F0B">
      <w:r w:rsidRPr="00670A99">
        <w:t>Being a Tax Consultant you have been provided with the following information in respect of Mr. A. D. Chughtai , a senior manager of a local company for the period 1st July , 20x1 to 30th April 20x2</w:t>
      </w:r>
    </w:p>
    <w:p w14:paraId="725AFF08" w14:textId="77777777" w:rsidR="00670A99" w:rsidRPr="00670A99" w:rsidRDefault="00670A99" w:rsidP="002F0F0B">
      <w:r w:rsidRPr="00670A99">
        <w:t>( Tax year 20x2 ) :</w:t>
      </w:r>
    </w:p>
    <w:p w14:paraId="27F6D61C" w14:textId="77777777" w:rsidR="00670A99" w:rsidRPr="00670A99" w:rsidRDefault="00670A99" w:rsidP="002F0F0B">
      <w:r w:rsidRPr="00670A99">
        <w:t>Basic pay 420,000</w:t>
      </w:r>
    </w:p>
    <w:p w14:paraId="4380C1EB" w14:textId="77777777" w:rsidR="00670A99" w:rsidRPr="00670A99" w:rsidRDefault="00670A99" w:rsidP="002F0F0B">
      <w:r w:rsidRPr="00670A99">
        <w:t>House rent allowance 231,500</w:t>
      </w:r>
    </w:p>
    <w:p w14:paraId="3D9C34BB" w14:textId="77777777" w:rsidR="00670A99" w:rsidRPr="00670A99" w:rsidRDefault="00670A99" w:rsidP="002F0F0B">
      <w:r w:rsidRPr="00670A99">
        <w:t>Medical allowance 9,600</w:t>
      </w:r>
    </w:p>
    <w:p w14:paraId="2C9FB40A" w14:textId="77777777" w:rsidR="00670A99" w:rsidRPr="00670A99" w:rsidRDefault="00670A99" w:rsidP="002F0F0B">
      <w:r w:rsidRPr="00670A99">
        <w:t>Cost of living allowance 15,720</w:t>
      </w:r>
    </w:p>
    <w:p w14:paraId="05CAAFC4" w14:textId="77777777" w:rsidR="00670A99" w:rsidRPr="00670A99" w:rsidRDefault="00670A99" w:rsidP="002F0F0B">
      <w:r w:rsidRPr="00670A99">
        <w:t>Utilities 63,000</w:t>
      </w:r>
    </w:p>
    <w:p w14:paraId="4BC5944C" w14:textId="77777777" w:rsidR="00670A99" w:rsidRPr="00670A99" w:rsidRDefault="00670A99" w:rsidP="002F0F0B">
      <w:r w:rsidRPr="00670A99">
        <w:lastRenderedPageBreak/>
        <w:t>Orderly / Servant allowance 60,000</w:t>
      </w:r>
    </w:p>
    <w:p w14:paraId="75D6F3E2" w14:textId="77777777" w:rsidR="00670A99" w:rsidRPr="00670A99" w:rsidRDefault="00670A99" w:rsidP="002F0F0B">
      <w:r w:rsidRPr="00670A99">
        <w:t>Bonus / ex - gratia 140,000</w:t>
      </w:r>
    </w:p>
    <w:p w14:paraId="525721DB" w14:textId="77777777" w:rsidR="00670A99" w:rsidRPr="00670A99" w:rsidRDefault="00670A99" w:rsidP="002F0F0B">
      <w:r w:rsidRPr="00670A99">
        <w:t>Company car 1300 cc ( Partly used for company's business ) with cost 2,400,000</w:t>
      </w:r>
    </w:p>
    <w:p w14:paraId="73BAB907" w14:textId="77777777" w:rsidR="00670A99" w:rsidRPr="00670A99" w:rsidRDefault="00670A99" w:rsidP="002F0F0B">
      <w:r w:rsidRPr="00670A99">
        <w:t>Leave fare assistance 35,000</w:t>
      </w:r>
    </w:p>
    <w:p w14:paraId="5D594604" w14:textId="77777777" w:rsidR="00670A99" w:rsidRPr="00670A99" w:rsidRDefault="00670A99" w:rsidP="002F0F0B">
      <w:r w:rsidRPr="00670A99">
        <w:t>Employer's contribution to provident fund 43,532</w:t>
      </w:r>
    </w:p>
    <w:p w14:paraId="44DFE6B0" w14:textId="77777777" w:rsidR="00670A99" w:rsidRPr="00670A99" w:rsidRDefault="00670A99" w:rsidP="002F0F0B">
      <w:r w:rsidRPr="00670A99">
        <w:t>Employer's contribution to pension fund 54,600</w:t>
      </w:r>
    </w:p>
    <w:p w14:paraId="5CA1C29B" w14:textId="77777777" w:rsidR="00670A99" w:rsidRPr="00670A99" w:rsidRDefault="00670A99" w:rsidP="002F0F0B">
      <w:r w:rsidRPr="00670A99">
        <w:t>Income tax deducted u / s 149 10,000</w:t>
      </w:r>
    </w:p>
    <w:p w14:paraId="44B397E3" w14:textId="77777777" w:rsidR="00670A99" w:rsidRPr="00670A99" w:rsidRDefault="00670A99" w:rsidP="002F0F0B">
      <w:r w:rsidRPr="00670A99">
        <w:t>In addition to the above you have been provided with the following data :</w:t>
      </w:r>
    </w:p>
    <w:p w14:paraId="38D6C8AA" w14:textId="77777777" w:rsidR="00670A99" w:rsidRPr="00670A99" w:rsidRDefault="00670A99" w:rsidP="002F0F0B">
      <w:proofErr w:type="spellStart"/>
      <w:r w:rsidRPr="00670A99">
        <w:t>i</w:t>
      </w:r>
      <w:proofErr w:type="spellEnd"/>
      <w:r w:rsidRPr="00670A99">
        <w:t xml:space="preserve"> ) Dividend income ( withholding tax deducted Rs . 7,425 . Zakat deducted Rs . 500 ) 42,075</w:t>
      </w:r>
    </w:p>
    <w:p w14:paraId="22DCFC80" w14:textId="77777777" w:rsidR="00670A99" w:rsidRPr="00670A99" w:rsidRDefault="00670A99" w:rsidP="002F0F0B">
      <w:r w:rsidRPr="00670A99">
        <w:t>ii ) Profit on PLS Account ( withholding tax deducted Rs . 6,000 . Zakat deducted Rs . 3,040 ) 40,000</w:t>
      </w:r>
    </w:p>
    <w:p w14:paraId="12CF6CB4" w14:textId="77777777" w:rsidR="00670A99" w:rsidRPr="00670A99" w:rsidRDefault="00670A99" w:rsidP="002F0F0B">
      <w:r w:rsidRPr="00670A99">
        <w:t>iii ) Professional fee received ( withholding tax deducted Rs . 2,200 ) 20,000</w:t>
      </w:r>
    </w:p>
    <w:p w14:paraId="3A8A03B1" w14:textId="77777777" w:rsidR="00670A99" w:rsidRPr="00670A99" w:rsidRDefault="00670A99" w:rsidP="002F0F0B">
      <w:r w:rsidRPr="00670A99">
        <w:t>iv ) School fee paid - for two children ( Receipts show National Tax Number ) 50,000</w:t>
      </w:r>
    </w:p>
    <w:p w14:paraId="5BBC7005" w14:textId="77777777" w:rsidR="00670A99" w:rsidRPr="00670A99" w:rsidRDefault="00670A99" w:rsidP="002F0F0B">
      <w:r w:rsidRPr="00670A99">
        <w:t xml:space="preserve">v ) Legal expenses ( consultant fee ) ( Receipts show </w:t>
      </w:r>
      <w:proofErr w:type="spellStart"/>
      <w:r w:rsidRPr="00670A99">
        <w:t>Nationa</w:t>
      </w:r>
      <w:proofErr w:type="spellEnd"/>
      <w:r w:rsidRPr="00670A99">
        <w:t xml:space="preserve"> ! Tax Number ) 25,000</w:t>
      </w:r>
    </w:p>
    <w:p w14:paraId="67225E09" w14:textId="77777777" w:rsidR="00670A99" w:rsidRPr="00670A99" w:rsidRDefault="00670A99" w:rsidP="002F0F0B">
      <w:r w:rsidRPr="00670A99">
        <w:t>vi ) There is no time scale for this position .</w:t>
      </w:r>
    </w:p>
    <w:p w14:paraId="2C7E6087" w14:textId="77777777" w:rsidR="00670A99" w:rsidRPr="00670A99" w:rsidRDefault="00670A99" w:rsidP="002F0F0B">
      <w:r w:rsidRPr="00670A99">
        <w:t>Required : Work out the taxable income and tax liability of Mr. A.D. Chughtai for the Tax year ,</w:t>
      </w:r>
    </w:p>
    <w:p w14:paraId="0749EC0B" w14:textId="6499F431" w:rsidR="00670A99" w:rsidRPr="00670A99" w:rsidRDefault="00670A99" w:rsidP="002F0F0B">
      <w:r w:rsidRPr="00670A99">
        <w:t>20x2 .                                                                                                                                         ( M - 20 ) ( Question # 4 - ICMAP - May - 2003 )</w:t>
      </w:r>
    </w:p>
    <w:p w14:paraId="39F12309" w14:textId="77777777" w:rsidR="00670A99" w:rsidRPr="00670A99" w:rsidRDefault="00670A99" w:rsidP="002F0F0B"/>
    <w:p w14:paraId="72D9DD38" w14:textId="0139F75D" w:rsidR="00670A99" w:rsidRPr="00670A99" w:rsidRDefault="00670A99" w:rsidP="002F0F0B">
      <w:r w:rsidRPr="00670A99">
        <w:t>ANSWER</w:t>
      </w:r>
    </w:p>
    <w:p w14:paraId="2B089C17" w14:textId="77777777" w:rsidR="00670A99" w:rsidRPr="00670A99" w:rsidRDefault="00670A99" w:rsidP="002F0F0B"/>
    <w:p w14:paraId="0458E3D1" w14:textId="27D34C0E" w:rsidR="00670A99" w:rsidRPr="00670A99" w:rsidRDefault="00670A99" w:rsidP="002F0F0B">
      <w:r w:rsidRPr="00670A99">
        <w:t>Mr. A. D. Chughtai</w:t>
      </w:r>
    </w:p>
    <w:p w14:paraId="61288B03" w14:textId="77777777" w:rsidR="00670A99" w:rsidRPr="00670A99" w:rsidRDefault="00670A99" w:rsidP="002F0F0B"/>
    <w:p w14:paraId="6B69D3DE" w14:textId="70198170" w:rsidR="00670A99" w:rsidRPr="00670A99" w:rsidRDefault="00670A99" w:rsidP="002F0F0B">
      <w:r w:rsidRPr="00670A99">
        <w:t>Resident Individual - Salaried</w:t>
      </w:r>
    </w:p>
    <w:p w14:paraId="55F1ED6C" w14:textId="77777777" w:rsidR="00670A99" w:rsidRPr="00670A99" w:rsidRDefault="00670A99" w:rsidP="002F0F0B"/>
    <w:p w14:paraId="3D2E3927" w14:textId="1D878E8D" w:rsidR="00670A99" w:rsidRPr="00670A99" w:rsidRDefault="00670A99" w:rsidP="002F0F0B">
      <w:r w:rsidRPr="00670A99">
        <w:t>Tax Year 20x2</w:t>
      </w:r>
    </w:p>
    <w:p w14:paraId="31535CBE" w14:textId="77777777" w:rsidR="00670A99" w:rsidRPr="00670A99" w:rsidRDefault="00670A99" w:rsidP="002F0F0B"/>
    <w:p w14:paraId="6619BB1D" w14:textId="747485D2" w:rsidR="00670A99" w:rsidRPr="00670A99" w:rsidRDefault="00670A99" w:rsidP="002F0F0B">
      <w:r w:rsidRPr="00670A99">
        <w:lastRenderedPageBreak/>
        <w:t>Taxable Income &amp; Tax Liability</w:t>
      </w:r>
    </w:p>
    <w:p w14:paraId="042C3C6D" w14:textId="77777777" w:rsidR="00670A99" w:rsidRPr="00670A99" w:rsidRDefault="00670A99" w:rsidP="002F0F0B">
      <w:r w:rsidRPr="00670A99">
        <w:t>Basic pay 420,000</w:t>
      </w:r>
    </w:p>
    <w:p w14:paraId="3016E2DD" w14:textId="77777777" w:rsidR="00670A99" w:rsidRPr="00670A99" w:rsidRDefault="00670A99" w:rsidP="002F0F0B">
      <w:r w:rsidRPr="00670A99">
        <w:t>House rent allowance 231,500</w:t>
      </w:r>
    </w:p>
    <w:p w14:paraId="7909F3C6" w14:textId="77777777" w:rsidR="00670A99" w:rsidRPr="00670A99" w:rsidRDefault="00670A99" w:rsidP="002F0F0B">
      <w:r w:rsidRPr="00670A99">
        <w:t>Medical allowance [ N - 1 ] 0</w:t>
      </w:r>
    </w:p>
    <w:p w14:paraId="0DD9FBAD" w14:textId="77777777" w:rsidR="00670A99" w:rsidRPr="00670A99" w:rsidRDefault="00670A99" w:rsidP="002F0F0B">
      <w:r w:rsidRPr="00670A99">
        <w:t>Cost of living allowance 15,720</w:t>
      </w:r>
    </w:p>
    <w:p w14:paraId="7E98E25A" w14:textId="77777777" w:rsidR="00670A99" w:rsidRPr="00670A99" w:rsidRDefault="00670A99" w:rsidP="002F0F0B">
      <w:r w:rsidRPr="00670A99">
        <w:t>Utilities 63,000</w:t>
      </w:r>
    </w:p>
    <w:p w14:paraId="4A3093FA" w14:textId="77777777" w:rsidR="00670A99" w:rsidRPr="00670A99" w:rsidRDefault="00670A99" w:rsidP="002F0F0B">
      <w:r w:rsidRPr="00670A99">
        <w:t>Orderly / servant allowance 60,000</w:t>
      </w:r>
    </w:p>
    <w:p w14:paraId="44A9AC45" w14:textId="77777777" w:rsidR="00670A99" w:rsidRPr="00670A99" w:rsidRDefault="00670A99" w:rsidP="002F0F0B">
      <w:r w:rsidRPr="00670A99">
        <w:t>Bonus / ex - gratia 140,000</w:t>
      </w:r>
    </w:p>
    <w:p w14:paraId="3C42B3B9" w14:textId="77777777" w:rsidR="00670A99" w:rsidRPr="00670A99" w:rsidRDefault="00670A99" w:rsidP="002F0F0B">
      <w:r w:rsidRPr="00670A99">
        <w:t>Conveyance facility ( 5 % of Rs . 2,400,000 ) 120,000 Leave fare assistance</w:t>
      </w:r>
    </w:p>
    <w:p w14:paraId="65F5A62F" w14:textId="353EB7E2" w:rsidR="00670A99" w:rsidRPr="00670A99" w:rsidRDefault="00670A99" w:rsidP="002F0F0B">
      <w:r w:rsidRPr="00670A99">
        <w:t>35,000</w:t>
      </w:r>
    </w:p>
    <w:p w14:paraId="1BF53B15" w14:textId="52C8F00B" w:rsidR="00670A99" w:rsidRPr="00670A99" w:rsidRDefault="00670A99" w:rsidP="002F0F0B"/>
    <w:p w14:paraId="29E85E96" w14:textId="7167E877" w:rsidR="00670A99" w:rsidRPr="00670A99" w:rsidRDefault="0000693C" w:rsidP="00670A99">
      <w:pPr>
        <w:jc w:val="both"/>
        <w:rPr>
          <w:rStyle w:val="Hyperlink"/>
          <w:b/>
          <w:bCs/>
        </w:rPr>
      </w:pPr>
      <w:r w:rsidRPr="0000693C">
        <w:rPr>
          <w:b/>
          <w:bCs/>
        </w:rPr>
        <w:t xml:space="preserve">Synopsis of Taxes </w:t>
      </w:r>
      <w:r>
        <w:rPr>
          <w:b/>
          <w:bCs/>
        </w:rPr>
        <w:t xml:space="preserve">                       </w:t>
      </w:r>
      <w:r w:rsidRPr="0000693C">
        <w:rPr>
          <w:b/>
          <w:bCs/>
        </w:rPr>
        <w:t xml:space="preserve">Questions &amp; Answers </w:t>
      </w:r>
      <w:r>
        <w:rPr>
          <w:b/>
          <w:bCs/>
        </w:rPr>
        <w:t>–</w:t>
      </w:r>
      <w:r w:rsidRPr="0000693C">
        <w:rPr>
          <w:b/>
          <w:bCs/>
        </w:rPr>
        <w:t xml:space="preserve"> Individuals</w:t>
      </w:r>
      <w:r>
        <w:rPr>
          <w:b/>
          <w:bCs/>
        </w:rPr>
        <w:t xml:space="preserve">                             </w:t>
      </w:r>
      <w:r w:rsidRPr="0000693C">
        <w:rPr>
          <w:b/>
          <w:bCs/>
        </w:rPr>
        <w:t xml:space="preserve"> [ 39-620 ]</w:t>
      </w:r>
      <w:r w:rsidR="00670A99" w:rsidRPr="00670A99">
        <w:rPr>
          <w:b/>
          <w:bCs/>
        </w:rPr>
        <w:fldChar w:fldCharType="begin"/>
      </w:r>
      <w:r w:rsidR="00670A99" w:rsidRPr="00670A99">
        <w:rPr>
          <w:b/>
          <w:bCs/>
        </w:rPr>
        <w:instrText>HYPERLINK "https://lh3.googleusercontent.com/gg/AN12HXT-veooxC7wMCjcWaDCRh2K4ypAuhdR2BgYagGGNNheFcr59kKZtYoDr0-ymzPafeGJf4KhcQY2c4v1KRM_ZT80f7uaHnTwmt1fL_RvHxGAbkVzTfuXweuqvxIY63ruxDipfWH61QLRiPTzjzf_UjHdHm-1wJR6-2emHuSvon1cd7hNoVEh0Fa-DDKQ27o4i_irRDBDR82fGrnk3xK-o1jAXxM8BBX5SQ5ZQaD3mM2ot7jSKLH4MIvwFJF2NqBJgxWcFEzo68pIjbfpX2S9ccjVjOJANidRWQ" \t "_blank"</w:instrText>
      </w:r>
      <w:r w:rsidR="00670A99" w:rsidRPr="00670A99">
        <w:rPr>
          <w:b/>
          <w:bCs/>
        </w:rPr>
      </w:r>
      <w:r w:rsidR="00670A99" w:rsidRPr="00670A99">
        <w:rPr>
          <w:b/>
          <w:bCs/>
        </w:rPr>
        <w:fldChar w:fldCharType="separate"/>
      </w:r>
    </w:p>
    <w:p w14:paraId="53FC5D5D" w14:textId="77777777" w:rsidR="003A1008" w:rsidRPr="003A1008" w:rsidRDefault="00670A99" w:rsidP="003A1008">
      <w:r w:rsidRPr="00670A99">
        <w:fldChar w:fldCharType="end"/>
      </w:r>
      <w:r w:rsidR="003A1008" w:rsidRPr="003A1008">
        <w:t>Employer's contribution to provident fund 43,572 [ N - 2 ] 42,000</w:t>
      </w:r>
    </w:p>
    <w:p w14:paraId="13968E6E" w14:textId="6DB0B64E" w:rsidR="003A1008" w:rsidRPr="003A1008" w:rsidRDefault="003A1008" w:rsidP="003A1008">
      <w:r w:rsidRPr="003A1008">
        <w:t xml:space="preserve">Less : Exempt </w:t>
      </w:r>
      <w:proofErr w:type="spellStart"/>
      <w:r w:rsidRPr="003A1008">
        <w:t>upto</w:t>
      </w:r>
      <w:proofErr w:type="spellEnd"/>
      <w:r w:rsidRPr="003A1008">
        <w:t xml:space="preserve"> 10 % of Rs . 420,000                                                                                                                           1,572</w:t>
      </w:r>
    </w:p>
    <w:p w14:paraId="11E2DD0B" w14:textId="2F4EAE18" w:rsidR="003A1008" w:rsidRPr="003A1008" w:rsidRDefault="003A1008" w:rsidP="003A1008">
      <w:r w:rsidRPr="003A1008">
        <w:t>1,036,292</w:t>
      </w:r>
    </w:p>
    <w:p w14:paraId="4746A29F" w14:textId="7879ADF3" w:rsidR="003A1008" w:rsidRPr="003A1008" w:rsidRDefault="003A1008" w:rsidP="003A1008">
      <w:r w:rsidRPr="003A1008">
        <w:t>( 3,540 )</w:t>
      </w:r>
    </w:p>
    <w:p w14:paraId="7BD98D5E" w14:textId="6F133E4F" w:rsidR="003A1008" w:rsidRPr="003A1008" w:rsidRDefault="003A1008" w:rsidP="003A1008">
      <w:r w:rsidRPr="003A1008">
        <w:t>1,082,752</w:t>
      </w:r>
    </w:p>
    <w:p w14:paraId="641146A8" w14:textId="77777777" w:rsidR="003A1008" w:rsidRPr="003A1008" w:rsidRDefault="003A1008" w:rsidP="003A1008">
      <w:r w:rsidRPr="003A1008">
        <w:t>Total income</w:t>
      </w:r>
    </w:p>
    <w:p w14:paraId="05D09073" w14:textId="77777777" w:rsidR="003A1008" w:rsidRPr="003A1008" w:rsidRDefault="003A1008" w:rsidP="003A1008">
      <w:r w:rsidRPr="003A1008">
        <w:t>Less : Zakat ( 500 +3,040 )</w:t>
      </w:r>
    </w:p>
    <w:p w14:paraId="2D423118" w14:textId="77777777" w:rsidR="003A1008" w:rsidRPr="003A1008" w:rsidRDefault="003A1008" w:rsidP="003A1008">
      <w:r w:rsidRPr="003A1008">
        <w:t>Taxable income</w:t>
      </w:r>
    </w:p>
    <w:p w14:paraId="5F622ABA" w14:textId="77777777" w:rsidR="003A1008" w:rsidRPr="003A1008" w:rsidRDefault="003A1008" w:rsidP="003A1008">
      <w:r w:rsidRPr="003A1008">
        <w:t>Tax liability :</w:t>
      </w:r>
    </w:p>
    <w:p w14:paraId="540E0693" w14:textId="504A406E" w:rsidR="003A1008" w:rsidRPr="003A1008" w:rsidRDefault="003A1008" w:rsidP="003A1008">
      <w:r w:rsidRPr="003A1008">
        <w:t>Tax under NTR :</w:t>
      </w:r>
    </w:p>
    <w:p w14:paraId="391F098C" w14:textId="77777777" w:rsidR="003A1008" w:rsidRPr="003A1008" w:rsidRDefault="003A1008" w:rsidP="003A1008"/>
    <w:p w14:paraId="76BE1905" w14:textId="4B968CCF" w:rsidR="003A1008" w:rsidRPr="003A1008" w:rsidRDefault="003A1008" w:rsidP="003A1008">
      <w:r w:rsidRPr="003A1008">
        <w:t>Tax on Rs . 600,000                                                                                                         0</w:t>
      </w:r>
    </w:p>
    <w:p w14:paraId="75D2DADC" w14:textId="77777777" w:rsidR="003A1008" w:rsidRPr="003A1008" w:rsidRDefault="003A1008" w:rsidP="003A1008"/>
    <w:p w14:paraId="3523287A" w14:textId="69A4BAA9" w:rsidR="003A1008" w:rsidRPr="003A1008" w:rsidRDefault="003A1008" w:rsidP="003A1008">
      <w:r w:rsidRPr="003A1008">
        <w:lastRenderedPageBreak/>
        <w:t>Tax on Rs . 482,752 @ 5 %                                                                                              24,138      34,138</w:t>
      </w:r>
    </w:p>
    <w:p w14:paraId="20D4A238" w14:textId="77777777" w:rsidR="003A1008" w:rsidRPr="003A1008" w:rsidRDefault="003A1008" w:rsidP="003A1008"/>
    <w:p w14:paraId="18600647" w14:textId="6F99E0F3" w:rsidR="003A1008" w:rsidRPr="003A1008" w:rsidRDefault="003A1008" w:rsidP="003A1008">
      <w:r w:rsidRPr="003A1008">
        <w:t>Tax under MTR :</w:t>
      </w:r>
    </w:p>
    <w:p w14:paraId="36DD93A8" w14:textId="77777777" w:rsidR="003A1008" w:rsidRPr="003A1008" w:rsidRDefault="003A1008" w:rsidP="003A1008"/>
    <w:p w14:paraId="6D7660E8" w14:textId="7D57B845" w:rsidR="003A1008" w:rsidRPr="003A1008" w:rsidRDefault="003A1008" w:rsidP="003A1008">
      <w:r w:rsidRPr="003A1008">
        <w:t>Tax on profit on debt                                                                             [ N - 5 ]             6,000</w:t>
      </w:r>
    </w:p>
    <w:p w14:paraId="71708C0E" w14:textId="77777777" w:rsidR="003A1008" w:rsidRPr="003A1008" w:rsidRDefault="003A1008" w:rsidP="003A1008"/>
    <w:p w14:paraId="05B9E4F5" w14:textId="294521C9" w:rsidR="003A1008" w:rsidRPr="003A1008" w:rsidRDefault="003A1008" w:rsidP="003A1008">
      <w:r w:rsidRPr="003A1008">
        <w:t>Tax on professional fee                                                                                       [ N - 6 ] 2,200       8,200</w:t>
      </w:r>
    </w:p>
    <w:p w14:paraId="479145D3" w14:textId="77777777" w:rsidR="003A1008" w:rsidRPr="003A1008" w:rsidRDefault="003A1008" w:rsidP="003A1008">
      <w:r w:rsidRPr="003A1008">
        <w:t>Total tax : 32,338</w:t>
      </w:r>
    </w:p>
    <w:p w14:paraId="2B3079AF" w14:textId="77777777" w:rsidR="003A1008" w:rsidRPr="003A1008" w:rsidRDefault="003A1008" w:rsidP="003A1008">
      <w:r w:rsidRPr="003A1008">
        <w:t>Less : Tax deducted u / s 149 10,000</w:t>
      </w:r>
    </w:p>
    <w:p w14:paraId="7DB8F3BB" w14:textId="5C2DD317" w:rsidR="003A1008" w:rsidRPr="003A1008" w:rsidRDefault="003A1008" w:rsidP="003A1008">
      <w:r w:rsidRPr="003A1008">
        <w:t>Tax withheld - Profit on debt                                                                                                       [ N - 5 ]             6,000</w:t>
      </w:r>
    </w:p>
    <w:p w14:paraId="3B6B3FE0" w14:textId="77777777" w:rsidR="003A1008" w:rsidRPr="003A1008" w:rsidRDefault="003A1008" w:rsidP="003A1008"/>
    <w:p w14:paraId="1C7E406E" w14:textId="65080699" w:rsidR="003A1008" w:rsidRPr="003A1008" w:rsidRDefault="003A1008" w:rsidP="003A1008">
      <w:r w:rsidRPr="003A1008">
        <w:t>- Professional services                                          [ N - 6 ]             2,200  ( 18,200 )</w:t>
      </w:r>
    </w:p>
    <w:p w14:paraId="327A7D73" w14:textId="77777777" w:rsidR="003A1008" w:rsidRPr="003A1008" w:rsidRDefault="003A1008" w:rsidP="003A1008">
      <w:r w:rsidRPr="003A1008">
        <w:t>Net tax payable 14,138</w:t>
      </w:r>
    </w:p>
    <w:p w14:paraId="202B752D" w14:textId="77777777" w:rsidR="003A1008" w:rsidRPr="003A1008" w:rsidRDefault="003A1008" w:rsidP="003A1008">
      <w:r w:rsidRPr="003A1008">
        <w:t>N - 1 Medical allowance is within the exemption limit of 10 % of basic salary so shall be exempt . N - 2 It is presumed that provident fund is recognized . Under this case , lesser of 1 / 10th of the salary or Rs . 150,000 , shall be exempt .</w:t>
      </w:r>
    </w:p>
    <w:p w14:paraId="3E3B155E" w14:textId="77777777" w:rsidR="003A1008" w:rsidRPr="003A1008" w:rsidRDefault="003A1008" w:rsidP="003A1008">
      <w:r w:rsidRPr="003A1008">
        <w:t>N - 3 While computing income of an employee , employer's contribution to pension fund shall have</w:t>
      </w:r>
    </w:p>
    <w:p w14:paraId="7BAF7EB4" w14:textId="7FF21556" w:rsidR="003A1008" w:rsidRPr="003A1008" w:rsidRDefault="003A1008" w:rsidP="003A1008">
      <w:r w:rsidRPr="003A1008">
        <w:t>no tax treatment .</w:t>
      </w:r>
    </w:p>
    <w:p w14:paraId="169CAB24" w14:textId="77777777" w:rsidR="003A1008" w:rsidRPr="003A1008" w:rsidRDefault="003A1008" w:rsidP="003A1008">
      <w:r w:rsidRPr="003A1008">
        <w:t>N - 4 Dividend income falls under FTR . Withholding of due tax shall discharge the tax liability in respect of dividend received .</w:t>
      </w:r>
    </w:p>
    <w:p w14:paraId="135E3F59" w14:textId="77777777" w:rsidR="003A1008" w:rsidRPr="003A1008" w:rsidRDefault="003A1008" w:rsidP="003A1008">
      <w:r w:rsidRPr="003A1008">
        <w:t>N - 5 Profit on debt received by an individual falls under MTR . Tax withheld is more than the tax under NTR ; hence , the tax withheld amounting to Rs . 6,000 shall be taken as tax on this Income .</w:t>
      </w:r>
    </w:p>
    <w:p w14:paraId="21B106CF" w14:textId="77777777" w:rsidR="003A1008" w:rsidRPr="003A1008" w:rsidRDefault="003A1008" w:rsidP="003A1008">
      <w:r w:rsidRPr="003A1008">
        <w:t>N - 6 Income on account of professional fee received falls under MTR . Tax withheld is more than the tax under NTR ; hence , the tax withheld amounting to Rs . 2,200 shall be taken as tax on this income . Applicable tax withholding rate is 11 %</w:t>
      </w:r>
    </w:p>
    <w:p w14:paraId="1F5F05FF" w14:textId="77777777" w:rsidR="003A1008" w:rsidRPr="003A1008" w:rsidRDefault="003A1008" w:rsidP="003A1008">
      <w:r w:rsidRPr="003A1008">
        <w:t>N - 7 There will be no tax treatment for school fee paid or legal expenses incurred .</w:t>
      </w:r>
    </w:p>
    <w:p w14:paraId="1B75D677" w14:textId="05298AD1" w:rsidR="003A1008" w:rsidRPr="003A1008" w:rsidRDefault="003A1008" w:rsidP="003A1008">
      <w:r w:rsidRPr="003A1008">
        <w:lastRenderedPageBreak/>
        <w:t>QUESTION - 39.2</w:t>
      </w:r>
    </w:p>
    <w:p w14:paraId="12B14A02" w14:textId="77777777" w:rsidR="003A1008" w:rsidRPr="003A1008" w:rsidRDefault="003A1008" w:rsidP="003A1008">
      <w:r w:rsidRPr="003A1008">
        <w:t>Mr. Qais Mansoor is Director - cum - Company Secretary of M / s . Badar Salam &amp; Co. Ltd. , since the</w:t>
      </w:r>
    </w:p>
    <w:p w14:paraId="3670D9BC" w14:textId="77777777" w:rsidR="003A1008" w:rsidRPr="003A1008" w:rsidRDefault="003A1008" w:rsidP="003A1008">
      <w:r w:rsidRPr="003A1008">
        <w:t>year 1990. His monthly remunerations are as follows :</w:t>
      </w:r>
    </w:p>
    <w:p w14:paraId="225DE52E" w14:textId="77777777" w:rsidR="003A1008" w:rsidRPr="003A1008" w:rsidRDefault="003A1008" w:rsidP="003A1008">
      <w:r w:rsidRPr="003A1008">
        <w:t>Basic Salary 200,000</w:t>
      </w:r>
    </w:p>
    <w:p w14:paraId="072DCE10" w14:textId="77777777" w:rsidR="003A1008" w:rsidRPr="003A1008" w:rsidRDefault="003A1008" w:rsidP="003A1008">
      <w:r w:rsidRPr="003A1008">
        <w:t>House Rent Allowance 83,330</w:t>
      </w:r>
    </w:p>
    <w:p w14:paraId="0346DFB5" w14:textId="77777777" w:rsidR="003A1008" w:rsidRPr="003A1008" w:rsidRDefault="003A1008" w:rsidP="003A1008">
      <w:r w:rsidRPr="003A1008">
        <w:t>Utility Allowance 20,000</w:t>
      </w:r>
    </w:p>
    <w:p w14:paraId="5100D674" w14:textId="77777777" w:rsidR="003A1008" w:rsidRPr="003A1008" w:rsidRDefault="003A1008" w:rsidP="003A1008">
      <w:r w:rsidRPr="003A1008">
        <w:t>Medical Allowance 20,000 323,330</w:t>
      </w:r>
    </w:p>
    <w:p w14:paraId="52815EAF" w14:textId="283006B9" w:rsidR="00670A99" w:rsidRPr="00670A99" w:rsidRDefault="00670A99" w:rsidP="00670A99">
      <w:pPr>
        <w:jc w:val="both"/>
        <w:rPr>
          <w:b/>
          <w:bCs/>
        </w:rPr>
      </w:pPr>
    </w:p>
    <w:p w14:paraId="5B143E26" w14:textId="7FC9AF8A" w:rsidR="00E001DF" w:rsidRPr="00E001DF" w:rsidRDefault="00E001DF" w:rsidP="00E001DF">
      <w:pPr>
        <w:jc w:val="both"/>
        <w:rPr>
          <w:b/>
          <w:bCs/>
        </w:rPr>
      </w:pPr>
      <w:r w:rsidRPr="00E001DF">
        <w:rPr>
          <w:b/>
          <w:bCs/>
        </w:rPr>
        <w:t>Synopsis of Taxes</w:t>
      </w:r>
      <w:r w:rsidR="004D50DB">
        <w:rPr>
          <w:b/>
          <w:bCs/>
        </w:rPr>
        <w:t xml:space="preserve">                 </w:t>
      </w:r>
      <w:r w:rsidRPr="00E001DF">
        <w:rPr>
          <w:b/>
          <w:bCs/>
        </w:rPr>
        <w:t xml:space="preserve"> Questions &amp; Answers - Individuals </w:t>
      </w:r>
      <w:r w:rsidR="004D50DB">
        <w:rPr>
          <w:b/>
          <w:bCs/>
        </w:rPr>
        <w:t xml:space="preserve">                                </w:t>
      </w:r>
      <w:r w:rsidRPr="00E001DF">
        <w:rPr>
          <w:b/>
          <w:bCs/>
        </w:rPr>
        <w:t>[ 39-622</w:t>
      </w:r>
      <w:r w:rsidR="004D50DB">
        <w:rPr>
          <w:b/>
          <w:bCs/>
        </w:rPr>
        <w:t>]</w:t>
      </w:r>
    </w:p>
    <w:p w14:paraId="32A1311D" w14:textId="77777777" w:rsidR="00E001DF" w:rsidRPr="00E001DF" w:rsidRDefault="00E001DF" w:rsidP="00E001DF">
      <w:pPr>
        <w:jc w:val="both"/>
      </w:pPr>
      <w:r w:rsidRPr="00E001DF">
        <w:t xml:space="preserve">He was paid maintenance cost of his private car used wholly for the company business on actual basis aggregating Rs . 20,000 . He received bonuses equivalent to three basic salaries , </w:t>
      </w:r>
      <w:proofErr w:type="spellStart"/>
      <w:r w:rsidRPr="00E001DF">
        <w:t>pius</w:t>
      </w:r>
      <w:proofErr w:type="spellEnd"/>
      <w:r w:rsidRPr="00E001DF">
        <w:t xml:space="preserve"> two basic salaries as special merit rewards during the year .</w:t>
      </w:r>
    </w:p>
    <w:p w14:paraId="6CE6024B" w14:textId="77777777" w:rsidR="00E001DF" w:rsidRPr="00E001DF" w:rsidRDefault="00E001DF" w:rsidP="00E001DF">
      <w:pPr>
        <w:jc w:val="both"/>
      </w:pPr>
      <w:r w:rsidRPr="00E001DF">
        <w:t>The company disbursed funeral expenses of his parents in the amount of Rs . 20,000 and also medical costs on birth of his sons in the sum of Rs . 100,000 / - , latter being as per employment terms .</w:t>
      </w:r>
    </w:p>
    <w:p w14:paraId="4EF2F281" w14:textId="77777777" w:rsidR="00E001DF" w:rsidRPr="00E001DF" w:rsidRDefault="00E001DF" w:rsidP="00E001DF">
      <w:pPr>
        <w:jc w:val="both"/>
      </w:pPr>
      <w:r w:rsidRPr="00E001DF">
        <w:t>The company has also provided him free furnished accommodation costing Rs . 600,000 per annum . The company also paid his tax liability of Rs . 200,000 .</w:t>
      </w:r>
    </w:p>
    <w:p w14:paraId="594E110F" w14:textId="77777777" w:rsidR="00E001DF" w:rsidRPr="00E001DF" w:rsidRDefault="00E001DF" w:rsidP="00E001DF">
      <w:pPr>
        <w:jc w:val="both"/>
      </w:pPr>
      <w:r w:rsidRPr="00E001DF">
        <w:t xml:space="preserve">He was decorated with the President's Award . In August 20x1 and March 20x2 worth Rs . 500,000 . He </w:t>
      </w:r>
      <w:proofErr w:type="spellStart"/>
      <w:r w:rsidRPr="00E001DF">
        <w:t>eamed</w:t>
      </w:r>
      <w:proofErr w:type="spellEnd"/>
      <w:r w:rsidRPr="00E001DF">
        <w:t xml:space="preserve"> capital gains on sale of listed shares ( Rs . 20,000 ) and on sale of land ( Rs . 100,000 )</w:t>
      </w:r>
    </w:p>
    <w:p w14:paraId="22F15041" w14:textId="77777777" w:rsidR="00E001DF" w:rsidRPr="00E001DF" w:rsidRDefault="00E001DF" w:rsidP="00E001DF">
      <w:pPr>
        <w:jc w:val="both"/>
      </w:pPr>
      <w:r w:rsidRPr="00E001DF">
        <w:t>He paid following amounts evidenced by receipts bearing payees ' N.T.Ns. wherever , applicable :</w:t>
      </w:r>
    </w:p>
    <w:p w14:paraId="1EA0A55B" w14:textId="77777777" w:rsidR="00E001DF" w:rsidRPr="00E001DF" w:rsidRDefault="00E001DF" w:rsidP="00E001DF">
      <w:pPr>
        <w:jc w:val="both"/>
      </w:pPr>
      <w:r w:rsidRPr="00E001DF">
        <w:t>1 . School fees @ Rs . 10,000 per month , for each of his two daughters . Fee to personal solicitor &amp; tax adviser Rs . 20,000 .</w:t>
      </w:r>
    </w:p>
    <w:p w14:paraId="13F46270" w14:textId="77777777" w:rsidR="00E001DF" w:rsidRPr="00E001DF" w:rsidRDefault="00E001DF" w:rsidP="00E001DF">
      <w:pPr>
        <w:jc w:val="both"/>
      </w:pPr>
      <w:r w:rsidRPr="00E001DF">
        <w:t>2 .</w:t>
      </w:r>
    </w:p>
    <w:p w14:paraId="21711604" w14:textId="77777777" w:rsidR="00E001DF" w:rsidRPr="00E001DF" w:rsidRDefault="00E001DF" w:rsidP="00E001DF">
      <w:pPr>
        <w:jc w:val="both"/>
      </w:pPr>
      <w:r w:rsidRPr="00E001DF">
        <w:t>3 . Prior year income tax and penalties Rs . 50,000 .</w:t>
      </w:r>
    </w:p>
    <w:p w14:paraId="0A665B31" w14:textId="77777777" w:rsidR="00E001DF" w:rsidRPr="00E001DF" w:rsidRDefault="00E001DF" w:rsidP="00E001DF">
      <w:pPr>
        <w:jc w:val="both"/>
      </w:pPr>
      <w:r w:rsidRPr="00E001DF">
        <w:t>4 . Donations to approved Institutions Rs . 500,000 .</w:t>
      </w:r>
    </w:p>
    <w:p w14:paraId="13C52212" w14:textId="77777777" w:rsidR="00E001DF" w:rsidRPr="00E001DF" w:rsidRDefault="00E001DF" w:rsidP="00E001DF">
      <w:pPr>
        <w:jc w:val="both"/>
      </w:pPr>
      <w:r w:rsidRPr="00E001DF">
        <w:t>5 . Purchase of second car for Rs . 1,000,000 for family use .</w:t>
      </w:r>
    </w:p>
    <w:p w14:paraId="0CB8DA05" w14:textId="77777777" w:rsidR="00E001DF" w:rsidRPr="00E001DF" w:rsidRDefault="00E001DF" w:rsidP="00E001DF">
      <w:pPr>
        <w:jc w:val="both"/>
      </w:pPr>
      <w:r w:rsidRPr="00E001DF">
        <w:t xml:space="preserve">Required : As a tax consultant you are required to calculate taxable income and tax liability of Mr. </w:t>
      </w:r>
      <w:proofErr w:type="spellStart"/>
      <w:r w:rsidRPr="00E001DF">
        <w:t>Ceis</w:t>
      </w:r>
      <w:proofErr w:type="spellEnd"/>
      <w:r w:rsidRPr="00E001DF">
        <w:t xml:space="preserve"> Mansoor for tax year 20x2 .</w:t>
      </w:r>
    </w:p>
    <w:p w14:paraId="2A909E40" w14:textId="77777777" w:rsidR="00E001DF" w:rsidRPr="00E001DF" w:rsidRDefault="00E001DF" w:rsidP="00E001DF">
      <w:pPr>
        <w:jc w:val="both"/>
      </w:pPr>
      <w:r w:rsidRPr="00E001DF">
        <w:lastRenderedPageBreak/>
        <w:t xml:space="preserve">                                                                                                                                                                                                                ( M - 20 ) ( Question # 5 - ICMAP - May - 2004 )</w:t>
      </w:r>
    </w:p>
    <w:p w14:paraId="0913CC14" w14:textId="77777777" w:rsidR="00E001DF" w:rsidRPr="00E001DF" w:rsidRDefault="00E001DF" w:rsidP="00E001DF">
      <w:pPr>
        <w:jc w:val="both"/>
      </w:pPr>
    </w:p>
    <w:p w14:paraId="5788D209" w14:textId="77777777" w:rsidR="00E001DF" w:rsidRPr="00E001DF" w:rsidRDefault="00E001DF" w:rsidP="00E001DF">
      <w:pPr>
        <w:jc w:val="both"/>
      </w:pPr>
      <w:r w:rsidRPr="00E001DF">
        <w:t xml:space="preserve">                                                                                                                                                         ANSWER</w:t>
      </w:r>
    </w:p>
    <w:p w14:paraId="36EE9B01" w14:textId="77777777" w:rsidR="00E001DF" w:rsidRPr="00E001DF" w:rsidRDefault="00E001DF" w:rsidP="00E001DF">
      <w:pPr>
        <w:jc w:val="both"/>
      </w:pPr>
    </w:p>
    <w:p w14:paraId="7ABD593D" w14:textId="77777777" w:rsidR="00E001DF" w:rsidRPr="00E001DF" w:rsidRDefault="00E001DF" w:rsidP="00E001DF">
      <w:pPr>
        <w:jc w:val="both"/>
      </w:pPr>
      <w:r w:rsidRPr="00E001DF">
        <w:t xml:space="preserve">                                                                                                                                      Mr. Qais Mansoor</w:t>
      </w:r>
    </w:p>
    <w:p w14:paraId="4D157E3B" w14:textId="77777777" w:rsidR="00E001DF" w:rsidRPr="00E001DF" w:rsidRDefault="00E001DF" w:rsidP="00E001DF">
      <w:pPr>
        <w:jc w:val="both"/>
      </w:pPr>
    </w:p>
    <w:p w14:paraId="4C988E0D" w14:textId="77777777" w:rsidR="00E001DF" w:rsidRPr="00E001DF" w:rsidRDefault="00E001DF" w:rsidP="00E001DF">
      <w:pPr>
        <w:jc w:val="both"/>
      </w:pPr>
      <w:r w:rsidRPr="00E001DF">
        <w:t xml:space="preserve">                                                                                                                                                                    Resident Individual - Salaried</w:t>
      </w:r>
    </w:p>
    <w:p w14:paraId="138E62CA" w14:textId="77777777" w:rsidR="00E001DF" w:rsidRPr="00E001DF" w:rsidRDefault="00E001DF" w:rsidP="00E001DF">
      <w:pPr>
        <w:jc w:val="both"/>
      </w:pPr>
    </w:p>
    <w:p w14:paraId="58709F98" w14:textId="77777777" w:rsidR="00E001DF" w:rsidRPr="00E001DF" w:rsidRDefault="00E001DF" w:rsidP="00E001DF">
      <w:pPr>
        <w:jc w:val="both"/>
      </w:pPr>
      <w:r w:rsidRPr="00E001DF">
        <w:t xml:space="preserve">                                                                                                                                                  Tax Year 20x2</w:t>
      </w:r>
    </w:p>
    <w:p w14:paraId="73A77D9B" w14:textId="77777777" w:rsidR="00E001DF" w:rsidRPr="00E001DF" w:rsidRDefault="00E001DF" w:rsidP="00E001DF">
      <w:pPr>
        <w:jc w:val="both"/>
      </w:pPr>
    </w:p>
    <w:p w14:paraId="7B8A9905" w14:textId="77777777" w:rsidR="00E001DF" w:rsidRPr="00E001DF" w:rsidRDefault="00E001DF" w:rsidP="00E001DF">
      <w:pPr>
        <w:jc w:val="both"/>
      </w:pPr>
      <w:r w:rsidRPr="00E001DF">
        <w:t xml:space="preserve">                                                                                                      Taxable Income &amp; Tax Liability</w:t>
      </w:r>
    </w:p>
    <w:p w14:paraId="0F1D3C72" w14:textId="77777777" w:rsidR="00E001DF" w:rsidRPr="00E001DF" w:rsidRDefault="00E001DF" w:rsidP="00E001DF">
      <w:pPr>
        <w:jc w:val="both"/>
      </w:pPr>
      <w:r w:rsidRPr="00E001DF">
        <w:t>Basic Salary ( 200,000 x 12 ) 2,400,000</w:t>
      </w:r>
    </w:p>
    <w:p w14:paraId="6FA49CFB" w14:textId="77777777" w:rsidR="00E001DF" w:rsidRPr="00E001DF" w:rsidRDefault="00E001DF" w:rsidP="00E001DF">
      <w:pPr>
        <w:jc w:val="both"/>
      </w:pPr>
      <w:r w:rsidRPr="00E001DF">
        <w:t>House rent allowance ( 83,330 x 12 ) 999,960</w:t>
      </w:r>
    </w:p>
    <w:p w14:paraId="19273289" w14:textId="77777777" w:rsidR="00E001DF" w:rsidRPr="00E001DF" w:rsidRDefault="00E001DF" w:rsidP="00E001DF">
      <w:pPr>
        <w:jc w:val="both"/>
      </w:pPr>
      <w:r w:rsidRPr="00E001DF">
        <w:t>Utility allowance ( 20,000 x 12 ) 240,000</w:t>
      </w:r>
    </w:p>
    <w:p w14:paraId="0FCA743C" w14:textId="77777777" w:rsidR="00E001DF" w:rsidRPr="00E001DF" w:rsidRDefault="00E001DF" w:rsidP="00E001DF">
      <w:pPr>
        <w:jc w:val="both"/>
      </w:pPr>
      <w:r w:rsidRPr="00E001DF">
        <w:t>Medical allowance ( 20,000 x 12 ) [ N - 1 ] 240,000</w:t>
      </w:r>
    </w:p>
    <w:p w14:paraId="64D9D9B1" w14:textId="77777777" w:rsidR="00E001DF" w:rsidRPr="00E001DF" w:rsidRDefault="00E001DF" w:rsidP="00E001DF">
      <w:pPr>
        <w:jc w:val="both"/>
      </w:pPr>
      <w:r w:rsidRPr="00E001DF">
        <w:t>Bonuses ( 200,000 x 3 ) 600.000</w:t>
      </w:r>
    </w:p>
    <w:p w14:paraId="14814879" w14:textId="77777777" w:rsidR="00E001DF" w:rsidRPr="00E001DF" w:rsidRDefault="00E001DF" w:rsidP="00E001DF">
      <w:pPr>
        <w:jc w:val="both"/>
      </w:pPr>
      <w:r w:rsidRPr="00E001DF">
        <w:t>Merit reward ( 200,000 x 2 ) 400,000</w:t>
      </w:r>
    </w:p>
    <w:p w14:paraId="3EC61662" w14:textId="77777777" w:rsidR="00E001DF" w:rsidRPr="00E001DF" w:rsidRDefault="00E001DF" w:rsidP="00E001DF">
      <w:pPr>
        <w:jc w:val="both"/>
      </w:pPr>
      <w:r w:rsidRPr="00E001DF">
        <w:t>Funeral expenses of parents [ N - 3 ] 20,000</w:t>
      </w:r>
    </w:p>
    <w:p w14:paraId="505591EE" w14:textId="77777777" w:rsidR="00E001DF" w:rsidRPr="00E001DF" w:rsidRDefault="00E001DF" w:rsidP="00E001DF">
      <w:pPr>
        <w:jc w:val="both"/>
      </w:pPr>
      <w:r w:rsidRPr="00E001DF">
        <w:t>Rent free accommodation ( 45 % of Rs . 2,400,000 ) [ N - 4 ] 1,080,000</w:t>
      </w:r>
    </w:p>
    <w:p w14:paraId="7DCC399D" w14:textId="77777777" w:rsidR="00E001DF" w:rsidRPr="00E001DF" w:rsidRDefault="00E001DF" w:rsidP="00E001DF">
      <w:pPr>
        <w:jc w:val="both"/>
      </w:pPr>
      <w:r w:rsidRPr="00E001DF">
        <w:t>Tax liability paid by employer [ N - 5 ] 200,000</w:t>
      </w:r>
    </w:p>
    <w:p w14:paraId="1ECB3A4B" w14:textId="77777777" w:rsidR="00E001DF" w:rsidRPr="00E001DF" w:rsidRDefault="00E001DF" w:rsidP="00E001DF">
      <w:pPr>
        <w:jc w:val="both"/>
      </w:pPr>
      <w:r w:rsidRPr="00E001DF">
        <w:t>Total income 6,179,960</w:t>
      </w:r>
    </w:p>
    <w:p w14:paraId="75880544" w14:textId="77777777" w:rsidR="00E001DF" w:rsidRPr="00E001DF" w:rsidRDefault="00E001DF" w:rsidP="00E001DF">
      <w:pPr>
        <w:jc w:val="both"/>
      </w:pPr>
      <w:r w:rsidRPr="00E001DF">
        <w:t>Less : Deductible allowance for children education [ N - 11 ] 0</w:t>
      </w:r>
    </w:p>
    <w:p w14:paraId="7E3F007A" w14:textId="77777777" w:rsidR="00E001DF" w:rsidRPr="00E001DF" w:rsidRDefault="00E001DF" w:rsidP="00E001DF">
      <w:pPr>
        <w:jc w:val="both"/>
      </w:pPr>
      <w:r w:rsidRPr="00E001DF">
        <w:t>Taxable income 6,179,960</w:t>
      </w:r>
    </w:p>
    <w:p w14:paraId="52025569" w14:textId="77777777" w:rsidR="00E001DF" w:rsidRPr="00E001DF" w:rsidRDefault="00E001DF" w:rsidP="00E001DF">
      <w:pPr>
        <w:jc w:val="both"/>
      </w:pPr>
      <w:r w:rsidRPr="00E001DF">
        <w:t>Tax Liability</w:t>
      </w:r>
    </w:p>
    <w:p w14:paraId="3E93782F" w14:textId="77777777" w:rsidR="00E001DF" w:rsidRPr="00E001DF" w:rsidRDefault="00E001DF" w:rsidP="00E001DF">
      <w:pPr>
        <w:jc w:val="both"/>
      </w:pPr>
      <w:r w:rsidRPr="00E001DF">
        <w:t>Tax on Rs . 4,100,000 700,000 727,986</w:t>
      </w:r>
    </w:p>
    <w:p w14:paraId="3A767126" w14:textId="77777777" w:rsidR="00E001DF" w:rsidRPr="00E001DF" w:rsidRDefault="00E001DF" w:rsidP="00E001DF">
      <w:pPr>
        <w:jc w:val="both"/>
      </w:pPr>
      <w:r w:rsidRPr="00E001DF">
        <w:lastRenderedPageBreak/>
        <w:t>Tax on Rs . 2,079,960 @ 35 %</w:t>
      </w:r>
    </w:p>
    <w:p w14:paraId="6CDFA2FB" w14:textId="77777777" w:rsidR="00E001DF" w:rsidRPr="00E001DF" w:rsidRDefault="00E001DF" w:rsidP="00E001DF">
      <w:pPr>
        <w:jc w:val="both"/>
      </w:pPr>
      <w:r w:rsidRPr="00E001DF">
        <w:t>Total tax 1,427,986</w:t>
      </w:r>
    </w:p>
    <w:p w14:paraId="5A7C71C4" w14:textId="77777777" w:rsidR="00E001DF" w:rsidRPr="00E001DF" w:rsidRDefault="00E001DF" w:rsidP="00E001DF">
      <w:pPr>
        <w:jc w:val="both"/>
      </w:pPr>
      <w:r w:rsidRPr="00E001DF">
        <w:t>Less : Tax credit for donation [ N - 10 ] 115,534</w:t>
      </w:r>
    </w:p>
    <w:p w14:paraId="78EE5ACD" w14:textId="77777777" w:rsidR="00E001DF" w:rsidRPr="00E001DF" w:rsidRDefault="00E001DF" w:rsidP="00E001DF">
      <w:pPr>
        <w:jc w:val="both"/>
        <w:rPr>
          <w:rStyle w:val="Hyperlink"/>
        </w:rPr>
      </w:pPr>
      <w:r w:rsidRPr="00E001DF">
        <w:fldChar w:fldCharType="begin"/>
      </w:r>
      <w:r w:rsidRPr="00E001DF">
        <w:instrText>HYPERLINK "https://lh3.googleusercontent.com/gg/AN12HXT5vRrWIJD-imc0HL8gw2xiwtjO8BfXyHYkiChlay6-gsBnHJhUUfrwoCwli2v1PPvNMvziPPQmuo7U9e1OMswUacQUgnqFeDbgu3IafY14wSEbbi2VAJthXGHuFvY0yxhuzO5TzyY7gzZ0WQxJBRvc2yzEXMVEKCURWvncTwR3DTnVWCwj8EN82ngd6T0vdMDX8X_dNgIdKPGgObp_HeFGNbIt6SJf9FwWmJWtUyS_NDzSQar_UIZYDzFvVPg3MdOw0iJg0SeDYny3BoZqyfZwxzKzXjhkDA" \t "_blank"</w:instrText>
      </w:r>
      <w:r w:rsidRPr="00E001DF">
        <w:fldChar w:fldCharType="separate"/>
      </w:r>
    </w:p>
    <w:p w14:paraId="6B1E6979" w14:textId="729439AE" w:rsidR="00E001DF" w:rsidRPr="00E001DF" w:rsidRDefault="00E001DF" w:rsidP="00E001DF">
      <w:pPr>
        <w:jc w:val="both"/>
        <w:rPr>
          <w:b/>
          <w:bCs/>
        </w:rPr>
      </w:pPr>
      <w:r w:rsidRPr="00E001DF">
        <w:fldChar w:fldCharType="end"/>
      </w:r>
      <w:r w:rsidR="001B1AD5" w:rsidRPr="001B1AD5">
        <w:rPr>
          <w:b/>
          <w:bCs/>
        </w:rPr>
        <w:t xml:space="preserve">Synopsis of Taxes </w:t>
      </w:r>
      <w:r w:rsidR="001B1AD5">
        <w:rPr>
          <w:b/>
          <w:bCs/>
        </w:rPr>
        <w:t xml:space="preserve">                  </w:t>
      </w:r>
      <w:r w:rsidR="001B1AD5" w:rsidRPr="001B1AD5">
        <w:rPr>
          <w:b/>
          <w:bCs/>
        </w:rPr>
        <w:t xml:space="preserve">Questions &amp; Answers </w:t>
      </w:r>
      <w:r w:rsidR="001B1AD5">
        <w:rPr>
          <w:b/>
          <w:bCs/>
        </w:rPr>
        <w:t>–</w:t>
      </w:r>
      <w:r w:rsidR="001B1AD5" w:rsidRPr="001B1AD5">
        <w:rPr>
          <w:b/>
          <w:bCs/>
        </w:rPr>
        <w:t xml:space="preserve"> Individuals</w:t>
      </w:r>
      <w:r w:rsidR="001B1AD5">
        <w:rPr>
          <w:b/>
          <w:bCs/>
        </w:rPr>
        <w:t xml:space="preserve">                    </w:t>
      </w:r>
      <w:r w:rsidR="001B1AD5" w:rsidRPr="001B1AD5">
        <w:rPr>
          <w:b/>
          <w:bCs/>
        </w:rPr>
        <w:t xml:space="preserve"> [ 39-62</w:t>
      </w:r>
      <w:r w:rsidR="00CC4499">
        <w:rPr>
          <w:b/>
          <w:bCs/>
        </w:rPr>
        <w:t>3]</w:t>
      </w:r>
    </w:p>
    <w:p w14:paraId="16076284" w14:textId="77777777" w:rsidR="006B5B45" w:rsidRPr="006B5B45" w:rsidRDefault="006B5B45" w:rsidP="006B5B45">
      <w:pPr>
        <w:jc w:val="both"/>
      </w:pPr>
      <w:r w:rsidRPr="006B5B45">
        <w:t>Tax for the year 1,312,452 Less : Tax paid by employer</w:t>
      </w:r>
    </w:p>
    <w:p w14:paraId="345B143B" w14:textId="77777777" w:rsidR="006B5B45" w:rsidRPr="006B5B45" w:rsidRDefault="006B5B45" w:rsidP="006B5B45">
      <w:pPr>
        <w:jc w:val="both"/>
      </w:pPr>
      <w:r w:rsidRPr="006B5B45">
        <w:t>Net tax payable ( 200,000 ) 1,112,452</w:t>
      </w:r>
    </w:p>
    <w:p w14:paraId="2523F0B4" w14:textId="77777777" w:rsidR="006B5B45" w:rsidRPr="006B5B45" w:rsidRDefault="006B5B45" w:rsidP="006B5B45">
      <w:pPr>
        <w:jc w:val="both"/>
      </w:pPr>
      <w:r w:rsidRPr="006B5B45">
        <w:t>N - 1 As per terms of employment Mr. Qais is entitled to reimbursement of medical expenses ; hence , total amount of medical allowance shall be taxable . Reimbursement of medical expenses of Rs . 100,000 will be exempt .</w:t>
      </w:r>
    </w:p>
    <w:p w14:paraId="6ED5F7FD" w14:textId="77777777" w:rsidR="006B5B45" w:rsidRPr="006B5B45" w:rsidRDefault="006B5B45" w:rsidP="006B5B45">
      <w:pPr>
        <w:jc w:val="both"/>
      </w:pPr>
      <w:r w:rsidRPr="006B5B45">
        <w:t>N - 2 Payment of Rs . 20,000 towards actual cost incurred on maintenance of personal car to be used for business of employer is not a benefit to employee so nothing will be included in salary income .</w:t>
      </w:r>
    </w:p>
    <w:p w14:paraId="21979382" w14:textId="77777777" w:rsidR="006B5B45" w:rsidRPr="006B5B45" w:rsidRDefault="006B5B45" w:rsidP="006B5B45">
      <w:pPr>
        <w:jc w:val="both"/>
      </w:pPr>
      <w:r w:rsidRPr="006B5B45">
        <w:t>N - 3 Funeral expenses borne by employer is taxable being obligation of employee paid by employer .</w:t>
      </w:r>
    </w:p>
    <w:p w14:paraId="4F029999" w14:textId="77777777" w:rsidR="006B5B45" w:rsidRPr="006B5B45" w:rsidRDefault="006B5B45" w:rsidP="006B5B45">
      <w:pPr>
        <w:jc w:val="both"/>
      </w:pPr>
      <w:r w:rsidRPr="006B5B45">
        <w:t xml:space="preserve">N - 4 Higher of actual rent ( i.e. , Rs . 600,000 ) or 45 % of MTS / basic salary ( i.e. Rs . 1,080,000 ) </w:t>
      </w:r>
      <w:proofErr w:type="spellStart"/>
      <w:r w:rsidRPr="006B5B45">
        <w:t>shail</w:t>
      </w:r>
      <w:proofErr w:type="spellEnd"/>
      <w:r w:rsidRPr="006B5B45">
        <w:t xml:space="preserve"> be added in salary income on account of rent free accommodation provided by employer .</w:t>
      </w:r>
    </w:p>
    <w:p w14:paraId="31CB6557" w14:textId="77777777" w:rsidR="006B5B45" w:rsidRPr="006B5B45" w:rsidRDefault="006B5B45" w:rsidP="006B5B45">
      <w:pPr>
        <w:jc w:val="both"/>
      </w:pPr>
      <w:r w:rsidRPr="006B5B45">
        <w:t>N - 5 Tax liability paid by employer shall have the following two effects :</w:t>
      </w:r>
    </w:p>
    <w:p w14:paraId="62FB7D84" w14:textId="77777777" w:rsidR="006B5B45" w:rsidRPr="006B5B45" w:rsidRDefault="006B5B45" w:rsidP="006B5B45">
      <w:pPr>
        <w:jc w:val="both"/>
      </w:pPr>
      <w:r w:rsidRPr="006B5B45">
        <w:t xml:space="preserve">                                1 .                               It shall be included in taxable salary income ; and</w:t>
      </w:r>
    </w:p>
    <w:p w14:paraId="650B12A8" w14:textId="77777777" w:rsidR="006B5B45" w:rsidRPr="006B5B45" w:rsidRDefault="006B5B45" w:rsidP="006B5B45">
      <w:pPr>
        <w:jc w:val="both"/>
      </w:pPr>
    </w:p>
    <w:p w14:paraId="74D7B1D6" w14:textId="77777777" w:rsidR="006B5B45" w:rsidRPr="006B5B45" w:rsidRDefault="006B5B45" w:rsidP="006B5B45">
      <w:pPr>
        <w:jc w:val="both"/>
      </w:pPr>
      <w:r w:rsidRPr="006B5B45">
        <w:t xml:space="preserve">                                2 .                                                                                                                                                                             The amount of tax paid shall be adjusted against tax liability of the employee for the</w:t>
      </w:r>
    </w:p>
    <w:p w14:paraId="11CE53C9" w14:textId="77777777" w:rsidR="006B5B45" w:rsidRPr="006B5B45" w:rsidRDefault="006B5B45" w:rsidP="006B5B45">
      <w:pPr>
        <w:jc w:val="both"/>
      </w:pPr>
      <w:r w:rsidRPr="006B5B45">
        <w:t xml:space="preserve">                                                                                                                                                                                                                tax year .</w:t>
      </w:r>
    </w:p>
    <w:p w14:paraId="3370EF02" w14:textId="77777777" w:rsidR="006B5B45" w:rsidRPr="006B5B45" w:rsidRDefault="006B5B45" w:rsidP="006B5B45">
      <w:pPr>
        <w:jc w:val="both"/>
      </w:pPr>
      <w:r w:rsidRPr="006B5B45">
        <w:t>N - 6 Amount of Rs . 500,000 attached with Presidential Awards is exempt from tax .</w:t>
      </w:r>
    </w:p>
    <w:p w14:paraId="0E8DE0EB" w14:textId="77777777" w:rsidR="006B5B45" w:rsidRPr="006B5B45" w:rsidRDefault="006B5B45" w:rsidP="006B5B45">
      <w:pPr>
        <w:jc w:val="both"/>
      </w:pPr>
      <w:r w:rsidRPr="006B5B45">
        <w:t>N - 7 It is assumed that shares of listed companies were sold after retaining for more than six year , so gain shall be exempt from tax .</w:t>
      </w:r>
    </w:p>
    <w:p w14:paraId="73FA4BE5" w14:textId="77777777" w:rsidR="006B5B45" w:rsidRPr="006B5B45" w:rsidRDefault="006B5B45" w:rsidP="006B5B45">
      <w:pPr>
        <w:jc w:val="both"/>
      </w:pPr>
      <w:r w:rsidRPr="006B5B45">
        <w:lastRenderedPageBreak/>
        <w:t xml:space="preserve">N - 8 Gain on sale of land is not taxable if sold after six years of its acquisition . Where holding period is </w:t>
      </w:r>
      <w:proofErr w:type="spellStart"/>
      <w:r w:rsidRPr="006B5B45">
        <w:t>upto</w:t>
      </w:r>
      <w:proofErr w:type="spellEnd"/>
      <w:r w:rsidRPr="006B5B45">
        <w:t xml:space="preserve"> six years the gain shall be taxable under STR at the rates depending on the holding period .</w:t>
      </w:r>
    </w:p>
    <w:p w14:paraId="643E76B1" w14:textId="77777777" w:rsidR="006B5B45" w:rsidRPr="006B5B45" w:rsidRDefault="006B5B45" w:rsidP="006B5B45">
      <w:pPr>
        <w:jc w:val="both"/>
      </w:pPr>
      <w:r w:rsidRPr="006B5B45">
        <w:t>N - 9 There will be no tax treatment for the following transactions :</w:t>
      </w:r>
    </w:p>
    <w:p w14:paraId="4B5C50B9" w14:textId="77777777" w:rsidR="006B5B45" w:rsidRPr="006B5B45" w:rsidRDefault="006B5B45" w:rsidP="006B5B45">
      <w:pPr>
        <w:jc w:val="both"/>
      </w:pPr>
      <w:r w:rsidRPr="006B5B45">
        <w:t xml:space="preserve">                                                                  Fee for solicitor and tax adviser ;</w:t>
      </w:r>
    </w:p>
    <w:p w14:paraId="2F919CAE" w14:textId="77777777" w:rsidR="006B5B45" w:rsidRPr="006B5B45" w:rsidRDefault="006B5B45" w:rsidP="006B5B45">
      <w:pPr>
        <w:jc w:val="both"/>
      </w:pPr>
    </w:p>
    <w:p w14:paraId="00348007" w14:textId="77777777" w:rsidR="006B5B45" w:rsidRPr="006B5B45" w:rsidRDefault="006B5B45" w:rsidP="006B5B45">
      <w:pPr>
        <w:jc w:val="both"/>
      </w:pPr>
      <w:r w:rsidRPr="006B5B45">
        <w:t xml:space="preserve">                                                                  Payment of prior year's income tax , and</w:t>
      </w:r>
    </w:p>
    <w:p w14:paraId="79204496" w14:textId="77777777" w:rsidR="006B5B45" w:rsidRPr="006B5B45" w:rsidRDefault="006B5B45" w:rsidP="006B5B45">
      <w:pPr>
        <w:jc w:val="both"/>
      </w:pPr>
    </w:p>
    <w:p w14:paraId="65F42999" w14:textId="77777777" w:rsidR="006B5B45" w:rsidRPr="006B5B45" w:rsidRDefault="006B5B45" w:rsidP="006B5B45">
      <w:pPr>
        <w:jc w:val="both"/>
      </w:pPr>
      <w:r w:rsidRPr="006B5B45">
        <w:t xml:space="preserve">                                                                  Purchase of vehicle for personal use .</w:t>
      </w:r>
    </w:p>
    <w:p w14:paraId="62ECCB97" w14:textId="77777777" w:rsidR="006B5B45" w:rsidRPr="006B5B45" w:rsidRDefault="006B5B45" w:rsidP="006B5B45">
      <w:pPr>
        <w:jc w:val="both"/>
      </w:pPr>
      <w:r w:rsidRPr="006B5B45">
        <w:t>N - 10 Donations are within limit of 30 % of taxable income for the year . Amount of the tax credit</w:t>
      </w:r>
    </w:p>
    <w:p w14:paraId="314B471C" w14:textId="77777777" w:rsidR="006B5B45" w:rsidRPr="006B5B45" w:rsidRDefault="006B5B45" w:rsidP="006B5B45">
      <w:pPr>
        <w:jc w:val="both"/>
      </w:pPr>
      <w:r w:rsidRPr="006B5B45">
        <w:t xml:space="preserve">                                shall be :                                                                             ( 1,427,986 + 6,179,960 ) × 500,000 =                                                                                                                                  115,534</w:t>
      </w:r>
    </w:p>
    <w:p w14:paraId="2FF3BC30" w14:textId="77777777" w:rsidR="006B5B45" w:rsidRPr="006B5B45" w:rsidRDefault="006B5B45" w:rsidP="006B5B45">
      <w:pPr>
        <w:jc w:val="both"/>
      </w:pPr>
      <w:r w:rsidRPr="006B5B45">
        <w:t>N - 11 Deductible allowance for education shall be available only if taxpayer has taxable income less than Rs . 1,500,000 . Under the instant case it will not be admissible .</w:t>
      </w:r>
    </w:p>
    <w:p w14:paraId="34874E10" w14:textId="77777777" w:rsidR="006B5B45" w:rsidRPr="006B5B45" w:rsidRDefault="006B5B45" w:rsidP="006B5B45">
      <w:pPr>
        <w:jc w:val="both"/>
      </w:pPr>
      <w:r w:rsidRPr="006B5B45">
        <w:t xml:space="preserve">                                                                                                                                                               QUESTION - 39.3</w:t>
      </w:r>
    </w:p>
    <w:p w14:paraId="45CA805F" w14:textId="77777777" w:rsidR="006B5B45" w:rsidRPr="006B5B45" w:rsidRDefault="006B5B45" w:rsidP="006B5B45">
      <w:pPr>
        <w:jc w:val="both"/>
      </w:pPr>
      <w:r w:rsidRPr="006B5B45">
        <w:t>Mr. Awais is a resident individual who owns a private business . He has provided you with the</w:t>
      </w:r>
    </w:p>
    <w:p w14:paraId="04AB9E13" w14:textId="77777777" w:rsidR="006B5B45" w:rsidRPr="006B5B45" w:rsidRDefault="006B5B45" w:rsidP="006B5B45">
      <w:pPr>
        <w:jc w:val="both"/>
      </w:pPr>
      <w:r w:rsidRPr="006B5B45">
        <w:t>following data :</w:t>
      </w:r>
    </w:p>
    <w:p w14:paraId="46DBDF0C" w14:textId="77777777" w:rsidR="006B5B45" w:rsidRPr="006B5B45" w:rsidRDefault="006B5B45" w:rsidP="006B5B45">
      <w:pPr>
        <w:jc w:val="both"/>
      </w:pPr>
      <w:r w:rsidRPr="006B5B45">
        <w:t>Sales ( Rs . in 000 ) 20,000</w:t>
      </w:r>
    </w:p>
    <w:p w14:paraId="7C08A646" w14:textId="77777777" w:rsidR="006B5B45" w:rsidRPr="006B5B45" w:rsidRDefault="006B5B45" w:rsidP="006B5B45">
      <w:pPr>
        <w:jc w:val="both"/>
      </w:pPr>
      <w:r w:rsidRPr="006B5B45">
        <w:t xml:space="preserve">                                Imported finished goods</w:t>
      </w:r>
    </w:p>
    <w:p w14:paraId="72DFC03D" w14:textId="77777777" w:rsidR="006B5B45" w:rsidRPr="006B5B45" w:rsidRDefault="006B5B45" w:rsidP="006B5B45">
      <w:pPr>
        <w:jc w:val="both"/>
      </w:pPr>
    </w:p>
    <w:p w14:paraId="0CDEEB42" w14:textId="77777777" w:rsidR="006B5B45" w:rsidRPr="006B5B45" w:rsidRDefault="006B5B45" w:rsidP="006B5B45">
      <w:pPr>
        <w:jc w:val="both"/>
      </w:pPr>
      <w:r w:rsidRPr="006B5B45">
        <w:t xml:space="preserve">                                Manufactured goods</w:t>
      </w:r>
    </w:p>
    <w:p w14:paraId="16491264" w14:textId="07426F71" w:rsidR="0045705C" w:rsidRPr="0045705C" w:rsidRDefault="0045705C" w:rsidP="0045705C">
      <w:pPr>
        <w:jc w:val="both"/>
      </w:pPr>
    </w:p>
    <w:p w14:paraId="0A138089" w14:textId="25AD7EB3" w:rsidR="00CA088F" w:rsidRPr="00CA088F" w:rsidRDefault="00CA088F" w:rsidP="00CA088F">
      <w:pPr>
        <w:jc w:val="both"/>
        <w:rPr>
          <w:b/>
          <w:bCs/>
        </w:rPr>
      </w:pPr>
      <w:r w:rsidRPr="00CA088F">
        <w:rPr>
          <w:b/>
          <w:bCs/>
        </w:rPr>
        <w:t>Synopsis of Taxes</w:t>
      </w:r>
      <w:r>
        <w:rPr>
          <w:b/>
          <w:bCs/>
        </w:rPr>
        <w:t xml:space="preserve">                    </w:t>
      </w:r>
      <w:r w:rsidRPr="00CA088F">
        <w:rPr>
          <w:b/>
          <w:bCs/>
        </w:rPr>
        <w:t xml:space="preserve"> Questions &amp; Answers - Individuals </w:t>
      </w:r>
      <w:r>
        <w:rPr>
          <w:b/>
          <w:bCs/>
        </w:rPr>
        <w:t xml:space="preserve">                                       </w:t>
      </w:r>
      <w:r w:rsidRPr="00CA088F">
        <w:rPr>
          <w:b/>
          <w:bCs/>
        </w:rPr>
        <w:t>[ 39-624 ]</w:t>
      </w:r>
    </w:p>
    <w:p w14:paraId="2936C164" w14:textId="77777777" w:rsidR="00CA088F" w:rsidRPr="00CA088F" w:rsidRDefault="00CA088F" w:rsidP="00CA088F">
      <w:pPr>
        <w:jc w:val="both"/>
      </w:pPr>
      <w:r w:rsidRPr="00CA088F">
        <w:t xml:space="preserve">                               supplies                                                                                                                                                                                                                150,000</w:t>
      </w:r>
    </w:p>
    <w:p w14:paraId="34A5E6F4" w14:textId="77777777" w:rsidR="00CA088F" w:rsidRPr="00CA088F" w:rsidRDefault="00CA088F" w:rsidP="00CA088F">
      <w:pPr>
        <w:jc w:val="both"/>
      </w:pPr>
      <w:r w:rsidRPr="00CA088F">
        <w:t xml:space="preserve">                               others</w:t>
      </w:r>
    </w:p>
    <w:p w14:paraId="5B99FF5F" w14:textId="77777777" w:rsidR="00CA088F" w:rsidRPr="00CA088F" w:rsidRDefault="00CA088F" w:rsidP="00CA088F">
      <w:pPr>
        <w:jc w:val="both"/>
      </w:pPr>
    </w:p>
    <w:p w14:paraId="3DE6CC75" w14:textId="77777777" w:rsidR="00CA088F" w:rsidRPr="00CA088F" w:rsidRDefault="00CA088F" w:rsidP="00CA088F">
      <w:pPr>
        <w:jc w:val="both"/>
      </w:pPr>
      <w:r w:rsidRPr="00CA088F">
        <w:lastRenderedPageBreak/>
        <w:t xml:space="preserve">                                                                                                                                                                                                                                                        75,000</w:t>
      </w:r>
    </w:p>
    <w:p w14:paraId="5A3E8263" w14:textId="77777777" w:rsidR="00CA088F" w:rsidRPr="00CA088F" w:rsidRDefault="00CA088F" w:rsidP="00CA088F">
      <w:pPr>
        <w:jc w:val="both"/>
      </w:pPr>
    </w:p>
    <w:p w14:paraId="2B1D00A9" w14:textId="77777777" w:rsidR="00CA088F" w:rsidRPr="00CA088F" w:rsidRDefault="00CA088F" w:rsidP="00CA088F">
      <w:pPr>
        <w:jc w:val="both"/>
      </w:pPr>
      <w:r w:rsidRPr="00CA088F">
        <w:t xml:space="preserve">                               exports                                                                                                                                                                                                                  50,000</w:t>
      </w:r>
    </w:p>
    <w:p w14:paraId="12AF0E11" w14:textId="77777777" w:rsidR="00CA088F" w:rsidRPr="00CA088F" w:rsidRDefault="00CA088F" w:rsidP="00CA088F">
      <w:pPr>
        <w:jc w:val="both"/>
      </w:pPr>
      <w:r w:rsidRPr="00CA088F">
        <w:t>Cost of sales 200,000</w:t>
      </w:r>
    </w:p>
    <w:p w14:paraId="60BB5E44" w14:textId="77777777" w:rsidR="00CA088F" w:rsidRPr="00CA088F" w:rsidRDefault="00CA088F" w:rsidP="00CA088F">
      <w:pPr>
        <w:jc w:val="both"/>
      </w:pPr>
      <w:r w:rsidRPr="00CA088F">
        <w:t>Administration and selling expenses 35,000</w:t>
      </w:r>
    </w:p>
    <w:p w14:paraId="0F1C4A78" w14:textId="77777777" w:rsidR="00CA088F" w:rsidRPr="00CA088F" w:rsidRDefault="00CA088F" w:rsidP="00CA088F">
      <w:pPr>
        <w:jc w:val="both"/>
      </w:pPr>
      <w:r w:rsidRPr="00CA088F">
        <w:t>Other income 1,250</w:t>
      </w:r>
    </w:p>
    <w:p w14:paraId="4B61A96C" w14:textId="77777777" w:rsidR="00CA088F" w:rsidRPr="00CA088F" w:rsidRDefault="00CA088F" w:rsidP="00CA088F">
      <w:pPr>
        <w:jc w:val="both"/>
      </w:pPr>
      <w:r w:rsidRPr="00CA088F">
        <w:t>WPPF 3,600</w:t>
      </w:r>
    </w:p>
    <w:p w14:paraId="7CAD672D" w14:textId="77777777" w:rsidR="00CA088F" w:rsidRPr="00CA088F" w:rsidRDefault="00CA088F" w:rsidP="00CA088F">
      <w:pPr>
        <w:jc w:val="both"/>
      </w:pPr>
      <w:r w:rsidRPr="00CA088F">
        <w:t>WWF 1,250</w:t>
      </w:r>
    </w:p>
    <w:p w14:paraId="235C2C79" w14:textId="77777777" w:rsidR="00CA088F" w:rsidRPr="00CA088F" w:rsidRDefault="00CA088F" w:rsidP="00CA088F">
      <w:pPr>
        <w:jc w:val="both"/>
      </w:pPr>
      <w:r w:rsidRPr="00CA088F">
        <w:t>Provision for tax :</w:t>
      </w:r>
    </w:p>
    <w:p w14:paraId="2222F301" w14:textId="77777777" w:rsidR="00CA088F" w:rsidRPr="00CA088F" w:rsidRDefault="00CA088F" w:rsidP="00CA088F">
      <w:pPr>
        <w:jc w:val="both"/>
      </w:pPr>
      <w:r w:rsidRPr="00CA088F">
        <w:t xml:space="preserve">                               Normal                                                                                                                                                                                                                    5,000</w:t>
      </w:r>
    </w:p>
    <w:p w14:paraId="31D1270F" w14:textId="77777777" w:rsidR="00CA088F" w:rsidRPr="00CA088F" w:rsidRDefault="00CA088F" w:rsidP="00CA088F">
      <w:pPr>
        <w:jc w:val="both"/>
      </w:pPr>
    </w:p>
    <w:p w14:paraId="3FD43F0B" w14:textId="77777777" w:rsidR="00CA088F" w:rsidRPr="00CA088F" w:rsidRDefault="00CA088F" w:rsidP="00CA088F">
      <w:pPr>
        <w:jc w:val="both"/>
      </w:pPr>
      <w:r w:rsidRPr="00CA088F">
        <w:t xml:space="preserve">                               Deferred                                                                                                                                                                                                                  1,220</w:t>
      </w:r>
    </w:p>
    <w:p w14:paraId="4C83659B" w14:textId="77777777" w:rsidR="00CA088F" w:rsidRPr="00CA088F" w:rsidRDefault="00CA088F" w:rsidP="00CA088F">
      <w:pPr>
        <w:jc w:val="both"/>
      </w:pPr>
      <w:r w:rsidRPr="00CA088F">
        <w:t>Net Profit 50,180</w:t>
      </w:r>
    </w:p>
    <w:p w14:paraId="67DDD8A0" w14:textId="77777777" w:rsidR="00CA088F" w:rsidRPr="00CA088F" w:rsidRDefault="00CA088F" w:rsidP="00CA088F">
      <w:pPr>
        <w:jc w:val="both"/>
      </w:pPr>
      <w:r w:rsidRPr="00CA088F">
        <w:t xml:space="preserve">                                                                                                                                                                   During the year , one of the export customers closed down his business and has defaulted on</w:t>
      </w:r>
    </w:p>
    <w:p w14:paraId="44CC72DA" w14:textId="77777777" w:rsidR="00CA088F" w:rsidRPr="00CA088F" w:rsidRDefault="00CA088F" w:rsidP="00CA088F">
      <w:pPr>
        <w:jc w:val="both"/>
      </w:pPr>
      <w:r w:rsidRPr="00CA088F">
        <w:t xml:space="preserve">                                                                                                                                                                   payment of Rs . 1,000,000 .</w:t>
      </w:r>
    </w:p>
    <w:p w14:paraId="725EF148" w14:textId="77777777" w:rsidR="00CA088F" w:rsidRPr="00CA088F" w:rsidRDefault="00CA088F" w:rsidP="00CA088F">
      <w:pPr>
        <w:jc w:val="both"/>
      </w:pPr>
      <w:r w:rsidRPr="00CA088F">
        <w:t>Cost of imported goods Rs . 15,000,000</w:t>
      </w:r>
    </w:p>
    <w:p w14:paraId="3F5B3A10" w14:textId="77777777" w:rsidR="00CA088F" w:rsidRPr="00CA088F" w:rsidRDefault="00CA088F" w:rsidP="00CA088F">
      <w:pPr>
        <w:jc w:val="both"/>
      </w:pPr>
      <w:r w:rsidRPr="00CA088F">
        <w:t>Assume no opening and closing debtors :</w:t>
      </w:r>
    </w:p>
    <w:p w14:paraId="29CF48A9" w14:textId="77777777" w:rsidR="00CA088F" w:rsidRPr="00CA088F" w:rsidRDefault="00CA088F" w:rsidP="00CA088F">
      <w:pPr>
        <w:jc w:val="both"/>
      </w:pPr>
      <w:r w:rsidRPr="00CA088F">
        <w:t>Trading Liability outstanding for more than 3 years Rs . 100,000</w:t>
      </w:r>
    </w:p>
    <w:p w14:paraId="102354DD" w14:textId="77777777" w:rsidR="00CA088F" w:rsidRPr="00CA088F" w:rsidRDefault="00CA088F" w:rsidP="00CA088F">
      <w:pPr>
        <w:jc w:val="both"/>
      </w:pPr>
      <w:r w:rsidRPr="00CA088F">
        <w:t>Other Income includes :</w:t>
      </w:r>
    </w:p>
    <w:p w14:paraId="367B511E" w14:textId="77777777" w:rsidR="00CA088F" w:rsidRPr="00CA088F" w:rsidRDefault="00CA088F" w:rsidP="00CA088F">
      <w:pPr>
        <w:jc w:val="both"/>
      </w:pPr>
      <w:r w:rsidRPr="00CA088F">
        <w:t xml:space="preserve">                               1 )                               Dividend from a company enjoying tax holiday Rs . 1,000,000</w:t>
      </w:r>
    </w:p>
    <w:p w14:paraId="33E3B388" w14:textId="77777777" w:rsidR="00CA088F" w:rsidRPr="00CA088F" w:rsidRDefault="00CA088F" w:rsidP="00CA088F">
      <w:pPr>
        <w:jc w:val="both"/>
      </w:pPr>
    </w:p>
    <w:p w14:paraId="416B34C2" w14:textId="77777777" w:rsidR="00CA088F" w:rsidRPr="00CA088F" w:rsidRDefault="00CA088F" w:rsidP="00CA088F">
      <w:pPr>
        <w:jc w:val="both"/>
      </w:pPr>
      <w:r w:rsidRPr="00CA088F">
        <w:t xml:space="preserve">                               ii ) Profit on sale of shares of listed company Rs . 250,000</w:t>
      </w:r>
    </w:p>
    <w:p w14:paraId="48D3D3D6" w14:textId="77777777" w:rsidR="00CA088F" w:rsidRPr="00CA088F" w:rsidRDefault="00CA088F" w:rsidP="00CA088F">
      <w:pPr>
        <w:jc w:val="both"/>
      </w:pPr>
      <w:r w:rsidRPr="00CA088F">
        <w:lastRenderedPageBreak/>
        <w:t>Mr. Awais provided the following additional information :</w:t>
      </w:r>
    </w:p>
    <w:p w14:paraId="01729F06" w14:textId="77777777" w:rsidR="00CA088F" w:rsidRPr="00CA088F" w:rsidRDefault="00CA088F" w:rsidP="00CA088F">
      <w:pPr>
        <w:jc w:val="both"/>
      </w:pPr>
      <w:r w:rsidRPr="00CA088F">
        <w:t xml:space="preserve">                               1 )                               FEBC </w:t>
      </w:r>
      <w:proofErr w:type="spellStart"/>
      <w:r w:rsidRPr="00CA088F">
        <w:t>encashed</w:t>
      </w:r>
      <w:proofErr w:type="spellEnd"/>
      <w:r w:rsidRPr="00CA088F">
        <w:t xml:space="preserve"> during the year Rs . 2,000,000</w:t>
      </w:r>
    </w:p>
    <w:p w14:paraId="254B5A56" w14:textId="77777777" w:rsidR="00CA088F" w:rsidRPr="00CA088F" w:rsidRDefault="00CA088F" w:rsidP="00CA088F">
      <w:pPr>
        <w:jc w:val="both"/>
      </w:pPr>
    </w:p>
    <w:p w14:paraId="56D54EB6" w14:textId="77777777" w:rsidR="00CA088F" w:rsidRPr="00CA088F" w:rsidRDefault="00CA088F" w:rsidP="00CA088F">
      <w:pPr>
        <w:jc w:val="both"/>
      </w:pPr>
      <w:r w:rsidRPr="00CA088F">
        <w:t xml:space="preserve">                               ii )                              Purchased agricultural land Rs . 10,000,000</w:t>
      </w:r>
    </w:p>
    <w:p w14:paraId="50398DAC" w14:textId="77777777" w:rsidR="00CA088F" w:rsidRPr="00CA088F" w:rsidRDefault="00CA088F" w:rsidP="00CA088F">
      <w:pPr>
        <w:jc w:val="both"/>
      </w:pPr>
    </w:p>
    <w:p w14:paraId="4AFCD0B5" w14:textId="77777777" w:rsidR="00CA088F" w:rsidRPr="00CA088F" w:rsidRDefault="00CA088F" w:rsidP="00CA088F">
      <w:pPr>
        <w:jc w:val="both"/>
      </w:pPr>
      <w:r w:rsidRPr="00CA088F">
        <w:t xml:space="preserve">                               iii ) Drawings from business Rs . 5,000,000</w:t>
      </w:r>
    </w:p>
    <w:p w14:paraId="5FDF85B2" w14:textId="77777777" w:rsidR="00CA088F" w:rsidRPr="00CA088F" w:rsidRDefault="00CA088F" w:rsidP="00CA088F">
      <w:pPr>
        <w:jc w:val="both"/>
      </w:pPr>
    </w:p>
    <w:p w14:paraId="1D18E49E" w14:textId="77777777" w:rsidR="00CA088F" w:rsidRPr="00CA088F" w:rsidRDefault="00CA088F" w:rsidP="00CA088F">
      <w:pPr>
        <w:jc w:val="both"/>
      </w:pPr>
      <w:r w:rsidRPr="00CA088F">
        <w:t xml:space="preserve">                               iv )                              Foreign remittance received ( PRC available ) Rs . 5,000,000</w:t>
      </w:r>
    </w:p>
    <w:p w14:paraId="5F074AE7" w14:textId="77777777" w:rsidR="00CA088F" w:rsidRPr="00CA088F" w:rsidRDefault="00CA088F" w:rsidP="00CA088F">
      <w:pPr>
        <w:jc w:val="both"/>
      </w:pPr>
    </w:p>
    <w:p w14:paraId="35D16107" w14:textId="77777777" w:rsidR="00CA088F" w:rsidRPr="00CA088F" w:rsidRDefault="00CA088F" w:rsidP="00CA088F">
      <w:pPr>
        <w:jc w:val="both"/>
      </w:pPr>
      <w:r w:rsidRPr="00CA088F">
        <w:t xml:space="preserve">                               v )                               Donations made during the year Rs . 200,000</w:t>
      </w:r>
    </w:p>
    <w:p w14:paraId="3C840C9B" w14:textId="77777777" w:rsidR="00CA088F" w:rsidRPr="00CA088F" w:rsidRDefault="00CA088F" w:rsidP="00CA088F">
      <w:pPr>
        <w:jc w:val="both"/>
      </w:pPr>
    </w:p>
    <w:p w14:paraId="30E45F97" w14:textId="77777777" w:rsidR="00CA088F" w:rsidRPr="00CA088F" w:rsidRDefault="00CA088F" w:rsidP="00CA088F">
      <w:pPr>
        <w:jc w:val="both"/>
      </w:pPr>
      <w:r w:rsidRPr="00CA088F">
        <w:t xml:space="preserve">                               vi )                              Personal expenses Rs . 7,590,000</w:t>
      </w:r>
    </w:p>
    <w:p w14:paraId="4433F00F" w14:textId="77777777" w:rsidR="00CA088F" w:rsidRPr="00CA088F" w:rsidRDefault="00CA088F" w:rsidP="00CA088F">
      <w:pPr>
        <w:jc w:val="both"/>
      </w:pPr>
    </w:p>
    <w:p w14:paraId="178D3EE0" w14:textId="77777777" w:rsidR="00CA088F" w:rsidRPr="00CA088F" w:rsidRDefault="00CA088F" w:rsidP="00CA088F">
      <w:pPr>
        <w:jc w:val="both"/>
      </w:pPr>
      <w:r w:rsidRPr="00CA088F">
        <w:t xml:space="preserve">                               vii ) Tax paid with last year return Rs . 2,000,000</w:t>
      </w:r>
    </w:p>
    <w:p w14:paraId="20B1DF88" w14:textId="77777777" w:rsidR="00CA088F" w:rsidRPr="00CA088F" w:rsidRDefault="00CA088F" w:rsidP="00CA088F">
      <w:pPr>
        <w:jc w:val="both"/>
      </w:pPr>
    </w:p>
    <w:p w14:paraId="62D93B2C" w14:textId="77777777" w:rsidR="00CA088F" w:rsidRPr="00CA088F" w:rsidRDefault="00CA088F" w:rsidP="00CA088F">
      <w:pPr>
        <w:jc w:val="both"/>
      </w:pPr>
      <w:r w:rsidRPr="00CA088F">
        <w:t xml:space="preserve">                                                                                                                                                                      Mr. Awais owns a house property which he has given on rent . The following data has been</w:t>
      </w:r>
    </w:p>
    <w:p w14:paraId="42BFEDDC" w14:textId="77777777" w:rsidR="00CA088F" w:rsidRPr="00CA088F" w:rsidRDefault="00CA088F" w:rsidP="00CA088F">
      <w:pPr>
        <w:jc w:val="both"/>
      </w:pPr>
      <w:r w:rsidRPr="00CA088F">
        <w:t xml:space="preserve">                                                                                                                                                                      provided regarding the house property :</w:t>
      </w:r>
    </w:p>
    <w:p w14:paraId="5814F9D2" w14:textId="77777777" w:rsidR="00CA088F" w:rsidRPr="00CA088F" w:rsidRDefault="00CA088F" w:rsidP="00CA088F">
      <w:pPr>
        <w:jc w:val="both"/>
      </w:pPr>
    </w:p>
    <w:p w14:paraId="37C0D285" w14:textId="77777777" w:rsidR="00CA088F" w:rsidRPr="00CA088F" w:rsidRDefault="00CA088F" w:rsidP="00CA088F">
      <w:pPr>
        <w:jc w:val="both"/>
      </w:pPr>
      <w:r w:rsidRPr="00CA088F">
        <w:t xml:space="preserve">                               Monthly rental                                                                                                                                                                                                      Rs . 20,000</w:t>
      </w:r>
    </w:p>
    <w:p w14:paraId="7B58FB00" w14:textId="77777777" w:rsidR="00CA088F" w:rsidRPr="00CA088F" w:rsidRDefault="00CA088F" w:rsidP="00CA088F">
      <w:pPr>
        <w:jc w:val="both"/>
      </w:pPr>
    </w:p>
    <w:p w14:paraId="1FA2222B" w14:textId="77777777" w:rsidR="00CA088F" w:rsidRPr="00CA088F" w:rsidRDefault="00CA088F" w:rsidP="00CA088F">
      <w:pPr>
        <w:jc w:val="both"/>
      </w:pPr>
      <w:r w:rsidRPr="00CA088F">
        <w:t xml:space="preserve">                               Expenditure on renovations and upkeep of house property                                                                                                                                                                  56,000</w:t>
      </w:r>
    </w:p>
    <w:p w14:paraId="2A058624" w14:textId="77777777" w:rsidR="00CA088F" w:rsidRPr="00CA088F" w:rsidRDefault="00CA088F" w:rsidP="00CA088F">
      <w:pPr>
        <w:jc w:val="both"/>
      </w:pPr>
    </w:p>
    <w:p w14:paraId="30F7E799" w14:textId="77777777" w:rsidR="00CA088F" w:rsidRPr="00CA088F" w:rsidRDefault="00CA088F" w:rsidP="00CA088F">
      <w:pPr>
        <w:jc w:val="both"/>
      </w:pPr>
      <w:r w:rsidRPr="00CA088F">
        <w:lastRenderedPageBreak/>
        <w:t xml:space="preserve">                               Property tax paid                                                                                                                                                                                                         5,000</w:t>
      </w:r>
    </w:p>
    <w:p w14:paraId="317CAE3A" w14:textId="77777777" w:rsidR="00CA088F" w:rsidRPr="00CA088F" w:rsidRDefault="00CA088F" w:rsidP="00CA088F">
      <w:pPr>
        <w:jc w:val="both"/>
      </w:pPr>
    </w:p>
    <w:p w14:paraId="1734B227" w14:textId="77777777" w:rsidR="00CA088F" w:rsidRPr="00CA088F" w:rsidRDefault="00CA088F" w:rsidP="00CA088F">
      <w:pPr>
        <w:jc w:val="both"/>
      </w:pPr>
      <w:r w:rsidRPr="00CA088F">
        <w:t xml:space="preserve">                                                                                                                                                                  Un - adjustable advance Rs . 150,000 received at the time the property was let out two years</w:t>
      </w:r>
    </w:p>
    <w:p w14:paraId="5BA335CB" w14:textId="77777777" w:rsidR="00CA088F" w:rsidRPr="00CA088F" w:rsidRDefault="00CA088F" w:rsidP="00CA088F">
      <w:pPr>
        <w:jc w:val="both"/>
      </w:pPr>
      <w:r w:rsidRPr="00CA088F">
        <w:t xml:space="preserve">                                                                                                                                                                  ago . Mr. Awais has at that time refunded Rs . 50,000 to the previous tenant who had vacated</w:t>
      </w:r>
    </w:p>
    <w:p w14:paraId="1F538C5B" w14:textId="77777777" w:rsidR="00CA088F" w:rsidRPr="00CA088F" w:rsidRDefault="00CA088F" w:rsidP="00CA088F">
      <w:pPr>
        <w:jc w:val="both"/>
      </w:pPr>
      <w:r w:rsidRPr="00CA088F">
        <w:t xml:space="preserve">                                                                                                                                                                  the property after 5 years and had paid initially Rs . 100,000 as un - adjustable advance .</w:t>
      </w:r>
    </w:p>
    <w:p w14:paraId="633C5034" w14:textId="77777777" w:rsidR="00CA088F" w:rsidRPr="00CA088F" w:rsidRDefault="00CA088F" w:rsidP="00CA088F">
      <w:pPr>
        <w:jc w:val="both"/>
      </w:pPr>
      <w:r w:rsidRPr="00CA088F">
        <w:t>Required : Compute the taxable income and tax liability . ( M - 25 )</w:t>
      </w:r>
    </w:p>
    <w:p w14:paraId="1BDDD03B" w14:textId="77777777" w:rsidR="00CA088F" w:rsidRPr="00CA088F" w:rsidRDefault="00CA088F" w:rsidP="00CA088F">
      <w:pPr>
        <w:jc w:val="both"/>
      </w:pPr>
      <w:r w:rsidRPr="00CA088F">
        <w:t xml:space="preserve">                                                                                      </w:t>
      </w:r>
    </w:p>
    <w:p w14:paraId="3327D507" w14:textId="10EBC770" w:rsidR="00F254AD" w:rsidRPr="00F254AD" w:rsidRDefault="00F254AD" w:rsidP="00F254AD">
      <w:pPr>
        <w:jc w:val="both"/>
        <w:rPr>
          <w:b/>
          <w:bCs/>
        </w:rPr>
      </w:pPr>
      <w:r w:rsidRPr="00F254AD">
        <w:rPr>
          <w:b/>
          <w:bCs/>
        </w:rPr>
        <w:t xml:space="preserve">Synopsis of Taxes </w:t>
      </w:r>
      <w:r w:rsidR="000B69AF">
        <w:rPr>
          <w:b/>
          <w:bCs/>
        </w:rPr>
        <w:t xml:space="preserve">                                       </w:t>
      </w:r>
      <w:r w:rsidRPr="00F254AD">
        <w:rPr>
          <w:b/>
          <w:bCs/>
        </w:rPr>
        <w:t xml:space="preserve">Questions &amp; Answers </w:t>
      </w:r>
      <w:r w:rsidR="000B69AF">
        <w:rPr>
          <w:b/>
          <w:bCs/>
        </w:rPr>
        <w:t>–</w:t>
      </w:r>
      <w:r w:rsidRPr="00F254AD">
        <w:rPr>
          <w:b/>
          <w:bCs/>
        </w:rPr>
        <w:t xml:space="preserve"> Individuals</w:t>
      </w:r>
      <w:r w:rsidR="000B69AF">
        <w:rPr>
          <w:b/>
          <w:bCs/>
        </w:rPr>
        <w:t xml:space="preserve">                    </w:t>
      </w:r>
      <w:r w:rsidRPr="00F254AD">
        <w:rPr>
          <w:b/>
          <w:bCs/>
        </w:rPr>
        <w:t xml:space="preserve"> [ 39-625 ]</w:t>
      </w:r>
    </w:p>
    <w:p w14:paraId="1A24433A" w14:textId="77777777" w:rsidR="00F254AD" w:rsidRPr="00F254AD" w:rsidRDefault="00F254AD" w:rsidP="00F254AD">
      <w:pPr>
        <w:jc w:val="both"/>
      </w:pPr>
      <w:r w:rsidRPr="00F254AD">
        <w:t xml:space="preserve">                                                                                                                                                                  ANSWER</w:t>
      </w:r>
    </w:p>
    <w:p w14:paraId="7C33C373" w14:textId="77777777" w:rsidR="00F254AD" w:rsidRPr="00F254AD" w:rsidRDefault="00F254AD" w:rsidP="00F254AD">
      <w:pPr>
        <w:jc w:val="both"/>
      </w:pPr>
    </w:p>
    <w:p w14:paraId="68DDFDE3" w14:textId="77777777" w:rsidR="00F254AD" w:rsidRPr="00F254AD" w:rsidRDefault="00F254AD" w:rsidP="00F254AD">
      <w:pPr>
        <w:jc w:val="both"/>
      </w:pPr>
      <w:r w:rsidRPr="00F254AD">
        <w:t xml:space="preserve">                                                                                                                                                               Mr. AWAIS</w:t>
      </w:r>
    </w:p>
    <w:p w14:paraId="2761CD4D" w14:textId="77777777" w:rsidR="00F254AD" w:rsidRPr="00F254AD" w:rsidRDefault="00F254AD" w:rsidP="00F254AD">
      <w:pPr>
        <w:jc w:val="both"/>
      </w:pPr>
    </w:p>
    <w:p w14:paraId="6E0DC2A9" w14:textId="77777777" w:rsidR="00F254AD" w:rsidRPr="00F254AD" w:rsidRDefault="00F254AD" w:rsidP="00F254AD">
      <w:pPr>
        <w:jc w:val="both"/>
      </w:pPr>
      <w:r w:rsidRPr="00F254AD">
        <w:t xml:space="preserve">                                                                                                                                                                                                            Resident Individual - Non Salaried</w:t>
      </w:r>
    </w:p>
    <w:p w14:paraId="20F1B65F" w14:textId="77777777" w:rsidR="00F254AD" w:rsidRPr="00F254AD" w:rsidRDefault="00F254AD" w:rsidP="00F254AD">
      <w:pPr>
        <w:jc w:val="both"/>
      </w:pPr>
    </w:p>
    <w:p w14:paraId="73EE206B" w14:textId="77777777" w:rsidR="00F254AD" w:rsidRPr="00F254AD" w:rsidRDefault="00F254AD" w:rsidP="00F254AD">
      <w:pPr>
        <w:jc w:val="both"/>
      </w:pPr>
      <w:r w:rsidRPr="00F254AD">
        <w:t xml:space="preserve">                                                                                                        Tax Year 20x3</w:t>
      </w:r>
    </w:p>
    <w:p w14:paraId="115E94C5" w14:textId="77777777" w:rsidR="00F254AD" w:rsidRPr="00F254AD" w:rsidRDefault="00F254AD" w:rsidP="00F254AD">
      <w:pPr>
        <w:jc w:val="both"/>
      </w:pPr>
    </w:p>
    <w:p w14:paraId="747E129E" w14:textId="77777777" w:rsidR="00F254AD" w:rsidRPr="00F254AD" w:rsidRDefault="00F254AD" w:rsidP="00F254AD">
      <w:pPr>
        <w:jc w:val="both"/>
      </w:pPr>
      <w:r w:rsidRPr="00F254AD">
        <w:t xml:space="preserve">                                                                                                                                                                                                              Taxable Income and Tax Liability</w:t>
      </w:r>
    </w:p>
    <w:p w14:paraId="239D3B6D" w14:textId="77777777" w:rsidR="00F254AD" w:rsidRPr="00F254AD" w:rsidRDefault="00F254AD" w:rsidP="00F254AD">
      <w:pPr>
        <w:jc w:val="both"/>
      </w:pPr>
      <w:r w:rsidRPr="00F254AD">
        <w:t xml:space="preserve">Income from Business Imports Export Manuf- Total </w:t>
      </w:r>
      <w:proofErr w:type="spellStart"/>
      <w:r w:rsidRPr="00F254AD">
        <w:t>acturing</w:t>
      </w:r>
      <w:proofErr w:type="spellEnd"/>
    </w:p>
    <w:p w14:paraId="61FD7A2B" w14:textId="77777777" w:rsidR="00F254AD" w:rsidRPr="00F254AD" w:rsidRDefault="00F254AD" w:rsidP="00F254AD">
      <w:pPr>
        <w:jc w:val="both"/>
      </w:pPr>
      <w:r w:rsidRPr="00F254AD">
        <w:t>Sales ratio- all 6.78 % 16.95 % 76.27 % 100 %</w:t>
      </w:r>
    </w:p>
    <w:p w14:paraId="5444BEF4" w14:textId="77777777" w:rsidR="00F254AD" w:rsidRPr="00F254AD" w:rsidRDefault="00F254AD" w:rsidP="00F254AD">
      <w:pPr>
        <w:jc w:val="both"/>
      </w:pPr>
      <w:r w:rsidRPr="00F254AD">
        <w:t>Sales ratio - Manufactured goods 18.18 % 81.82 % 100 %</w:t>
      </w:r>
    </w:p>
    <w:p w14:paraId="6C5E6FBA" w14:textId="77777777" w:rsidR="00F254AD" w:rsidRPr="00F254AD" w:rsidRDefault="00F254AD" w:rsidP="00F254AD">
      <w:pPr>
        <w:jc w:val="both"/>
      </w:pPr>
      <w:r w:rsidRPr="00F254AD">
        <w:lastRenderedPageBreak/>
        <w:t>Sales 20,000 50,000 225,000 295,000</w:t>
      </w:r>
    </w:p>
    <w:p w14:paraId="7DF131A5" w14:textId="77777777" w:rsidR="00F254AD" w:rsidRPr="00F254AD" w:rsidRDefault="00F254AD" w:rsidP="00F254AD">
      <w:pPr>
        <w:jc w:val="both"/>
      </w:pPr>
      <w:r w:rsidRPr="00F254AD">
        <w:t>Cost of Sales [ N - 1 ] ( 15.000 ) ( 33,633 ) ( 151,367 ) ( 200,000 )</w:t>
      </w:r>
    </w:p>
    <w:p w14:paraId="290A898B" w14:textId="77777777" w:rsidR="00F254AD" w:rsidRPr="00F254AD" w:rsidRDefault="00F254AD" w:rsidP="00F254AD">
      <w:pPr>
        <w:jc w:val="both"/>
      </w:pPr>
      <w:r w:rsidRPr="00F254AD">
        <w:t>Gross profit 5,000 16,367 73,633 95,000</w:t>
      </w:r>
    </w:p>
    <w:p w14:paraId="144B640E" w14:textId="77777777" w:rsidR="00F254AD" w:rsidRPr="00F254AD" w:rsidRDefault="00F254AD" w:rsidP="00F254AD">
      <w:pPr>
        <w:jc w:val="both"/>
      </w:pPr>
      <w:r w:rsidRPr="00F254AD">
        <w:t>Administrative and selling expenses ( 2,373 ) ( 5,932 ) ( 26,695 ) ( 35,000 ) ( 1,000 ) ( 100 ) 58,900 195</w:t>
      </w:r>
    </w:p>
    <w:p w14:paraId="2B4A164C" w14:textId="77777777" w:rsidR="00F254AD" w:rsidRPr="00F254AD" w:rsidRDefault="00F254AD" w:rsidP="00F254AD">
      <w:pPr>
        <w:jc w:val="both"/>
      </w:pPr>
      <w:r w:rsidRPr="00F254AD">
        <w:t>Bad debts 0 ( 1,000 ) 0</w:t>
      </w:r>
    </w:p>
    <w:p w14:paraId="544637B3" w14:textId="77777777" w:rsidR="00F254AD" w:rsidRPr="00F254AD" w:rsidRDefault="00F254AD" w:rsidP="00F254AD">
      <w:pPr>
        <w:jc w:val="both"/>
      </w:pPr>
      <w:r w:rsidRPr="00F254AD">
        <w:t>Trading liability written off [ N - 2 ] ( 8 ) ( 92 ) 46,846</w:t>
      </w:r>
    </w:p>
    <w:p w14:paraId="24D3C2EB" w14:textId="77777777" w:rsidR="00F254AD" w:rsidRPr="00F254AD" w:rsidRDefault="00F254AD" w:rsidP="00F254AD">
      <w:pPr>
        <w:jc w:val="both"/>
      </w:pPr>
      <w:r w:rsidRPr="00F254AD">
        <w:t>Net Income 2.619 9,435</w:t>
      </w:r>
    </w:p>
    <w:p w14:paraId="6AE972A2" w14:textId="77777777" w:rsidR="00F254AD" w:rsidRPr="00F254AD" w:rsidRDefault="00F254AD" w:rsidP="00F254AD">
      <w:pPr>
        <w:jc w:val="both"/>
      </w:pPr>
      <w:r w:rsidRPr="00F254AD">
        <w:t>Income from Property [ N - 5 ] 0 0 195</w:t>
      </w:r>
    </w:p>
    <w:p w14:paraId="18DF92B6" w14:textId="77777777" w:rsidR="00F254AD" w:rsidRPr="00F254AD" w:rsidRDefault="00F254AD" w:rsidP="00F254AD">
      <w:pPr>
        <w:jc w:val="both"/>
      </w:pPr>
      <w:r w:rsidRPr="00F254AD">
        <w:t>Capital gain - Exempt [ N - 3 ] 0 0</w:t>
      </w:r>
    </w:p>
    <w:p w14:paraId="540C0C49" w14:textId="77777777" w:rsidR="00F254AD" w:rsidRPr="00F254AD" w:rsidRDefault="00F254AD" w:rsidP="00F254AD">
      <w:pPr>
        <w:jc w:val="both"/>
      </w:pPr>
      <w:r w:rsidRPr="00F254AD">
        <w:t>Total income 2,619 9,435 47,041 59,095</w:t>
      </w:r>
    </w:p>
    <w:p w14:paraId="6D4020E3" w14:textId="77777777" w:rsidR="00F254AD" w:rsidRPr="00F254AD" w:rsidRDefault="00F254AD" w:rsidP="00F254AD">
      <w:pPr>
        <w:jc w:val="both"/>
      </w:pPr>
      <w:r w:rsidRPr="00F254AD">
        <w:t>Deductible allowance :</w:t>
      </w:r>
    </w:p>
    <w:p w14:paraId="503A9289" w14:textId="77777777" w:rsidR="00F254AD" w:rsidRPr="00F254AD" w:rsidRDefault="00F254AD" w:rsidP="00F254AD">
      <w:pPr>
        <w:jc w:val="both"/>
      </w:pPr>
      <w:r w:rsidRPr="00F254AD">
        <w:t xml:space="preserve">                              WPPF                                                                                                                                     0                                                                     0    ( 3,600 )    ( 3,600 )</w:t>
      </w:r>
    </w:p>
    <w:p w14:paraId="72146529" w14:textId="77777777" w:rsidR="00F254AD" w:rsidRPr="00F254AD" w:rsidRDefault="00F254AD" w:rsidP="00F254AD">
      <w:pPr>
        <w:jc w:val="both"/>
      </w:pPr>
    </w:p>
    <w:p w14:paraId="1379DC78" w14:textId="77777777" w:rsidR="00F254AD" w:rsidRPr="00F254AD" w:rsidRDefault="00F254AD" w:rsidP="00F254AD">
      <w:pPr>
        <w:jc w:val="both"/>
      </w:pPr>
      <w:r w:rsidRPr="00F254AD">
        <w:t xml:space="preserve">                              WWF                                                                                                                                      0                                                                     0    ( 1.250 )    ( 1,250 )</w:t>
      </w:r>
    </w:p>
    <w:p w14:paraId="450BA3C3" w14:textId="77777777" w:rsidR="00F254AD" w:rsidRPr="00F254AD" w:rsidRDefault="00F254AD" w:rsidP="00F254AD">
      <w:pPr>
        <w:jc w:val="both"/>
      </w:pPr>
      <w:r w:rsidRPr="00F254AD">
        <w:t>Taxable income 2,619 9,435 42,191 54,245</w:t>
      </w:r>
    </w:p>
    <w:p w14:paraId="6A964435" w14:textId="77777777" w:rsidR="00F254AD" w:rsidRPr="00F254AD" w:rsidRDefault="00F254AD" w:rsidP="00F254AD">
      <w:pPr>
        <w:jc w:val="both"/>
      </w:pPr>
      <w:r w:rsidRPr="00F254AD">
        <w:t>Tax Liability [ N - 8 ]</w:t>
      </w:r>
    </w:p>
    <w:p w14:paraId="21C39353" w14:textId="77777777" w:rsidR="00F254AD" w:rsidRPr="00F254AD" w:rsidRDefault="00F254AD" w:rsidP="00F254AD">
      <w:pPr>
        <w:jc w:val="both"/>
      </w:pPr>
      <w:r w:rsidRPr="00F254AD">
        <w:t>Tax under NTR - Tax on Income From : [ N - 8 &amp; N - 9 ]</w:t>
      </w:r>
    </w:p>
    <w:p w14:paraId="66F7AA78" w14:textId="77777777" w:rsidR="00F254AD" w:rsidRPr="00F254AD" w:rsidRDefault="00F254AD" w:rsidP="00F254AD">
      <w:pPr>
        <w:jc w:val="both"/>
      </w:pPr>
      <w:r w:rsidRPr="00F254AD">
        <w:t xml:space="preserve">                                                                                                                       Local sales and property ( 42,191,000 @ 43.32 % )                                                                         18,277,141</w:t>
      </w:r>
    </w:p>
    <w:p w14:paraId="4653BD32" w14:textId="77777777" w:rsidR="00F254AD" w:rsidRPr="00F254AD" w:rsidRDefault="00F254AD" w:rsidP="00F254AD">
      <w:pPr>
        <w:jc w:val="both"/>
      </w:pPr>
      <w:r w:rsidRPr="00F254AD">
        <w:t xml:space="preserve">                                                                                                                       Commercial imports ( 2,619,000 @ 43.2 %</w:t>
      </w:r>
    </w:p>
    <w:p w14:paraId="158E0DD2" w14:textId="77777777" w:rsidR="00F254AD" w:rsidRPr="00F254AD" w:rsidRDefault="00F254AD" w:rsidP="00F254AD">
      <w:pPr>
        <w:jc w:val="both"/>
      </w:pPr>
    </w:p>
    <w:p w14:paraId="05B4DEED" w14:textId="77777777" w:rsidR="00F254AD" w:rsidRPr="00F254AD" w:rsidRDefault="00F254AD" w:rsidP="00F254AD">
      <w:pPr>
        <w:jc w:val="both"/>
      </w:pPr>
      <w:r w:rsidRPr="00F254AD">
        <w:t xml:space="preserve">                                                                                                                                                                                                                                                  1,134,500   19,411,641</w:t>
      </w:r>
    </w:p>
    <w:p w14:paraId="06D8CEF7" w14:textId="77777777" w:rsidR="00F254AD" w:rsidRPr="00F254AD" w:rsidRDefault="00F254AD" w:rsidP="00F254AD">
      <w:pPr>
        <w:jc w:val="both"/>
      </w:pPr>
    </w:p>
    <w:p w14:paraId="46889B4B" w14:textId="77777777" w:rsidR="00F254AD" w:rsidRPr="00F254AD" w:rsidRDefault="00F254AD" w:rsidP="00F254AD">
      <w:pPr>
        <w:jc w:val="both"/>
      </w:pPr>
      <w:r w:rsidRPr="00F254AD">
        <w:lastRenderedPageBreak/>
        <w:t xml:space="preserve">                              Add : Surcharge u / s 4AB ( 19,411,641 @ 10 % )                                                                                                                 [ N - 10 ]                                                       1,941,164</w:t>
      </w:r>
    </w:p>
    <w:p w14:paraId="01BA639E" w14:textId="77777777" w:rsidR="00F254AD" w:rsidRPr="00F254AD" w:rsidRDefault="00F254AD" w:rsidP="00F254AD">
      <w:pPr>
        <w:jc w:val="both"/>
      </w:pPr>
    </w:p>
    <w:p w14:paraId="668C4FEE" w14:textId="77777777" w:rsidR="00F254AD" w:rsidRPr="00F254AD" w:rsidRDefault="00F254AD" w:rsidP="00F254AD">
      <w:pPr>
        <w:jc w:val="both"/>
      </w:pPr>
      <w:r w:rsidRPr="00F254AD">
        <w:t xml:space="preserve">                              Total Tax                                                                                                                                                                                                                       21,352,805</w:t>
      </w:r>
    </w:p>
    <w:p w14:paraId="2FE34BC2" w14:textId="77777777" w:rsidR="00F254AD" w:rsidRPr="00F254AD" w:rsidRDefault="00F254AD" w:rsidP="00F254AD">
      <w:pPr>
        <w:jc w:val="both"/>
      </w:pPr>
    </w:p>
    <w:p w14:paraId="3DDE2A58" w14:textId="77777777" w:rsidR="00F254AD" w:rsidRPr="00F254AD" w:rsidRDefault="00F254AD" w:rsidP="00F254AD">
      <w:pPr>
        <w:jc w:val="both"/>
      </w:pPr>
      <w:r w:rsidRPr="00F254AD">
        <w:t xml:space="preserve">                                                                                                                                                                        Less : Tax credit for donation ( 200,000 @ 43.32 % ) [ N - 6 &amp; N - 9 ]                ( 86,640 )</w:t>
      </w:r>
    </w:p>
    <w:p w14:paraId="0F0B35C8" w14:textId="77777777" w:rsidR="00F254AD" w:rsidRPr="00F254AD" w:rsidRDefault="00F254AD" w:rsidP="00F254AD">
      <w:pPr>
        <w:jc w:val="both"/>
      </w:pPr>
    </w:p>
    <w:p w14:paraId="3C1AFBE5" w14:textId="77777777" w:rsidR="00F254AD" w:rsidRPr="00F254AD" w:rsidRDefault="00F254AD" w:rsidP="00F254AD">
      <w:pPr>
        <w:jc w:val="both"/>
      </w:pPr>
      <w:r w:rsidRPr="00F254AD">
        <w:t xml:space="preserve">                              Tax under NTR                                                                                                                                                                                                                   21,266,165</w:t>
      </w:r>
    </w:p>
    <w:p w14:paraId="723E498B" w14:textId="77777777" w:rsidR="00F254AD" w:rsidRPr="00F254AD" w:rsidRDefault="00F254AD" w:rsidP="00F254AD">
      <w:pPr>
        <w:jc w:val="both"/>
      </w:pPr>
      <w:r w:rsidRPr="00F254AD">
        <w:t>Tax under MTR &amp; FTR :</w:t>
      </w:r>
    </w:p>
    <w:p w14:paraId="5A985307" w14:textId="77777777" w:rsidR="00F254AD" w:rsidRPr="00F254AD" w:rsidRDefault="00F254AD" w:rsidP="00F254AD">
      <w:pPr>
        <w:jc w:val="both"/>
      </w:pPr>
      <w:r w:rsidRPr="00F254AD">
        <w:t xml:space="preserve">                              Exports - Higher of :                                                                                                                                           [ N - 8 ]</w:t>
      </w:r>
    </w:p>
    <w:p w14:paraId="20B6255C" w14:textId="77777777" w:rsidR="00F254AD" w:rsidRPr="00F254AD" w:rsidRDefault="00F254AD" w:rsidP="00F254AD">
      <w:pPr>
        <w:jc w:val="both"/>
      </w:pPr>
    </w:p>
    <w:p w14:paraId="06C410E5" w14:textId="77777777" w:rsidR="00F254AD" w:rsidRPr="00F254AD" w:rsidRDefault="00F254AD" w:rsidP="00F254AD">
      <w:pPr>
        <w:jc w:val="both"/>
      </w:pPr>
      <w:r w:rsidRPr="00F254AD">
        <w:t xml:space="preserve">                                                                   Tax withheld   ( 49,000,000 @ 1 % )                                                                                                                                            4,900,000</w:t>
      </w:r>
    </w:p>
    <w:p w14:paraId="2AC8C5D5" w14:textId="77777777" w:rsidR="00F254AD" w:rsidRPr="00F254AD" w:rsidRDefault="00F254AD" w:rsidP="00F254AD">
      <w:pPr>
        <w:jc w:val="both"/>
      </w:pPr>
    </w:p>
    <w:p w14:paraId="735A4F66" w14:textId="77777777" w:rsidR="00F254AD" w:rsidRPr="00F254AD" w:rsidRDefault="00F254AD" w:rsidP="00F254AD">
      <w:pPr>
        <w:jc w:val="both"/>
      </w:pPr>
      <w:r w:rsidRPr="00F254AD">
        <w:t xml:space="preserve">                                                                   Tax under NTR                                                                 ( 9,435,000 @ 43.32 % )                                                                          4,087,242    4,900,000</w:t>
      </w:r>
    </w:p>
    <w:p w14:paraId="6AA4DFC8" w14:textId="77777777" w:rsidR="00F254AD" w:rsidRPr="00F254AD" w:rsidRDefault="00F254AD" w:rsidP="00F254AD">
      <w:pPr>
        <w:jc w:val="both"/>
      </w:pPr>
    </w:p>
    <w:p w14:paraId="5229F2DE" w14:textId="77777777" w:rsidR="00F254AD" w:rsidRPr="00F254AD" w:rsidRDefault="00F254AD" w:rsidP="00F254AD">
      <w:pPr>
        <w:jc w:val="both"/>
      </w:pPr>
      <w:r w:rsidRPr="00F254AD">
        <w:t xml:space="preserve">                              Tax on dividend                                     ( 1,000,000 @ 25 % )                                                                                        [ N - 8 ]                                                          250.000</w:t>
      </w:r>
    </w:p>
    <w:p w14:paraId="2E57081D" w14:textId="77777777" w:rsidR="00F254AD" w:rsidRPr="00F254AD" w:rsidRDefault="00F254AD" w:rsidP="00F254AD">
      <w:pPr>
        <w:jc w:val="both"/>
      </w:pPr>
      <w:r w:rsidRPr="00F254AD">
        <w:t>Total tax for the year 26,416,165</w:t>
      </w:r>
    </w:p>
    <w:p w14:paraId="5BDF15BA" w14:textId="77777777" w:rsidR="00F254AD" w:rsidRPr="00F254AD" w:rsidRDefault="00F254AD" w:rsidP="00F254AD">
      <w:pPr>
        <w:jc w:val="both"/>
      </w:pPr>
      <w:r w:rsidRPr="00F254AD">
        <w:t>Less : Tax withheld on :</w:t>
      </w:r>
    </w:p>
    <w:p w14:paraId="18516E91" w14:textId="77777777" w:rsidR="00F254AD" w:rsidRPr="00F254AD" w:rsidRDefault="00F254AD" w:rsidP="00F254AD">
      <w:pPr>
        <w:jc w:val="both"/>
      </w:pPr>
      <w:r w:rsidRPr="00F254AD">
        <w:t xml:space="preserve">                              Imports                                                                                                            ( 15,000,000- @ 6 % )                                                                            900,000</w:t>
      </w:r>
    </w:p>
    <w:p w14:paraId="070B7D08" w14:textId="77777777" w:rsidR="00F254AD" w:rsidRPr="00F254AD" w:rsidRDefault="00F254AD" w:rsidP="00F254AD">
      <w:pPr>
        <w:jc w:val="both"/>
      </w:pPr>
      <w:r w:rsidRPr="00F254AD">
        <w:t xml:space="preserve">                                                                                                                                                 ( 150,000,000 @ 5.5 % )                                                                          8,250,000</w:t>
      </w:r>
    </w:p>
    <w:p w14:paraId="5EC852E7" w14:textId="77777777" w:rsidR="00F254AD" w:rsidRPr="00F254AD" w:rsidRDefault="00F254AD" w:rsidP="00F254AD">
      <w:pPr>
        <w:jc w:val="both"/>
      </w:pPr>
    </w:p>
    <w:p w14:paraId="46214E32" w14:textId="77777777" w:rsidR="00F254AD" w:rsidRPr="00F254AD" w:rsidRDefault="00F254AD" w:rsidP="00F254AD">
      <w:pPr>
        <w:jc w:val="both"/>
      </w:pPr>
      <w:r w:rsidRPr="00F254AD">
        <w:t xml:space="preserve">                              Supplies                                                                                                                                                        [ N - 8 ]</w:t>
      </w:r>
    </w:p>
    <w:p w14:paraId="06C1ABAF" w14:textId="77777777" w:rsidR="00F254AD" w:rsidRPr="00F254AD" w:rsidRDefault="00F254AD" w:rsidP="00F254AD">
      <w:pPr>
        <w:jc w:val="both"/>
      </w:pPr>
    </w:p>
    <w:p w14:paraId="4EE4120B" w14:textId="77777777" w:rsidR="00F254AD" w:rsidRPr="00F254AD" w:rsidRDefault="00F254AD" w:rsidP="00F254AD">
      <w:pPr>
        <w:jc w:val="both"/>
      </w:pPr>
      <w:r w:rsidRPr="00F254AD">
        <w:t xml:space="preserve">                              Dividend                                            ( 1,000,000 @ 25 % )                                                                                                                                              250,000</w:t>
      </w:r>
    </w:p>
    <w:p w14:paraId="1E95160D" w14:textId="77777777" w:rsidR="00F254AD" w:rsidRPr="00F254AD" w:rsidRDefault="00F254AD" w:rsidP="00F254AD">
      <w:pPr>
        <w:jc w:val="both"/>
      </w:pPr>
    </w:p>
    <w:p w14:paraId="587BB355" w14:textId="77777777" w:rsidR="00F254AD" w:rsidRPr="00F254AD" w:rsidRDefault="00F254AD" w:rsidP="00F254AD">
      <w:pPr>
        <w:jc w:val="both"/>
      </w:pPr>
      <w:r w:rsidRPr="00F254AD">
        <w:t xml:space="preserve">                              </w:t>
      </w:r>
      <w:proofErr w:type="spellStart"/>
      <w:r w:rsidRPr="00F254AD">
        <w:t>Exporis</w:t>
      </w:r>
      <w:proofErr w:type="spellEnd"/>
      <w:r w:rsidRPr="00F254AD">
        <w:t xml:space="preserve"> :</w:t>
      </w:r>
    </w:p>
    <w:p w14:paraId="1C9BB014" w14:textId="77777777" w:rsidR="00F254AD" w:rsidRPr="00F254AD" w:rsidRDefault="00F254AD" w:rsidP="00F254AD">
      <w:pPr>
        <w:jc w:val="both"/>
      </w:pPr>
    </w:p>
    <w:p w14:paraId="1BBEADD5" w14:textId="77777777" w:rsidR="00F254AD" w:rsidRPr="00F254AD" w:rsidRDefault="00F254AD" w:rsidP="00F254AD">
      <w:pPr>
        <w:jc w:val="both"/>
      </w:pPr>
      <w:r w:rsidRPr="00F254AD">
        <w:t xml:space="preserve">                                                                   Tax u / s 154  ( 49,000,000 @ 1 % )                                                                                                                                 490,000</w:t>
      </w:r>
    </w:p>
    <w:p w14:paraId="4A3687A4" w14:textId="11AC2F44" w:rsidR="00552A30" w:rsidRPr="00552A30" w:rsidRDefault="00552A30" w:rsidP="00552A30">
      <w:pPr>
        <w:jc w:val="both"/>
        <w:rPr>
          <w:b/>
          <w:bCs/>
        </w:rPr>
      </w:pPr>
      <w:r w:rsidRPr="00552A30">
        <w:rPr>
          <w:b/>
          <w:bCs/>
        </w:rPr>
        <w:t>Synopsis of Taxes</w:t>
      </w:r>
      <w:r w:rsidR="00AD57D6">
        <w:rPr>
          <w:b/>
          <w:bCs/>
        </w:rPr>
        <w:t xml:space="preserve">               </w:t>
      </w:r>
      <w:r w:rsidRPr="00552A30">
        <w:rPr>
          <w:b/>
          <w:bCs/>
        </w:rPr>
        <w:t xml:space="preserve"> Questions &amp; Answers - Individuals </w:t>
      </w:r>
      <w:r w:rsidR="00AD57D6">
        <w:rPr>
          <w:b/>
          <w:bCs/>
        </w:rPr>
        <w:t xml:space="preserve">                                           </w:t>
      </w:r>
      <w:r w:rsidRPr="00552A30">
        <w:rPr>
          <w:b/>
          <w:bCs/>
        </w:rPr>
        <w:t>[ 39-626 ]</w:t>
      </w:r>
    </w:p>
    <w:p w14:paraId="28FE8DEC" w14:textId="77777777" w:rsidR="00552A30" w:rsidRPr="00552A30" w:rsidRDefault="00552A30" w:rsidP="00552A30">
      <w:pPr>
        <w:jc w:val="both"/>
      </w:pPr>
      <w:r w:rsidRPr="00552A30">
        <w:t xml:space="preserve">                                                                                                                                                                          Tax u / s 147 ( 6C ) ( 49,000,000 @ 1 % )                              490,000                                                                                          980,000 ( 10,380,000 )</w:t>
      </w:r>
    </w:p>
    <w:p w14:paraId="48976D6D" w14:textId="77777777" w:rsidR="00552A30" w:rsidRPr="00552A30" w:rsidRDefault="00552A30" w:rsidP="00552A30">
      <w:pPr>
        <w:jc w:val="both"/>
      </w:pPr>
      <w:r w:rsidRPr="00552A30">
        <w:t>Net tax payable 16,036,165</w:t>
      </w:r>
    </w:p>
    <w:p w14:paraId="744DCE81" w14:textId="77777777" w:rsidR="00552A30" w:rsidRPr="00552A30" w:rsidRDefault="00552A30" w:rsidP="00552A30">
      <w:pPr>
        <w:jc w:val="both"/>
      </w:pPr>
      <w:r w:rsidRPr="00552A30">
        <w:t>N - 1 Cost of Sales</w:t>
      </w:r>
    </w:p>
    <w:p w14:paraId="67F817E2" w14:textId="77777777" w:rsidR="00552A30" w:rsidRPr="00552A30" w:rsidRDefault="00552A30" w:rsidP="00552A30">
      <w:pPr>
        <w:jc w:val="both"/>
      </w:pPr>
      <w:r w:rsidRPr="00552A30">
        <w:t xml:space="preserve">                                Total cost of sales                                                                                                                                                                                                                                                                                                              200,000</w:t>
      </w:r>
    </w:p>
    <w:p w14:paraId="33B91E08" w14:textId="77777777" w:rsidR="00552A30" w:rsidRPr="00552A30" w:rsidRDefault="00552A30" w:rsidP="00552A30">
      <w:pPr>
        <w:jc w:val="both"/>
      </w:pPr>
    </w:p>
    <w:p w14:paraId="5FC1E615" w14:textId="77777777" w:rsidR="00552A30" w:rsidRPr="00552A30" w:rsidRDefault="00552A30" w:rsidP="00552A30">
      <w:pPr>
        <w:jc w:val="both"/>
      </w:pPr>
      <w:r w:rsidRPr="00552A30">
        <w:t xml:space="preserve">                                Less : Cost of imported goods                                                                                                                                                                                                                                                                                                     15,000</w:t>
      </w:r>
    </w:p>
    <w:p w14:paraId="2CA490EB" w14:textId="77777777" w:rsidR="00552A30" w:rsidRPr="00552A30" w:rsidRDefault="00552A30" w:rsidP="00552A30">
      <w:pPr>
        <w:jc w:val="both"/>
      </w:pPr>
    </w:p>
    <w:p w14:paraId="40584051" w14:textId="77777777" w:rsidR="00552A30" w:rsidRPr="00552A30" w:rsidRDefault="00552A30" w:rsidP="00552A30">
      <w:pPr>
        <w:jc w:val="both"/>
      </w:pPr>
      <w:r w:rsidRPr="00552A30">
        <w:t xml:space="preserve">                                Cost allocated to exports and manufacturing                                                                                                                                                                                                                                                                                      185,000</w:t>
      </w:r>
    </w:p>
    <w:p w14:paraId="14A83F11" w14:textId="77777777" w:rsidR="00552A30" w:rsidRPr="00552A30" w:rsidRDefault="00552A30" w:rsidP="00552A30">
      <w:pPr>
        <w:jc w:val="both"/>
      </w:pPr>
    </w:p>
    <w:p w14:paraId="15882846" w14:textId="77777777" w:rsidR="00552A30" w:rsidRPr="00552A30" w:rsidRDefault="00552A30" w:rsidP="00552A30">
      <w:pPr>
        <w:jc w:val="both"/>
      </w:pPr>
      <w:r w:rsidRPr="00552A30">
        <w:t xml:space="preserve">                                                                                                                                                                                                                                                                  N - 2 Trading liability written off is allocated to exports and manufacturing only as it shall have no</w:t>
      </w:r>
    </w:p>
    <w:p w14:paraId="237DC8A4" w14:textId="77777777" w:rsidR="00552A30" w:rsidRPr="00552A30" w:rsidRDefault="00552A30" w:rsidP="00552A30">
      <w:pPr>
        <w:jc w:val="both"/>
      </w:pPr>
      <w:r w:rsidRPr="00552A30">
        <w:lastRenderedPageBreak/>
        <w:t xml:space="preserve">                                                                                                                                                                                                                                                                  connection with imports .</w:t>
      </w:r>
    </w:p>
    <w:p w14:paraId="2B8712CC" w14:textId="77777777" w:rsidR="00552A30" w:rsidRPr="00552A30" w:rsidRDefault="00552A30" w:rsidP="00552A30">
      <w:pPr>
        <w:jc w:val="both"/>
      </w:pPr>
    </w:p>
    <w:p w14:paraId="77E8E011" w14:textId="77777777" w:rsidR="00552A30" w:rsidRPr="00552A30" w:rsidRDefault="00552A30" w:rsidP="00552A30">
      <w:pPr>
        <w:jc w:val="both"/>
      </w:pPr>
      <w:r w:rsidRPr="00552A30">
        <w:t xml:space="preserve">                                                                                                                                                                                                                                                                        N - 3 Assumed that shares of listed company were disposed after holding for more than six year .</w:t>
      </w:r>
    </w:p>
    <w:p w14:paraId="3BE8E2B7" w14:textId="77777777" w:rsidR="00552A30" w:rsidRPr="00552A30" w:rsidRDefault="00552A30" w:rsidP="00552A30">
      <w:pPr>
        <w:jc w:val="both"/>
      </w:pPr>
      <w:r w:rsidRPr="00552A30">
        <w:t xml:space="preserve">                                                                                                                                                                                                                                                                        In this case it will be exempt .</w:t>
      </w:r>
    </w:p>
    <w:p w14:paraId="704E47BE" w14:textId="77777777" w:rsidR="00552A30" w:rsidRPr="00552A30" w:rsidRDefault="00552A30" w:rsidP="00552A30">
      <w:pPr>
        <w:jc w:val="both"/>
      </w:pPr>
      <w:r w:rsidRPr="00552A30">
        <w:t>N - 4 Dividend is covered under FTR .</w:t>
      </w:r>
    </w:p>
    <w:p w14:paraId="062325E2" w14:textId="77777777" w:rsidR="00552A30" w:rsidRPr="00552A30" w:rsidRDefault="00552A30" w:rsidP="00552A30">
      <w:pPr>
        <w:jc w:val="both"/>
      </w:pPr>
      <w:r w:rsidRPr="00552A30">
        <w:t>N - 5 Income from Property</w:t>
      </w:r>
    </w:p>
    <w:p w14:paraId="0D710B46" w14:textId="77777777" w:rsidR="00552A30" w:rsidRPr="00552A30" w:rsidRDefault="00552A30" w:rsidP="00552A30">
      <w:pPr>
        <w:jc w:val="both"/>
      </w:pPr>
      <w:r w:rsidRPr="00552A30">
        <w:t xml:space="preserve">                                Rent                                                                                                                                                                  ( 20,000 x 12 )                                                                                                                                            240,000</w:t>
      </w:r>
    </w:p>
    <w:p w14:paraId="44CA2A70" w14:textId="77777777" w:rsidR="00552A30" w:rsidRPr="00552A30" w:rsidRDefault="00552A30" w:rsidP="00552A30">
      <w:pPr>
        <w:jc w:val="both"/>
      </w:pPr>
    </w:p>
    <w:p w14:paraId="1ACAD265" w14:textId="77777777" w:rsidR="00552A30" w:rsidRPr="00552A30" w:rsidRDefault="00552A30" w:rsidP="00552A30">
      <w:pPr>
        <w:jc w:val="both"/>
      </w:pPr>
      <w:r w:rsidRPr="00552A30">
        <w:t xml:space="preserve">                                Add : 1 / 10th of Un - adjustable advance : [ 150,000- ( 100,000 + 10 ) x 5 } ] +10                                                                                                                                                                                                                                               10,000</w:t>
      </w:r>
    </w:p>
    <w:p w14:paraId="71F64002" w14:textId="77777777" w:rsidR="00552A30" w:rsidRPr="00552A30" w:rsidRDefault="00552A30" w:rsidP="00552A30">
      <w:pPr>
        <w:jc w:val="both"/>
      </w:pPr>
      <w:r w:rsidRPr="00552A30">
        <w:t xml:space="preserve">                                RCT</w:t>
      </w:r>
    </w:p>
    <w:p w14:paraId="0F028C55" w14:textId="77777777" w:rsidR="00552A30" w:rsidRPr="00552A30" w:rsidRDefault="00552A30" w:rsidP="00552A30">
      <w:pPr>
        <w:jc w:val="both"/>
      </w:pPr>
    </w:p>
    <w:p w14:paraId="6FCE593D" w14:textId="77777777" w:rsidR="00552A30" w:rsidRPr="00552A30" w:rsidRDefault="00552A30" w:rsidP="00552A30">
      <w:pPr>
        <w:jc w:val="both"/>
      </w:pPr>
      <w:r w:rsidRPr="00552A30">
        <w:t xml:space="preserve">                                                                                                                                                                                                                                                                                                                                                                 250,000</w:t>
      </w:r>
    </w:p>
    <w:p w14:paraId="5A427A7C" w14:textId="77777777" w:rsidR="00552A30" w:rsidRPr="00552A30" w:rsidRDefault="00552A30" w:rsidP="00552A30">
      <w:pPr>
        <w:jc w:val="both"/>
      </w:pPr>
    </w:p>
    <w:p w14:paraId="4361D4AB" w14:textId="77777777" w:rsidR="00552A30" w:rsidRPr="00552A30" w:rsidRDefault="00552A30" w:rsidP="00552A30">
      <w:pPr>
        <w:jc w:val="both"/>
      </w:pPr>
      <w:r w:rsidRPr="00552A30">
        <w:t xml:space="preserve">                                Less : Admissible deductions :</w:t>
      </w:r>
    </w:p>
    <w:p w14:paraId="1B2873FF" w14:textId="77777777" w:rsidR="00552A30" w:rsidRPr="00552A30" w:rsidRDefault="00552A30" w:rsidP="00552A30">
      <w:pPr>
        <w:jc w:val="both"/>
      </w:pPr>
    </w:p>
    <w:p w14:paraId="79F6C93C" w14:textId="77777777" w:rsidR="00552A30" w:rsidRPr="00552A30" w:rsidRDefault="00552A30" w:rsidP="00552A30">
      <w:pPr>
        <w:jc w:val="both"/>
      </w:pPr>
      <w:r w:rsidRPr="00552A30">
        <w:t xml:space="preserve">                                                                   Repair allowance                                                                                                                                               ( 1 / 5th of 250,000 )  50,000</w:t>
      </w:r>
    </w:p>
    <w:p w14:paraId="0B930D91" w14:textId="77777777" w:rsidR="00552A30" w:rsidRPr="00552A30" w:rsidRDefault="00552A30" w:rsidP="00552A30">
      <w:pPr>
        <w:jc w:val="both"/>
      </w:pPr>
    </w:p>
    <w:p w14:paraId="237C3670" w14:textId="77777777" w:rsidR="00552A30" w:rsidRPr="00552A30" w:rsidRDefault="00552A30" w:rsidP="00552A30">
      <w:pPr>
        <w:jc w:val="both"/>
      </w:pPr>
      <w:r w:rsidRPr="00552A30">
        <w:t xml:space="preserve">                                                                   Property tax                                                                                                                                                                                                                                                                             5,000 55,000</w:t>
      </w:r>
    </w:p>
    <w:p w14:paraId="6F413A74" w14:textId="77777777" w:rsidR="00552A30" w:rsidRPr="00552A30" w:rsidRDefault="00552A30" w:rsidP="00552A30">
      <w:pPr>
        <w:jc w:val="both"/>
      </w:pPr>
    </w:p>
    <w:p w14:paraId="346C7731" w14:textId="77777777" w:rsidR="00552A30" w:rsidRPr="00552A30" w:rsidRDefault="00552A30" w:rsidP="00552A30">
      <w:pPr>
        <w:jc w:val="both"/>
      </w:pPr>
      <w:r w:rsidRPr="00552A30">
        <w:t xml:space="preserve">                                Taxable                                                                                                                                                                                                                                                                                                                          195,000</w:t>
      </w:r>
    </w:p>
    <w:p w14:paraId="402560CD" w14:textId="77777777" w:rsidR="00552A30" w:rsidRPr="00552A30" w:rsidRDefault="00552A30" w:rsidP="00552A30">
      <w:pPr>
        <w:jc w:val="both"/>
      </w:pPr>
      <w:r w:rsidRPr="00552A30">
        <w:lastRenderedPageBreak/>
        <w:t>N - 6 It is presumed that donation was given to approved institution , so eligible for tax credit .</w:t>
      </w:r>
    </w:p>
    <w:p w14:paraId="74FF75AE" w14:textId="77777777" w:rsidR="00552A30" w:rsidRPr="00552A30" w:rsidRDefault="00552A30" w:rsidP="00552A30">
      <w:pPr>
        <w:jc w:val="both"/>
      </w:pPr>
      <w:r w:rsidRPr="00552A30">
        <w:t>N - 7 Following transactions shall have no treatment for computation of tax liability :</w:t>
      </w:r>
    </w:p>
    <w:p w14:paraId="075292EB" w14:textId="77777777" w:rsidR="00552A30" w:rsidRPr="00552A30" w:rsidRDefault="00552A30" w:rsidP="00552A30">
      <w:pPr>
        <w:jc w:val="both"/>
      </w:pPr>
      <w:r w:rsidRPr="00552A30">
        <w:t xml:space="preserve">                                1 .                                FEBC </w:t>
      </w:r>
      <w:proofErr w:type="spellStart"/>
      <w:r w:rsidRPr="00552A30">
        <w:t>encashed</w:t>
      </w:r>
      <w:proofErr w:type="spellEnd"/>
    </w:p>
    <w:p w14:paraId="05DAFAD8" w14:textId="77777777" w:rsidR="00552A30" w:rsidRPr="00552A30" w:rsidRDefault="00552A30" w:rsidP="00552A30">
      <w:pPr>
        <w:jc w:val="both"/>
      </w:pPr>
    </w:p>
    <w:p w14:paraId="3CD5F029" w14:textId="77777777" w:rsidR="00552A30" w:rsidRPr="00552A30" w:rsidRDefault="00552A30" w:rsidP="00552A30">
      <w:pPr>
        <w:jc w:val="both"/>
      </w:pPr>
      <w:r w:rsidRPr="00552A30">
        <w:t xml:space="preserve">                                2 .                                Purchase of agricultural land</w:t>
      </w:r>
    </w:p>
    <w:p w14:paraId="766B1781" w14:textId="77777777" w:rsidR="00552A30" w:rsidRPr="00552A30" w:rsidRDefault="00552A30" w:rsidP="00552A30">
      <w:pPr>
        <w:jc w:val="both"/>
      </w:pPr>
    </w:p>
    <w:p w14:paraId="05719C10" w14:textId="77777777" w:rsidR="00552A30" w:rsidRPr="00552A30" w:rsidRDefault="00552A30" w:rsidP="00552A30">
      <w:pPr>
        <w:jc w:val="both"/>
      </w:pPr>
      <w:r w:rsidRPr="00552A30">
        <w:t xml:space="preserve">                                3 .                                Drawings</w:t>
      </w:r>
    </w:p>
    <w:p w14:paraId="727CD060" w14:textId="77777777" w:rsidR="00552A30" w:rsidRPr="00552A30" w:rsidRDefault="00552A30" w:rsidP="00552A30">
      <w:pPr>
        <w:jc w:val="both"/>
      </w:pPr>
    </w:p>
    <w:p w14:paraId="3952E66A" w14:textId="77777777" w:rsidR="00552A30" w:rsidRPr="00552A30" w:rsidRDefault="00552A30" w:rsidP="00552A30">
      <w:pPr>
        <w:jc w:val="both"/>
      </w:pPr>
      <w:r w:rsidRPr="00552A30">
        <w:t xml:space="preserve">                                4 .                                Foreign remittance </w:t>
      </w:r>
      <w:proofErr w:type="spellStart"/>
      <w:r w:rsidRPr="00552A30">
        <w:t>upto</w:t>
      </w:r>
      <w:proofErr w:type="spellEnd"/>
      <w:r w:rsidRPr="00552A30">
        <w:t xml:space="preserve"> Rs . 5,000,000</w:t>
      </w:r>
    </w:p>
    <w:p w14:paraId="3C5E4DF2" w14:textId="77777777" w:rsidR="00552A30" w:rsidRPr="00552A30" w:rsidRDefault="00552A30" w:rsidP="00552A30">
      <w:pPr>
        <w:jc w:val="both"/>
      </w:pPr>
    </w:p>
    <w:p w14:paraId="08E103CD" w14:textId="77777777" w:rsidR="00552A30" w:rsidRPr="00552A30" w:rsidRDefault="00552A30" w:rsidP="00552A30">
      <w:pPr>
        <w:jc w:val="both"/>
      </w:pPr>
      <w:r w:rsidRPr="00552A30">
        <w:t xml:space="preserve">                                5 .                                Personal expenses</w:t>
      </w:r>
    </w:p>
    <w:p w14:paraId="3B5B7C81" w14:textId="77777777" w:rsidR="00552A30" w:rsidRPr="00552A30" w:rsidRDefault="00552A30" w:rsidP="00552A30">
      <w:pPr>
        <w:jc w:val="both"/>
      </w:pPr>
    </w:p>
    <w:p w14:paraId="3FC44112" w14:textId="77777777" w:rsidR="00552A30" w:rsidRPr="00552A30" w:rsidRDefault="00552A30" w:rsidP="00552A30">
      <w:pPr>
        <w:jc w:val="both"/>
      </w:pPr>
      <w:r w:rsidRPr="00552A30">
        <w:t xml:space="preserve">                                6 .                                Tax paid for the last year</w:t>
      </w:r>
    </w:p>
    <w:p w14:paraId="67013211" w14:textId="77777777" w:rsidR="00552A30" w:rsidRPr="00552A30" w:rsidRDefault="00552A30" w:rsidP="00552A30">
      <w:pPr>
        <w:jc w:val="both"/>
      </w:pPr>
    </w:p>
    <w:p w14:paraId="33EAB0E9" w14:textId="77777777" w:rsidR="00552A30" w:rsidRPr="00552A30" w:rsidRDefault="00552A30" w:rsidP="00552A30">
      <w:pPr>
        <w:jc w:val="both"/>
      </w:pPr>
      <w:r w:rsidRPr="00552A30">
        <w:t xml:space="preserve">                                7 .                                Expenditure on renovation of property</w:t>
      </w:r>
    </w:p>
    <w:p w14:paraId="4D91A25A" w14:textId="77777777" w:rsidR="00552A30" w:rsidRPr="00552A30" w:rsidRDefault="00552A30" w:rsidP="00552A30">
      <w:pPr>
        <w:jc w:val="both"/>
      </w:pPr>
      <w:r w:rsidRPr="00552A30">
        <w:t>N - 8 Applicable Tax Regimes</w:t>
      </w:r>
    </w:p>
    <w:p w14:paraId="670E2A03" w14:textId="77777777" w:rsidR="00552A30" w:rsidRPr="00552A30" w:rsidRDefault="00552A30" w:rsidP="00552A30">
      <w:pPr>
        <w:jc w:val="both"/>
      </w:pPr>
      <w:r w:rsidRPr="00552A30">
        <w:t xml:space="preserve">                                1. Commercial Imports :</w:t>
      </w:r>
    </w:p>
    <w:p w14:paraId="256EB4B2" w14:textId="77777777" w:rsidR="00552A30" w:rsidRPr="00552A30" w:rsidRDefault="00552A30" w:rsidP="00552A30">
      <w:pPr>
        <w:jc w:val="both"/>
      </w:pPr>
    </w:p>
    <w:p w14:paraId="2316D0F4" w14:textId="77777777" w:rsidR="00552A30" w:rsidRPr="00552A30" w:rsidRDefault="00552A30" w:rsidP="00552A30">
      <w:pPr>
        <w:jc w:val="both"/>
      </w:pPr>
      <w:r w:rsidRPr="00552A30">
        <w:t xml:space="preserve">                                                                                                                                                                                                                                                                              Commercial imports are subject to tax withholding u / s 148 @ 6 % of value of goods . Tax</w:t>
      </w:r>
    </w:p>
    <w:p w14:paraId="3D5AF4A3" w14:textId="77777777" w:rsidR="00552A30" w:rsidRPr="00552A30" w:rsidRDefault="00552A30" w:rsidP="00552A30">
      <w:pPr>
        <w:jc w:val="both"/>
      </w:pPr>
      <w:r w:rsidRPr="00552A30">
        <w:t xml:space="preserve">                                                                                                                                                                                                                                                                              withheld shall be minimum tax on income from such business . Tax liability shall be higher</w:t>
      </w:r>
    </w:p>
    <w:p w14:paraId="6567DC71" w14:textId="77777777" w:rsidR="00552A30" w:rsidRPr="00552A30" w:rsidRDefault="00552A30" w:rsidP="00552A30">
      <w:pPr>
        <w:jc w:val="both"/>
      </w:pPr>
      <w:r w:rsidRPr="00552A30">
        <w:t xml:space="preserve">                                                                                                                                                                                                                                                                              of the following :</w:t>
      </w:r>
    </w:p>
    <w:p w14:paraId="5C80C2FA" w14:textId="77777777" w:rsidR="00552A30" w:rsidRPr="00552A30" w:rsidRDefault="00552A30" w:rsidP="00552A30">
      <w:pPr>
        <w:jc w:val="both"/>
      </w:pPr>
    </w:p>
    <w:p w14:paraId="52C4C830" w14:textId="77777777" w:rsidR="00552A30" w:rsidRPr="00552A30" w:rsidRDefault="00552A30" w:rsidP="00552A30">
      <w:pPr>
        <w:jc w:val="both"/>
      </w:pPr>
      <w:r w:rsidRPr="00552A30">
        <w:t xml:space="preserve">                                                                                                                     Tax withheld                ( 15,000,000 @ 6 % )                                                                      9,000,000</w:t>
      </w:r>
    </w:p>
    <w:p w14:paraId="6240AB55" w14:textId="77777777" w:rsidR="00552A30" w:rsidRPr="00552A30" w:rsidRDefault="00552A30" w:rsidP="00552A30">
      <w:pPr>
        <w:jc w:val="both"/>
      </w:pPr>
      <w:r w:rsidRPr="00552A30">
        <w:lastRenderedPageBreak/>
        <w:t xml:space="preserve">                                                                                                                                                 ( 2,619,000 @ 43.32 % )</w:t>
      </w:r>
    </w:p>
    <w:p w14:paraId="65F9CA2C" w14:textId="77777777" w:rsidR="00552A30" w:rsidRPr="00552A30" w:rsidRDefault="00552A30" w:rsidP="00552A30">
      <w:pPr>
        <w:jc w:val="both"/>
      </w:pPr>
    </w:p>
    <w:p w14:paraId="3ACDE236" w14:textId="77777777" w:rsidR="00552A30" w:rsidRPr="00552A30" w:rsidRDefault="00552A30" w:rsidP="00552A30">
      <w:pPr>
        <w:jc w:val="both"/>
      </w:pPr>
      <w:r w:rsidRPr="00552A30">
        <w:t xml:space="preserve">                                                                                                                                  Tax under NTR                                                                                            1,134,500                                                                                                           1,134,500</w:t>
      </w:r>
    </w:p>
    <w:p w14:paraId="076BFE7F" w14:textId="77777777" w:rsidR="00552A30" w:rsidRPr="00552A30" w:rsidRDefault="00552A30" w:rsidP="00552A30">
      <w:pPr>
        <w:jc w:val="both"/>
      </w:pPr>
    </w:p>
    <w:p w14:paraId="550F0F8C" w14:textId="77777777" w:rsidR="00552A30" w:rsidRPr="00552A30" w:rsidRDefault="00552A30" w:rsidP="00552A30">
      <w:pPr>
        <w:jc w:val="both"/>
      </w:pPr>
      <w:r w:rsidRPr="00552A30">
        <w:t xml:space="preserve">                                2. Exports :</w:t>
      </w:r>
    </w:p>
    <w:p w14:paraId="3DD45DA7" w14:textId="77777777" w:rsidR="00552A30" w:rsidRPr="00552A30" w:rsidRDefault="00552A30" w:rsidP="00552A30">
      <w:pPr>
        <w:jc w:val="both"/>
      </w:pPr>
    </w:p>
    <w:p w14:paraId="1719A9CF" w14:textId="77777777" w:rsidR="00552A30" w:rsidRPr="00552A30" w:rsidRDefault="00552A30" w:rsidP="00552A30">
      <w:pPr>
        <w:jc w:val="both"/>
      </w:pPr>
      <w:r w:rsidRPr="00552A30">
        <w:t xml:space="preserve">                                                                                                                                                                                                                                                                                Income from export business is taxable under MTR . Tax withheld shall be minimum tax</w:t>
      </w:r>
    </w:p>
    <w:p w14:paraId="4E943161" w14:textId="77777777" w:rsidR="00552A30" w:rsidRPr="00552A30" w:rsidRDefault="00552A30" w:rsidP="00552A30">
      <w:pPr>
        <w:jc w:val="both"/>
      </w:pPr>
      <w:r w:rsidRPr="00552A30">
        <w:t xml:space="preserve">                                                                                                                                                                                                                                                                                on this income . Exports subject to tax @ 1 % are Rs . 49,000,000 ( i.e. , 50,000,00 </w:t>
      </w:r>
      <w:proofErr w:type="spellStart"/>
      <w:r w:rsidRPr="00552A30">
        <w:t>aas</w:t>
      </w:r>
      <w:proofErr w:type="spellEnd"/>
    </w:p>
    <w:p w14:paraId="31725BF4" w14:textId="77777777" w:rsidR="00552A30" w:rsidRPr="00552A30" w:rsidRDefault="00552A30" w:rsidP="00552A30">
      <w:pPr>
        <w:jc w:val="both"/>
        <w:rPr>
          <w:rStyle w:val="Hyperlink"/>
        </w:rPr>
      </w:pPr>
      <w:r w:rsidRPr="00552A30">
        <w:fldChar w:fldCharType="begin"/>
      </w:r>
      <w:r w:rsidRPr="00552A30">
        <w:instrText>HYPERLINK "https://lh3.googleusercontent.com/gg/AN12HXRIHty7GuVUlDczTC48mjVJ_zqQ9QA5KSFbRnEfjeACvDgxGkG4KNbcwC_aNAjXlys8mnDysKIXLWz-Mo5BDOtkYaWrZQcNkaND6ZHlM5scepBRxbCW8xrUXyCu3ueY2ejU2PXnkkAcIVvGfezXRr357aVYiGrJ-Og7EHbqZ9R0_8JEN32SAR0WWsn0DwT2MSiqVd51j8oIR2sMclDj4TYZE67E9xs06I-990phLnFeTqAFJmZaIq02vTq63w0YL2vdQyUVWpEV7V0RHROuxAmHURfH0k523UQ" \t "_blank"</w:instrText>
      </w:r>
      <w:r w:rsidRPr="00552A30">
        <w:fldChar w:fldCharType="separate"/>
      </w:r>
    </w:p>
    <w:p w14:paraId="688ECEB1" w14:textId="73F582AC" w:rsidR="00F503F8" w:rsidRPr="00565462" w:rsidRDefault="00552A30" w:rsidP="00F503F8">
      <w:pPr>
        <w:jc w:val="both"/>
        <w:rPr>
          <w:b/>
          <w:bCs/>
        </w:rPr>
      </w:pPr>
      <w:r w:rsidRPr="00552A30">
        <w:fldChar w:fldCharType="end"/>
      </w:r>
      <w:r w:rsidR="00F503F8" w:rsidRPr="00565462">
        <w:rPr>
          <w:b/>
          <w:bCs/>
        </w:rPr>
        <w:t>Synopsis of Taxes</w:t>
      </w:r>
      <w:r w:rsidR="00565462">
        <w:rPr>
          <w:b/>
          <w:bCs/>
        </w:rPr>
        <w:t xml:space="preserve">                              </w:t>
      </w:r>
      <w:r w:rsidR="00F503F8" w:rsidRPr="00565462">
        <w:rPr>
          <w:b/>
          <w:bCs/>
        </w:rPr>
        <w:t xml:space="preserve"> Questions &amp; Answers </w:t>
      </w:r>
      <w:r w:rsidR="00565462">
        <w:rPr>
          <w:b/>
          <w:bCs/>
        </w:rPr>
        <w:t>–</w:t>
      </w:r>
      <w:r w:rsidR="00F503F8" w:rsidRPr="00565462">
        <w:rPr>
          <w:b/>
          <w:bCs/>
        </w:rPr>
        <w:t xml:space="preserve"> Individuals</w:t>
      </w:r>
      <w:r w:rsidR="00565462">
        <w:rPr>
          <w:b/>
          <w:bCs/>
        </w:rPr>
        <w:t xml:space="preserve">                          </w:t>
      </w:r>
      <w:r w:rsidR="00F503F8" w:rsidRPr="00565462">
        <w:rPr>
          <w:b/>
          <w:bCs/>
        </w:rPr>
        <w:t xml:space="preserve"> [ 39-627 ]</w:t>
      </w:r>
    </w:p>
    <w:p w14:paraId="499C3CA9" w14:textId="77777777" w:rsidR="00F503F8" w:rsidRPr="00F503F8" w:rsidRDefault="00F503F8" w:rsidP="00F503F8">
      <w:pPr>
        <w:jc w:val="both"/>
      </w:pPr>
      <w:r w:rsidRPr="00F503F8">
        <w:t xml:space="preserve">                                                                                                                                                                                                                                                  1,000,000 ) . This income is taxable on the basis of the export proceeds realized .</w:t>
      </w:r>
    </w:p>
    <w:p w14:paraId="09CFE981" w14:textId="77777777" w:rsidR="00F503F8" w:rsidRPr="00F503F8" w:rsidRDefault="00F503F8" w:rsidP="00F503F8">
      <w:pPr>
        <w:jc w:val="both"/>
      </w:pPr>
      <w:r w:rsidRPr="00F503F8">
        <w:t xml:space="preserve">                                                                                                                                                                                                                                                  Rs . 1,000,000 out of the total sales is not realized . It shall be subtracted while computing</w:t>
      </w:r>
    </w:p>
    <w:p w14:paraId="083D9FA2" w14:textId="77777777" w:rsidR="00F503F8" w:rsidRPr="00F503F8" w:rsidRDefault="00F503F8" w:rsidP="00F503F8">
      <w:pPr>
        <w:jc w:val="both"/>
      </w:pPr>
      <w:r w:rsidRPr="00F503F8">
        <w:t xml:space="preserve">                                                                                                                                                                                                                                                  the tax liability . Tax liability shall be higher of the following :</w:t>
      </w:r>
    </w:p>
    <w:p w14:paraId="3F21ABF2" w14:textId="77777777" w:rsidR="00F503F8" w:rsidRPr="00F503F8" w:rsidRDefault="00F503F8" w:rsidP="00F503F8">
      <w:pPr>
        <w:jc w:val="both"/>
      </w:pPr>
    </w:p>
    <w:p w14:paraId="09CE2F32" w14:textId="77777777" w:rsidR="00F503F8" w:rsidRPr="00F503F8" w:rsidRDefault="00F503F8" w:rsidP="00F503F8">
      <w:pPr>
        <w:jc w:val="both"/>
      </w:pPr>
      <w:r w:rsidRPr="00F503F8">
        <w:t xml:space="preserve">                                                                                                        Tax withheld                         ( 49,000,000 @ 1 % )                                              4,900,000</w:t>
      </w:r>
    </w:p>
    <w:p w14:paraId="45F54131" w14:textId="77777777" w:rsidR="00F503F8" w:rsidRPr="00F503F8" w:rsidRDefault="00F503F8" w:rsidP="00F503F8">
      <w:pPr>
        <w:jc w:val="both"/>
      </w:pPr>
    </w:p>
    <w:p w14:paraId="6CD2DF32" w14:textId="77777777" w:rsidR="00F503F8" w:rsidRPr="00F503F8" w:rsidRDefault="00F503F8" w:rsidP="00F503F8">
      <w:pPr>
        <w:jc w:val="both"/>
      </w:pPr>
      <w:r w:rsidRPr="00F503F8">
        <w:t xml:space="preserve">                                                                                         Tax under NTR                                       ( 9,435,000 @ 43.32 % )                                           4,087,242                                                                                                               4,900,000</w:t>
      </w:r>
    </w:p>
    <w:p w14:paraId="70C97EAB" w14:textId="77777777" w:rsidR="00F503F8" w:rsidRPr="00F503F8" w:rsidRDefault="00F503F8" w:rsidP="00F503F8">
      <w:pPr>
        <w:jc w:val="both"/>
      </w:pPr>
    </w:p>
    <w:p w14:paraId="7D0D498C" w14:textId="77777777" w:rsidR="00F503F8" w:rsidRPr="00F503F8" w:rsidRDefault="00F503F8" w:rsidP="00F503F8">
      <w:pPr>
        <w:jc w:val="both"/>
      </w:pPr>
      <w:r w:rsidRPr="00F503F8">
        <w:t xml:space="preserve">                                                                                                                                                                                                                                                    Further , export proceeds realized is also subject to advance tax u / s 147 ( 6C ) of Income</w:t>
      </w:r>
    </w:p>
    <w:p w14:paraId="01CB8190" w14:textId="77777777" w:rsidR="00F503F8" w:rsidRPr="00F503F8" w:rsidRDefault="00F503F8" w:rsidP="00F503F8">
      <w:pPr>
        <w:jc w:val="both"/>
      </w:pPr>
      <w:r w:rsidRPr="00F503F8">
        <w:lastRenderedPageBreak/>
        <w:t xml:space="preserve">                                                                                                                                                                                                                                                    Tax Ordinance @ 1 % . Tax so withheld shall be adjustable against final tax liability .</w:t>
      </w:r>
    </w:p>
    <w:p w14:paraId="773634F8" w14:textId="77777777" w:rsidR="00F503F8" w:rsidRPr="00F503F8" w:rsidRDefault="00F503F8" w:rsidP="00F503F8">
      <w:pPr>
        <w:jc w:val="both"/>
      </w:pPr>
    </w:p>
    <w:p w14:paraId="759B0F1F" w14:textId="77777777" w:rsidR="00F503F8" w:rsidRPr="00F503F8" w:rsidRDefault="00F503F8" w:rsidP="00F503F8">
      <w:pPr>
        <w:jc w:val="both"/>
      </w:pPr>
      <w:r w:rsidRPr="00F503F8">
        <w:t xml:space="preserve">                              3. Local Supplies of Rs . 150,000,000</w:t>
      </w:r>
    </w:p>
    <w:p w14:paraId="58A000EF" w14:textId="77777777" w:rsidR="00F503F8" w:rsidRPr="00F503F8" w:rsidRDefault="00F503F8" w:rsidP="00F503F8">
      <w:pPr>
        <w:jc w:val="both"/>
      </w:pPr>
    </w:p>
    <w:p w14:paraId="0D50C797" w14:textId="77777777" w:rsidR="00F503F8" w:rsidRPr="00F503F8" w:rsidRDefault="00F503F8" w:rsidP="00F503F8">
      <w:pPr>
        <w:jc w:val="both"/>
      </w:pPr>
      <w:r w:rsidRPr="00F503F8">
        <w:t xml:space="preserve">                                                                                                                                                                                                                                                          These are subject to tax withholding @ 5.5 % . Tax so deducted shall be minimum tax on</w:t>
      </w:r>
    </w:p>
    <w:p w14:paraId="6F059B82" w14:textId="77777777" w:rsidR="00F503F8" w:rsidRPr="00F503F8" w:rsidRDefault="00F503F8" w:rsidP="00F503F8">
      <w:pPr>
        <w:jc w:val="both"/>
      </w:pPr>
      <w:r w:rsidRPr="00F503F8">
        <w:t xml:space="preserve">                                                                                                                                                                                                                                                          income from supplies . Proportionate income from supplies is computed as below :</w:t>
      </w:r>
    </w:p>
    <w:p w14:paraId="452BB825" w14:textId="77777777" w:rsidR="00F503F8" w:rsidRPr="00F503F8" w:rsidRDefault="00F503F8" w:rsidP="00F503F8">
      <w:pPr>
        <w:jc w:val="both"/>
      </w:pPr>
    </w:p>
    <w:p w14:paraId="39444F44" w14:textId="77777777" w:rsidR="00F503F8" w:rsidRPr="00F503F8" w:rsidRDefault="00F503F8" w:rsidP="00F503F8">
      <w:pPr>
        <w:jc w:val="both"/>
      </w:pPr>
      <w:r w:rsidRPr="00F503F8">
        <w:t xml:space="preserve">                                                     Income from local sales                                                                                                                                                                                                                                                          46,846,000</w:t>
      </w:r>
    </w:p>
    <w:p w14:paraId="0CA1A5CB" w14:textId="77777777" w:rsidR="00F503F8" w:rsidRPr="00F503F8" w:rsidRDefault="00F503F8" w:rsidP="00F503F8">
      <w:pPr>
        <w:jc w:val="both"/>
      </w:pPr>
    </w:p>
    <w:p w14:paraId="3062182A" w14:textId="77777777" w:rsidR="00F503F8" w:rsidRPr="00F503F8" w:rsidRDefault="00F503F8" w:rsidP="00F503F8">
      <w:pPr>
        <w:jc w:val="both"/>
      </w:pPr>
      <w:r w:rsidRPr="00F503F8">
        <w:t xml:space="preserve">                                                     Ratio of supplies and other sales =                                                                                 150 : 75 </w:t>
      </w:r>
      <w:proofErr w:type="spellStart"/>
      <w:r w:rsidRPr="00F503F8">
        <w:t>oг</w:t>
      </w:r>
      <w:proofErr w:type="spellEnd"/>
      <w:r w:rsidRPr="00F503F8">
        <w:t xml:space="preserve"> 2 : 1</w:t>
      </w:r>
    </w:p>
    <w:p w14:paraId="3E45DEAC" w14:textId="77777777" w:rsidR="00F503F8" w:rsidRPr="00F503F8" w:rsidRDefault="00F503F8" w:rsidP="00F503F8">
      <w:pPr>
        <w:jc w:val="both"/>
      </w:pPr>
    </w:p>
    <w:p w14:paraId="197C370A" w14:textId="77777777" w:rsidR="00F503F8" w:rsidRPr="00F503F8" w:rsidRDefault="00F503F8" w:rsidP="00F503F8">
      <w:pPr>
        <w:jc w:val="both"/>
      </w:pPr>
      <w:r w:rsidRPr="00F503F8">
        <w:t xml:space="preserve">                                                     Income pertaining to supplies                                                                                       ( 46,846,000 + 3 ) x 2                                                                                                                                       31,230,667</w:t>
      </w:r>
    </w:p>
    <w:p w14:paraId="4D584A35" w14:textId="77777777" w:rsidR="00F503F8" w:rsidRPr="00F503F8" w:rsidRDefault="00F503F8" w:rsidP="00F503F8">
      <w:pPr>
        <w:jc w:val="both"/>
      </w:pPr>
    </w:p>
    <w:p w14:paraId="4F23A959" w14:textId="77777777" w:rsidR="00F503F8" w:rsidRPr="00F503F8" w:rsidRDefault="00F503F8" w:rsidP="00F503F8">
      <w:pPr>
        <w:jc w:val="both"/>
      </w:pPr>
      <w:r w:rsidRPr="00F503F8">
        <w:t xml:space="preserve">                                                                                                                                                                                                                                                     Tax on this income under NTR at ART ( i.e. , 31,230,667 @ 43.32 %           13,529,125 ) is</w:t>
      </w:r>
    </w:p>
    <w:p w14:paraId="262489DC" w14:textId="77777777" w:rsidR="00F503F8" w:rsidRPr="00F503F8" w:rsidRDefault="00F503F8" w:rsidP="00F503F8">
      <w:pPr>
        <w:jc w:val="both"/>
      </w:pPr>
      <w:r w:rsidRPr="00F503F8">
        <w:t xml:space="preserve">                                                                                                                                                                                                                                                     more than the tax withheld . In that case it will be taxable under NTR . Tax withheld shall</w:t>
      </w:r>
    </w:p>
    <w:p w14:paraId="62C97E2F" w14:textId="77777777" w:rsidR="00F503F8" w:rsidRPr="00F503F8" w:rsidRDefault="00F503F8" w:rsidP="00F503F8">
      <w:pPr>
        <w:jc w:val="both"/>
      </w:pPr>
    </w:p>
    <w:p w14:paraId="66FAB2EE" w14:textId="77777777" w:rsidR="00F503F8" w:rsidRPr="00F503F8" w:rsidRDefault="00F503F8" w:rsidP="00F503F8">
      <w:pPr>
        <w:jc w:val="both"/>
      </w:pPr>
      <w:r w:rsidRPr="00F503F8">
        <w:t xml:space="preserve">                                                     be adjustable against for the year .</w:t>
      </w:r>
    </w:p>
    <w:p w14:paraId="3AAF36D8" w14:textId="77777777" w:rsidR="00F503F8" w:rsidRPr="00F503F8" w:rsidRDefault="00F503F8" w:rsidP="00F503F8">
      <w:pPr>
        <w:jc w:val="both"/>
      </w:pPr>
    </w:p>
    <w:p w14:paraId="6ED7C2E6" w14:textId="77777777" w:rsidR="00F503F8" w:rsidRPr="00F503F8" w:rsidRDefault="00F503F8" w:rsidP="00F503F8">
      <w:pPr>
        <w:jc w:val="both"/>
      </w:pPr>
      <w:r w:rsidRPr="00F503F8">
        <w:t xml:space="preserve">                              4. Dividend :</w:t>
      </w:r>
    </w:p>
    <w:p w14:paraId="665CE7DD" w14:textId="77777777" w:rsidR="00F503F8" w:rsidRPr="00F503F8" w:rsidRDefault="00F503F8" w:rsidP="00F503F8">
      <w:pPr>
        <w:jc w:val="both"/>
      </w:pPr>
    </w:p>
    <w:p w14:paraId="1538024C" w14:textId="77777777" w:rsidR="00F503F8" w:rsidRPr="00F503F8" w:rsidRDefault="00F503F8" w:rsidP="00F503F8">
      <w:pPr>
        <w:jc w:val="both"/>
      </w:pPr>
      <w:r w:rsidRPr="00F503F8">
        <w:lastRenderedPageBreak/>
        <w:t xml:space="preserve">                                                                                                                                                                                                                                                            Dividend received from a company which is exempt from tax is taxable @ 25 % of gross</w:t>
      </w:r>
    </w:p>
    <w:p w14:paraId="20BCDE80" w14:textId="77777777" w:rsidR="00F503F8" w:rsidRPr="00F503F8" w:rsidRDefault="00F503F8" w:rsidP="00F503F8">
      <w:pPr>
        <w:jc w:val="both"/>
      </w:pPr>
      <w:r w:rsidRPr="00F503F8">
        <w:t xml:space="preserve">                                                                                                                                                                                                                                                            amount of dividend . Tax at the same rate is withheld u / s 150 .</w:t>
      </w:r>
    </w:p>
    <w:p w14:paraId="08B09385" w14:textId="77777777" w:rsidR="00F503F8" w:rsidRPr="00F503F8" w:rsidRDefault="00F503F8" w:rsidP="00F503F8">
      <w:pPr>
        <w:jc w:val="both"/>
      </w:pPr>
      <w:r w:rsidRPr="00F503F8">
        <w:t>N - 9 Average Rate of Tax ( ART )</w:t>
      </w:r>
    </w:p>
    <w:p w14:paraId="7917FF93" w14:textId="77777777" w:rsidR="00F503F8" w:rsidRPr="00F503F8" w:rsidRDefault="00F503F8" w:rsidP="00F503F8">
      <w:pPr>
        <w:jc w:val="both"/>
      </w:pPr>
      <w:r w:rsidRPr="00F503F8">
        <w:t xml:space="preserve">                                                                                                                                                                                                                                                      Taxable income ( from local sales , exports &amp; imports ) = 42,191 + 9,435 +2,619 54,245,000</w:t>
      </w:r>
    </w:p>
    <w:p w14:paraId="28B49554" w14:textId="77777777" w:rsidR="00F503F8" w:rsidRPr="00F503F8" w:rsidRDefault="00F503F8" w:rsidP="00F503F8">
      <w:pPr>
        <w:jc w:val="both"/>
      </w:pPr>
    </w:p>
    <w:p w14:paraId="32D172C9" w14:textId="77777777" w:rsidR="00F503F8" w:rsidRPr="00F503F8" w:rsidRDefault="00F503F8" w:rsidP="00F503F8">
      <w:pPr>
        <w:jc w:val="both"/>
      </w:pPr>
      <w:r w:rsidRPr="00F503F8">
        <w:t xml:space="preserve">                              Tax on taxable income :</w:t>
      </w:r>
    </w:p>
    <w:p w14:paraId="282D567F" w14:textId="77777777" w:rsidR="00F503F8" w:rsidRPr="00F503F8" w:rsidRDefault="00F503F8" w:rsidP="00F503F8">
      <w:pPr>
        <w:jc w:val="both"/>
      </w:pPr>
    </w:p>
    <w:p w14:paraId="6E5C18EE" w14:textId="77777777" w:rsidR="00F503F8" w:rsidRPr="00F503F8" w:rsidRDefault="00F503F8" w:rsidP="00F503F8">
      <w:pPr>
        <w:jc w:val="both"/>
      </w:pPr>
      <w:r w:rsidRPr="00F503F8">
        <w:t xml:space="preserve">                                                                                                                      Tax on Rs . 5,600,000                                                                                          1,610,000</w:t>
      </w:r>
    </w:p>
    <w:p w14:paraId="5E3557A6" w14:textId="77777777" w:rsidR="00F503F8" w:rsidRPr="00F503F8" w:rsidRDefault="00F503F8" w:rsidP="00F503F8">
      <w:pPr>
        <w:jc w:val="both"/>
      </w:pPr>
    </w:p>
    <w:p w14:paraId="3F705871" w14:textId="77777777" w:rsidR="00F503F8" w:rsidRPr="00F503F8" w:rsidRDefault="00F503F8" w:rsidP="00F503F8">
      <w:pPr>
        <w:jc w:val="both"/>
      </w:pPr>
      <w:r w:rsidRPr="00F503F8">
        <w:t xml:space="preserve">                                                                Tax on Rs . 48,645,000 @ 45 %                                                                                                                                       21,890,250                                                                                        23,500,250</w:t>
      </w:r>
    </w:p>
    <w:p w14:paraId="53FDB86C" w14:textId="77777777" w:rsidR="00F503F8" w:rsidRPr="00F503F8" w:rsidRDefault="00F503F8" w:rsidP="00F503F8">
      <w:pPr>
        <w:jc w:val="both"/>
      </w:pPr>
    </w:p>
    <w:p w14:paraId="4798EB1D" w14:textId="77777777" w:rsidR="00F503F8" w:rsidRPr="00F503F8" w:rsidRDefault="00F503F8" w:rsidP="00F503F8">
      <w:pPr>
        <w:jc w:val="both"/>
      </w:pPr>
      <w:r w:rsidRPr="00F503F8">
        <w:t xml:space="preserve">                              ART : ( Tax Taxable income ) x 100 = ( 23,500,250 + 54,245,000 ) x 100 =                                                                                                                                                                                                                                   43.32 %</w:t>
      </w:r>
    </w:p>
    <w:p w14:paraId="5080963E" w14:textId="77777777" w:rsidR="00F503F8" w:rsidRPr="00F503F8" w:rsidRDefault="00F503F8" w:rsidP="00F503F8">
      <w:pPr>
        <w:jc w:val="both"/>
      </w:pPr>
    </w:p>
    <w:p w14:paraId="7010B923" w14:textId="77777777" w:rsidR="00F503F8" w:rsidRPr="00F503F8" w:rsidRDefault="00F503F8" w:rsidP="00F503F8">
      <w:pPr>
        <w:jc w:val="both"/>
      </w:pPr>
      <w:r w:rsidRPr="00F503F8">
        <w:t xml:space="preserve">                                                                                                                                                                                                                                                N - 10 Where the taxable income of an individual or an association of persons exceeds rupees ten</w:t>
      </w:r>
    </w:p>
    <w:p w14:paraId="4C9B7424" w14:textId="77777777" w:rsidR="00F503F8" w:rsidRPr="00F503F8" w:rsidRDefault="00F503F8" w:rsidP="00F503F8">
      <w:pPr>
        <w:jc w:val="both"/>
      </w:pPr>
      <w:r w:rsidRPr="00F503F8">
        <w:t xml:space="preserve">                                                                                                                                                                                                                                                ( 10 ) million , he shall also pay a surcharge @ 10 % of gross income tax imposed under</w:t>
      </w:r>
    </w:p>
    <w:p w14:paraId="02C36FCF" w14:textId="77777777" w:rsidR="00F503F8" w:rsidRPr="00F503F8" w:rsidRDefault="00F503F8" w:rsidP="00F503F8">
      <w:pPr>
        <w:jc w:val="both"/>
      </w:pPr>
      <w:r w:rsidRPr="00F503F8">
        <w:t xml:space="preserve">                                                                                                                                                                                                                                                Division I of Part I of the First Schedule to ITO . [ 4AB ]</w:t>
      </w:r>
    </w:p>
    <w:p w14:paraId="1EA50CCD" w14:textId="77777777" w:rsidR="00F503F8" w:rsidRPr="00F503F8" w:rsidRDefault="00F503F8" w:rsidP="00F503F8">
      <w:pPr>
        <w:jc w:val="both"/>
      </w:pPr>
    </w:p>
    <w:p w14:paraId="3CE8DB95" w14:textId="77777777" w:rsidR="00F503F8" w:rsidRPr="00F503F8" w:rsidRDefault="00F503F8" w:rsidP="00F503F8">
      <w:pPr>
        <w:jc w:val="both"/>
      </w:pPr>
      <w:r w:rsidRPr="00F503F8">
        <w:t xml:space="preserve">                                                                                                                                                        QUESTION - 39.4</w:t>
      </w:r>
    </w:p>
    <w:p w14:paraId="4C3CBC12" w14:textId="77777777" w:rsidR="00F503F8" w:rsidRPr="00F503F8" w:rsidRDefault="00F503F8" w:rsidP="00F503F8">
      <w:pPr>
        <w:jc w:val="both"/>
      </w:pPr>
    </w:p>
    <w:p w14:paraId="5107C951" w14:textId="77777777" w:rsidR="00F503F8" w:rsidRPr="00F503F8" w:rsidRDefault="00F503F8" w:rsidP="00F503F8">
      <w:pPr>
        <w:jc w:val="both"/>
      </w:pPr>
      <w:r w:rsidRPr="00F503F8">
        <w:lastRenderedPageBreak/>
        <w:t xml:space="preserve">                                                                                                                                                                                                                                                Mr. Asghar Abbas is assistant manager in an engineering organization . He has engaged you as his</w:t>
      </w:r>
    </w:p>
    <w:p w14:paraId="32C30CE8" w14:textId="77777777" w:rsidR="00F503F8" w:rsidRPr="00F503F8" w:rsidRDefault="00F503F8" w:rsidP="00F503F8">
      <w:pPr>
        <w:jc w:val="both"/>
      </w:pPr>
      <w:r w:rsidRPr="00F503F8">
        <w:t xml:space="preserve">                                                                                                                                                                                                                                                tax consultant and provided you with the following information of his estimated incomes and</w:t>
      </w:r>
    </w:p>
    <w:p w14:paraId="7FD2EA02" w14:textId="77777777" w:rsidR="00F503F8" w:rsidRPr="00F503F8" w:rsidRDefault="00F503F8" w:rsidP="00F503F8">
      <w:pPr>
        <w:jc w:val="both"/>
      </w:pPr>
      <w:r w:rsidRPr="00F503F8">
        <w:t xml:space="preserve">                                                                                                                                                                                                                                                expenses for the year ending 30th June , 20x1 :</w:t>
      </w:r>
    </w:p>
    <w:p w14:paraId="596844BD" w14:textId="77777777" w:rsidR="00F503F8" w:rsidRPr="00F503F8" w:rsidRDefault="00F503F8" w:rsidP="00F503F8">
      <w:pPr>
        <w:jc w:val="both"/>
      </w:pPr>
      <w:r w:rsidRPr="00F503F8">
        <w:t>Salary Income ( per month ) Rs .</w:t>
      </w:r>
    </w:p>
    <w:p w14:paraId="1021E3CD" w14:textId="77777777" w:rsidR="00F503F8" w:rsidRPr="00F503F8" w:rsidRDefault="00F503F8" w:rsidP="00F503F8">
      <w:pPr>
        <w:jc w:val="both"/>
      </w:pPr>
      <w:r w:rsidRPr="00F503F8">
        <w:t>( 1 ) Basic salary 100,000</w:t>
      </w:r>
    </w:p>
    <w:p w14:paraId="7F2CDA7A" w14:textId="77777777" w:rsidR="00F503F8" w:rsidRPr="00F503F8" w:rsidRDefault="00F503F8" w:rsidP="00F503F8">
      <w:pPr>
        <w:jc w:val="both"/>
      </w:pPr>
      <w:r w:rsidRPr="00F503F8">
        <w:t>( 2 ) House rent allowance 45,000</w:t>
      </w:r>
    </w:p>
    <w:p w14:paraId="76C6848F" w14:textId="77777777" w:rsidR="00F503F8" w:rsidRPr="00F503F8" w:rsidRDefault="00F503F8" w:rsidP="00F503F8">
      <w:pPr>
        <w:jc w:val="both"/>
      </w:pPr>
      <w:r w:rsidRPr="00F503F8">
        <w:t>( 3 ) Utility allowance 15,000</w:t>
      </w:r>
    </w:p>
    <w:p w14:paraId="38D86719" w14:textId="77777777" w:rsidR="00F503F8" w:rsidRPr="00F503F8" w:rsidRDefault="00F503F8" w:rsidP="00F503F8">
      <w:pPr>
        <w:jc w:val="both"/>
      </w:pPr>
      <w:r w:rsidRPr="00F503F8">
        <w:t>( 4 ) Medical allowance 10,000</w:t>
      </w:r>
    </w:p>
    <w:p w14:paraId="60F7FB61" w14:textId="77777777" w:rsidR="00F503F8" w:rsidRPr="00F503F8" w:rsidRDefault="00F503F8" w:rsidP="00F503F8">
      <w:pPr>
        <w:jc w:val="both"/>
      </w:pPr>
      <w:r w:rsidRPr="00F503F8">
        <w:t>( 5 ) Conveyance allowance 10,000</w:t>
      </w:r>
    </w:p>
    <w:p w14:paraId="5AE19447" w14:textId="707AF23A" w:rsidR="001461AB" w:rsidRPr="001461AB" w:rsidRDefault="001461AB" w:rsidP="001461AB">
      <w:pPr>
        <w:jc w:val="both"/>
        <w:rPr>
          <w:b/>
          <w:bCs/>
        </w:rPr>
      </w:pPr>
      <w:r w:rsidRPr="001461AB">
        <w:rPr>
          <w:b/>
          <w:bCs/>
        </w:rPr>
        <w:t xml:space="preserve">Synopsis of Taxes </w:t>
      </w:r>
      <w:r w:rsidR="00DB7809">
        <w:rPr>
          <w:b/>
          <w:bCs/>
        </w:rPr>
        <w:t xml:space="preserve">                   </w:t>
      </w:r>
      <w:r w:rsidRPr="001461AB">
        <w:rPr>
          <w:b/>
          <w:bCs/>
        </w:rPr>
        <w:t xml:space="preserve">Questions &amp; Answers - Individuals </w:t>
      </w:r>
      <w:r w:rsidR="00DB7809">
        <w:rPr>
          <w:b/>
          <w:bCs/>
        </w:rPr>
        <w:t xml:space="preserve">                                  </w:t>
      </w:r>
      <w:r w:rsidRPr="001461AB">
        <w:rPr>
          <w:b/>
          <w:bCs/>
        </w:rPr>
        <w:t>[ 39-628 ]</w:t>
      </w:r>
    </w:p>
    <w:p w14:paraId="1B024A2D" w14:textId="77777777" w:rsidR="001461AB" w:rsidRPr="001461AB" w:rsidRDefault="001461AB" w:rsidP="001461AB">
      <w:pPr>
        <w:jc w:val="both"/>
      </w:pPr>
      <w:r w:rsidRPr="001461AB">
        <w:t xml:space="preserve">                                                                                                                                                                                                                                                      Mr. Asghar owns and maintains a car , which he uses partly for his personal and partly for business</w:t>
      </w:r>
    </w:p>
    <w:p w14:paraId="41E466C8" w14:textId="77777777" w:rsidR="001461AB" w:rsidRPr="001461AB" w:rsidRDefault="001461AB" w:rsidP="001461AB">
      <w:pPr>
        <w:jc w:val="both"/>
      </w:pPr>
      <w:r w:rsidRPr="001461AB">
        <w:t xml:space="preserve">                                                                                                                                                                                                                                                      use of his employer . In January , 20x1 he remained admitted in the hospital and the employer</w:t>
      </w:r>
    </w:p>
    <w:p w14:paraId="7247D69A" w14:textId="77777777" w:rsidR="001461AB" w:rsidRPr="001461AB" w:rsidRDefault="001461AB" w:rsidP="001461AB">
      <w:pPr>
        <w:jc w:val="both"/>
      </w:pPr>
      <w:r w:rsidRPr="001461AB">
        <w:t xml:space="preserve">                                                                                                                                                                                                                                                      reimbursed hospitalization charges of Rs . 250,000 / -</w:t>
      </w:r>
    </w:p>
    <w:p w14:paraId="4900CAE1" w14:textId="77777777" w:rsidR="001461AB" w:rsidRPr="001461AB" w:rsidRDefault="001461AB" w:rsidP="001461AB">
      <w:pPr>
        <w:jc w:val="both"/>
      </w:pPr>
    </w:p>
    <w:p w14:paraId="3E73FA2C" w14:textId="77777777" w:rsidR="001461AB" w:rsidRPr="001461AB" w:rsidRDefault="001461AB" w:rsidP="001461AB">
      <w:pPr>
        <w:jc w:val="both"/>
      </w:pPr>
      <w:r w:rsidRPr="001461AB">
        <w:t xml:space="preserve">                             Property Income                                                                                                                                                                                                                He own 5 shops , which are rented out . His income and expenses in this behalf are as under :</w:t>
      </w:r>
    </w:p>
    <w:p w14:paraId="02513B10" w14:textId="77777777" w:rsidR="001461AB" w:rsidRPr="001461AB" w:rsidRDefault="001461AB" w:rsidP="001461AB">
      <w:pPr>
        <w:jc w:val="both"/>
      </w:pPr>
    </w:p>
    <w:p w14:paraId="01537676" w14:textId="77777777" w:rsidR="001461AB" w:rsidRPr="001461AB" w:rsidRDefault="001461AB" w:rsidP="001461AB">
      <w:pPr>
        <w:jc w:val="both"/>
      </w:pPr>
      <w:r w:rsidRPr="001461AB">
        <w:t xml:space="preserve">                             ( 1 ) Annual rent of 4 shops                                                                                                                                                                                                                                                                                         720,000</w:t>
      </w:r>
    </w:p>
    <w:p w14:paraId="79F42F55" w14:textId="77777777" w:rsidR="001461AB" w:rsidRPr="001461AB" w:rsidRDefault="001461AB" w:rsidP="001461AB">
      <w:pPr>
        <w:jc w:val="both"/>
      </w:pPr>
    </w:p>
    <w:p w14:paraId="27C8D5FF" w14:textId="77777777" w:rsidR="001461AB" w:rsidRPr="001461AB" w:rsidRDefault="001461AB" w:rsidP="001461AB">
      <w:pPr>
        <w:jc w:val="both"/>
      </w:pPr>
      <w:r w:rsidRPr="001461AB">
        <w:t xml:space="preserve">                                                                                                                                                                                                                                                                  ( 2 ) Shop 5 remained occupied for 7 months at a rent of Rs . 15,000 per month . It was</w:t>
      </w:r>
    </w:p>
    <w:p w14:paraId="5EC663B0" w14:textId="77777777" w:rsidR="001461AB" w:rsidRPr="001461AB" w:rsidRDefault="001461AB" w:rsidP="001461AB">
      <w:pPr>
        <w:jc w:val="both"/>
      </w:pPr>
      <w:r w:rsidRPr="001461AB">
        <w:lastRenderedPageBreak/>
        <w:t xml:space="preserve">                                                                                                                                                                                                                                                                  vacated through court order for which Mr. Asghar incurred Rs . 25,000 / - as legal</w:t>
      </w:r>
    </w:p>
    <w:p w14:paraId="7BEB3EC9" w14:textId="77777777" w:rsidR="001461AB" w:rsidRPr="001461AB" w:rsidRDefault="001461AB" w:rsidP="001461AB">
      <w:pPr>
        <w:jc w:val="both"/>
      </w:pPr>
      <w:r w:rsidRPr="001461AB">
        <w:t xml:space="preserve">                                                                                                                                                                                                                                                                  expenses .</w:t>
      </w:r>
    </w:p>
    <w:p w14:paraId="0AD49BC9" w14:textId="77777777" w:rsidR="001461AB" w:rsidRPr="001461AB" w:rsidRDefault="001461AB" w:rsidP="001461AB">
      <w:pPr>
        <w:jc w:val="both"/>
      </w:pPr>
    </w:p>
    <w:p w14:paraId="19691DC0" w14:textId="77777777" w:rsidR="001461AB" w:rsidRPr="001461AB" w:rsidRDefault="001461AB" w:rsidP="001461AB">
      <w:pPr>
        <w:jc w:val="both"/>
      </w:pPr>
      <w:r w:rsidRPr="001461AB">
        <w:t xml:space="preserve">                             ( 3 ) Ground rent paid                                                                                                                                                                                                                                                                                                20,000</w:t>
      </w:r>
    </w:p>
    <w:p w14:paraId="70A71D46" w14:textId="77777777" w:rsidR="001461AB" w:rsidRPr="001461AB" w:rsidRDefault="001461AB" w:rsidP="001461AB">
      <w:pPr>
        <w:jc w:val="both"/>
      </w:pPr>
    </w:p>
    <w:p w14:paraId="561AEE0E" w14:textId="77777777" w:rsidR="001461AB" w:rsidRPr="001461AB" w:rsidRDefault="001461AB" w:rsidP="001461AB">
      <w:pPr>
        <w:jc w:val="both"/>
      </w:pPr>
      <w:r w:rsidRPr="001461AB">
        <w:t xml:space="preserve">                             ( 4 ) Collection charges paid                                                                                                                                                                                                                                                                                         30,000</w:t>
      </w:r>
    </w:p>
    <w:p w14:paraId="622B7104" w14:textId="77777777" w:rsidR="001461AB" w:rsidRPr="001461AB" w:rsidRDefault="001461AB" w:rsidP="001461AB">
      <w:pPr>
        <w:jc w:val="both"/>
      </w:pPr>
    </w:p>
    <w:p w14:paraId="379B8FCE" w14:textId="77777777" w:rsidR="001461AB" w:rsidRPr="001461AB" w:rsidRDefault="001461AB" w:rsidP="001461AB">
      <w:pPr>
        <w:jc w:val="both"/>
      </w:pPr>
      <w:r w:rsidRPr="001461AB">
        <w:t xml:space="preserve">                             ( 5 ) Property tax ( It includes Rs . 5,000 / - of last year's tax not paid in that year )                                                                                                                                                                                                                            10,000</w:t>
      </w:r>
    </w:p>
    <w:p w14:paraId="65E89425" w14:textId="77777777" w:rsidR="001461AB" w:rsidRPr="001461AB" w:rsidRDefault="001461AB" w:rsidP="001461AB">
      <w:pPr>
        <w:jc w:val="both"/>
      </w:pPr>
    </w:p>
    <w:p w14:paraId="26884621" w14:textId="77777777" w:rsidR="001461AB" w:rsidRPr="001461AB" w:rsidRDefault="001461AB" w:rsidP="001461AB">
      <w:pPr>
        <w:jc w:val="both"/>
      </w:pPr>
      <w:r w:rsidRPr="001461AB">
        <w:t xml:space="preserve">                             Agricultural Income                                                                                                                                                                                                                                                                                                   60,000</w:t>
      </w:r>
    </w:p>
    <w:p w14:paraId="54F72F09" w14:textId="77777777" w:rsidR="001461AB" w:rsidRPr="001461AB" w:rsidRDefault="001461AB" w:rsidP="001461AB">
      <w:pPr>
        <w:jc w:val="both"/>
      </w:pPr>
    </w:p>
    <w:p w14:paraId="29D45E50" w14:textId="77777777" w:rsidR="001461AB" w:rsidRPr="001461AB" w:rsidRDefault="001461AB" w:rsidP="001461AB">
      <w:pPr>
        <w:jc w:val="both"/>
      </w:pPr>
      <w:r w:rsidRPr="001461AB">
        <w:t xml:space="preserve">                             Dividend received on investment in shares of a public limited company ( gross )                                                                                                                                                                                                                                       20,000</w:t>
      </w:r>
    </w:p>
    <w:p w14:paraId="5332E812" w14:textId="77777777" w:rsidR="001461AB" w:rsidRPr="001461AB" w:rsidRDefault="001461AB" w:rsidP="001461AB">
      <w:pPr>
        <w:jc w:val="both"/>
      </w:pPr>
    </w:p>
    <w:p w14:paraId="62FDDF8A" w14:textId="77777777" w:rsidR="001461AB" w:rsidRPr="001461AB" w:rsidRDefault="001461AB" w:rsidP="001461AB">
      <w:pPr>
        <w:jc w:val="both"/>
      </w:pPr>
      <w:r w:rsidRPr="001461AB">
        <w:t xml:space="preserve">                                                                                                                                                                                                                                                         The employer has deducted tax at source from salary amounting to Rs . 120,000 .</w:t>
      </w:r>
    </w:p>
    <w:p w14:paraId="4075ABA4" w14:textId="77777777" w:rsidR="001461AB" w:rsidRPr="001461AB" w:rsidRDefault="001461AB" w:rsidP="001461AB">
      <w:pPr>
        <w:jc w:val="both"/>
      </w:pPr>
      <w:r w:rsidRPr="001461AB">
        <w:t xml:space="preserve">                                                                                                                                                                                                                                                         Required : You being a tax consultant of Mr. Asghar Abbas , calculate his taxable income and tax</w:t>
      </w:r>
    </w:p>
    <w:p w14:paraId="7D468BBD" w14:textId="77777777" w:rsidR="001461AB" w:rsidRPr="001461AB" w:rsidRDefault="001461AB" w:rsidP="001461AB">
      <w:pPr>
        <w:jc w:val="both"/>
      </w:pPr>
      <w:r w:rsidRPr="001461AB">
        <w:t xml:space="preserve">                                                                                                                                                                                                                                                         payable along with his tax return . ( Tax Year 20x1 ) . ( M - 20 )</w:t>
      </w:r>
    </w:p>
    <w:p w14:paraId="166BD7B6" w14:textId="77777777" w:rsidR="001461AB" w:rsidRPr="001461AB" w:rsidRDefault="001461AB" w:rsidP="001461AB">
      <w:pPr>
        <w:jc w:val="both"/>
      </w:pPr>
    </w:p>
    <w:p w14:paraId="423F12F2" w14:textId="77777777" w:rsidR="001461AB" w:rsidRPr="001461AB" w:rsidRDefault="001461AB" w:rsidP="001461AB">
      <w:pPr>
        <w:jc w:val="both"/>
      </w:pPr>
      <w:r w:rsidRPr="001461AB">
        <w:t xml:space="preserve">                                                                                                                                                                                                                                                                                                                    ( Question # 5 - ICMAP - May - 2006 )</w:t>
      </w:r>
    </w:p>
    <w:p w14:paraId="08C69FBD" w14:textId="77777777" w:rsidR="001461AB" w:rsidRPr="001461AB" w:rsidRDefault="001461AB" w:rsidP="001461AB">
      <w:pPr>
        <w:jc w:val="both"/>
      </w:pPr>
    </w:p>
    <w:p w14:paraId="46EAD69F" w14:textId="77777777" w:rsidR="001461AB" w:rsidRPr="001461AB" w:rsidRDefault="001461AB" w:rsidP="001461AB">
      <w:pPr>
        <w:jc w:val="both"/>
      </w:pPr>
      <w:r w:rsidRPr="001461AB">
        <w:t xml:space="preserve">                                                                                                                                                                                                     ANSWER</w:t>
      </w:r>
    </w:p>
    <w:p w14:paraId="3A387E1C" w14:textId="77777777" w:rsidR="001461AB" w:rsidRPr="001461AB" w:rsidRDefault="001461AB" w:rsidP="001461AB">
      <w:pPr>
        <w:jc w:val="both"/>
      </w:pPr>
    </w:p>
    <w:p w14:paraId="244AC4AD" w14:textId="77777777" w:rsidR="001461AB" w:rsidRPr="001461AB" w:rsidRDefault="001461AB" w:rsidP="001461AB">
      <w:pPr>
        <w:jc w:val="both"/>
      </w:pPr>
      <w:r w:rsidRPr="001461AB">
        <w:t xml:space="preserve">                                                                                                                                                           Mr. Asghar Abbas</w:t>
      </w:r>
    </w:p>
    <w:p w14:paraId="6367E5C8" w14:textId="77777777" w:rsidR="001461AB" w:rsidRPr="001461AB" w:rsidRDefault="001461AB" w:rsidP="001461AB">
      <w:pPr>
        <w:jc w:val="both"/>
      </w:pPr>
    </w:p>
    <w:p w14:paraId="23E707B1" w14:textId="77777777" w:rsidR="001461AB" w:rsidRPr="001461AB" w:rsidRDefault="001461AB" w:rsidP="001461AB">
      <w:pPr>
        <w:jc w:val="both"/>
      </w:pPr>
      <w:r w:rsidRPr="001461AB">
        <w:t xml:space="preserve">                                                                                                                                                                                                                Resident Individual - Salaried</w:t>
      </w:r>
    </w:p>
    <w:p w14:paraId="711EE990" w14:textId="77777777" w:rsidR="001461AB" w:rsidRPr="001461AB" w:rsidRDefault="001461AB" w:rsidP="001461AB">
      <w:pPr>
        <w:jc w:val="both"/>
      </w:pPr>
    </w:p>
    <w:p w14:paraId="49F33877" w14:textId="77777777" w:rsidR="001461AB" w:rsidRPr="001461AB" w:rsidRDefault="001461AB" w:rsidP="001461AB">
      <w:pPr>
        <w:jc w:val="both"/>
      </w:pPr>
      <w:r w:rsidRPr="001461AB">
        <w:t xml:space="preserve">                                                                                                                                                                                              Tax Year 20x1</w:t>
      </w:r>
    </w:p>
    <w:p w14:paraId="12CA1083" w14:textId="77777777" w:rsidR="001461AB" w:rsidRPr="001461AB" w:rsidRDefault="001461AB" w:rsidP="001461AB">
      <w:pPr>
        <w:jc w:val="both"/>
      </w:pPr>
    </w:p>
    <w:p w14:paraId="6CE83EEA" w14:textId="77777777" w:rsidR="001461AB" w:rsidRPr="001461AB" w:rsidRDefault="001461AB" w:rsidP="001461AB">
      <w:pPr>
        <w:jc w:val="both"/>
      </w:pPr>
      <w:r w:rsidRPr="001461AB">
        <w:t xml:space="preserve">                                                                                                                         Taxable Income &amp; Tax Liability .</w:t>
      </w:r>
    </w:p>
    <w:p w14:paraId="24C2823B" w14:textId="77777777" w:rsidR="001461AB" w:rsidRPr="001461AB" w:rsidRDefault="001461AB" w:rsidP="001461AB">
      <w:pPr>
        <w:jc w:val="both"/>
      </w:pPr>
      <w:r w:rsidRPr="001461AB">
        <w:t>Salary Income : Rs .</w:t>
      </w:r>
    </w:p>
    <w:p w14:paraId="550AE893" w14:textId="77777777" w:rsidR="001461AB" w:rsidRPr="001461AB" w:rsidRDefault="001461AB" w:rsidP="001461AB">
      <w:pPr>
        <w:jc w:val="both"/>
      </w:pPr>
      <w:r w:rsidRPr="001461AB">
        <w:t>Basic salary ( 100,000 x 12 ) 1,200,000 House rent allowance ( 45,000 x 12 ) 540,000</w:t>
      </w:r>
    </w:p>
    <w:p w14:paraId="1E8932C2" w14:textId="77777777" w:rsidR="001461AB" w:rsidRPr="001461AB" w:rsidRDefault="001461AB" w:rsidP="001461AB">
      <w:pPr>
        <w:jc w:val="both"/>
      </w:pPr>
      <w:r w:rsidRPr="001461AB">
        <w:t>Utility allowance ( 10,000 x 12 ) [ N - 1 ] ( 15,000 x 12 ) 180,000 Medical allowance 120,000</w:t>
      </w:r>
    </w:p>
    <w:p w14:paraId="106D10C6" w14:textId="77777777" w:rsidR="001461AB" w:rsidRPr="001461AB" w:rsidRDefault="001461AB" w:rsidP="001461AB">
      <w:pPr>
        <w:jc w:val="both"/>
      </w:pPr>
      <w:r w:rsidRPr="001461AB">
        <w:t>Conveyance allowance ( 10,000 x 12 ) 120,000</w:t>
      </w:r>
    </w:p>
    <w:p w14:paraId="43293CAB" w14:textId="77777777" w:rsidR="001461AB" w:rsidRPr="001461AB" w:rsidRDefault="001461AB" w:rsidP="001461AB">
      <w:pPr>
        <w:jc w:val="both"/>
      </w:pPr>
      <w:r w:rsidRPr="001461AB">
        <w:t>Conveyance facility [ N - 2 ] 0 Taxable salary income 2,160,000</w:t>
      </w:r>
    </w:p>
    <w:p w14:paraId="20094391" w14:textId="77777777" w:rsidR="001461AB" w:rsidRPr="001461AB" w:rsidRDefault="001461AB" w:rsidP="001461AB">
      <w:pPr>
        <w:jc w:val="both"/>
      </w:pPr>
      <w:r w:rsidRPr="001461AB">
        <w:t>Income from Property [ N - 3 ] 356,200</w:t>
      </w:r>
    </w:p>
    <w:p w14:paraId="1E71C42E" w14:textId="77777777" w:rsidR="001461AB" w:rsidRPr="001461AB" w:rsidRDefault="001461AB" w:rsidP="001461AB">
      <w:pPr>
        <w:jc w:val="both"/>
      </w:pPr>
      <w:r w:rsidRPr="001461AB">
        <w:t>Income from Other Sources - Dividend received [ N - 7 ] 0 2,516,200 Income taxable under NTR</w:t>
      </w:r>
    </w:p>
    <w:p w14:paraId="0D7FDC86" w14:textId="77777777" w:rsidR="001461AB" w:rsidRPr="001461AB" w:rsidRDefault="001461AB" w:rsidP="001461AB">
      <w:pPr>
        <w:jc w:val="both"/>
      </w:pPr>
      <w:r w:rsidRPr="001461AB">
        <w:t>Tax Liability Tax under NTR :</w:t>
      </w:r>
    </w:p>
    <w:p w14:paraId="7D3BC2EA" w14:textId="77777777" w:rsidR="001461AB" w:rsidRPr="001461AB" w:rsidRDefault="001461AB" w:rsidP="001461AB">
      <w:pPr>
        <w:jc w:val="both"/>
      </w:pPr>
      <w:r w:rsidRPr="001461AB">
        <w:t xml:space="preserve">                             Tax on Rs . 2,200,000                                                                                                                                                                                              180,000                                                                                           289,050</w:t>
      </w:r>
    </w:p>
    <w:p w14:paraId="78B17AB9" w14:textId="77777777" w:rsidR="001461AB" w:rsidRPr="001461AB" w:rsidRDefault="001461AB" w:rsidP="001461AB">
      <w:pPr>
        <w:jc w:val="both"/>
      </w:pPr>
      <w:r w:rsidRPr="001461AB">
        <w:t xml:space="preserve">                             Tax on Rs . 316,200 @ 25 %                                                                                                                                                                                           79050</w:t>
      </w:r>
    </w:p>
    <w:p w14:paraId="696354B2" w14:textId="51877AEE" w:rsidR="001461AB" w:rsidRPr="001461AB" w:rsidRDefault="001461AB" w:rsidP="001461AB">
      <w:pPr>
        <w:jc w:val="both"/>
        <w:rPr>
          <w:rStyle w:val="Hyperlink"/>
          <w:color w:val="auto"/>
          <w:u w:val="none"/>
        </w:rPr>
      </w:pPr>
      <w:r w:rsidRPr="001461AB">
        <w:t>Tax under FTR - Dividend ( 20,000 @ 15 % ) [ N - 7 ] 2,050 Total tax</w:t>
      </w:r>
      <w:r w:rsidR="00DB7809">
        <w:t xml:space="preserve">  3</w:t>
      </w:r>
      <w:r w:rsidRPr="001461AB">
        <w:fldChar w:fldCharType="begin"/>
      </w:r>
      <w:r w:rsidRPr="001461AB">
        <w:instrText>HYPERLINK "https://lh3.googleusercontent.com/gg/AN12HXTQT1-Lwul566OFefLdODjWAWDD9NO_LoG2j2BoAHwNRJeecHM72A8gJYpDCHava7pDjoaSSCo27jMs5l9pPujWpM_NhP6lem3BMgLRd1u72u_JcVYb00n2j_f6QFuF7-UDK34I6zJMI4omxk1YgT4vigjAG462ynCKzlTrydAEwKpMDkC08IZEfLB-qHpMB9-bO9fTQ5ndCy_xRdzNgNVmjbZy-KgYSlokb8_W0FhHcQI6-3Q4ELlnvJ8LwZmocgP9IPa831o_of6Iwe71VgOeS3RguUwNMw" \t "_blank"</w:instrText>
      </w:r>
      <w:r w:rsidRPr="001461AB">
        <w:fldChar w:fldCharType="separate"/>
      </w:r>
    </w:p>
    <w:p w14:paraId="4734AD6A" w14:textId="56A01246" w:rsidR="00607BDD" w:rsidRPr="003F0E03" w:rsidRDefault="001461AB" w:rsidP="00607BDD">
      <w:pPr>
        <w:jc w:val="both"/>
        <w:rPr>
          <w:b/>
          <w:bCs/>
        </w:rPr>
      </w:pPr>
      <w:r w:rsidRPr="001461AB">
        <w:lastRenderedPageBreak/>
        <w:fldChar w:fldCharType="end"/>
      </w:r>
      <w:r w:rsidR="00607BDD" w:rsidRPr="003F0E03">
        <w:rPr>
          <w:b/>
          <w:bCs/>
        </w:rPr>
        <w:t>Synopsis of Taxes</w:t>
      </w:r>
      <w:r w:rsidR="003F0E03">
        <w:rPr>
          <w:b/>
          <w:bCs/>
        </w:rPr>
        <w:t xml:space="preserve">                    </w:t>
      </w:r>
      <w:r w:rsidR="00607BDD" w:rsidRPr="003F0E03">
        <w:rPr>
          <w:b/>
          <w:bCs/>
        </w:rPr>
        <w:t xml:space="preserve"> Questions &amp; Answers - Individuals </w:t>
      </w:r>
      <w:r w:rsidR="003F0E03">
        <w:rPr>
          <w:b/>
          <w:bCs/>
        </w:rPr>
        <w:t xml:space="preserve">                                </w:t>
      </w:r>
      <w:r w:rsidR="00607BDD" w:rsidRPr="003F0E03">
        <w:rPr>
          <w:b/>
          <w:bCs/>
        </w:rPr>
        <w:t>[ 39-629 ]</w:t>
      </w:r>
    </w:p>
    <w:p w14:paraId="4AED95B9" w14:textId="77777777" w:rsidR="00607BDD" w:rsidRPr="00607BDD" w:rsidRDefault="00607BDD" w:rsidP="00607BDD">
      <w:pPr>
        <w:jc w:val="both"/>
      </w:pPr>
      <w:r w:rsidRPr="00607BDD">
        <w:t>Less : Tax withheld on : Salary</w:t>
      </w:r>
    </w:p>
    <w:p w14:paraId="1795A85C" w14:textId="77777777" w:rsidR="00607BDD" w:rsidRPr="00607BDD" w:rsidRDefault="00607BDD" w:rsidP="00607BDD">
      <w:pPr>
        <w:jc w:val="both"/>
      </w:pPr>
      <w:r w:rsidRPr="00607BDD">
        <w:t xml:space="preserve">                                                                                                                                                                                        120,000</w:t>
      </w:r>
    </w:p>
    <w:p w14:paraId="63689634" w14:textId="77777777" w:rsidR="00607BDD" w:rsidRPr="00607BDD" w:rsidRDefault="00607BDD" w:rsidP="00607BDD">
      <w:pPr>
        <w:jc w:val="both"/>
      </w:pPr>
      <w:r w:rsidRPr="00607BDD">
        <w:t xml:space="preserve">                                                                                                                                                                                        3,000</w:t>
      </w:r>
    </w:p>
    <w:p w14:paraId="3E573F5A" w14:textId="77777777" w:rsidR="00607BDD" w:rsidRPr="00607BDD" w:rsidRDefault="00607BDD" w:rsidP="00607BDD">
      <w:pPr>
        <w:jc w:val="both"/>
      </w:pPr>
    </w:p>
    <w:p w14:paraId="34264034" w14:textId="77777777" w:rsidR="00607BDD" w:rsidRPr="00607BDD" w:rsidRDefault="00607BDD" w:rsidP="00607BDD">
      <w:pPr>
        <w:jc w:val="both"/>
      </w:pPr>
      <w:r w:rsidRPr="00607BDD">
        <w:t xml:space="preserve">                              Dividend ( 20,000 x 15 % ) [ N - 7 ]                                                                                                                                                                                                                         ( 123,000 )</w:t>
      </w:r>
    </w:p>
    <w:p w14:paraId="3A79E2EF" w14:textId="77777777" w:rsidR="00607BDD" w:rsidRPr="00607BDD" w:rsidRDefault="00607BDD" w:rsidP="00607BDD">
      <w:pPr>
        <w:jc w:val="both"/>
      </w:pPr>
      <w:r w:rsidRPr="00607BDD">
        <w:t xml:space="preserve">                                                                                                                                                                                                                                                                                           139,050</w:t>
      </w:r>
    </w:p>
    <w:p w14:paraId="7103AEB5" w14:textId="77777777" w:rsidR="00607BDD" w:rsidRPr="00607BDD" w:rsidRDefault="00607BDD" w:rsidP="00607BDD">
      <w:pPr>
        <w:jc w:val="both"/>
      </w:pPr>
      <w:r w:rsidRPr="00607BDD">
        <w:t>Net tax payable</w:t>
      </w:r>
    </w:p>
    <w:p w14:paraId="35524553" w14:textId="77777777" w:rsidR="00607BDD" w:rsidRPr="00607BDD" w:rsidRDefault="00607BDD" w:rsidP="00607BDD">
      <w:pPr>
        <w:jc w:val="both"/>
      </w:pPr>
      <w:r w:rsidRPr="00607BDD">
        <w:t>N - 1 Medical Allowance and Reimbursement of Medical Expenses</w:t>
      </w:r>
    </w:p>
    <w:p w14:paraId="303A4676" w14:textId="77777777" w:rsidR="00607BDD" w:rsidRPr="00607BDD" w:rsidRDefault="00607BDD" w:rsidP="00607BDD">
      <w:pPr>
        <w:jc w:val="both"/>
      </w:pPr>
      <w:r w:rsidRPr="00607BDD">
        <w:t xml:space="preserve">                                                                                                                                                                                                        Where medical expenses are reimbursed to an employee , ( which is generally allowed as per</w:t>
      </w:r>
    </w:p>
    <w:p w14:paraId="46ADF761" w14:textId="77777777" w:rsidR="00607BDD" w:rsidRPr="00607BDD" w:rsidRDefault="00607BDD" w:rsidP="00607BDD">
      <w:pPr>
        <w:jc w:val="both"/>
      </w:pPr>
      <w:r w:rsidRPr="00607BDD">
        <w:t xml:space="preserve">                                                                                                                                                                                                        terms of employment ) , then any amount received as medical allowance shall be fully taxable .</w:t>
      </w:r>
    </w:p>
    <w:p w14:paraId="1AF82E44" w14:textId="77777777" w:rsidR="00607BDD" w:rsidRPr="00607BDD" w:rsidRDefault="00607BDD" w:rsidP="00607BDD">
      <w:pPr>
        <w:jc w:val="both"/>
      </w:pPr>
    </w:p>
    <w:p w14:paraId="3E139B01" w14:textId="77777777" w:rsidR="00607BDD" w:rsidRPr="00607BDD" w:rsidRDefault="00607BDD" w:rsidP="00607BDD">
      <w:pPr>
        <w:jc w:val="both"/>
      </w:pPr>
      <w:r w:rsidRPr="00607BDD">
        <w:t xml:space="preserve">                                                                                                                                                                                                                Reimbursement of medical expenses by the employer is exempt from tax if allowed as per</w:t>
      </w:r>
    </w:p>
    <w:p w14:paraId="112E46F7" w14:textId="77777777" w:rsidR="00607BDD" w:rsidRPr="00607BDD" w:rsidRDefault="00607BDD" w:rsidP="00607BDD">
      <w:pPr>
        <w:jc w:val="both"/>
      </w:pPr>
      <w:r w:rsidRPr="00607BDD">
        <w:t xml:space="preserve">                                                                                                                                                                                                                terms of employment .</w:t>
      </w:r>
    </w:p>
    <w:p w14:paraId="37651DCA" w14:textId="77777777" w:rsidR="00607BDD" w:rsidRPr="00607BDD" w:rsidRDefault="00607BDD" w:rsidP="00607BDD">
      <w:pPr>
        <w:jc w:val="both"/>
      </w:pPr>
    </w:p>
    <w:p w14:paraId="3D34A0BB" w14:textId="77777777" w:rsidR="00607BDD" w:rsidRPr="00607BDD" w:rsidRDefault="00607BDD" w:rsidP="00607BDD">
      <w:pPr>
        <w:jc w:val="both"/>
      </w:pPr>
      <w:r w:rsidRPr="00607BDD">
        <w:t xml:space="preserve">                                                                                                                                                                                                   N - 2 There is no such provision in the Income Tax Rules , 2002 which can cater the situation given</w:t>
      </w:r>
    </w:p>
    <w:p w14:paraId="2706F150" w14:textId="77777777" w:rsidR="00607BDD" w:rsidRPr="00607BDD" w:rsidRDefault="00607BDD" w:rsidP="00607BDD">
      <w:pPr>
        <w:jc w:val="both"/>
      </w:pPr>
      <w:r w:rsidRPr="00607BDD">
        <w:t xml:space="preserve">                                                                                                                                                                                                   in question ; hence , the same is ignored .</w:t>
      </w:r>
    </w:p>
    <w:p w14:paraId="50645990" w14:textId="77777777" w:rsidR="00607BDD" w:rsidRPr="00607BDD" w:rsidRDefault="00607BDD" w:rsidP="00607BDD">
      <w:pPr>
        <w:jc w:val="both"/>
      </w:pPr>
      <w:r w:rsidRPr="00607BDD">
        <w:t>N - 3 Income from Property :</w:t>
      </w:r>
    </w:p>
    <w:p w14:paraId="34CCB870" w14:textId="77777777" w:rsidR="00607BDD" w:rsidRPr="00607BDD" w:rsidRDefault="00607BDD" w:rsidP="00607BDD">
      <w:pPr>
        <w:jc w:val="both"/>
      </w:pPr>
      <w:r w:rsidRPr="00607BDD">
        <w:lastRenderedPageBreak/>
        <w:t xml:space="preserve">                              Rent of 4 shops                                                                                                                                                                                                                                                  720,000</w:t>
      </w:r>
    </w:p>
    <w:p w14:paraId="2CCC7356" w14:textId="77777777" w:rsidR="00607BDD" w:rsidRPr="00607BDD" w:rsidRDefault="00607BDD" w:rsidP="00607BDD">
      <w:pPr>
        <w:jc w:val="both"/>
      </w:pPr>
    </w:p>
    <w:p w14:paraId="3A716B21" w14:textId="77777777" w:rsidR="00607BDD" w:rsidRPr="00607BDD" w:rsidRDefault="00607BDD" w:rsidP="00607BDD">
      <w:pPr>
        <w:jc w:val="both"/>
      </w:pPr>
      <w:r w:rsidRPr="00607BDD">
        <w:t xml:space="preserve">                              Rent of 5th shop ( 15,000 x 7 )                                                                                                                                                                                                                                  105,000</w:t>
      </w:r>
    </w:p>
    <w:p w14:paraId="2C27B65E" w14:textId="77777777" w:rsidR="00607BDD" w:rsidRPr="00607BDD" w:rsidRDefault="00607BDD" w:rsidP="00607BDD">
      <w:pPr>
        <w:jc w:val="both"/>
      </w:pPr>
    </w:p>
    <w:p w14:paraId="0A8C04C6" w14:textId="77777777" w:rsidR="00607BDD" w:rsidRPr="00607BDD" w:rsidRDefault="00607BDD" w:rsidP="00607BDD">
      <w:pPr>
        <w:jc w:val="both"/>
      </w:pPr>
      <w:r w:rsidRPr="00607BDD">
        <w:t xml:space="preserve">                              Rent chargeable to tax                                                                                                                                                                                                                                           825,000</w:t>
      </w:r>
    </w:p>
    <w:p w14:paraId="389FE47D" w14:textId="77777777" w:rsidR="00607BDD" w:rsidRPr="00607BDD" w:rsidRDefault="00607BDD" w:rsidP="00607BDD">
      <w:pPr>
        <w:jc w:val="both"/>
      </w:pPr>
    </w:p>
    <w:p w14:paraId="690D70F7" w14:textId="77777777" w:rsidR="00607BDD" w:rsidRPr="00607BDD" w:rsidRDefault="00607BDD" w:rsidP="00607BDD">
      <w:pPr>
        <w:jc w:val="both"/>
      </w:pPr>
      <w:r w:rsidRPr="00607BDD">
        <w:t xml:space="preserve">                              Less : Admissible deductions</w:t>
      </w:r>
    </w:p>
    <w:p w14:paraId="43B3A09A" w14:textId="77777777" w:rsidR="00607BDD" w:rsidRPr="00607BDD" w:rsidRDefault="00607BDD" w:rsidP="00607BDD">
      <w:pPr>
        <w:jc w:val="both"/>
      </w:pPr>
    </w:p>
    <w:p w14:paraId="5D250ADC" w14:textId="77777777" w:rsidR="00607BDD" w:rsidRPr="00607BDD" w:rsidRDefault="00607BDD" w:rsidP="00607BDD">
      <w:pPr>
        <w:jc w:val="both"/>
      </w:pPr>
      <w:r w:rsidRPr="00607BDD">
        <w:t xml:space="preserve">                                                                 Repair allowance ( 1 / 5th of 825,000 )                                                                                165,000</w:t>
      </w:r>
    </w:p>
    <w:p w14:paraId="711E8EBB" w14:textId="77777777" w:rsidR="00607BDD" w:rsidRPr="00607BDD" w:rsidRDefault="00607BDD" w:rsidP="00607BDD">
      <w:pPr>
        <w:jc w:val="both"/>
      </w:pPr>
    </w:p>
    <w:p w14:paraId="3C56A2F4" w14:textId="77777777" w:rsidR="00607BDD" w:rsidRPr="00607BDD" w:rsidRDefault="00607BDD" w:rsidP="00607BDD">
      <w:pPr>
        <w:jc w:val="both"/>
      </w:pPr>
      <w:r w:rsidRPr="00607BDD">
        <w:t xml:space="preserve">                                                                 Legal charges                                                                                               [ N - 4 ]  25,000</w:t>
      </w:r>
    </w:p>
    <w:p w14:paraId="62B650C4" w14:textId="77777777" w:rsidR="00607BDD" w:rsidRPr="00607BDD" w:rsidRDefault="00607BDD" w:rsidP="00607BDD">
      <w:pPr>
        <w:jc w:val="both"/>
      </w:pPr>
    </w:p>
    <w:p w14:paraId="07455F26" w14:textId="77777777" w:rsidR="00607BDD" w:rsidRPr="00607BDD" w:rsidRDefault="00607BDD" w:rsidP="00607BDD">
      <w:pPr>
        <w:jc w:val="both"/>
      </w:pPr>
      <w:r w:rsidRPr="00607BDD">
        <w:t xml:space="preserve">                                                                 Ground rent ( 20,000 × 12 )                                                                                           240,000</w:t>
      </w:r>
    </w:p>
    <w:p w14:paraId="0B5FF685" w14:textId="77777777" w:rsidR="00607BDD" w:rsidRPr="00607BDD" w:rsidRDefault="00607BDD" w:rsidP="00607BDD">
      <w:pPr>
        <w:jc w:val="both"/>
      </w:pPr>
    </w:p>
    <w:p w14:paraId="7B810B41" w14:textId="77777777" w:rsidR="00607BDD" w:rsidRPr="00607BDD" w:rsidRDefault="00607BDD" w:rsidP="00607BDD">
      <w:pPr>
        <w:jc w:val="both"/>
      </w:pPr>
      <w:r w:rsidRPr="00607BDD">
        <w:t xml:space="preserve">                                                                 Collection charges ( within limit of 4 % of RCT ) [ N - 5 ]                                                            28,800</w:t>
      </w:r>
    </w:p>
    <w:p w14:paraId="2099ACA2" w14:textId="77777777" w:rsidR="00607BDD" w:rsidRPr="00607BDD" w:rsidRDefault="00607BDD" w:rsidP="00607BDD">
      <w:pPr>
        <w:jc w:val="both"/>
      </w:pPr>
    </w:p>
    <w:p w14:paraId="42808B9B" w14:textId="77777777" w:rsidR="00607BDD" w:rsidRPr="00607BDD" w:rsidRDefault="00607BDD" w:rsidP="00607BDD">
      <w:pPr>
        <w:jc w:val="both"/>
      </w:pPr>
      <w:r w:rsidRPr="00607BDD">
        <w:t xml:space="preserve">                                                                 Property tax                                                                                                           10,000                                                                                             ( 468,800 )</w:t>
      </w:r>
    </w:p>
    <w:p w14:paraId="5878A175" w14:textId="77777777" w:rsidR="00607BDD" w:rsidRPr="00607BDD" w:rsidRDefault="00607BDD" w:rsidP="00607BDD">
      <w:pPr>
        <w:jc w:val="both"/>
      </w:pPr>
    </w:p>
    <w:p w14:paraId="26D6F1C7" w14:textId="77777777" w:rsidR="00607BDD" w:rsidRPr="00607BDD" w:rsidRDefault="00607BDD" w:rsidP="00607BDD">
      <w:pPr>
        <w:jc w:val="both"/>
      </w:pPr>
      <w:r w:rsidRPr="00607BDD">
        <w:t xml:space="preserve">                              Taxable                                                                                                                                                                                                                                                          356,200</w:t>
      </w:r>
    </w:p>
    <w:p w14:paraId="1F0624D4" w14:textId="77777777" w:rsidR="00607BDD" w:rsidRPr="00607BDD" w:rsidRDefault="00607BDD" w:rsidP="00607BDD">
      <w:pPr>
        <w:jc w:val="both"/>
      </w:pPr>
    </w:p>
    <w:p w14:paraId="49BFA212" w14:textId="77777777" w:rsidR="00607BDD" w:rsidRPr="00607BDD" w:rsidRDefault="00607BDD" w:rsidP="00607BDD">
      <w:pPr>
        <w:jc w:val="both"/>
      </w:pPr>
      <w:r w:rsidRPr="00607BDD">
        <w:lastRenderedPageBreak/>
        <w:t xml:space="preserve">                                                                                                                                                                                                       N - 4 Legal charges incurred for defending title of the property or any suit connected with the</w:t>
      </w:r>
    </w:p>
    <w:p w14:paraId="57B96A33" w14:textId="77777777" w:rsidR="00607BDD" w:rsidRPr="00607BDD" w:rsidRDefault="00607BDD" w:rsidP="00607BDD">
      <w:pPr>
        <w:jc w:val="both"/>
      </w:pPr>
    </w:p>
    <w:p w14:paraId="7F2C0250" w14:textId="77777777" w:rsidR="00607BDD" w:rsidRPr="00607BDD" w:rsidRDefault="00607BDD" w:rsidP="00607BDD">
      <w:pPr>
        <w:jc w:val="both"/>
      </w:pPr>
      <w:r w:rsidRPr="00607BDD">
        <w:t xml:space="preserve">                              property is admissible .</w:t>
      </w:r>
    </w:p>
    <w:p w14:paraId="5661A475" w14:textId="77777777" w:rsidR="00607BDD" w:rsidRPr="00607BDD" w:rsidRDefault="00607BDD" w:rsidP="00607BDD">
      <w:pPr>
        <w:jc w:val="both"/>
      </w:pPr>
    </w:p>
    <w:p w14:paraId="7AEEFDD5" w14:textId="77777777" w:rsidR="00607BDD" w:rsidRPr="00607BDD" w:rsidRDefault="00607BDD" w:rsidP="00607BDD">
      <w:pPr>
        <w:jc w:val="both"/>
      </w:pPr>
      <w:r w:rsidRPr="00607BDD">
        <w:t xml:space="preserve">                                                                                                                                                                                                   N - 5 Administrative expenses ( including rent collection charges ) are allowed as deduction with a</w:t>
      </w:r>
    </w:p>
    <w:p w14:paraId="3D8CD2B5" w14:textId="77777777" w:rsidR="00607BDD" w:rsidRPr="00607BDD" w:rsidRDefault="00607BDD" w:rsidP="00607BDD">
      <w:pPr>
        <w:jc w:val="both"/>
      </w:pPr>
      <w:r w:rsidRPr="00607BDD">
        <w:t xml:space="preserve">                                                                                                                                                                                                   condition that total deduction should not exceed 4 % of RCT . In the instant case , 4 % of RCT</w:t>
      </w:r>
    </w:p>
    <w:p w14:paraId="5E7C4D2F" w14:textId="77777777" w:rsidR="00607BDD" w:rsidRPr="00607BDD" w:rsidRDefault="00607BDD" w:rsidP="00607BDD">
      <w:pPr>
        <w:jc w:val="both"/>
      </w:pPr>
      <w:r w:rsidRPr="00607BDD">
        <w:t xml:space="preserve">                                                                                                                                                                                                   is Rs . 28,800 , so instead of actual expenses incurred ( Rs . 30,000 ) Rs . 28,800 shall be</w:t>
      </w:r>
    </w:p>
    <w:p w14:paraId="61A9DF56" w14:textId="77777777" w:rsidR="00607BDD" w:rsidRPr="00607BDD" w:rsidRDefault="00607BDD" w:rsidP="00607BDD">
      <w:pPr>
        <w:jc w:val="both"/>
      </w:pPr>
      <w:r w:rsidRPr="00607BDD">
        <w:t xml:space="preserve">                                                                                                                                                                                                   allowed as deduction .</w:t>
      </w:r>
    </w:p>
    <w:p w14:paraId="4CE9C939" w14:textId="77777777" w:rsidR="00607BDD" w:rsidRPr="00607BDD" w:rsidRDefault="00607BDD" w:rsidP="00607BDD">
      <w:pPr>
        <w:jc w:val="both"/>
      </w:pPr>
      <w:r w:rsidRPr="00607BDD">
        <w:t>N - 6 Agricultural income is exempt from tax .</w:t>
      </w:r>
    </w:p>
    <w:p w14:paraId="3FD96786" w14:textId="77777777" w:rsidR="00607BDD" w:rsidRPr="00607BDD" w:rsidRDefault="00607BDD" w:rsidP="00607BDD">
      <w:pPr>
        <w:jc w:val="both"/>
      </w:pPr>
      <w:r w:rsidRPr="00607BDD">
        <w:t xml:space="preserve">                                                                                                                                                                                                             Having said that , where a person claims agricultural income as source of investment ,</w:t>
      </w:r>
    </w:p>
    <w:p w14:paraId="12655507" w14:textId="77777777" w:rsidR="00607BDD" w:rsidRPr="00607BDD" w:rsidRDefault="00607BDD" w:rsidP="00607BDD">
      <w:pPr>
        <w:jc w:val="both"/>
      </w:pPr>
      <w:r w:rsidRPr="00607BDD">
        <w:t xml:space="preserve">                                                                                                                                                                                                             expenditure , etc. , u / s 111 , then such explanation shall be accepted to the extent of</w:t>
      </w:r>
    </w:p>
    <w:p w14:paraId="547B9CBF" w14:textId="77777777" w:rsidR="00607BDD" w:rsidRPr="00607BDD" w:rsidRDefault="00607BDD" w:rsidP="00607BDD">
      <w:pPr>
        <w:jc w:val="both"/>
      </w:pPr>
      <w:r w:rsidRPr="00607BDD">
        <w:t xml:space="preserve">                                                                                                                                                                                                             agricultural income worked back on the basis of agricultural income tax paid under the</w:t>
      </w:r>
    </w:p>
    <w:p w14:paraId="253935DD" w14:textId="77777777" w:rsidR="00607BDD" w:rsidRPr="00607BDD" w:rsidRDefault="00607BDD" w:rsidP="00607BDD">
      <w:pPr>
        <w:jc w:val="both"/>
      </w:pPr>
      <w:r w:rsidRPr="00607BDD">
        <w:t xml:space="preserve">                                                                                                                                                                                                             relevant provincial law . [ 111 ( 1 ) ]</w:t>
      </w:r>
    </w:p>
    <w:p w14:paraId="1ED41709" w14:textId="77777777" w:rsidR="00607BDD" w:rsidRPr="00607BDD" w:rsidRDefault="00607BDD" w:rsidP="00607BDD">
      <w:pPr>
        <w:jc w:val="both"/>
      </w:pPr>
    </w:p>
    <w:p w14:paraId="49846D24" w14:textId="77777777" w:rsidR="00607BDD" w:rsidRPr="00607BDD" w:rsidRDefault="00607BDD" w:rsidP="00607BDD">
      <w:pPr>
        <w:jc w:val="both"/>
      </w:pPr>
      <w:r w:rsidRPr="00607BDD">
        <w:t xml:space="preserve">                                                                                                                                                                                                       N - 7 Dividend : Dividend received by an individual is taxable under FTR . It is subject to tax</w:t>
      </w:r>
    </w:p>
    <w:p w14:paraId="785BD2BE" w14:textId="77777777" w:rsidR="00607BDD" w:rsidRPr="00607BDD" w:rsidRDefault="00607BDD" w:rsidP="00607BDD">
      <w:pPr>
        <w:jc w:val="both"/>
      </w:pPr>
      <w:r w:rsidRPr="00607BDD">
        <w:t xml:space="preserve">                                                                                                                                                                                                       withholding @ 15 % of gross dividend . Tax deductible u / s 150 shall be the tax liability in</w:t>
      </w:r>
    </w:p>
    <w:p w14:paraId="75B0CCF7" w14:textId="77777777" w:rsidR="00607BDD" w:rsidRPr="00607BDD" w:rsidRDefault="00607BDD" w:rsidP="00607BDD">
      <w:pPr>
        <w:jc w:val="both"/>
      </w:pPr>
      <w:r w:rsidRPr="00607BDD">
        <w:t xml:space="preserve">                                                                                                                                                                                                       respect of this income .</w:t>
      </w:r>
    </w:p>
    <w:p w14:paraId="1AB40902" w14:textId="77777777" w:rsidR="00607BDD" w:rsidRPr="00607BDD" w:rsidRDefault="00607BDD" w:rsidP="00607BDD">
      <w:pPr>
        <w:jc w:val="both"/>
      </w:pPr>
    </w:p>
    <w:p w14:paraId="07CA4D26" w14:textId="77777777" w:rsidR="00607BDD" w:rsidRPr="00607BDD" w:rsidRDefault="00607BDD" w:rsidP="00607BDD">
      <w:pPr>
        <w:jc w:val="both"/>
      </w:pPr>
      <w:r w:rsidRPr="00607BDD">
        <w:t xml:space="preserve">                                                                                                                                                            QUESTION - 39.5</w:t>
      </w:r>
    </w:p>
    <w:p w14:paraId="76FE5FDA" w14:textId="77777777" w:rsidR="00607BDD" w:rsidRPr="00607BDD" w:rsidRDefault="00607BDD" w:rsidP="00607BDD">
      <w:pPr>
        <w:jc w:val="both"/>
      </w:pPr>
    </w:p>
    <w:p w14:paraId="17B01F1D" w14:textId="77777777" w:rsidR="00607BDD" w:rsidRPr="00607BDD" w:rsidRDefault="00607BDD" w:rsidP="00607BDD">
      <w:pPr>
        <w:jc w:val="both"/>
      </w:pPr>
      <w:r w:rsidRPr="00607BDD">
        <w:t xml:space="preserve">                                                                                                                                                                                                 Mr. Jehangir Ahmad ( JA ) worked as Head of I.T. Division in Sutlej Pakistan Limited ( SPL ) for last</w:t>
      </w:r>
    </w:p>
    <w:p w14:paraId="0B3E5D4F" w14:textId="6144C029" w:rsidR="00552A30" w:rsidRDefault="00607BDD" w:rsidP="00552A30">
      <w:pPr>
        <w:jc w:val="both"/>
      </w:pPr>
      <w:r w:rsidRPr="00607BDD">
        <w:t xml:space="preserve">                                                                                                                                                                                                 ten years . From July to September 20x4 he earned a basic salary of Rs . 900,000 . He was also</w:t>
      </w:r>
    </w:p>
    <w:p w14:paraId="6C79FDF4" w14:textId="2E6BF66E" w:rsidR="001C05A5" w:rsidRPr="001C05A5" w:rsidRDefault="001C05A5" w:rsidP="001C05A5">
      <w:pPr>
        <w:jc w:val="both"/>
        <w:rPr>
          <w:b/>
          <w:bCs/>
        </w:rPr>
      </w:pPr>
      <w:r w:rsidRPr="001C05A5">
        <w:rPr>
          <w:b/>
          <w:bCs/>
        </w:rPr>
        <w:t>Synopsis of Taxes</w:t>
      </w:r>
      <w:r w:rsidR="00784209">
        <w:rPr>
          <w:b/>
          <w:bCs/>
        </w:rPr>
        <w:t xml:space="preserve">                    </w:t>
      </w:r>
      <w:r w:rsidRPr="001C05A5">
        <w:rPr>
          <w:b/>
          <w:bCs/>
        </w:rPr>
        <w:t xml:space="preserve"> Questions &amp; Answers - Individuals </w:t>
      </w:r>
      <w:r w:rsidR="00784209">
        <w:rPr>
          <w:b/>
          <w:bCs/>
        </w:rPr>
        <w:t xml:space="preserve">                                  </w:t>
      </w:r>
      <w:r w:rsidRPr="001C05A5">
        <w:rPr>
          <w:b/>
          <w:bCs/>
        </w:rPr>
        <w:t>[ 39-630 ]</w:t>
      </w:r>
    </w:p>
    <w:p w14:paraId="1F1077F9" w14:textId="77777777" w:rsidR="001C05A5" w:rsidRPr="001C05A5" w:rsidRDefault="001C05A5" w:rsidP="001C05A5">
      <w:pPr>
        <w:jc w:val="both"/>
      </w:pPr>
      <w:r w:rsidRPr="001C05A5">
        <w:t>provided with rent free furnished accommodation , in respect of which SPL paid a rent of Rs . 35,000 per month . He resigned with effect from October 1 , 20x4 .</w:t>
      </w:r>
    </w:p>
    <w:p w14:paraId="55D74886" w14:textId="77777777" w:rsidR="001C05A5" w:rsidRPr="001C05A5" w:rsidRDefault="001C05A5" w:rsidP="001C05A5">
      <w:pPr>
        <w:jc w:val="both"/>
      </w:pPr>
      <w:r w:rsidRPr="001C05A5">
        <w:t xml:space="preserve">In July 20x1 , JA was granted an option to acquire 1000 shares of SPL's Parent Company , which is listed in a foreign country . The option was exercisable on completion of three years ' employment with the Company . He paid an amount equivalent of Rs . 100,000 to acquire the option whereas the fair market value of such option at that time was Rs . 150,000 . On July 4 , 20x4 he paid a sum equivalent of Rs . 200,000 to acquire the said shares which were issued to him on July 21 , 20x4 when the market value of the shares was equivalent of Rs . 350 per share . JA disposed </w:t>
      </w:r>
      <w:proofErr w:type="spellStart"/>
      <w:r w:rsidRPr="001C05A5">
        <w:t>off</w:t>
      </w:r>
      <w:proofErr w:type="spellEnd"/>
      <w:r w:rsidRPr="001C05A5">
        <w:t xml:space="preserve"> the shares on October 1 , 20x4 . The net sales proceeds received in Pakistan amounted to Rs . 344,000 i.e. after adjustment of income tax deducted by the foreign government amounting to Rs . 20,000 , brokerage commission of Rs . 6,500 and bank charges of Rs . 2,500 .</w:t>
      </w:r>
    </w:p>
    <w:p w14:paraId="3F0617F1" w14:textId="77777777" w:rsidR="001C05A5" w:rsidRPr="001C05A5" w:rsidRDefault="001C05A5" w:rsidP="001C05A5">
      <w:pPr>
        <w:jc w:val="both"/>
      </w:pPr>
      <w:r w:rsidRPr="001C05A5">
        <w:t>JA has also been carrying out a business of computer software in the ground floor of a house owned by his wife , since many years . On March 31 , 20x5 he converted the business into a limited company . The company took over the assets of the business at their fair value of Rs . 2.6 million and in consideration thereof , 260,000 shares of Rs . 10 each were issued , in the name of JA . The book value of the assets taken over on the date of transfer was Rs . 2.2 million .</w:t>
      </w:r>
    </w:p>
    <w:p w14:paraId="67D15B87" w14:textId="77777777" w:rsidR="001C05A5" w:rsidRPr="001C05A5" w:rsidRDefault="001C05A5" w:rsidP="001C05A5">
      <w:pPr>
        <w:jc w:val="both"/>
      </w:pPr>
      <w:r w:rsidRPr="001C05A5">
        <w:t>The company has entered into a large contract for supply of software to a renowned Japanese firm over a period of two years . In view of limited resources , the company is not considering offers from other clients .</w:t>
      </w:r>
    </w:p>
    <w:p w14:paraId="65B14838" w14:textId="77777777" w:rsidR="001C05A5" w:rsidRPr="001C05A5" w:rsidRDefault="001C05A5" w:rsidP="001C05A5">
      <w:pPr>
        <w:jc w:val="both"/>
      </w:pPr>
      <w:r w:rsidRPr="001C05A5">
        <w:t>The office in which the business was being carried out has been rented to the company at Rs . 50,000 per month whereas the prevailing market rate is Rs . 35,000 per month . The profit of the company up to June 30 , 20x5 , excluding the rent , is expected to be Rs . 350,000 .</w:t>
      </w:r>
    </w:p>
    <w:p w14:paraId="5D2C880D" w14:textId="77777777" w:rsidR="001C05A5" w:rsidRPr="001C05A5" w:rsidRDefault="001C05A5" w:rsidP="001C05A5">
      <w:pPr>
        <w:jc w:val="both"/>
      </w:pPr>
      <w:r w:rsidRPr="001C05A5">
        <w:lastRenderedPageBreak/>
        <w:t>JA has earned an income of Rs . 850,000 from the business , before the assets were transferred to the company . His wife has no other income except dividend income of Rs . 50,000 on which tax has been deducted at source</w:t>
      </w:r>
    </w:p>
    <w:p w14:paraId="106C304B" w14:textId="77777777" w:rsidR="001C05A5" w:rsidRPr="001C05A5" w:rsidRDefault="001C05A5" w:rsidP="001C05A5">
      <w:pPr>
        <w:jc w:val="both"/>
      </w:pPr>
      <w:r w:rsidRPr="001C05A5">
        <w:t>Required : Compute the taxable income of Mr. Jehangir , his wife and the company , for the Tax Year 20x5 . Give reasons for the treatment made by you , wherever necessary . ( M - 15 )</w:t>
      </w:r>
    </w:p>
    <w:p w14:paraId="2185715C" w14:textId="77777777" w:rsidR="001C05A5" w:rsidRPr="001C05A5" w:rsidRDefault="001C05A5" w:rsidP="001C05A5">
      <w:pPr>
        <w:jc w:val="both"/>
      </w:pPr>
      <w:r w:rsidRPr="001C05A5">
        <w:t xml:space="preserve">                                                                                                                                                                                                                        ( Question # 1 - ICAP - June - 2008 )</w:t>
      </w:r>
    </w:p>
    <w:p w14:paraId="175A8E2C" w14:textId="77777777" w:rsidR="001C05A5" w:rsidRPr="001C05A5" w:rsidRDefault="001C05A5" w:rsidP="001C05A5">
      <w:pPr>
        <w:jc w:val="both"/>
      </w:pPr>
    </w:p>
    <w:p w14:paraId="080CE6DC" w14:textId="77777777" w:rsidR="001C05A5" w:rsidRPr="001C05A5" w:rsidRDefault="001C05A5" w:rsidP="001C05A5">
      <w:pPr>
        <w:jc w:val="both"/>
      </w:pPr>
      <w:r w:rsidRPr="001C05A5">
        <w:t xml:space="preserve">                                                                                                                                                             ANSWER</w:t>
      </w:r>
    </w:p>
    <w:p w14:paraId="7201343A" w14:textId="77777777" w:rsidR="001C05A5" w:rsidRPr="001C05A5" w:rsidRDefault="001C05A5" w:rsidP="001C05A5">
      <w:pPr>
        <w:jc w:val="both"/>
      </w:pPr>
    </w:p>
    <w:p w14:paraId="333D78A7" w14:textId="77777777" w:rsidR="001C05A5" w:rsidRPr="001C05A5" w:rsidRDefault="001C05A5" w:rsidP="001C05A5">
      <w:pPr>
        <w:jc w:val="both"/>
      </w:pPr>
      <w:r w:rsidRPr="001C05A5">
        <w:t xml:space="preserve">                                                                                                                                        MR . Jehangir Ahmad</w:t>
      </w:r>
    </w:p>
    <w:p w14:paraId="584A6194" w14:textId="77777777" w:rsidR="001C05A5" w:rsidRPr="001C05A5" w:rsidRDefault="001C05A5" w:rsidP="001C05A5">
      <w:pPr>
        <w:jc w:val="both"/>
      </w:pPr>
    </w:p>
    <w:p w14:paraId="388E4C79" w14:textId="77777777" w:rsidR="001C05A5" w:rsidRPr="001C05A5" w:rsidRDefault="001C05A5" w:rsidP="001C05A5">
      <w:pPr>
        <w:jc w:val="both"/>
      </w:pPr>
      <w:r w:rsidRPr="001C05A5">
        <w:t xml:space="preserve">                                                                                                    Resident Individual - Non Salaried</w:t>
      </w:r>
    </w:p>
    <w:p w14:paraId="46189267" w14:textId="77777777" w:rsidR="001C05A5" w:rsidRPr="001C05A5" w:rsidRDefault="001C05A5" w:rsidP="001C05A5">
      <w:pPr>
        <w:jc w:val="both"/>
      </w:pPr>
    </w:p>
    <w:p w14:paraId="37B54818" w14:textId="77777777" w:rsidR="001C05A5" w:rsidRPr="001C05A5" w:rsidRDefault="001C05A5" w:rsidP="001C05A5">
      <w:pPr>
        <w:jc w:val="both"/>
      </w:pPr>
      <w:r w:rsidRPr="001C05A5">
        <w:t xml:space="preserve">                                                                                                                                                             Tax Year 20x5</w:t>
      </w:r>
    </w:p>
    <w:p w14:paraId="409B8FEB" w14:textId="77777777" w:rsidR="001C05A5" w:rsidRPr="001C05A5" w:rsidRDefault="001C05A5" w:rsidP="001C05A5">
      <w:pPr>
        <w:jc w:val="both"/>
      </w:pPr>
    </w:p>
    <w:p w14:paraId="2AED03FD" w14:textId="77777777" w:rsidR="001C05A5" w:rsidRPr="001C05A5" w:rsidRDefault="001C05A5" w:rsidP="001C05A5">
      <w:pPr>
        <w:jc w:val="both"/>
      </w:pPr>
      <w:r w:rsidRPr="001C05A5">
        <w:t xml:space="preserve">                                                                                                                                                                             Taxable Income and Tax Liability</w:t>
      </w:r>
    </w:p>
    <w:p w14:paraId="61BEBDAD" w14:textId="77777777" w:rsidR="001C05A5" w:rsidRPr="001C05A5" w:rsidRDefault="001C05A5" w:rsidP="001C05A5">
      <w:pPr>
        <w:jc w:val="both"/>
      </w:pPr>
      <w:r w:rsidRPr="001C05A5">
        <w:t>Salary Income</w:t>
      </w:r>
    </w:p>
    <w:p w14:paraId="6D7F7B99" w14:textId="77777777" w:rsidR="001C05A5" w:rsidRPr="001C05A5" w:rsidRDefault="001C05A5" w:rsidP="001C05A5">
      <w:pPr>
        <w:jc w:val="both"/>
      </w:pPr>
      <w:r w:rsidRPr="001C05A5">
        <w:t>Basic salary 900,000</w:t>
      </w:r>
    </w:p>
    <w:p w14:paraId="4EB5900C" w14:textId="77777777" w:rsidR="001C05A5" w:rsidRPr="001C05A5" w:rsidRDefault="001C05A5" w:rsidP="001C05A5">
      <w:pPr>
        <w:jc w:val="both"/>
      </w:pPr>
      <w:r w:rsidRPr="001C05A5">
        <w:t>Rent free accommodation [ N - 1 ] 405,000</w:t>
      </w:r>
    </w:p>
    <w:p w14:paraId="2663F2C1" w14:textId="77777777" w:rsidR="001C05A5" w:rsidRPr="001C05A5" w:rsidRDefault="001C05A5" w:rsidP="001C05A5">
      <w:pPr>
        <w:jc w:val="both"/>
      </w:pPr>
      <w:r w:rsidRPr="001C05A5">
        <w:t>Shares acquired under option [ N - 2 ] 50,000 1,355,000</w:t>
      </w:r>
    </w:p>
    <w:p w14:paraId="63649A25" w14:textId="77777777" w:rsidR="001C05A5" w:rsidRPr="001C05A5" w:rsidRDefault="001C05A5" w:rsidP="001C05A5">
      <w:pPr>
        <w:jc w:val="both"/>
      </w:pPr>
      <w:r w:rsidRPr="001C05A5">
        <w:t>Income from Business</w:t>
      </w:r>
    </w:p>
    <w:p w14:paraId="257A7AF3" w14:textId="77777777" w:rsidR="001C05A5" w:rsidRPr="001C05A5" w:rsidRDefault="001C05A5" w:rsidP="001C05A5">
      <w:pPr>
        <w:jc w:val="both"/>
      </w:pPr>
      <w:r w:rsidRPr="001C05A5">
        <w:t>Income from business prior to transfer 850,000</w:t>
      </w:r>
    </w:p>
    <w:p w14:paraId="66CB7944" w14:textId="77777777" w:rsidR="001C05A5" w:rsidRPr="001C05A5" w:rsidRDefault="001C05A5" w:rsidP="001C05A5">
      <w:pPr>
        <w:jc w:val="both"/>
      </w:pPr>
      <w:r w:rsidRPr="001C05A5">
        <w:t>Gain on transfer of assets : [ N - 5 ]</w:t>
      </w:r>
    </w:p>
    <w:p w14:paraId="26F8205D" w14:textId="77777777" w:rsidR="001C05A5" w:rsidRPr="001C05A5" w:rsidRDefault="001C05A5" w:rsidP="001C05A5">
      <w:pPr>
        <w:jc w:val="both"/>
      </w:pPr>
      <w:r w:rsidRPr="001C05A5">
        <w:lastRenderedPageBreak/>
        <w:t xml:space="preserve">                                            Disposal consideration                                                                                           [ N - 7 ]                              2,200,000</w:t>
      </w:r>
    </w:p>
    <w:p w14:paraId="17FE5087" w14:textId="77777777" w:rsidR="001C05A5" w:rsidRPr="001C05A5" w:rsidRDefault="001C05A5" w:rsidP="001C05A5">
      <w:pPr>
        <w:jc w:val="both"/>
      </w:pPr>
    </w:p>
    <w:p w14:paraId="1263FC20" w14:textId="77777777" w:rsidR="001C05A5" w:rsidRPr="001C05A5" w:rsidRDefault="001C05A5" w:rsidP="001C05A5">
      <w:pPr>
        <w:jc w:val="both"/>
      </w:pPr>
      <w:r w:rsidRPr="001C05A5">
        <w:t xml:space="preserve">                                            Less : Value as per books                                                                                                                               2,200,000        0                                850,000</w:t>
      </w:r>
    </w:p>
    <w:p w14:paraId="7E6471A7" w14:textId="6D6D6960" w:rsidR="003873AF" w:rsidRPr="003873AF" w:rsidRDefault="003873AF" w:rsidP="003873AF">
      <w:pPr>
        <w:jc w:val="both"/>
        <w:rPr>
          <w:b/>
          <w:bCs/>
        </w:rPr>
      </w:pPr>
      <w:r w:rsidRPr="003873AF">
        <w:rPr>
          <w:b/>
          <w:bCs/>
        </w:rPr>
        <w:t>Synopsis of Taxes</w:t>
      </w:r>
      <w:r>
        <w:rPr>
          <w:b/>
          <w:bCs/>
        </w:rPr>
        <w:t xml:space="preserve">                  </w:t>
      </w:r>
      <w:r w:rsidRPr="003873AF">
        <w:rPr>
          <w:b/>
          <w:bCs/>
        </w:rPr>
        <w:t xml:space="preserve"> Questions &amp; Answers </w:t>
      </w:r>
      <w:r>
        <w:rPr>
          <w:b/>
          <w:bCs/>
        </w:rPr>
        <w:t>–</w:t>
      </w:r>
      <w:r w:rsidRPr="003873AF">
        <w:rPr>
          <w:b/>
          <w:bCs/>
        </w:rPr>
        <w:t xml:space="preserve"> Individuals</w:t>
      </w:r>
      <w:r>
        <w:rPr>
          <w:b/>
          <w:bCs/>
        </w:rPr>
        <w:t xml:space="preserve">                                   </w:t>
      </w:r>
      <w:r w:rsidRPr="003873AF">
        <w:rPr>
          <w:b/>
          <w:bCs/>
        </w:rPr>
        <w:t xml:space="preserve"> [ 39-63</w:t>
      </w:r>
      <w:r w:rsidR="005A2DA0">
        <w:rPr>
          <w:b/>
          <w:bCs/>
        </w:rPr>
        <w:t>1</w:t>
      </w:r>
      <w:r w:rsidRPr="003873AF">
        <w:rPr>
          <w:b/>
          <w:bCs/>
        </w:rPr>
        <w:t xml:space="preserve"> ]</w:t>
      </w:r>
    </w:p>
    <w:p w14:paraId="1663B07A" w14:textId="6E68FFDD" w:rsidR="001C05A5" w:rsidRPr="001C05A5" w:rsidRDefault="001C05A5" w:rsidP="001C05A5">
      <w:pPr>
        <w:jc w:val="both"/>
      </w:pPr>
    </w:p>
    <w:p w14:paraId="691E3D25" w14:textId="77777777" w:rsidR="00266AC9" w:rsidRPr="00266AC9" w:rsidRDefault="00266AC9" w:rsidP="00266AC9">
      <w:pPr>
        <w:jc w:val="both"/>
      </w:pPr>
      <w:r w:rsidRPr="00266AC9">
        <w:t>Capital Gain</w:t>
      </w:r>
    </w:p>
    <w:p w14:paraId="481C9E3D" w14:textId="77777777" w:rsidR="00266AC9" w:rsidRPr="00266AC9" w:rsidRDefault="00266AC9" w:rsidP="00266AC9">
      <w:pPr>
        <w:jc w:val="both"/>
      </w:pPr>
      <w:r w:rsidRPr="00266AC9">
        <w:t>Disposal consideration [ N - 3 ] 373,000</w:t>
      </w:r>
    </w:p>
    <w:p w14:paraId="0CEF7649" w14:textId="77777777" w:rsidR="00266AC9" w:rsidRPr="00266AC9" w:rsidRDefault="00266AC9" w:rsidP="00266AC9">
      <w:pPr>
        <w:jc w:val="both"/>
      </w:pPr>
      <w:r w:rsidRPr="00266AC9">
        <w:t>Less : Cost of acquisition [ N - 4 ] 350.000 23,000</w:t>
      </w:r>
    </w:p>
    <w:p w14:paraId="5999861D" w14:textId="77777777" w:rsidR="00266AC9" w:rsidRPr="00266AC9" w:rsidRDefault="00266AC9" w:rsidP="00266AC9">
      <w:pPr>
        <w:jc w:val="both"/>
      </w:pPr>
      <w:r w:rsidRPr="00266AC9">
        <w:t>Taxable income 2,228,000</w:t>
      </w:r>
    </w:p>
    <w:p w14:paraId="71BAFE31" w14:textId="77777777" w:rsidR="00266AC9" w:rsidRPr="00266AC9" w:rsidRDefault="00266AC9" w:rsidP="00266AC9">
      <w:pPr>
        <w:jc w:val="both"/>
      </w:pPr>
      <w:r w:rsidRPr="00266AC9">
        <w:t>Tax Liability for the Year</w:t>
      </w:r>
    </w:p>
    <w:p w14:paraId="2DB6A114" w14:textId="77777777" w:rsidR="00266AC9" w:rsidRPr="00266AC9" w:rsidRDefault="00266AC9" w:rsidP="00266AC9">
      <w:pPr>
        <w:jc w:val="both"/>
      </w:pPr>
      <w:r w:rsidRPr="00266AC9">
        <w:t>Tax on Rs . 1,600,000 170,000</w:t>
      </w:r>
    </w:p>
    <w:p w14:paraId="524E38BB" w14:textId="77777777" w:rsidR="00266AC9" w:rsidRPr="00266AC9" w:rsidRDefault="00266AC9" w:rsidP="00266AC9">
      <w:pPr>
        <w:jc w:val="both"/>
      </w:pPr>
      <w:r w:rsidRPr="00266AC9">
        <w:t>Tax on Rs . 628,000 @ 30 % 188,400 358,400</w:t>
      </w:r>
    </w:p>
    <w:p w14:paraId="1DE34E2E" w14:textId="77777777" w:rsidR="00266AC9" w:rsidRPr="00266AC9" w:rsidRDefault="00266AC9" w:rsidP="00266AC9">
      <w:pPr>
        <w:jc w:val="both"/>
      </w:pPr>
      <w:r w:rsidRPr="00266AC9">
        <w:t>Less : Foreign tax credit [ N - 6 ] ( 3,700 )</w:t>
      </w:r>
    </w:p>
    <w:p w14:paraId="343AF1EF" w14:textId="77777777" w:rsidR="00266AC9" w:rsidRPr="00266AC9" w:rsidRDefault="00266AC9" w:rsidP="00266AC9">
      <w:pPr>
        <w:jc w:val="both"/>
      </w:pPr>
      <w:r w:rsidRPr="00266AC9">
        <w:t>Net tax liability 354,700</w:t>
      </w:r>
    </w:p>
    <w:p w14:paraId="546032A4" w14:textId="77777777" w:rsidR="00266AC9" w:rsidRPr="00266AC9" w:rsidRDefault="00266AC9" w:rsidP="00266AC9">
      <w:pPr>
        <w:jc w:val="both"/>
      </w:pPr>
      <w:r w:rsidRPr="00266AC9">
        <w:t xml:space="preserve">                                                                                                                                                     Mrs. Jehangir Ahmad</w:t>
      </w:r>
    </w:p>
    <w:p w14:paraId="0983AF19" w14:textId="77777777" w:rsidR="00266AC9" w:rsidRPr="00266AC9" w:rsidRDefault="00266AC9" w:rsidP="00266AC9">
      <w:pPr>
        <w:jc w:val="both"/>
      </w:pPr>
    </w:p>
    <w:p w14:paraId="1BE10CAE" w14:textId="77777777" w:rsidR="00266AC9" w:rsidRPr="00266AC9" w:rsidRDefault="00266AC9" w:rsidP="00266AC9">
      <w:pPr>
        <w:jc w:val="both"/>
      </w:pPr>
      <w:r w:rsidRPr="00266AC9">
        <w:t xml:space="preserve">                                                                                                                 Resident Individual - Non Salaried</w:t>
      </w:r>
    </w:p>
    <w:p w14:paraId="23B02456" w14:textId="77777777" w:rsidR="00266AC9" w:rsidRPr="00266AC9" w:rsidRDefault="00266AC9" w:rsidP="00266AC9">
      <w:pPr>
        <w:jc w:val="both"/>
      </w:pPr>
    </w:p>
    <w:p w14:paraId="376EC8C4" w14:textId="77777777" w:rsidR="00266AC9" w:rsidRPr="00266AC9" w:rsidRDefault="00266AC9" w:rsidP="00266AC9">
      <w:pPr>
        <w:jc w:val="both"/>
      </w:pPr>
      <w:r w:rsidRPr="00266AC9">
        <w:t xml:space="preserve">                                                                                                                                                                              Tax Year 20x5</w:t>
      </w:r>
    </w:p>
    <w:p w14:paraId="3018D2A8" w14:textId="77777777" w:rsidR="00266AC9" w:rsidRPr="00266AC9" w:rsidRDefault="00266AC9" w:rsidP="00266AC9">
      <w:pPr>
        <w:jc w:val="both"/>
      </w:pPr>
    </w:p>
    <w:p w14:paraId="43564D80" w14:textId="77777777" w:rsidR="00266AC9" w:rsidRPr="00266AC9" w:rsidRDefault="00266AC9" w:rsidP="00266AC9">
      <w:pPr>
        <w:jc w:val="both"/>
      </w:pPr>
      <w:r w:rsidRPr="00266AC9">
        <w:t xml:space="preserve">                                                                                                                 Taxable Income and Tax Liability</w:t>
      </w:r>
    </w:p>
    <w:p w14:paraId="60E7F280" w14:textId="77777777" w:rsidR="00266AC9" w:rsidRPr="00266AC9" w:rsidRDefault="00266AC9" w:rsidP="00266AC9">
      <w:pPr>
        <w:jc w:val="both"/>
      </w:pPr>
      <w:r w:rsidRPr="00266AC9">
        <w:t>There will be no tax liability for the year as the rental income of Rs . 150,000 ( taxable under NTR ) is below the threshold , and the dividend income of Rs . 50,000 is covered under FTR .</w:t>
      </w:r>
    </w:p>
    <w:p w14:paraId="3D4F11E2" w14:textId="77777777" w:rsidR="00266AC9" w:rsidRPr="00266AC9" w:rsidRDefault="00266AC9" w:rsidP="00266AC9">
      <w:pPr>
        <w:jc w:val="both"/>
      </w:pPr>
      <w:r w:rsidRPr="00266AC9">
        <w:lastRenderedPageBreak/>
        <w:t xml:space="preserve">                                                                                                                                                                                         X Limited</w:t>
      </w:r>
    </w:p>
    <w:p w14:paraId="1D6DEED5" w14:textId="77777777" w:rsidR="00266AC9" w:rsidRPr="00266AC9" w:rsidRDefault="00266AC9" w:rsidP="00266AC9">
      <w:pPr>
        <w:jc w:val="both"/>
      </w:pPr>
    </w:p>
    <w:p w14:paraId="1D703227" w14:textId="77777777" w:rsidR="00266AC9" w:rsidRPr="00266AC9" w:rsidRDefault="00266AC9" w:rsidP="00266AC9">
      <w:pPr>
        <w:jc w:val="both"/>
      </w:pPr>
      <w:r w:rsidRPr="00266AC9">
        <w:t xml:space="preserve">                                                                                                                                                             Resident Company</w:t>
      </w:r>
    </w:p>
    <w:p w14:paraId="7440D4A9" w14:textId="77777777" w:rsidR="00266AC9" w:rsidRPr="00266AC9" w:rsidRDefault="00266AC9" w:rsidP="00266AC9">
      <w:pPr>
        <w:jc w:val="both"/>
      </w:pPr>
      <w:r w:rsidRPr="00266AC9">
        <w:t xml:space="preserve">                                                                                                                                                             Tax Year 20x5</w:t>
      </w:r>
    </w:p>
    <w:p w14:paraId="762B5712" w14:textId="77777777" w:rsidR="00266AC9" w:rsidRPr="00266AC9" w:rsidRDefault="00266AC9" w:rsidP="00266AC9">
      <w:pPr>
        <w:jc w:val="both"/>
      </w:pPr>
    </w:p>
    <w:p w14:paraId="77B83B28" w14:textId="77777777" w:rsidR="00266AC9" w:rsidRPr="00266AC9" w:rsidRDefault="00266AC9" w:rsidP="00266AC9">
      <w:pPr>
        <w:jc w:val="both"/>
      </w:pPr>
      <w:r w:rsidRPr="00266AC9">
        <w:t xml:space="preserve">                                                                                                                 Taxable Income and Tax Liability</w:t>
      </w:r>
    </w:p>
    <w:p w14:paraId="71C263D7" w14:textId="77777777" w:rsidR="00266AC9" w:rsidRPr="00266AC9" w:rsidRDefault="00266AC9" w:rsidP="00266AC9">
      <w:pPr>
        <w:jc w:val="both"/>
      </w:pPr>
      <w:r w:rsidRPr="00266AC9">
        <w:t>Profit for the tax year 350,000</w:t>
      </w:r>
    </w:p>
    <w:p w14:paraId="497D281D" w14:textId="77777777" w:rsidR="00266AC9" w:rsidRPr="00266AC9" w:rsidRDefault="00266AC9" w:rsidP="00266AC9">
      <w:pPr>
        <w:jc w:val="both"/>
      </w:pPr>
      <w:r w:rsidRPr="00266AC9">
        <w:t>Less : Rent of office ( 50,000 x 3 ) 150,000</w:t>
      </w:r>
    </w:p>
    <w:p w14:paraId="6178C7DC" w14:textId="77777777" w:rsidR="00266AC9" w:rsidRPr="00266AC9" w:rsidRDefault="00266AC9" w:rsidP="00266AC9">
      <w:pPr>
        <w:jc w:val="both"/>
      </w:pPr>
      <w:r w:rsidRPr="00266AC9">
        <w:t>Income for the year 200,000</w:t>
      </w:r>
    </w:p>
    <w:p w14:paraId="71982F44" w14:textId="77777777" w:rsidR="00266AC9" w:rsidRPr="00266AC9" w:rsidRDefault="00266AC9" w:rsidP="00266AC9">
      <w:pPr>
        <w:jc w:val="both"/>
      </w:pPr>
      <w:r w:rsidRPr="00266AC9">
        <w:t>The company is engaged in the business of export of software . Export proceeds from such business is subject to tax withholding u / s 154A . Tax so withheld shall be final tax under FTR . As the company has no income taxable under Alternate Corporate Tax , the provisions of section 113C do not apply to it .</w:t>
      </w:r>
    </w:p>
    <w:p w14:paraId="765A3691" w14:textId="77777777" w:rsidR="00266AC9" w:rsidRPr="00266AC9" w:rsidRDefault="00266AC9" w:rsidP="00266AC9">
      <w:pPr>
        <w:jc w:val="both"/>
      </w:pPr>
      <w:r w:rsidRPr="00266AC9">
        <w:t>N - 1 Rent Free Accommodation</w:t>
      </w:r>
    </w:p>
    <w:p w14:paraId="7DEC440B" w14:textId="77777777" w:rsidR="00266AC9" w:rsidRPr="00266AC9" w:rsidRDefault="00266AC9" w:rsidP="00266AC9">
      <w:pPr>
        <w:jc w:val="both"/>
      </w:pPr>
      <w:r w:rsidRPr="00266AC9">
        <w:t xml:space="preserve">                                 Taxable value of accommodation shall be higher of the following amounts :</w:t>
      </w:r>
    </w:p>
    <w:p w14:paraId="6BFB656F" w14:textId="77777777" w:rsidR="00266AC9" w:rsidRPr="00266AC9" w:rsidRDefault="00266AC9" w:rsidP="00266AC9">
      <w:pPr>
        <w:jc w:val="both"/>
      </w:pPr>
    </w:p>
    <w:p w14:paraId="266F54E1" w14:textId="77777777" w:rsidR="00266AC9" w:rsidRPr="00266AC9" w:rsidRDefault="00266AC9" w:rsidP="00266AC9">
      <w:pPr>
        <w:jc w:val="both"/>
      </w:pPr>
      <w:r w:rsidRPr="00266AC9">
        <w:t xml:space="preserve">                                 </w:t>
      </w:r>
      <w:proofErr w:type="spellStart"/>
      <w:r w:rsidRPr="00266AC9">
        <w:t>i</w:t>
      </w:r>
      <w:proofErr w:type="spellEnd"/>
      <w:r w:rsidRPr="00266AC9">
        <w:t xml:space="preserve"> )                               Rental value of accommodation ( 35,000 x 3 )                                                                                                                        105,000</w:t>
      </w:r>
    </w:p>
    <w:p w14:paraId="1817F177" w14:textId="77777777" w:rsidR="00266AC9" w:rsidRPr="00266AC9" w:rsidRDefault="00266AC9" w:rsidP="00266AC9">
      <w:pPr>
        <w:jc w:val="both"/>
      </w:pPr>
    </w:p>
    <w:p w14:paraId="69971EC5" w14:textId="77777777" w:rsidR="00266AC9" w:rsidRPr="00266AC9" w:rsidRDefault="00266AC9" w:rsidP="00266AC9">
      <w:pPr>
        <w:jc w:val="both"/>
      </w:pPr>
      <w:r w:rsidRPr="00266AC9">
        <w:t xml:space="preserve">                                                                                                                     OR</w:t>
      </w:r>
    </w:p>
    <w:p w14:paraId="658462C6" w14:textId="77777777" w:rsidR="00266AC9" w:rsidRPr="00266AC9" w:rsidRDefault="00266AC9" w:rsidP="00266AC9">
      <w:pPr>
        <w:jc w:val="both"/>
      </w:pPr>
    </w:p>
    <w:p w14:paraId="22CE45C2" w14:textId="77777777" w:rsidR="00266AC9" w:rsidRPr="00266AC9" w:rsidRDefault="00266AC9" w:rsidP="00266AC9">
      <w:pPr>
        <w:jc w:val="both"/>
      </w:pPr>
      <w:r w:rsidRPr="00266AC9">
        <w:t xml:space="preserve">                                 ii )                              45 % of basic salary ( 900,000 x 45 % )                                                                                                                             405,000     405,000</w:t>
      </w:r>
    </w:p>
    <w:p w14:paraId="5E56F8AB" w14:textId="77777777" w:rsidR="00266AC9" w:rsidRPr="00266AC9" w:rsidRDefault="00266AC9" w:rsidP="00266AC9">
      <w:pPr>
        <w:jc w:val="both"/>
      </w:pPr>
      <w:r w:rsidRPr="00266AC9">
        <w:t>N - 2 Shares Acquired Under Option Scheme</w:t>
      </w:r>
    </w:p>
    <w:p w14:paraId="498EA61E" w14:textId="77777777" w:rsidR="00266AC9" w:rsidRPr="00266AC9" w:rsidRDefault="00266AC9" w:rsidP="00266AC9">
      <w:pPr>
        <w:jc w:val="both"/>
      </w:pPr>
      <w:r w:rsidRPr="00266AC9">
        <w:t xml:space="preserve">                                 Fare value of shares ( 1,000 x 350 )                                                                                                                                                                              350,000</w:t>
      </w:r>
    </w:p>
    <w:p w14:paraId="00879941" w14:textId="77777777" w:rsidR="00266AC9" w:rsidRPr="00266AC9" w:rsidRDefault="00266AC9" w:rsidP="00266AC9">
      <w:pPr>
        <w:jc w:val="both"/>
      </w:pPr>
    </w:p>
    <w:p w14:paraId="6D0F099C" w14:textId="77777777" w:rsidR="00266AC9" w:rsidRPr="00266AC9" w:rsidRDefault="00266AC9" w:rsidP="00266AC9">
      <w:pPr>
        <w:jc w:val="both"/>
      </w:pPr>
      <w:r w:rsidRPr="00266AC9">
        <w:t xml:space="preserve">                                 Less : Price paid                                                                                                                                                                                                 300,000</w:t>
      </w:r>
    </w:p>
    <w:p w14:paraId="74F08BF3" w14:textId="77777777" w:rsidR="00266AC9" w:rsidRPr="00266AC9" w:rsidRDefault="00266AC9" w:rsidP="00266AC9">
      <w:pPr>
        <w:jc w:val="both"/>
      </w:pPr>
    </w:p>
    <w:p w14:paraId="4B35CC68" w14:textId="77777777" w:rsidR="00266AC9" w:rsidRPr="00266AC9" w:rsidRDefault="00266AC9" w:rsidP="00266AC9">
      <w:pPr>
        <w:jc w:val="both"/>
      </w:pPr>
      <w:r w:rsidRPr="00266AC9">
        <w:t xml:space="preserve">                                 Salary income                                                                                                                                                                                                      50.000</w:t>
      </w:r>
    </w:p>
    <w:p w14:paraId="69EF979B" w14:textId="77777777" w:rsidR="00266AC9" w:rsidRPr="00266AC9" w:rsidRDefault="00266AC9" w:rsidP="00266AC9">
      <w:pPr>
        <w:jc w:val="both"/>
      </w:pPr>
    </w:p>
    <w:p w14:paraId="27980FBE" w14:textId="77777777" w:rsidR="00266AC9" w:rsidRPr="00266AC9" w:rsidRDefault="00266AC9" w:rsidP="00266AC9">
      <w:pPr>
        <w:jc w:val="both"/>
      </w:pPr>
      <w:r w:rsidRPr="00266AC9">
        <w:t xml:space="preserve">                                 Value of option in itself is not taxable</w:t>
      </w:r>
    </w:p>
    <w:p w14:paraId="0FA0BE39" w14:textId="77777777" w:rsidR="00266AC9" w:rsidRPr="00266AC9" w:rsidRDefault="00266AC9" w:rsidP="00266AC9">
      <w:pPr>
        <w:jc w:val="both"/>
      </w:pPr>
      <w:r w:rsidRPr="00266AC9">
        <w:t>N - 3 Disposal consideration of shares :</w:t>
      </w:r>
    </w:p>
    <w:p w14:paraId="24AE4E26" w14:textId="77777777" w:rsidR="00266AC9" w:rsidRPr="00266AC9" w:rsidRDefault="00266AC9" w:rsidP="00266AC9">
      <w:pPr>
        <w:jc w:val="both"/>
      </w:pPr>
      <w:r w:rsidRPr="00266AC9">
        <w:t xml:space="preserve">                                 Net proceeds realized                                                                                                                                                                                             344,000</w:t>
      </w:r>
    </w:p>
    <w:p w14:paraId="4DF8DF8C" w14:textId="77777777" w:rsidR="00266AC9" w:rsidRPr="00266AC9" w:rsidRDefault="00266AC9" w:rsidP="00266AC9">
      <w:pPr>
        <w:jc w:val="both"/>
      </w:pPr>
    </w:p>
    <w:p w14:paraId="5FA4CC3C" w14:textId="77777777" w:rsidR="00266AC9" w:rsidRPr="00266AC9" w:rsidRDefault="00266AC9" w:rsidP="00266AC9">
      <w:pPr>
        <w:jc w:val="both"/>
      </w:pPr>
      <w:r w:rsidRPr="00266AC9">
        <w:t xml:space="preserve">                                 Add : Foreign income tax deduction                                                                                                                                                                                 20,000</w:t>
      </w:r>
    </w:p>
    <w:p w14:paraId="13EB6F29" w14:textId="0621E07A" w:rsidR="00D128FF" w:rsidRPr="00D128FF" w:rsidRDefault="00D128FF" w:rsidP="00D128FF">
      <w:pPr>
        <w:jc w:val="both"/>
        <w:rPr>
          <w:b/>
          <w:bCs/>
        </w:rPr>
      </w:pPr>
      <w:r w:rsidRPr="00D128FF">
        <w:rPr>
          <w:b/>
          <w:bCs/>
        </w:rPr>
        <w:t xml:space="preserve">Synopsis of Taxes </w:t>
      </w:r>
      <w:r>
        <w:rPr>
          <w:b/>
          <w:bCs/>
        </w:rPr>
        <w:t xml:space="preserve">                             </w:t>
      </w:r>
      <w:r w:rsidRPr="00D128FF">
        <w:rPr>
          <w:b/>
          <w:bCs/>
        </w:rPr>
        <w:t xml:space="preserve">Questions &amp; Answers </w:t>
      </w:r>
      <w:r>
        <w:rPr>
          <w:b/>
          <w:bCs/>
        </w:rPr>
        <w:t>–</w:t>
      </w:r>
      <w:r w:rsidRPr="00D128FF">
        <w:rPr>
          <w:b/>
          <w:bCs/>
        </w:rPr>
        <w:t xml:space="preserve"> Individuals</w:t>
      </w:r>
      <w:r>
        <w:rPr>
          <w:b/>
          <w:bCs/>
        </w:rPr>
        <w:t xml:space="preserve">                           </w:t>
      </w:r>
      <w:r w:rsidRPr="00D128FF">
        <w:rPr>
          <w:b/>
          <w:bCs/>
        </w:rPr>
        <w:t xml:space="preserve"> [ 39-632 ]</w:t>
      </w:r>
    </w:p>
    <w:p w14:paraId="4A1428D3" w14:textId="77777777" w:rsidR="00D128FF" w:rsidRPr="00D128FF" w:rsidRDefault="00D128FF" w:rsidP="00D128FF">
      <w:pPr>
        <w:jc w:val="both"/>
      </w:pPr>
      <w:r w:rsidRPr="00D128FF">
        <w:t xml:space="preserve">                                                                Brokerage commission                                                                                                                                                                                              6,500</w:t>
      </w:r>
    </w:p>
    <w:p w14:paraId="026EF196" w14:textId="77777777" w:rsidR="00D128FF" w:rsidRPr="00D128FF" w:rsidRDefault="00D128FF" w:rsidP="00D128FF">
      <w:pPr>
        <w:jc w:val="both"/>
      </w:pPr>
    </w:p>
    <w:p w14:paraId="7536AD2E" w14:textId="77777777" w:rsidR="00D128FF" w:rsidRPr="00D128FF" w:rsidRDefault="00D128FF" w:rsidP="00D128FF">
      <w:pPr>
        <w:jc w:val="both"/>
      </w:pPr>
      <w:r w:rsidRPr="00D128FF">
        <w:t xml:space="preserve">                                                                Bank charges                                                                                                                                                                                                      2,500</w:t>
      </w:r>
    </w:p>
    <w:p w14:paraId="4D9EA590" w14:textId="77777777" w:rsidR="00D128FF" w:rsidRPr="00D128FF" w:rsidRDefault="00D128FF" w:rsidP="00D128FF">
      <w:pPr>
        <w:jc w:val="both"/>
      </w:pPr>
    </w:p>
    <w:p w14:paraId="5A426CCA" w14:textId="77777777" w:rsidR="00D128FF" w:rsidRPr="00D128FF" w:rsidRDefault="00D128FF" w:rsidP="00D128FF">
      <w:pPr>
        <w:jc w:val="both"/>
      </w:pPr>
      <w:r w:rsidRPr="00D128FF">
        <w:t xml:space="preserve">                            Gross amount of consideration                                                                                                                                                                                                                       373,000</w:t>
      </w:r>
    </w:p>
    <w:p w14:paraId="4154554E" w14:textId="77777777" w:rsidR="00D128FF" w:rsidRPr="00D128FF" w:rsidRDefault="00D128FF" w:rsidP="00D128FF">
      <w:pPr>
        <w:jc w:val="both"/>
      </w:pPr>
    </w:p>
    <w:p w14:paraId="5B595598" w14:textId="77777777" w:rsidR="00D128FF" w:rsidRPr="00D128FF" w:rsidRDefault="00D128FF" w:rsidP="00D128FF">
      <w:pPr>
        <w:jc w:val="both"/>
      </w:pPr>
      <w:r w:rsidRPr="00D128FF">
        <w:t xml:space="preserve">                                                                                                                                                                                  N - 4 Fair market value at the time of acquisition ( i.e. , Rs . 350 per share ) shall be the cost of</w:t>
      </w:r>
    </w:p>
    <w:p w14:paraId="0D359445" w14:textId="77777777" w:rsidR="00D128FF" w:rsidRPr="00D128FF" w:rsidRDefault="00D128FF" w:rsidP="00D128FF">
      <w:pPr>
        <w:jc w:val="both"/>
      </w:pPr>
    </w:p>
    <w:p w14:paraId="5B85CBB2" w14:textId="77777777" w:rsidR="00D128FF" w:rsidRPr="00D128FF" w:rsidRDefault="00D128FF" w:rsidP="00D128FF">
      <w:pPr>
        <w:jc w:val="both"/>
      </w:pPr>
      <w:r w:rsidRPr="00D128FF">
        <w:t xml:space="preserve">                            acquisition .</w:t>
      </w:r>
    </w:p>
    <w:p w14:paraId="36E44115" w14:textId="77777777" w:rsidR="00D128FF" w:rsidRPr="00D128FF" w:rsidRDefault="00D128FF" w:rsidP="00D128FF">
      <w:pPr>
        <w:jc w:val="both"/>
      </w:pPr>
    </w:p>
    <w:p w14:paraId="6DA19F2A" w14:textId="77777777" w:rsidR="00D128FF" w:rsidRPr="00D128FF" w:rsidRDefault="00D128FF" w:rsidP="00D128FF">
      <w:pPr>
        <w:jc w:val="both"/>
      </w:pPr>
      <w:r w:rsidRPr="00D128FF">
        <w:t xml:space="preserve">                                                                                                                                                                                    N - 5 Gain or loss on disposal of asset shall not be computed on disposal of assets if the business</w:t>
      </w:r>
    </w:p>
    <w:p w14:paraId="6C63F49C" w14:textId="77777777" w:rsidR="00D128FF" w:rsidRPr="00D128FF" w:rsidRDefault="00D128FF" w:rsidP="00D128FF">
      <w:pPr>
        <w:jc w:val="both"/>
      </w:pPr>
      <w:r w:rsidRPr="00D128FF">
        <w:t xml:space="preserve">                                                                                                                                                                                    is disposed by an individual to a wholly - owned company . [ 95 ( 1 ) ]</w:t>
      </w:r>
    </w:p>
    <w:p w14:paraId="51ABE34E" w14:textId="77777777" w:rsidR="00D128FF" w:rsidRPr="00D128FF" w:rsidRDefault="00D128FF" w:rsidP="00D128FF">
      <w:pPr>
        <w:jc w:val="both"/>
      </w:pPr>
      <w:r w:rsidRPr="00D128FF">
        <w:t>N - 6 Foreign Tax Credit</w:t>
      </w:r>
    </w:p>
    <w:p w14:paraId="4A3C110F" w14:textId="77777777" w:rsidR="00D128FF" w:rsidRPr="00D128FF" w:rsidRDefault="00D128FF" w:rsidP="00D128FF">
      <w:pPr>
        <w:jc w:val="both"/>
      </w:pPr>
      <w:r w:rsidRPr="00D128FF">
        <w:t xml:space="preserve">                            Foreign tax credit for foreign - source income shall be lesser of the following amounts :</w:t>
      </w:r>
    </w:p>
    <w:p w14:paraId="7D675199" w14:textId="77777777" w:rsidR="00D128FF" w:rsidRPr="00D128FF" w:rsidRDefault="00D128FF" w:rsidP="00D128FF">
      <w:pPr>
        <w:jc w:val="both"/>
      </w:pPr>
    </w:p>
    <w:p w14:paraId="7FB26306" w14:textId="77777777" w:rsidR="00D128FF" w:rsidRPr="00D128FF" w:rsidRDefault="00D128FF" w:rsidP="00D128FF">
      <w:pPr>
        <w:jc w:val="both"/>
      </w:pPr>
      <w:r w:rsidRPr="00D128FF">
        <w:t xml:space="preserve">                            1 )                                 Foreign income tax                                                                                                                                    20,000</w:t>
      </w:r>
    </w:p>
    <w:p w14:paraId="798DD48A" w14:textId="77777777" w:rsidR="00D128FF" w:rsidRPr="00D128FF" w:rsidRDefault="00D128FF" w:rsidP="00D128FF">
      <w:pPr>
        <w:jc w:val="both"/>
      </w:pPr>
    </w:p>
    <w:p w14:paraId="511F999C" w14:textId="77777777" w:rsidR="00D128FF" w:rsidRPr="00D128FF" w:rsidRDefault="00D128FF" w:rsidP="00D128FF">
      <w:pPr>
        <w:jc w:val="both"/>
      </w:pPr>
      <w:r w:rsidRPr="00D128FF">
        <w:t xml:space="preserve">                                                                                                                                   OR</w:t>
      </w:r>
    </w:p>
    <w:p w14:paraId="4454C9AB" w14:textId="77777777" w:rsidR="00D128FF" w:rsidRPr="00D128FF" w:rsidRDefault="00D128FF" w:rsidP="00D128FF">
      <w:pPr>
        <w:jc w:val="both"/>
      </w:pPr>
    </w:p>
    <w:p w14:paraId="03C9705A" w14:textId="77777777" w:rsidR="00D128FF" w:rsidRPr="00D128FF" w:rsidRDefault="00D128FF" w:rsidP="00D128FF">
      <w:pPr>
        <w:jc w:val="both"/>
      </w:pPr>
      <w:r w:rsidRPr="00D128FF">
        <w:t xml:space="preserve">                            ii )                                Pakistan income tax ( 358,400 + 2,228,000 ) X 23,000                                                                                                   3,700                                                      3,700</w:t>
      </w:r>
    </w:p>
    <w:p w14:paraId="61E7EE41" w14:textId="77777777" w:rsidR="00D128FF" w:rsidRPr="00D128FF" w:rsidRDefault="00D128FF" w:rsidP="00D128FF">
      <w:pPr>
        <w:jc w:val="both"/>
      </w:pPr>
    </w:p>
    <w:p w14:paraId="19AC3158" w14:textId="77777777" w:rsidR="00D128FF" w:rsidRPr="00D128FF" w:rsidRDefault="00D128FF" w:rsidP="00D128FF">
      <w:pPr>
        <w:jc w:val="both"/>
      </w:pPr>
      <w:r w:rsidRPr="00D128FF">
        <w:t xml:space="preserve">                                                                                                                                                                                           N - 7 It is a case where business of an individual is disposed to a wholly owned company and</w:t>
      </w:r>
    </w:p>
    <w:p w14:paraId="7DEDCEDD" w14:textId="77777777" w:rsidR="00D128FF" w:rsidRPr="00D128FF" w:rsidRDefault="00D128FF" w:rsidP="00D128FF">
      <w:pPr>
        <w:jc w:val="both"/>
      </w:pPr>
      <w:r w:rsidRPr="00D128FF">
        <w:t xml:space="preserve">                                                                                                                                                                                           consideration is received in the form of shares of that company . Under such a case the</w:t>
      </w:r>
    </w:p>
    <w:p w14:paraId="2725E295" w14:textId="77777777" w:rsidR="00D128FF" w:rsidRPr="00D128FF" w:rsidRDefault="00D128FF" w:rsidP="00D128FF">
      <w:pPr>
        <w:jc w:val="both"/>
      </w:pPr>
      <w:r w:rsidRPr="00D128FF">
        <w:t xml:space="preserve">                                                                                                                                                                                           disposal consideration is equal to the value of assets appearing in the books of the</w:t>
      </w:r>
    </w:p>
    <w:p w14:paraId="73722FFD" w14:textId="77777777" w:rsidR="00D128FF" w:rsidRPr="00D128FF" w:rsidRDefault="00D128FF" w:rsidP="00D128FF">
      <w:pPr>
        <w:jc w:val="both"/>
      </w:pPr>
    </w:p>
    <w:p w14:paraId="7EA7F025" w14:textId="77777777" w:rsidR="00D128FF" w:rsidRPr="00D128FF" w:rsidRDefault="00D128FF" w:rsidP="00D128FF">
      <w:pPr>
        <w:jc w:val="both"/>
      </w:pPr>
      <w:r w:rsidRPr="00D128FF">
        <w:t xml:space="preserve">                            transferor . [ 95 ( 2 ) ( b ) ]</w:t>
      </w:r>
    </w:p>
    <w:p w14:paraId="0BB4C9BC" w14:textId="77777777" w:rsidR="00D128FF" w:rsidRPr="00D128FF" w:rsidRDefault="00D128FF" w:rsidP="00D128FF">
      <w:pPr>
        <w:jc w:val="both"/>
      </w:pPr>
    </w:p>
    <w:p w14:paraId="31ABE260" w14:textId="77777777" w:rsidR="00D128FF" w:rsidRPr="00D128FF" w:rsidRDefault="00D128FF" w:rsidP="00D128FF">
      <w:pPr>
        <w:jc w:val="both"/>
      </w:pPr>
      <w:r w:rsidRPr="00D128FF">
        <w:t xml:space="preserve">                                                                                                                                                                QUESTION - 39.6</w:t>
      </w:r>
    </w:p>
    <w:p w14:paraId="2A1855BE" w14:textId="77777777" w:rsidR="00D128FF" w:rsidRPr="00D128FF" w:rsidRDefault="00D128FF" w:rsidP="00D128FF">
      <w:pPr>
        <w:jc w:val="both"/>
      </w:pPr>
    </w:p>
    <w:p w14:paraId="029E1DD6" w14:textId="77777777" w:rsidR="00D128FF" w:rsidRPr="00D128FF" w:rsidRDefault="00D128FF" w:rsidP="00D128FF">
      <w:pPr>
        <w:jc w:val="both"/>
      </w:pPr>
      <w:r w:rsidRPr="00D128FF">
        <w:lastRenderedPageBreak/>
        <w:t xml:space="preserve">                                                                                                                                                                                 Mr. Shahbaz is a flight engineer in a Pakistani Airline . He provided the following particulars of his</w:t>
      </w:r>
    </w:p>
    <w:p w14:paraId="06EB5CFC" w14:textId="77777777" w:rsidR="00D128FF" w:rsidRPr="00D128FF" w:rsidRDefault="00D128FF" w:rsidP="00D128FF">
      <w:pPr>
        <w:jc w:val="both"/>
      </w:pPr>
      <w:r w:rsidRPr="00D128FF">
        <w:t>sources of income pertaining to the tax year 20xA :</w:t>
      </w:r>
    </w:p>
    <w:p w14:paraId="0E5AD28B" w14:textId="77777777" w:rsidR="00D128FF" w:rsidRPr="00D128FF" w:rsidRDefault="00D128FF" w:rsidP="00D128FF">
      <w:pPr>
        <w:jc w:val="both"/>
      </w:pPr>
      <w:r w:rsidRPr="00D128FF">
        <w:t>Salary Rs . 2,100,000</w:t>
      </w:r>
    </w:p>
    <w:p w14:paraId="4D4BE24C" w14:textId="77777777" w:rsidR="00D128FF" w:rsidRPr="00D128FF" w:rsidRDefault="00D128FF" w:rsidP="00D128FF">
      <w:pPr>
        <w:jc w:val="both"/>
      </w:pPr>
      <w:r w:rsidRPr="00D128FF">
        <w:t>Bonus 100,000</w:t>
      </w:r>
    </w:p>
    <w:p w14:paraId="733556F5" w14:textId="77777777" w:rsidR="00D128FF" w:rsidRPr="00D128FF" w:rsidRDefault="00D128FF" w:rsidP="00D128FF">
      <w:pPr>
        <w:jc w:val="both"/>
      </w:pPr>
      <w:r w:rsidRPr="00D128FF">
        <w:t>Reward on passing an examination required by the terms of his employment 35.000</w:t>
      </w:r>
    </w:p>
    <w:p w14:paraId="6055F953" w14:textId="77777777" w:rsidR="00D128FF" w:rsidRPr="00D128FF" w:rsidRDefault="00D128FF" w:rsidP="00D128FF">
      <w:pPr>
        <w:jc w:val="both"/>
      </w:pPr>
      <w:r w:rsidRPr="00D128FF">
        <w:t>House rent allowance ( per month ) 100,000</w:t>
      </w:r>
    </w:p>
    <w:p w14:paraId="5D4ADCF6" w14:textId="77777777" w:rsidR="00D128FF" w:rsidRPr="00D128FF" w:rsidRDefault="00D128FF" w:rsidP="00D128FF">
      <w:pPr>
        <w:jc w:val="both"/>
      </w:pPr>
      <w:r w:rsidRPr="00D128FF">
        <w:t>Conveyance allowance ( per month ) 15,000</w:t>
      </w:r>
    </w:p>
    <w:p w14:paraId="1C0BB438" w14:textId="77777777" w:rsidR="00D128FF" w:rsidRPr="00D128FF" w:rsidRDefault="00D128FF" w:rsidP="00D128FF">
      <w:pPr>
        <w:jc w:val="both"/>
      </w:pPr>
      <w:r w:rsidRPr="00D128FF">
        <w:t>Medical allowance ( Actual expenses Rs . 170,000 ) 200,000</w:t>
      </w:r>
    </w:p>
    <w:p w14:paraId="080D7C93" w14:textId="77777777" w:rsidR="00D128FF" w:rsidRPr="00D128FF" w:rsidRDefault="00D128FF" w:rsidP="00D128FF">
      <w:pPr>
        <w:jc w:val="both"/>
      </w:pPr>
      <w:r w:rsidRPr="00D128FF">
        <w:t>Entertainment allowance 120,000</w:t>
      </w:r>
    </w:p>
    <w:p w14:paraId="0870B7AC" w14:textId="77777777" w:rsidR="00D128FF" w:rsidRPr="00D128FF" w:rsidRDefault="00D128FF" w:rsidP="00D128FF">
      <w:pPr>
        <w:jc w:val="both"/>
      </w:pPr>
      <w:r w:rsidRPr="00D128FF">
        <w:t>Flying allowance 600,000</w:t>
      </w:r>
    </w:p>
    <w:p w14:paraId="6742F1A9" w14:textId="77777777" w:rsidR="00D128FF" w:rsidRPr="00D128FF" w:rsidRDefault="00D128FF" w:rsidP="00D128FF">
      <w:pPr>
        <w:jc w:val="both"/>
      </w:pPr>
      <w:r w:rsidRPr="00D128FF">
        <w:t>Property income ( including Rs . 20,000 per month for rent of furniture &amp; fittings ) 1,200,000 Expenditures claimed :</w:t>
      </w:r>
    </w:p>
    <w:p w14:paraId="0E3DD8BC" w14:textId="77777777" w:rsidR="00D128FF" w:rsidRPr="00D128FF" w:rsidRDefault="00D128FF" w:rsidP="00D128FF">
      <w:pPr>
        <w:jc w:val="both"/>
      </w:pPr>
      <w:r w:rsidRPr="00D128FF">
        <w:t xml:space="preserve">                                                                Legal expenses                                                                                                                                                                                                   75,000</w:t>
      </w:r>
    </w:p>
    <w:p w14:paraId="75B04CD5" w14:textId="77777777" w:rsidR="00D128FF" w:rsidRPr="00D128FF" w:rsidRDefault="00D128FF" w:rsidP="00D128FF">
      <w:pPr>
        <w:jc w:val="both"/>
      </w:pPr>
    </w:p>
    <w:p w14:paraId="07806B7D" w14:textId="77777777" w:rsidR="00D128FF" w:rsidRPr="00D128FF" w:rsidRDefault="00D128FF" w:rsidP="00D128FF">
      <w:pPr>
        <w:jc w:val="both"/>
      </w:pPr>
      <w:r w:rsidRPr="00D128FF">
        <w:t xml:space="preserve">                                                                Property tax                                                                                                                                                                                                     50,000</w:t>
      </w:r>
    </w:p>
    <w:p w14:paraId="64A8414C" w14:textId="77777777" w:rsidR="00D128FF" w:rsidRPr="00D128FF" w:rsidRDefault="00D128FF" w:rsidP="00D128FF">
      <w:pPr>
        <w:jc w:val="both"/>
      </w:pPr>
    </w:p>
    <w:p w14:paraId="25DDE4DE" w14:textId="77777777" w:rsidR="00D128FF" w:rsidRPr="00D128FF" w:rsidRDefault="00D128FF" w:rsidP="00D128FF">
      <w:pPr>
        <w:jc w:val="both"/>
      </w:pPr>
      <w:r w:rsidRPr="00D128FF">
        <w:t xml:space="preserve">                                                                Insurance premium                                                                                                                                                                                                30,000</w:t>
      </w:r>
    </w:p>
    <w:p w14:paraId="4CA1CD79" w14:textId="77777777" w:rsidR="00D128FF" w:rsidRPr="00D128FF" w:rsidRDefault="00D128FF" w:rsidP="00D128FF">
      <w:pPr>
        <w:jc w:val="both"/>
      </w:pPr>
    </w:p>
    <w:p w14:paraId="765476F7" w14:textId="77777777" w:rsidR="00D128FF" w:rsidRPr="00D128FF" w:rsidRDefault="00D128FF" w:rsidP="00D128FF">
      <w:pPr>
        <w:jc w:val="both"/>
      </w:pPr>
      <w:r w:rsidRPr="00D128FF">
        <w:t xml:space="preserve">                                                                Water charges paid ( current Rs . 100,000 + arrears Rs . 20,000 )                                                                                                                                               120,000</w:t>
      </w:r>
    </w:p>
    <w:p w14:paraId="2164E408" w14:textId="77777777" w:rsidR="00D128FF" w:rsidRPr="00D128FF" w:rsidRDefault="00D128FF" w:rsidP="00D128FF">
      <w:pPr>
        <w:jc w:val="both"/>
      </w:pPr>
      <w:r w:rsidRPr="00D128FF">
        <w:t>Dividend gross ( Zakat deduction Rs . 2,500 &amp; tax deduction Rs . 15,000 ) 100,000</w:t>
      </w:r>
    </w:p>
    <w:p w14:paraId="368CDBF3" w14:textId="77777777" w:rsidR="00D128FF" w:rsidRPr="00D128FF" w:rsidRDefault="00D128FF" w:rsidP="00D128FF">
      <w:pPr>
        <w:jc w:val="both"/>
      </w:pPr>
      <w:r w:rsidRPr="00D128FF">
        <w:t>Leave encashment 250,000</w:t>
      </w:r>
    </w:p>
    <w:p w14:paraId="54DED956" w14:textId="77777777" w:rsidR="00D128FF" w:rsidRPr="00D128FF" w:rsidRDefault="00D128FF" w:rsidP="00D128FF">
      <w:pPr>
        <w:jc w:val="both"/>
      </w:pPr>
      <w:r w:rsidRPr="00D128FF">
        <w:t>Birthday present 10,000</w:t>
      </w:r>
    </w:p>
    <w:p w14:paraId="04448CD7" w14:textId="77777777" w:rsidR="00D128FF" w:rsidRPr="00D128FF" w:rsidRDefault="00D128FF" w:rsidP="00D128FF">
      <w:pPr>
        <w:jc w:val="both"/>
      </w:pPr>
      <w:r w:rsidRPr="00D128FF">
        <w:t>Insurance money received on maturity of policy 1,000,000</w:t>
      </w:r>
    </w:p>
    <w:p w14:paraId="54DBCA5A" w14:textId="77777777" w:rsidR="00D128FF" w:rsidRPr="00D128FF" w:rsidRDefault="00D128FF" w:rsidP="00D128FF">
      <w:pPr>
        <w:jc w:val="both"/>
      </w:pPr>
      <w:r w:rsidRPr="00D128FF">
        <w:lastRenderedPageBreak/>
        <w:t>Capital gain on sale of shares of a private company ( after retaining for 18 months ) 250,000</w:t>
      </w:r>
    </w:p>
    <w:p w14:paraId="0EEECC05" w14:textId="77777777" w:rsidR="00D128FF" w:rsidRPr="00D128FF" w:rsidRDefault="00D128FF" w:rsidP="00D128FF">
      <w:pPr>
        <w:jc w:val="both"/>
      </w:pPr>
      <w:r w:rsidRPr="00D128FF">
        <w:t>Expenses on children education ( receipts are available ) 400,000</w:t>
      </w:r>
    </w:p>
    <w:p w14:paraId="26F8C626" w14:textId="77777777" w:rsidR="00266AC9" w:rsidRPr="00266AC9" w:rsidRDefault="00266AC9" w:rsidP="00266AC9">
      <w:pPr>
        <w:jc w:val="both"/>
        <w:rPr>
          <w:rStyle w:val="Hyperlink"/>
        </w:rPr>
      </w:pPr>
      <w:r w:rsidRPr="00266AC9">
        <w:fldChar w:fldCharType="begin"/>
      </w:r>
      <w:r w:rsidRPr="00266AC9">
        <w:instrText>HYPERLINK "https://lh3.googleusercontent.com/gg/AN12HXRBV_kCF_LcqzU67_cAPu_2vRwbtpt_GESQqgZ7RD-zWk4NvBq5Vz00Mzjdudob2d04ilLTvNI6djsL4wtAuAwb_4g7EXCZSJhhjTiFsGMqE5Ld0V60ns01Kajc_vNgdfkIvY3dPphNcWNHQIsHJQLJ_T2s6IBu-B9ZMdtopu1USl2W-MB3D27-duSaR_q8WqcboaoknZAtnvSCNYONUIJtmsEyLiJtoXJRrI0GwtECsHuGt5n_zP_XiE0qTmHfk-6PBN5klytEqmfzn5UrJDb7r5jttxcqKA" \t "_blank"</w:instrText>
      </w:r>
      <w:r w:rsidRPr="00266AC9">
        <w:fldChar w:fldCharType="separate"/>
      </w:r>
    </w:p>
    <w:p w14:paraId="30D65B13" w14:textId="77777777" w:rsidR="00266AC9" w:rsidRPr="00266AC9" w:rsidRDefault="00266AC9" w:rsidP="00266AC9">
      <w:pPr>
        <w:jc w:val="both"/>
      </w:pPr>
      <w:r w:rsidRPr="00266AC9">
        <w:fldChar w:fldCharType="end"/>
      </w:r>
    </w:p>
    <w:p w14:paraId="3B51BCF2" w14:textId="6C970645" w:rsidR="000333D1" w:rsidRPr="000333D1" w:rsidRDefault="000333D1" w:rsidP="000333D1">
      <w:pPr>
        <w:jc w:val="both"/>
        <w:rPr>
          <w:b/>
          <w:bCs/>
        </w:rPr>
      </w:pPr>
      <w:r w:rsidRPr="000333D1">
        <w:rPr>
          <w:b/>
          <w:bCs/>
        </w:rPr>
        <w:t xml:space="preserve">Synopsis of Taxes </w:t>
      </w:r>
      <w:r w:rsidR="00276C97">
        <w:rPr>
          <w:b/>
          <w:bCs/>
        </w:rPr>
        <w:t xml:space="preserve">                     </w:t>
      </w:r>
      <w:r w:rsidRPr="000333D1">
        <w:rPr>
          <w:b/>
          <w:bCs/>
        </w:rPr>
        <w:t xml:space="preserve">Questions &amp; Answers </w:t>
      </w:r>
      <w:r w:rsidR="00276C97">
        <w:rPr>
          <w:b/>
          <w:bCs/>
        </w:rPr>
        <w:t>–</w:t>
      </w:r>
      <w:r w:rsidRPr="000333D1">
        <w:rPr>
          <w:b/>
          <w:bCs/>
        </w:rPr>
        <w:t xml:space="preserve"> Individuals</w:t>
      </w:r>
      <w:r w:rsidR="00276C97">
        <w:rPr>
          <w:b/>
          <w:bCs/>
        </w:rPr>
        <w:t xml:space="preserve">                                    </w:t>
      </w:r>
      <w:r w:rsidRPr="000333D1">
        <w:rPr>
          <w:b/>
          <w:bCs/>
        </w:rPr>
        <w:t xml:space="preserve"> [ 39-633 ]</w:t>
      </w:r>
    </w:p>
    <w:p w14:paraId="49CA5885" w14:textId="77777777" w:rsidR="000333D1" w:rsidRPr="000333D1" w:rsidRDefault="000333D1" w:rsidP="000333D1">
      <w:pPr>
        <w:jc w:val="both"/>
      </w:pPr>
      <w:r w:rsidRPr="000333D1">
        <w:t>Professional books purchased ( receipts are available ) 50,000 Zakat paid</w:t>
      </w:r>
    </w:p>
    <w:p w14:paraId="72B2C087" w14:textId="77777777" w:rsidR="000333D1" w:rsidRPr="000333D1" w:rsidRDefault="000333D1" w:rsidP="000333D1">
      <w:pPr>
        <w:jc w:val="both"/>
      </w:pPr>
      <w:r w:rsidRPr="000333D1">
        <w:t xml:space="preserve">                                                                                                                                                                                                       100,000</w:t>
      </w:r>
    </w:p>
    <w:p w14:paraId="4E90EF8E" w14:textId="77777777" w:rsidR="000333D1" w:rsidRPr="000333D1" w:rsidRDefault="000333D1" w:rsidP="000333D1">
      <w:pPr>
        <w:jc w:val="both"/>
      </w:pPr>
      <w:r w:rsidRPr="000333D1">
        <w:t>Tax deducted at source 700,000</w:t>
      </w:r>
    </w:p>
    <w:p w14:paraId="294305CF" w14:textId="77777777" w:rsidR="000333D1" w:rsidRPr="000333D1" w:rsidRDefault="000333D1" w:rsidP="000333D1">
      <w:pPr>
        <w:jc w:val="both"/>
      </w:pPr>
      <w:r w:rsidRPr="000333D1">
        <w:t>Required : Compute total income and tax liability of Mr. Shahbaz for the tax year 20xA . ( M - 20 )</w:t>
      </w:r>
    </w:p>
    <w:p w14:paraId="0B42AD45" w14:textId="77777777" w:rsidR="000333D1" w:rsidRPr="000333D1" w:rsidRDefault="000333D1" w:rsidP="000333D1">
      <w:pPr>
        <w:jc w:val="both"/>
      </w:pPr>
      <w:r w:rsidRPr="000333D1">
        <w:t xml:space="preserve">                                                                                                                                                                    ( Question # 4 - ICMAP - November - 2008 )</w:t>
      </w:r>
    </w:p>
    <w:p w14:paraId="17FDE618" w14:textId="77777777" w:rsidR="000333D1" w:rsidRPr="000333D1" w:rsidRDefault="000333D1" w:rsidP="000333D1">
      <w:pPr>
        <w:jc w:val="both"/>
      </w:pPr>
    </w:p>
    <w:p w14:paraId="0270D8C6" w14:textId="77777777" w:rsidR="000333D1" w:rsidRPr="000333D1" w:rsidRDefault="000333D1" w:rsidP="000333D1">
      <w:pPr>
        <w:jc w:val="both"/>
      </w:pPr>
      <w:r w:rsidRPr="000333D1">
        <w:t xml:space="preserve">                                                                                                ANSWER</w:t>
      </w:r>
    </w:p>
    <w:p w14:paraId="3E38E44B" w14:textId="77777777" w:rsidR="000333D1" w:rsidRPr="000333D1" w:rsidRDefault="000333D1" w:rsidP="000333D1">
      <w:pPr>
        <w:jc w:val="both"/>
      </w:pPr>
    </w:p>
    <w:p w14:paraId="279AEC37" w14:textId="77777777" w:rsidR="000333D1" w:rsidRPr="000333D1" w:rsidRDefault="000333D1" w:rsidP="000333D1">
      <w:pPr>
        <w:jc w:val="both"/>
      </w:pPr>
      <w:r w:rsidRPr="000333D1">
        <w:t xml:space="preserve">                                                                                                Mr. Shahbaz</w:t>
      </w:r>
    </w:p>
    <w:p w14:paraId="7D64B1B9" w14:textId="77777777" w:rsidR="000333D1" w:rsidRPr="000333D1" w:rsidRDefault="000333D1" w:rsidP="000333D1">
      <w:pPr>
        <w:jc w:val="both"/>
      </w:pPr>
    </w:p>
    <w:p w14:paraId="1B030BCF" w14:textId="77777777" w:rsidR="000333D1" w:rsidRPr="000333D1" w:rsidRDefault="000333D1" w:rsidP="000333D1">
      <w:pPr>
        <w:jc w:val="both"/>
      </w:pPr>
      <w:r w:rsidRPr="000333D1">
        <w:t xml:space="preserve">                                                                                                Tax Year 20xA</w:t>
      </w:r>
    </w:p>
    <w:p w14:paraId="5EE8B294" w14:textId="77777777" w:rsidR="000333D1" w:rsidRPr="000333D1" w:rsidRDefault="000333D1" w:rsidP="000333D1">
      <w:pPr>
        <w:jc w:val="both"/>
      </w:pPr>
    </w:p>
    <w:p w14:paraId="2017C251" w14:textId="77777777" w:rsidR="000333D1" w:rsidRPr="000333D1" w:rsidRDefault="000333D1" w:rsidP="000333D1">
      <w:pPr>
        <w:jc w:val="both"/>
      </w:pPr>
      <w:r w:rsidRPr="000333D1">
        <w:t xml:space="preserve">                                                                                                                  Resident Individual - Salaried</w:t>
      </w:r>
    </w:p>
    <w:p w14:paraId="4A865C24" w14:textId="77777777" w:rsidR="000333D1" w:rsidRPr="000333D1" w:rsidRDefault="000333D1" w:rsidP="000333D1">
      <w:pPr>
        <w:jc w:val="both"/>
      </w:pPr>
      <w:r w:rsidRPr="000333D1">
        <w:t xml:space="preserve">                                                                                                                  Taxable Income &amp; Tax Liability</w:t>
      </w:r>
    </w:p>
    <w:p w14:paraId="1F89AC31" w14:textId="77777777" w:rsidR="000333D1" w:rsidRPr="000333D1" w:rsidRDefault="000333D1" w:rsidP="000333D1">
      <w:pPr>
        <w:jc w:val="both"/>
      </w:pPr>
      <w:r w:rsidRPr="000333D1">
        <w:t>Salary Income</w:t>
      </w:r>
    </w:p>
    <w:p w14:paraId="7F9FA8D7" w14:textId="77777777" w:rsidR="000333D1" w:rsidRPr="000333D1" w:rsidRDefault="000333D1" w:rsidP="000333D1">
      <w:pPr>
        <w:jc w:val="both"/>
      </w:pPr>
      <w:r w:rsidRPr="000333D1">
        <w:t>Salary 2,100,000</w:t>
      </w:r>
    </w:p>
    <w:p w14:paraId="2B1D4687" w14:textId="77777777" w:rsidR="000333D1" w:rsidRPr="000333D1" w:rsidRDefault="000333D1" w:rsidP="000333D1">
      <w:pPr>
        <w:jc w:val="both"/>
      </w:pPr>
      <w:r w:rsidRPr="000333D1">
        <w:t>Bonus 100,000</w:t>
      </w:r>
    </w:p>
    <w:p w14:paraId="1D277DCA" w14:textId="77777777" w:rsidR="000333D1" w:rsidRPr="000333D1" w:rsidRDefault="000333D1" w:rsidP="000333D1">
      <w:pPr>
        <w:jc w:val="both"/>
      </w:pPr>
      <w:r w:rsidRPr="000333D1">
        <w:t>Reward on passing an examination [ N - 1 ] 35,000</w:t>
      </w:r>
    </w:p>
    <w:p w14:paraId="0F117292" w14:textId="77777777" w:rsidR="000333D1" w:rsidRPr="000333D1" w:rsidRDefault="000333D1" w:rsidP="000333D1">
      <w:pPr>
        <w:jc w:val="both"/>
      </w:pPr>
      <w:r w:rsidRPr="000333D1">
        <w:t>House rent allowance ( Rs . 100,000 x 12 ) 1,200,000</w:t>
      </w:r>
    </w:p>
    <w:p w14:paraId="2B6509C1" w14:textId="77777777" w:rsidR="000333D1" w:rsidRPr="000333D1" w:rsidRDefault="000333D1" w:rsidP="000333D1">
      <w:pPr>
        <w:jc w:val="both"/>
      </w:pPr>
      <w:r w:rsidRPr="000333D1">
        <w:t>Conveyance allowance ( Rs . 15,000 x 12 ) 180,000</w:t>
      </w:r>
    </w:p>
    <w:p w14:paraId="5E340C39" w14:textId="77777777" w:rsidR="000333D1" w:rsidRPr="000333D1" w:rsidRDefault="000333D1" w:rsidP="000333D1">
      <w:pPr>
        <w:jc w:val="both"/>
      </w:pPr>
      <w:r w:rsidRPr="000333D1">
        <w:lastRenderedPageBreak/>
        <w:t>Medical allowance [ N - 2 ] 0</w:t>
      </w:r>
    </w:p>
    <w:p w14:paraId="0DC5E21E" w14:textId="77777777" w:rsidR="000333D1" w:rsidRPr="000333D1" w:rsidRDefault="000333D1" w:rsidP="000333D1">
      <w:pPr>
        <w:jc w:val="both"/>
      </w:pPr>
      <w:r w:rsidRPr="000333D1">
        <w:t>Entertainment allowance 120,000</w:t>
      </w:r>
    </w:p>
    <w:p w14:paraId="7B805297" w14:textId="77777777" w:rsidR="000333D1" w:rsidRPr="000333D1" w:rsidRDefault="000333D1" w:rsidP="000333D1">
      <w:pPr>
        <w:jc w:val="both"/>
      </w:pPr>
      <w:r w:rsidRPr="000333D1">
        <w:t>Flying allowance [ N - 10 ] 600,000</w:t>
      </w:r>
    </w:p>
    <w:p w14:paraId="04ED65D1" w14:textId="77777777" w:rsidR="000333D1" w:rsidRPr="000333D1" w:rsidRDefault="000333D1" w:rsidP="000333D1">
      <w:pPr>
        <w:jc w:val="both"/>
      </w:pPr>
      <w:r w:rsidRPr="000333D1">
        <w:t>Leave encashment 250,000 4,585,000</w:t>
      </w:r>
    </w:p>
    <w:p w14:paraId="2267B940" w14:textId="77777777" w:rsidR="000333D1" w:rsidRPr="000333D1" w:rsidRDefault="000333D1" w:rsidP="000333D1">
      <w:pPr>
        <w:jc w:val="both"/>
      </w:pPr>
      <w:r w:rsidRPr="000333D1">
        <w:t>Income from Property [ N - 5 ] 613,000</w:t>
      </w:r>
    </w:p>
    <w:p w14:paraId="003A9A2E" w14:textId="77777777" w:rsidR="000333D1" w:rsidRPr="000333D1" w:rsidRDefault="000333D1" w:rsidP="000333D1">
      <w:pPr>
        <w:jc w:val="both"/>
      </w:pPr>
      <w:r w:rsidRPr="000333D1">
        <w:t xml:space="preserve">Capital Gain </w:t>
      </w:r>
      <w:proofErr w:type="spellStart"/>
      <w:r w:rsidRPr="000333D1">
        <w:t>Gain</w:t>
      </w:r>
      <w:proofErr w:type="spellEnd"/>
      <w:r w:rsidRPr="000333D1">
        <w:t xml:space="preserve"> on sale of shares of private company [ N - 4 ] 250,000</w:t>
      </w:r>
    </w:p>
    <w:p w14:paraId="63398697" w14:textId="77777777" w:rsidR="000333D1" w:rsidRPr="000333D1" w:rsidRDefault="000333D1" w:rsidP="000333D1">
      <w:pPr>
        <w:jc w:val="both"/>
      </w:pPr>
      <w:r w:rsidRPr="000333D1">
        <w:t>Income from Other Sources</w:t>
      </w:r>
    </w:p>
    <w:p w14:paraId="30ED2B52" w14:textId="77777777" w:rsidR="000333D1" w:rsidRPr="000333D1" w:rsidRDefault="000333D1" w:rsidP="000333D1">
      <w:pPr>
        <w:jc w:val="both"/>
      </w:pPr>
      <w:r w:rsidRPr="000333D1">
        <w:t xml:space="preserve">                                       Rent of furniture and fittings ( Rs . 20,000 x 12 )                                                   [ N - 3 ]                                               240,000</w:t>
      </w:r>
    </w:p>
    <w:p w14:paraId="15A3B033" w14:textId="77777777" w:rsidR="000333D1" w:rsidRPr="000333D1" w:rsidRDefault="000333D1" w:rsidP="000333D1">
      <w:pPr>
        <w:jc w:val="both"/>
      </w:pPr>
      <w:r w:rsidRPr="000333D1">
        <w:t xml:space="preserve">                                                                                                                                                                                                     5,688,000</w:t>
      </w:r>
    </w:p>
    <w:p w14:paraId="43AB4BF9" w14:textId="77777777" w:rsidR="000333D1" w:rsidRPr="000333D1" w:rsidRDefault="000333D1" w:rsidP="000333D1">
      <w:pPr>
        <w:jc w:val="both"/>
      </w:pPr>
      <w:r w:rsidRPr="000333D1">
        <w:t>Total income</w:t>
      </w:r>
    </w:p>
    <w:p w14:paraId="1D8E792F" w14:textId="77777777" w:rsidR="000333D1" w:rsidRPr="000333D1" w:rsidRDefault="000333D1" w:rsidP="000333D1">
      <w:pPr>
        <w:jc w:val="both"/>
      </w:pPr>
      <w:r w:rsidRPr="000333D1">
        <w:t>Less : Deductible Allowances :</w:t>
      </w:r>
    </w:p>
    <w:p w14:paraId="7DCBBEDC" w14:textId="77777777" w:rsidR="000333D1" w:rsidRPr="000333D1" w:rsidRDefault="000333D1" w:rsidP="000333D1">
      <w:pPr>
        <w:jc w:val="both"/>
      </w:pPr>
      <w:r w:rsidRPr="000333D1">
        <w:t xml:space="preserve">                                       Zakat deducted from dividend                                                                          [ N - 9 ]       2,500</w:t>
      </w:r>
    </w:p>
    <w:p w14:paraId="0C66065F" w14:textId="77777777" w:rsidR="000333D1" w:rsidRPr="000333D1" w:rsidRDefault="000333D1" w:rsidP="000333D1">
      <w:pPr>
        <w:jc w:val="both"/>
      </w:pPr>
      <w:r w:rsidRPr="000333D1">
        <w:t xml:space="preserve">                                                                                                                                             [ N - 11 ]</w:t>
      </w:r>
    </w:p>
    <w:p w14:paraId="410F1525" w14:textId="77777777" w:rsidR="000333D1" w:rsidRPr="000333D1" w:rsidRDefault="000333D1" w:rsidP="000333D1">
      <w:pPr>
        <w:jc w:val="both"/>
      </w:pPr>
    </w:p>
    <w:p w14:paraId="7AAB13D7" w14:textId="77777777" w:rsidR="000333D1" w:rsidRPr="000333D1" w:rsidRDefault="000333D1" w:rsidP="000333D1">
      <w:pPr>
        <w:jc w:val="both"/>
      </w:pPr>
      <w:r w:rsidRPr="000333D1">
        <w:t xml:space="preserve">                                       Education expense .                                                                                                       0                                   ( 2,500 )</w:t>
      </w:r>
    </w:p>
    <w:p w14:paraId="1025126C" w14:textId="77777777" w:rsidR="000333D1" w:rsidRPr="000333D1" w:rsidRDefault="000333D1" w:rsidP="000333D1">
      <w:pPr>
        <w:jc w:val="both"/>
      </w:pPr>
      <w:r w:rsidRPr="000333D1">
        <w:t>Taxable income 5,685,500</w:t>
      </w:r>
    </w:p>
    <w:p w14:paraId="794081B0" w14:textId="77777777" w:rsidR="000333D1" w:rsidRPr="000333D1" w:rsidRDefault="000333D1" w:rsidP="000333D1">
      <w:pPr>
        <w:jc w:val="both"/>
      </w:pPr>
      <w:r w:rsidRPr="000333D1">
        <w:t>Tax Liability</w:t>
      </w:r>
    </w:p>
    <w:p w14:paraId="3ABC2F94" w14:textId="77777777" w:rsidR="000333D1" w:rsidRPr="000333D1" w:rsidRDefault="000333D1" w:rsidP="000333D1">
      <w:pPr>
        <w:jc w:val="both"/>
      </w:pPr>
      <w:r w:rsidRPr="000333D1">
        <w:t>Tax on Rs . 4,100,000 700,000</w:t>
      </w:r>
    </w:p>
    <w:p w14:paraId="607A174E" w14:textId="77777777" w:rsidR="000333D1" w:rsidRPr="000333D1" w:rsidRDefault="000333D1" w:rsidP="000333D1">
      <w:pPr>
        <w:jc w:val="both"/>
      </w:pPr>
      <w:r w:rsidRPr="000333D1">
        <w:t>Tax on Rs . 1,585,500 @ 35 % 554,925</w:t>
      </w:r>
    </w:p>
    <w:p w14:paraId="46DD03AC" w14:textId="77777777" w:rsidR="000333D1" w:rsidRPr="000333D1" w:rsidRDefault="000333D1" w:rsidP="000333D1">
      <w:pPr>
        <w:jc w:val="both"/>
      </w:pPr>
      <w:r w:rsidRPr="000333D1">
        <w:t>Total tax for the year 1,254,925</w:t>
      </w:r>
    </w:p>
    <w:p w14:paraId="27E2AC63" w14:textId="77777777" w:rsidR="000333D1" w:rsidRPr="000333D1" w:rsidRDefault="000333D1" w:rsidP="000333D1">
      <w:pPr>
        <w:jc w:val="both"/>
      </w:pPr>
      <w:r w:rsidRPr="000333D1">
        <w:t>Less : Tax deducted at source ( 700,000 )</w:t>
      </w:r>
    </w:p>
    <w:p w14:paraId="3DFC0FB5" w14:textId="77777777" w:rsidR="000333D1" w:rsidRPr="000333D1" w:rsidRDefault="000333D1" w:rsidP="000333D1">
      <w:pPr>
        <w:jc w:val="both"/>
      </w:pPr>
      <w:r w:rsidRPr="000333D1">
        <w:t>Tax Payable 554.925</w:t>
      </w:r>
    </w:p>
    <w:p w14:paraId="09F36002" w14:textId="77777777" w:rsidR="000333D1" w:rsidRPr="000333D1" w:rsidRDefault="000333D1" w:rsidP="000333D1">
      <w:pPr>
        <w:jc w:val="both"/>
      </w:pPr>
      <w:r w:rsidRPr="000333D1">
        <w:t>N - 1 Reward from employer is just like bonus and is taxable .</w:t>
      </w:r>
    </w:p>
    <w:p w14:paraId="58B6EA9E" w14:textId="77777777" w:rsidR="000333D1" w:rsidRPr="000333D1" w:rsidRDefault="000333D1" w:rsidP="000333D1">
      <w:pPr>
        <w:jc w:val="both"/>
      </w:pPr>
      <w:r w:rsidRPr="000333D1">
        <w:lastRenderedPageBreak/>
        <w:t>N - 2 Medical allowance of Rs . 200,000 is within the exemption limit of Rs . 10 % of basic salary ( i.e. , Rs . 210,000 ) .</w:t>
      </w:r>
    </w:p>
    <w:p w14:paraId="7C538A95" w14:textId="77777777" w:rsidR="000333D1" w:rsidRPr="000333D1" w:rsidRDefault="000333D1" w:rsidP="000333D1">
      <w:pPr>
        <w:jc w:val="both"/>
      </w:pPr>
      <w:r w:rsidRPr="000333D1">
        <w:t xml:space="preserve">N - 3 Income from rent of furniture and fitting is taxable as income from other sources , </w:t>
      </w:r>
      <w:proofErr w:type="spellStart"/>
      <w:r w:rsidRPr="000333D1">
        <w:t>i.e</w:t>
      </w:r>
      <w:proofErr w:type="spellEnd"/>
      <w:r w:rsidRPr="000333D1">
        <w:t xml:space="preserve"> .. Rs . 2,000 x 12 = 24,000 .</w:t>
      </w:r>
    </w:p>
    <w:p w14:paraId="6A531673" w14:textId="6A90B44E" w:rsidR="00BB0E59" w:rsidRPr="00BB0E59" w:rsidRDefault="00BB0E59" w:rsidP="00BB0E59">
      <w:pPr>
        <w:jc w:val="both"/>
        <w:rPr>
          <w:b/>
          <w:bCs/>
        </w:rPr>
      </w:pPr>
      <w:r w:rsidRPr="00BB0E59">
        <w:rPr>
          <w:b/>
          <w:bCs/>
        </w:rPr>
        <w:t xml:space="preserve">Synopsis of Taxes </w:t>
      </w:r>
      <w:r w:rsidR="002232C8">
        <w:rPr>
          <w:b/>
          <w:bCs/>
        </w:rPr>
        <w:t xml:space="preserve">                    </w:t>
      </w:r>
      <w:r w:rsidRPr="00BB0E59">
        <w:rPr>
          <w:b/>
          <w:bCs/>
        </w:rPr>
        <w:t xml:space="preserve">Questions &amp; Answers - Individuals </w:t>
      </w:r>
      <w:r w:rsidR="002232C8">
        <w:rPr>
          <w:b/>
          <w:bCs/>
        </w:rPr>
        <w:t xml:space="preserve">                               </w:t>
      </w:r>
      <w:r w:rsidRPr="00BB0E59">
        <w:rPr>
          <w:b/>
          <w:bCs/>
        </w:rPr>
        <w:t>[ 39-634 ]</w:t>
      </w:r>
    </w:p>
    <w:p w14:paraId="109139E9" w14:textId="77777777" w:rsidR="00BB0E59" w:rsidRPr="00BB0E59" w:rsidRDefault="00BB0E59" w:rsidP="00BB0E59">
      <w:pPr>
        <w:jc w:val="both"/>
      </w:pPr>
      <w:r w:rsidRPr="00BB0E59">
        <w:t xml:space="preserve">                                                                                                                                                                                                    N - 4 Actual gain on disposal of a capital asset is taxable . Reduction of 25 % previously available is</w:t>
      </w:r>
    </w:p>
    <w:p w14:paraId="2E675AFD" w14:textId="77777777" w:rsidR="00BB0E59" w:rsidRPr="00BB0E59" w:rsidRDefault="00BB0E59" w:rsidP="00BB0E59">
      <w:pPr>
        <w:jc w:val="both"/>
      </w:pPr>
    </w:p>
    <w:p w14:paraId="4E1A705B" w14:textId="77777777" w:rsidR="00BB0E59" w:rsidRPr="00BB0E59" w:rsidRDefault="00BB0E59" w:rsidP="00BB0E59">
      <w:pPr>
        <w:jc w:val="both"/>
      </w:pPr>
      <w:r w:rsidRPr="00BB0E59">
        <w:t xml:space="preserve">                               withdrawn .</w:t>
      </w:r>
    </w:p>
    <w:p w14:paraId="675521BB" w14:textId="77777777" w:rsidR="00BB0E59" w:rsidRPr="00BB0E59" w:rsidRDefault="00BB0E59" w:rsidP="00BB0E59">
      <w:pPr>
        <w:jc w:val="both"/>
      </w:pPr>
      <w:r w:rsidRPr="00BB0E59">
        <w:t>N - 5 Income from Property : Rent ( 1,200,000 240,000 ) 960,000</w:t>
      </w:r>
    </w:p>
    <w:p w14:paraId="47FBF87F" w14:textId="77777777" w:rsidR="00BB0E59" w:rsidRPr="00BB0E59" w:rsidRDefault="00BB0E59" w:rsidP="00BB0E59">
      <w:pPr>
        <w:jc w:val="both"/>
      </w:pPr>
      <w:r w:rsidRPr="00BB0E59">
        <w:t xml:space="preserve">                               Less : Admissible deductions :</w:t>
      </w:r>
    </w:p>
    <w:p w14:paraId="2878F9C1" w14:textId="77777777" w:rsidR="00BB0E59" w:rsidRPr="00BB0E59" w:rsidRDefault="00BB0E59" w:rsidP="00BB0E59">
      <w:pPr>
        <w:jc w:val="both"/>
      </w:pPr>
    </w:p>
    <w:p w14:paraId="44121DE1" w14:textId="77777777" w:rsidR="00BB0E59" w:rsidRPr="00BB0E59" w:rsidRDefault="00BB0E59" w:rsidP="00BB0E59">
      <w:pPr>
        <w:jc w:val="both"/>
      </w:pPr>
      <w:r w:rsidRPr="00BB0E59">
        <w:t xml:space="preserve">                               Repair allowance                                                                                                               ( 1 / 5th of Rs . 960,000 )  192,000</w:t>
      </w:r>
    </w:p>
    <w:p w14:paraId="0611267F" w14:textId="77777777" w:rsidR="00BB0E59" w:rsidRPr="00BB0E59" w:rsidRDefault="00BB0E59" w:rsidP="00BB0E59">
      <w:pPr>
        <w:jc w:val="both"/>
      </w:pPr>
    </w:p>
    <w:p w14:paraId="5AFE7CE0" w14:textId="77777777" w:rsidR="00BB0E59" w:rsidRPr="00BB0E59" w:rsidRDefault="00BB0E59" w:rsidP="00BB0E59">
      <w:pPr>
        <w:jc w:val="both"/>
      </w:pPr>
      <w:r w:rsidRPr="00BB0E59">
        <w:t xml:space="preserve">                               Legal charges                                                                                                                                               75,000</w:t>
      </w:r>
    </w:p>
    <w:p w14:paraId="700973B1" w14:textId="77777777" w:rsidR="00BB0E59" w:rsidRPr="00BB0E59" w:rsidRDefault="00BB0E59" w:rsidP="00BB0E59">
      <w:pPr>
        <w:jc w:val="both"/>
      </w:pPr>
      <w:r w:rsidRPr="00BB0E59">
        <w:t xml:space="preserve">                               Property tax                                                                                                                                                50,000</w:t>
      </w:r>
    </w:p>
    <w:p w14:paraId="35A830BB" w14:textId="77777777" w:rsidR="00BB0E59" w:rsidRPr="00BB0E59" w:rsidRDefault="00BB0E59" w:rsidP="00BB0E59">
      <w:pPr>
        <w:jc w:val="both"/>
      </w:pPr>
    </w:p>
    <w:p w14:paraId="10625146" w14:textId="77777777" w:rsidR="00BB0E59" w:rsidRPr="00BB0E59" w:rsidRDefault="00BB0E59" w:rsidP="00BB0E59">
      <w:pPr>
        <w:jc w:val="both"/>
      </w:pPr>
      <w:r w:rsidRPr="00BB0E59">
        <w:t xml:space="preserve">                               Insurance premium                                                                                                                                           30,000                                                                                                   347,000</w:t>
      </w:r>
    </w:p>
    <w:p w14:paraId="26D4AE04" w14:textId="77777777" w:rsidR="00BB0E59" w:rsidRPr="00BB0E59" w:rsidRDefault="00BB0E59" w:rsidP="00BB0E59">
      <w:pPr>
        <w:jc w:val="both"/>
      </w:pPr>
      <w:r w:rsidRPr="00BB0E59">
        <w:t xml:space="preserve">                                                                                                                                                                                                                                                                                                    613,000</w:t>
      </w:r>
    </w:p>
    <w:p w14:paraId="4824A326" w14:textId="77777777" w:rsidR="00BB0E59" w:rsidRPr="00BB0E59" w:rsidRDefault="00BB0E59" w:rsidP="00BB0E59">
      <w:pPr>
        <w:jc w:val="both"/>
      </w:pPr>
    </w:p>
    <w:p w14:paraId="4093BE86" w14:textId="77777777" w:rsidR="00BB0E59" w:rsidRPr="00BB0E59" w:rsidRDefault="00BB0E59" w:rsidP="00BB0E59">
      <w:pPr>
        <w:jc w:val="both"/>
      </w:pPr>
      <w:r w:rsidRPr="00BB0E59">
        <w:t xml:space="preserve">                               Taxable income from property</w:t>
      </w:r>
    </w:p>
    <w:p w14:paraId="7F00ECB9" w14:textId="77777777" w:rsidR="00BB0E59" w:rsidRPr="00BB0E59" w:rsidRDefault="00BB0E59" w:rsidP="00BB0E59">
      <w:pPr>
        <w:jc w:val="both"/>
      </w:pPr>
      <w:r w:rsidRPr="00BB0E59">
        <w:t>N - 6 Birth day present is not taxable under the Income Tax Ordinance , 2001 .</w:t>
      </w:r>
    </w:p>
    <w:p w14:paraId="61867170" w14:textId="77777777" w:rsidR="00BB0E59" w:rsidRPr="00BB0E59" w:rsidRDefault="00BB0E59" w:rsidP="00BB0E59">
      <w:pPr>
        <w:jc w:val="both"/>
      </w:pPr>
      <w:r w:rsidRPr="00BB0E59">
        <w:lastRenderedPageBreak/>
        <w:t xml:space="preserve">                                                                                                                                                                                                      N - 7 Amount received on maturity of insurance policy is not taxable , hence , shall be ignored while</w:t>
      </w:r>
    </w:p>
    <w:p w14:paraId="7DBAB5D1" w14:textId="77777777" w:rsidR="00BB0E59" w:rsidRPr="00BB0E59" w:rsidRDefault="00BB0E59" w:rsidP="00BB0E59">
      <w:pPr>
        <w:jc w:val="both"/>
      </w:pPr>
    </w:p>
    <w:p w14:paraId="7EDE14D9" w14:textId="77777777" w:rsidR="00BB0E59" w:rsidRPr="00BB0E59" w:rsidRDefault="00BB0E59" w:rsidP="00BB0E59">
      <w:pPr>
        <w:jc w:val="both"/>
      </w:pPr>
      <w:r w:rsidRPr="00BB0E59">
        <w:t xml:space="preserve">                               computing taxable income .</w:t>
      </w:r>
    </w:p>
    <w:p w14:paraId="28D2C7D6" w14:textId="77777777" w:rsidR="00BB0E59" w:rsidRPr="00BB0E59" w:rsidRDefault="00BB0E59" w:rsidP="00BB0E59">
      <w:pPr>
        <w:jc w:val="both"/>
      </w:pPr>
    </w:p>
    <w:p w14:paraId="39493216" w14:textId="77777777" w:rsidR="00BB0E59" w:rsidRPr="00BB0E59" w:rsidRDefault="00BB0E59" w:rsidP="00BB0E59">
      <w:pPr>
        <w:jc w:val="both"/>
      </w:pPr>
      <w:r w:rsidRPr="00BB0E59">
        <w:t xml:space="preserve">                                                                                                                                                                                                                N - 8 The will be no tax treatment for purchase of professional books . Had the person been</w:t>
      </w:r>
    </w:p>
    <w:p w14:paraId="48134B8F" w14:textId="77777777" w:rsidR="00BB0E59" w:rsidRPr="00BB0E59" w:rsidRDefault="00BB0E59" w:rsidP="00BB0E59">
      <w:pPr>
        <w:jc w:val="both"/>
      </w:pPr>
      <w:r w:rsidRPr="00BB0E59">
        <w:t xml:space="preserve">                                                                                                                                                                                                                deriving income from business , this expense would have been allowed as deduction or</w:t>
      </w:r>
    </w:p>
    <w:p w14:paraId="2746976D" w14:textId="77777777" w:rsidR="00BB0E59" w:rsidRPr="00BB0E59" w:rsidRDefault="00BB0E59" w:rsidP="00BB0E59">
      <w:pPr>
        <w:jc w:val="both"/>
      </w:pPr>
      <w:r w:rsidRPr="00BB0E59">
        <w:t xml:space="preserve">                                                                                                                                                                                                                capitalized and depreciated as per law .</w:t>
      </w:r>
    </w:p>
    <w:p w14:paraId="5A2BE858" w14:textId="77777777" w:rsidR="00BB0E59" w:rsidRPr="00BB0E59" w:rsidRDefault="00BB0E59" w:rsidP="00BB0E59">
      <w:pPr>
        <w:jc w:val="both"/>
      </w:pPr>
    </w:p>
    <w:p w14:paraId="617D5733" w14:textId="77777777" w:rsidR="00BB0E59" w:rsidRPr="00BB0E59" w:rsidRDefault="00BB0E59" w:rsidP="00BB0E59">
      <w:pPr>
        <w:jc w:val="both"/>
      </w:pPr>
      <w:r w:rsidRPr="00BB0E59">
        <w:t xml:space="preserve">                                                                                                                                                                                                        N - 9 ' Zakat paid ' seems to be paid by Mr. Shahbaz privately . It cannot be claimed as deductible</w:t>
      </w:r>
    </w:p>
    <w:p w14:paraId="20873A90" w14:textId="77777777" w:rsidR="00BB0E59" w:rsidRPr="00BB0E59" w:rsidRDefault="00BB0E59" w:rsidP="00BB0E59">
      <w:pPr>
        <w:jc w:val="both"/>
      </w:pPr>
      <w:r w:rsidRPr="00BB0E59">
        <w:t xml:space="preserve">                                                                                                                                                                                                        allowance . Only such Zakat shall be considered which is paid under the Zakat and </w:t>
      </w:r>
      <w:proofErr w:type="spellStart"/>
      <w:r w:rsidRPr="00BB0E59">
        <w:t>Ushr</w:t>
      </w:r>
      <w:proofErr w:type="spellEnd"/>
    </w:p>
    <w:p w14:paraId="7EDE6387" w14:textId="77777777" w:rsidR="00BB0E59" w:rsidRPr="00BB0E59" w:rsidRDefault="00BB0E59" w:rsidP="00BB0E59">
      <w:pPr>
        <w:jc w:val="both"/>
      </w:pPr>
      <w:r w:rsidRPr="00BB0E59">
        <w:t xml:space="preserve">                                                                                                                                                                                                        Ordinance , 1980 , which is collected at source or deposited in the Government Zakat Fund .</w:t>
      </w:r>
    </w:p>
    <w:p w14:paraId="349D1B3E" w14:textId="77777777" w:rsidR="00BB0E59" w:rsidRPr="00BB0E59" w:rsidRDefault="00BB0E59" w:rsidP="00BB0E59">
      <w:pPr>
        <w:jc w:val="both"/>
      </w:pPr>
      <w:r w:rsidRPr="00BB0E59">
        <w:t xml:space="preserve">                                                                                                                                                                                                        Zakat deducted by the company while making payment of dividend is under the Zakat </w:t>
      </w:r>
      <w:proofErr w:type="spellStart"/>
      <w:r w:rsidRPr="00BB0E59">
        <w:t>Ushr</w:t>
      </w:r>
      <w:proofErr w:type="spellEnd"/>
    </w:p>
    <w:p w14:paraId="0A2AF444" w14:textId="77777777" w:rsidR="00BB0E59" w:rsidRPr="00BB0E59" w:rsidRDefault="00BB0E59" w:rsidP="00BB0E59">
      <w:pPr>
        <w:jc w:val="both"/>
      </w:pPr>
      <w:r w:rsidRPr="00BB0E59">
        <w:t xml:space="preserve">                                                                                                                                                                                                        Ordinance , 1980. It will be allowed as ' deductible allowance ' .</w:t>
      </w:r>
    </w:p>
    <w:p w14:paraId="2CE986E8" w14:textId="77777777" w:rsidR="00BB0E59" w:rsidRPr="00BB0E59" w:rsidRDefault="00BB0E59" w:rsidP="00BB0E59">
      <w:pPr>
        <w:jc w:val="both"/>
      </w:pPr>
    </w:p>
    <w:p w14:paraId="15E94096" w14:textId="77777777" w:rsidR="00BB0E59" w:rsidRPr="00BB0E59" w:rsidRDefault="00BB0E59" w:rsidP="00BB0E59">
      <w:pPr>
        <w:jc w:val="both"/>
      </w:pPr>
      <w:r w:rsidRPr="00BB0E59">
        <w:t xml:space="preserve">                                                                                                                                                                                                        N - 10 From tax year 2023 , flying allowance received by a flight engineer is taxable under NTR .</w:t>
      </w:r>
    </w:p>
    <w:p w14:paraId="305F66DA" w14:textId="77777777" w:rsidR="00BB0E59" w:rsidRPr="00BB0E59" w:rsidRDefault="00BB0E59" w:rsidP="00BB0E59">
      <w:pPr>
        <w:jc w:val="both"/>
      </w:pPr>
      <w:r w:rsidRPr="00BB0E59">
        <w:t xml:space="preserve">                                                                                                                                                                                                        N - 11 Deductible allowance for education expenses shall be admissible only if the person's taxable</w:t>
      </w:r>
    </w:p>
    <w:p w14:paraId="56F9810D" w14:textId="77777777" w:rsidR="00BB0E59" w:rsidRPr="00BB0E59" w:rsidRDefault="00BB0E59" w:rsidP="00BB0E59">
      <w:pPr>
        <w:jc w:val="both"/>
      </w:pPr>
    </w:p>
    <w:p w14:paraId="3CD8B0FB" w14:textId="77777777" w:rsidR="00BB0E59" w:rsidRPr="00BB0E59" w:rsidRDefault="00BB0E59" w:rsidP="00BB0E59">
      <w:pPr>
        <w:jc w:val="both"/>
      </w:pPr>
      <w:r w:rsidRPr="00BB0E59">
        <w:lastRenderedPageBreak/>
        <w:t xml:space="preserve">                               income for the year is less than Rs . 1,500,000 .</w:t>
      </w:r>
    </w:p>
    <w:p w14:paraId="600A5E2E" w14:textId="77777777" w:rsidR="00BB0E59" w:rsidRPr="00BB0E59" w:rsidRDefault="00BB0E59" w:rsidP="00BB0E59">
      <w:pPr>
        <w:jc w:val="both"/>
      </w:pPr>
    </w:p>
    <w:p w14:paraId="08CBF21E" w14:textId="77777777" w:rsidR="00BB0E59" w:rsidRPr="00BB0E59" w:rsidRDefault="00BB0E59" w:rsidP="00BB0E59">
      <w:pPr>
        <w:jc w:val="both"/>
      </w:pPr>
      <w:r w:rsidRPr="00BB0E59">
        <w:t xml:space="preserve">                                                                                                                                                  QUESTION - 39.7</w:t>
      </w:r>
    </w:p>
    <w:p w14:paraId="13140F7D" w14:textId="77777777" w:rsidR="00BB0E59" w:rsidRPr="00BB0E59" w:rsidRDefault="00BB0E59" w:rsidP="00BB0E59">
      <w:pPr>
        <w:jc w:val="both"/>
      </w:pPr>
    </w:p>
    <w:p w14:paraId="03A2F6CB" w14:textId="77777777" w:rsidR="00BB0E59" w:rsidRPr="00BB0E59" w:rsidRDefault="00BB0E59" w:rsidP="00BB0E59">
      <w:pPr>
        <w:jc w:val="both"/>
      </w:pPr>
      <w:r w:rsidRPr="00BB0E59">
        <w:t xml:space="preserve">                                                                                                                                                                                                         Mr. Jamshaid is an executive in a group of companies . He derived following incomes during the tax</w:t>
      </w:r>
    </w:p>
    <w:p w14:paraId="1DE28F0F" w14:textId="77777777" w:rsidR="00BB0E59" w:rsidRPr="00BB0E59" w:rsidRDefault="00BB0E59" w:rsidP="00BB0E59">
      <w:pPr>
        <w:jc w:val="both"/>
      </w:pPr>
      <w:r w:rsidRPr="00BB0E59">
        <w:t xml:space="preserve">                                                                                                                                                                                                         year ended June 30 , 20x1 :</w:t>
      </w:r>
    </w:p>
    <w:p w14:paraId="1796E69A" w14:textId="77777777" w:rsidR="00BB0E59" w:rsidRPr="00BB0E59" w:rsidRDefault="00BB0E59" w:rsidP="00BB0E59">
      <w:pPr>
        <w:jc w:val="both"/>
      </w:pPr>
      <w:r w:rsidRPr="00BB0E59">
        <w:t>Particulars</w:t>
      </w:r>
    </w:p>
    <w:p w14:paraId="1319659C" w14:textId="77777777" w:rsidR="00BB0E59" w:rsidRPr="00BB0E59" w:rsidRDefault="00BB0E59" w:rsidP="00BB0E59">
      <w:pPr>
        <w:jc w:val="both"/>
      </w:pPr>
      <w:r w:rsidRPr="00BB0E59">
        <w:t xml:space="preserve">( </w:t>
      </w:r>
      <w:proofErr w:type="spellStart"/>
      <w:r w:rsidRPr="00BB0E59">
        <w:t>i</w:t>
      </w:r>
      <w:proofErr w:type="spellEnd"/>
      <w:r w:rsidRPr="00BB0E59">
        <w:t xml:space="preserve"> ) Salary Income ( per month ) : Rs .</w:t>
      </w:r>
    </w:p>
    <w:p w14:paraId="505BC5F9" w14:textId="77777777" w:rsidR="00BB0E59" w:rsidRPr="00BB0E59" w:rsidRDefault="00BB0E59" w:rsidP="00BB0E59">
      <w:pPr>
        <w:jc w:val="both"/>
      </w:pPr>
      <w:r w:rsidRPr="00BB0E59">
        <w:t xml:space="preserve">                                                                    Basic Salary                                                                                                                                                                                                                     80,000</w:t>
      </w:r>
    </w:p>
    <w:p w14:paraId="6BC6B30D" w14:textId="77777777" w:rsidR="00BB0E59" w:rsidRPr="00BB0E59" w:rsidRDefault="00BB0E59" w:rsidP="00BB0E59">
      <w:pPr>
        <w:jc w:val="both"/>
      </w:pPr>
    </w:p>
    <w:p w14:paraId="40CFF282" w14:textId="77777777" w:rsidR="00BB0E59" w:rsidRPr="00BB0E59" w:rsidRDefault="00BB0E59" w:rsidP="00BB0E59">
      <w:pPr>
        <w:jc w:val="both"/>
      </w:pPr>
      <w:r w:rsidRPr="00BB0E59">
        <w:t xml:space="preserve">                                                                    House rent allowance                                                                                                                                                                                                             16,000</w:t>
      </w:r>
    </w:p>
    <w:p w14:paraId="04973794" w14:textId="77777777" w:rsidR="00BB0E59" w:rsidRPr="00BB0E59" w:rsidRDefault="00BB0E59" w:rsidP="00BB0E59">
      <w:pPr>
        <w:jc w:val="both"/>
      </w:pPr>
    </w:p>
    <w:p w14:paraId="383BCDC8" w14:textId="77777777" w:rsidR="00BB0E59" w:rsidRPr="00BB0E59" w:rsidRDefault="00BB0E59" w:rsidP="00BB0E59">
      <w:pPr>
        <w:jc w:val="both"/>
      </w:pPr>
      <w:r w:rsidRPr="00BB0E59">
        <w:t xml:space="preserve">                                                                    Utility allowance                                                                                                                                                                                                                 2,000</w:t>
      </w:r>
    </w:p>
    <w:p w14:paraId="69524127" w14:textId="77777777" w:rsidR="00BB0E59" w:rsidRPr="00BB0E59" w:rsidRDefault="00BB0E59" w:rsidP="00BB0E59">
      <w:pPr>
        <w:jc w:val="both"/>
      </w:pPr>
    </w:p>
    <w:p w14:paraId="139A6AA9" w14:textId="77777777" w:rsidR="00BB0E59" w:rsidRPr="00BB0E59" w:rsidRDefault="00BB0E59" w:rsidP="00BB0E59">
      <w:pPr>
        <w:jc w:val="both"/>
      </w:pPr>
      <w:r w:rsidRPr="00BB0E59">
        <w:t xml:space="preserve">                                                                    Medical allowance                                                                                                                                                                                                                 2,000</w:t>
      </w:r>
    </w:p>
    <w:p w14:paraId="25FA81AE" w14:textId="77777777" w:rsidR="00BB0E59" w:rsidRPr="00BB0E59" w:rsidRDefault="00BB0E59" w:rsidP="00BB0E59">
      <w:pPr>
        <w:jc w:val="both"/>
      </w:pPr>
    </w:p>
    <w:p w14:paraId="164DB11A" w14:textId="77777777" w:rsidR="00BB0E59" w:rsidRPr="00BB0E59" w:rsidRDefault="00BB0E59" w:rsidP="00BB0E59">
      <w:pPr>
        <w:jc w:val="both"/>
      </w:pPr>
      <w:r w:rsidRPr="00BB0E59">
        <w:t xml:space="preserve">                                                                    Expenses on children books ( for the year )                                                                                                                                                                                      10,000</w:t>
      </w:r>
    </w:p>
    <w:p w14:paraId="3D8FF176" w14:textId="77777777" w:rsidR="00BB0E59" w:rsidRPr="00BB0E59" w:rsidRDefault="00BB0E59" w:rsidP="00BB0E59">
      <w:pPr>
        <w:jc w:val="both"/>
      </w:pPr>
    </w:p>
    <w:p w14:paraId="562F0C7D" w14:textId="77777777" w:rsidR="00BB0E59" w:rsidRPr="00BB0E59" w:rsidRDefault="00BB0E59" w:rsidP="00BB0E59">
      <w:pPr>
        <w:jc w:val="both"/>
      </w:pPr>
      <w:r w:rsidRPr="00BB0E59">
        <w:t xml:space="preserve">                                                                                                                                                                                                               He is also provided with a 1000cc car , which is partly used for company's business . As per</w:t>
      </w:r>
    </w:p>
    <w:p w14:paraId="65FF0255" w14:textId="77777777" w:rsidR="00BB0E59" w:rsidRPr="00BB0E59" w:rsidRDefault="00BB0E59" w:rsidP="00BB0E59">
      <w:pPr>
        <w:jc w:val="both"/>
      </w:pPr>
      <w:r w:rsidRPr="00BB0E59">
        <w:lastRenderedPageBreak/>
        <w:t xml:space="preserve">                                                                                                                                                                                                               books of accounts , the cost of the car is Rs . 2,000,000 . He has also been granted with a</w:t>
      </w:r>
    </w:p>
    <w:p w14:paraId="03095871" w14:textId="77777777" w:rsidR="00BB0E59" w:rsidRPr="00BB0E59" w:rsidRDefault="00BB0E59" w:rsidP="00BB0E59">
      <w:pPr>
        <w:jc w:val="both"/>
      </w:pPr>
      <w:r w:rsidRPr="00BB0E59">
        <w:t xml:space="preserve">                                                                                                                                                                                                               housing loan of Rs . 600,000 on which no profit / interest has been charged .</w:t>
      </w:r>
    </w:p>
    <w:p w14:paraId="46DAB978" w14:textId="28F30816" w:rsidR="000C5BE1" w:rsidRPr="000C5BE1" w:rsidRDefault="000C5BE1" w:rsidP="000C5BE1">
      <w:pPr>
        <w:jc w:val="both"/>
        <w:rPr>
          <w:b/>
          <w:bCs/>
        </w:rPr>
      </w:pPr>
      <w:r w:rsidRPr="000C5BE1">
        <w:rPr>
          <w:b/>
          <w:bCs/>
        </w:rPr>
        <w:t>Synopsis of Taxes</w:t>
      </w:r>
      <w:r w:rsidR="0054049E">
        <w:rPr>
          <w:b/>
          <w:bCs/>
        </w:rPr>
        <w:t xml:space="preserve">                   </w:t>
      </w:r>
      <w:r w:rsidRPr="000C5BE1">
        <w:rPr>
          <w:b/>
          <w:bCs/>
        </w:rPr>
        <w:t xml:space="preserve"> Questions &amp; Answers </w:t>
      </w:r>
      <w:r w:rsidR="0054049E">
        <w:rPr>
          <w:b/>
          <w:bCs/>
        </w:rPr>
        <w:t>–</w:t>
      </w:r>
      <w:r w:rsidRPr="000C5BE1">
        <w:rPr>
          <w:b/>
          <w:bCs/>
        </w:rPr>
        <w:t xml:space="preserve"> Individuals</w:t>
      </w:r>
      <w:r w:rsidR="0054049E">
        <w:rPr>
          <w:b/>
          <w:bCs/>
        </w:rPr>
        <w:t xml:space="preserve">                            </w:t>
      </w:r>
      <w:r w:rsidRPr="000C5BE1">
        <w:rPr>
          <w:b/>
          <w:bCs/>
        </w:rPr>
        <w:t xml:space="preserve"> [ 39-635 ]</w:t>
      </w:r>
    </w:p>
    <w:p w14:paraId="500A0988" w14:textId="77777777" w:rsidR="000C5BE1" w:rsidRPr="000C5BE1" w:rsidRDefault="000C5BE1" w:rsidP="000C5BE1">
      <w:pPr>
        <w:jc w:val="both"/>
      </w:pPr>
      <w:r w:rsidRPr="000C5BE1">
        <w:t xml:space="preserve">                                                                                                                                                                                                                                                                                                     in addition to above , he also received gratuity of Rs . 70,000 from his previous employer</w:t>
      </w:r>
    </w:p>
    <w:p w14:paraId="2C1C978D" w14:textId="77777777" w:rsidR="000C5BE1" w:rsidRPr="000C5BE1" w:rsidRDefault="000C5BE1" w:rsidP="000C5BE1">
      <w:pPr>
        <w:jc w:val="both"/>
      </w:pPr>
      <w:r w:rsidRPr="000C5BE1">
        <w:t xml:space="preserve">                                                                                                                                                                                                                                                                                                     during the year . The gratuity fund is not approved by the Commissioner or Federal Board of</w:t>
      </w:r>
    </w:p>
    <w:p w14:paraId="5FEEBA56" w14:textId="77777777" w:rsidR="000C5BE1" w:rsidRPr="000C5BE1" w:rsidRDefault="000C5BE1" w:rsidP="000C5BE1">
      <w:pPr>
        <w:jc w:val="both"/>
      </w:pPr>
      <w:r w:rsidRPr="000C5BE1">
        <w:t xml:space="preserve">                                                                                                                                                                                                                                                                                                     Revenue .</w:t>
      </w:r>
    </w:p>
    <w:p w14:paraId="646F6555" w14:textId="77777777" w:rsidR="000C5BE1" w:rsidRPr="000C5BE1" w:rsidRDefault="000C5BE1" w:rsidP="000C5BE1">
      <w:pPr>
        <w:jc w:val="both"/>
      </w:pPr>
    </w:p>
    <w:p w14:paraId="208F63E5" w14:textId="77777777" w:rsidR="000C5BE1" w:rsidRPr="000C5BE1" w:rsidRDefault="000C5BE1" w:rsidP="000C5BE1">
      <w:pPr>
        <w:jc w:val="both"/>
      </w:pPr>
      <w:r w:rsidRPr="000C5BE1">
        <w:t xml:space="preserve">                             Tax deducted at source from salary amounted to Rs . 50,000 .</w:t>
      </w:r>
    </w:p>
    <w:p w14:paraId="37F7FEE4" w14:textId="77777777" w:rsidR="000C5BE1" w:rsidRPr="000C5BE1" w:rsidRDefault="000C5BE1" w:rsidP="000C5BE1">
      <w:pPr>
        <w:jc w:val="both"/>
      </w:pPr>
      <w:r w:rsidRPr="000C5BE1">
        <w:t>( ii ) Property Income :</w:t>
      </w:r>
    </w:p>
    <w:p w14:paraId="3FFA3B3B" w14:textId="77777777" w:rsidR="000C5BE1" w:rsidRPr="000C5BE1" w:rsidRDefault="000C5BE1" w:rsidP="000C5BE1">
      <w:pPr>
        <w:jc w:val="both"/>
      </w:pPr>
      <w:r w:rsidRPr="000C5BE1">
        <w:t xml:space="preserve">                                                                 Rent from a house let out                                                                                                                                                                                                                                                                                 Rs . 30,000 per month</w:t>
      </w:r>
    </w:p>
    <w:p w14:paraId="7DBF2E6E" w14:textId="77777777" w:rsidR="000C5BE1" w:rsidRPr="000C5BE1" w:rsidRDefault="000C5BE1" w:rsidP="000C5BE1">
      <w:pPr>
        <w:jc w:val="both"/>
      </w:pPr>
    </w:p>
    <w:p w14:paraId="2A6536A9" w14:textId="77777777" w:rsidR="000C5BE1" w:rsidRPr="000C5BE1" w:rsidRDefault="000C5BE1" w:rsidP="000C5BE1">
      <w:pPr>
        <w:jc w:val="both"/>
      </w:pPr>
      <w:r w:rsidRPr="000C5BE1">
        <w:t xml:space="preserve">                                                                 He incurred following expenses on this property during the year :</w:t>
      </w:r>
    </w:p>
    <w:p w14:paraId="07EEBF40" w14:textId="77777777" w:rsidR="000C5BE1" w:rsidRPr="000C5BE1" w:rsidRDefault="000C5BE1" w:rsidP="000C5BE1">
      <w:pPr>
        <w:jc w:val="both"/>
      </w:pPr>
    </w:p>
    <w:p w14:paraId="6D2BA329" w14:textId="77777777" w:rsidR="000C5BE1" w:rsidRPr="000C5BE1" w:rsidRDefault="000C5BE1" w:rsidP="000C5BE1">
      <w:pPr>
        <w:jc w:val="both"/>
      </w:pPr>
      <w:r w:rsidRPr="000C5BE1">
        <w:t xml:space="preserve">                                                                                                   Repairs                                                                                                                                                                            30,000</w:t>
      </w:r>
    </w:p>
    <w:p w14:paraId="3E1F3C7A" w14:textId="77777777" w:rsidR="000C5BE1" w:rsidRPr="000C5BE1" w:rsidRDefault="000C5BE1" w:rsidP="000C5BE1">
      <w:pPr>
        <w:jc w:val="both"/>
      </w:pPr>
    </w:p>
    <w:p w14:paraId="4F5FF367" w14:textId="77777777" w:rsidR="000C5BE1" w:rsidRPr="000C5BE1" w:rsidRDefault="000C5BE1" w:rsidP="000C5BE1">
      <w:pPr>
        <w:jc w:val="both"/>
      </w:pPr>
      <w:r w:rsidRPr="000C5BE1">
        <w:t xml:space="preserve">                                                                                                   Collection charges                                                                                                                                                                                            7 % of rent</w:t>
      </w:r>
    </w:p>
    <w:p w14:paraId="2F09A384" w14:textId="77777777" w:rsidR="000C5BE1" w:rsidRPr="000C5BE1" w:rsidRDefault="000C5BE1" w:rsidP="000C5BE1">
      <w:pPr>
        <w:jc w:val="both"/>
      </w:pPr>
    </w:p>
    <w:p w14:paraId="1FD2C46A" w14:textId="77777777" w:rsidR="000C5BE1" w:rsidRPr="000C5BE1" w:rsidRDefault="000C5BE1" w:rsidP="000C5BE1">
      <w:pPr>
        <w:jc w:val="both"/>
      </w:pPr>
      <w:r w:rsidRPr="000C5BE1">
        <w:t xml:space="preserve">                                                                                                   Ground rent                                                                                                                                                                        10,000</w:t>
      </w:r>
    </w:p>
    <w:p w14:paraId="73C5D897" w14:textId="77777777" w:rsidR="000C5BE1" w:rsidRPr="000C5BE1" w:rsidRDefault="000C5BE1" w:rsidP="000C5BE1">
      <w:pPr>
        <w:jc w:val="both"/>
      </w:pPr>
    </w:p>
    <w:p w14:paraId="08132101" w14:textId="77777777" w:rsidR="000C5BE1" w:rsidRPr="000C5BE1" w:rsidRDefault="000C5BE1" w:rsidP="000C5BE1">
      <w:pPr>
        <w:jc w:val="both"/>
      </w:pPr>
      <w:r w:rsidRPr="000C5BE1">
        <w:lastRenderedPageBreak/>
        <w:t xml:space="preserve">                                                                                                   Property tax                                                                                                                                                                       15.000</w:t>
      </w:r>
    </w:p>
    <w:p w14:paraId="60E5D87C" w14:textId="77777777" w:rsidR="000C5BE1" w:rsidRPr="000C5BE1" w:rsidRDefault="000C5BE1" w:rsidP="000C5BE1">
      <w:pPr>
        <w:jc w:val="both"/>
      </w:pPr>
    </w:p>
    <w:p w14:paraId="6CAF04EE" w14:textId="77777777" w:rsidR="000C5BE1" w:rsidRPr="000C5BE1" w:rsidRDefault="000C5BE1" w:rsidP="000C5BE1">
      <w:pPr>
        <w:jc w:val="both"/>
      </w:pPr>
      <w:r w:rsidRPr="000C5BE1">
        <w:t xml:space="preserve">                                                                                                   Rent - sharing with housing finance company                                                                                                                                                                                                                                   3,000 per month</w:t>
      </w:r>
    </w:p>
    <w:p w14:paraId="115D1048" w14:textId="77777777" w:rsidR="000C5BE1" w:rsidRPr="000C5BE1" w:rsidRDefault="000C5BE1" w:rsidP="000C5BE1">
      <w:pPr>
        <w:jc w:val="both"/>
      </w:pPr>
    </w:p>
    <w:p w14:paraId="3A464A56" w14:textId="77777777" w:rsidR="000C5BE1" w:rsidRPr="000C5BE1" w:rsidRDefault="000C5BE1" w:rsidP="000C5BE1">
      <w:pPr>
        <w:jc w:val="both"/>
      </w:pPr>
      <w:r w:rsidRPr="000C5BE1">
        <w:t xml:space="preserve">                                                                                                                                                                                                                                                                                                  He received a deposit of Rs . 200,000 , not adjustable against rent , out of which he refunded</w:t>
      </w:r>
    </w:p>
    <w:p w14:paraId="359E9737" w14:textId="77777777" w:rsidR="000C5BE1" w:rsidRPr="000C5BE1" w:rsidRDefault="000C5BE1" w:rsidP="000C5BE1">
      <w:pPr>
        <w:jc w:val="both"/>
      </w:pPr>
      <w:r w:rsidRPr="000C5BE1">
        <w:t xml:space="preserve">                                                                                                                                                                                                                                                                                                  Rs.100,000 to previous tenant who vacated the house after 3 years ' tenancy .</w:t>
      </w:r>
    </w:p>
    <w:p w14:paraId="201BE7E2" w14:textId="77777777" w:rsidR="000C5BE1" w:rsidRPr="000C5BE1" w:rsidRDefault="000C5BE1" w:rsidP="000C5BE1">
      <w:pPr>
        <w:jc w:val="both"/>
      </w:pPr>
      <w:r w:rsidRPr="000C5BE1">
        <w:t>( iii ) Other Income</w:t>
      </w:r>
      <w:r w:rsidRPr="000C5BE1">
        <w:rPr>
          <w:vertAlign w:val="superscript"/>
        </w:rPr>
        <w:t xml:space="preserve"> 1 </w:t>
      </w:r>
      <w:r w:rsidRPr="000C5BE1">
        <w:t xml:space="preserve">: Rs .   </w:t>
      </w:r>
    </w:p>
    <w:p w14:paraId="699B86D7" w14:textId="77777777" w:rsidR="000C5BE1" w:rsidRPr="000C5BE1" w:rsidRDefault="000C5BE1" w:rsidP="000C5BE1">
      <w:pPr>
        <w:jc w:val="both"/>
        <w:rPr>
          <w:rStyle w:val="Hyperlink"/>
        </w:rPr>
      </w:pPr>
      <w:r w:rsidRPr="000C5BE1">
        <w:fldChar w:fldCharType="begin"/>
      </w:r>
      <w:r w:rsidRPr="000C5BE1">
        <w:instrText>HYPERLINK "https://www.icmainternational.com/qp_s2k9/common-s302-btax.pdf" \t "_blank"</w:instrText>
      </w:r>
      <w:r w:rsidRPr="000C5BE1">
        <w:fldChar w:fldCharType="separate"/>
      </w:r>
    </w:p>
    <w:p w14:paraId="0E90D9B9" w14:textId="77777777" w:rsidR="000C5BE1" w:rsidRPr="000C5BE1" w:rsidRDefault="000C5BE1" w:rsidP="000C5BE1">
      <w:pPr>
        <w:jc w:val="both"/>
        <w:rPr>
          <w:rStyle w:val="Hyperlink"/>
        </w:rPr>
      </w:pPr>
      <w:r w:rsidRPr="000C5BE1">
        <w:rPr>
          <w:rStyle w:val="Hyperlink"/>
        </w:rPr>
        <w:t xml:space="preserve">1. www.icmainternational.com </w:t>
      </w:r>
    </w:p>
    <w:p w14:paraId="65FD4C19" w14:textId="77777777" w:rsidR="000C5BE1" w:rsidRPr="000C5BE1" w:rsidRDefault="000C5BE1" w:rsidP="000C5BE1">
      <w:pPr>
        <w:jc w:val="both"/>
      </w:pPr>
      <w:r w:rsidRPr="000C5BE1">
        <w:fldChar w:fldCharType="end"/>
      </w:r>
    </w:p>
    <w:p w14:paraId="415D3645" w14:textId="77777777" w:rsidR="000C5BE1" w:rsidRPr="000C5BE1" w:rsidRDefault="000C5BE1" w:rsidP="000C5BE1">
      <w:pPr>
        <w:jc w:val="both"/>
        <w:rPr>
          <w:rStyle w:val="Hyperlink"/>
        </w:rPr>
      </w:pPr>
      <w:r w:rsidRPr="000C5BE1">
        <w:fldChar w:fldCharType="begin"/>
      </w:r>
      <w:r w:rsidRPr="000C5BE1">
        <w:instrText>HYPERLINK "https://www.icmainternational.com/qp_s2k9/common-s302-btax.pdf" \t "_blank"</w:instrText>
      </w:r>
      <w:r w:rsidRPr="000C5BE1">
        <w:fldChar w:fldCharType="separate"/>
      </w:r>
    </w:p>
    <w:p w14:paraId="2FF7D114" w14:textId="77777777" w:rsidR="000C5BE1" w:rsidRPr="000C5BE1" w:rsidRDefault="000C5BE1" w:rsidP="000C5BE1">
      <w:pPr>
        <w:jc w:val="both"/>
        <w:rPr>
          <w:rStyle w:val="Hyperlink"/>
        </w:rPr>
      </w:pPr>
      <w:r w:rsidRPr="000C5BE1">
        <w:rPr>
          <w:rStyle w:val="Hyperlink"/>
        </w:rPr>
        <w:t>www.icmainternational.com</w:t>
      </w:r>
    </w:p>
    <w:p w14:paraId="511CC834" w14:textId="77777777" w:rsidR="000C5BE1" w:rsidRPr="000C5BE1" w:rsidRDefault="000C5BE1" w:rsidP="000C5BE1">
      <w:pPr>
        <w:jc w:val="both"/>
      </w:pPr>
      <w:r w:rsidRPr="000C5BE1">
        <w:fldChar w:fldCharType="end"/>
      </w:r>
    </w:p>
    <w:p w14:paraId="583947DC" w14:textId="77777777" w:rsidR="000C5BE1" w:rsidRPr="000C5BE1" w:rsidRDefault="000C5BE1" w:rsidP="000C5BE1">
      <w:pPr>
        <w:jc w:val="both"/>
      </w:pPr>
      <w:r w:rsidRPr="000C5BE1">
        <w:t xml:space="preserve">                             Profit on PLS bank account ( net of 15 % tax withheld )                                                                                                                                                                                                                                                                                                      17,000</w:t>
      </w:r>
    </w:p>
    <w:p w14:paraId="28869C03" w14:textId="77777777" w:rsidR="000C5BE1" w:rsidRPr="000C5BE1" w:rsidRDefault="000C5BE1" w:rsidP="000C5BE1">
      <w:pPr>
        <w:jc w:val="both"/>
      </w:pPr>
    </w:p>
    <w:p w14:paraId="4F1BF7CE" w14:textId="77777777" w:rsidR="000C5BE1" w:rsidRPr="000C5BE1" w:rsidRDefault="000C5BE1" w:rsidP="000C5BE1">
      <w:pPr>
        <w:jc w:val="both"/>
      </w:pPr>
      <w:r w:rsidRPr="000C5BE1">
        <w:t xml:space="preserve">                             Commission from insurance company and from sale of plots                                                                                                                                                                                                                                                                                                     17,600</w:t>
      </w:r>
    </w:p>
    <w:p w14:paraId="7EFE7612" w14:textId="77777777" w:rsidR="000C5BE1" w:rsidRPr="000C5BE1" w:rsidRDefault="000C5BE1" w:rsidP="000C5BE1">
      <w:pPr>
        <w:jc w:val="both"/>
      </w:pPr>
    </w:p>
    <w:p w14:paraId="03048163" w14:textId="77777777" w:rsidR="000C5BE1" w:rsidRPr="000C5BE1" w:rsidRDefault="000C5BE1" w:rsidP="000C5BE1">
      <w:pPr>
        <w:jc w:val="both"/>
      </w:pPr>
      <w:r w:rsidRPr="000C5BE1">
        <w:t xml:space="preserve">                             ( net of 12 % taxes withheld )</w:t>
      </w:r>
    </w:p>
    <w:p w14:paraId="5EE4555B" w14:textId="77777777" w:rsidR="000C5BE1" w:rsidRPr="000C5BE1" w:rsidRDefault="000C5BE1" w:rsidP="000C5BE1">
      <w:pPr>
        <w:jc w:val="both"/>
      </w:pPr>
    </w:p>
    <w:p w14:paraId="78AB6C35" w14:textId="77777777" w:rsidR="000C5BE1" w:rsidRPr="000C5BE1" w:rsidRDefault="000C5BE1" w:rsidP="000C5BE1">
      <w:pPr>
        <w:jc w:val="both"/>
      </w:pPr>
      <w:r w:rsidRPr="000C5BE1">
        <w:t xml:space="preserve">                             Lecturing and examination services fees from professional institutes                                                                                                                                                                                                                                                                                         17,800</w:t>
      </w:r>
    </w:p>
    <w:p w14:paraId="63633087" w14:textId="77777777" w:rsidR="000C5BE1" w:rsidRPr="000C5BE1" w:rsidRDefault="000C5BE1" w:rsidP="000C5BE1">
      <w:pPr>
        <w:jc w:val="both"/>
      </w:pPr>
    </w:p>
    <w:p w14:paraId="6F498DDF" w14:textId="77777777" w:rsidR="000C5BE1" w:rsidRPr="000C5BE1" w:rsidRDefault="000C5BE1" w:rsidP="000C5BE1">
      <w:pPr>
        <w:jc w:val="both"/>
      </w:pPr>
      <w:r w:rsidRPr="000C5BE1">
        <w:t xml:space="preserve">                             ( net of 11 % tax withheld )</w:t>
      </w:r>
    </w:p>
    <w:p w14:paraId="73D49440" w14:textId="77777777" w:rsidR="000C5BE1" w:rsidRPr="000C5BE1" w:rsidRDefault="000C5BE1" w:rsidP="000C5BE1">
      <w:pPr>
        <w:jc w:val="both"/>
      </w:pPr>
    </w:p>
    <w:p w14:paraId="3D485F59" w14:textId="77777777" w:rsidR="000C5BE1" w:rsidRPr="000C5BE1" w:rsidRDefault="000C5BE1" w:rsidP="000C5BE1">
      <w:pPr>
        <w:jc w:val="both"/>
      </w:pPr>
      <w:r w:rsidRPr="000C5BE1">
        <w:t xml:space="preserve">                             Birthday present - cash bonds                                                                                                                                                                                                                                                                                                                                50,000</w:t>
      </w:r>
    </w:p>
    <w:p w14:paraId="1C7EBC2A" w14:textId="77777777" w:rsidR="000C5BE1" w:rsidRPr="000C5BE1" w:rsidRDefault="000C5BE1" w:rsidP="000C5BE1">
      <w:pPr>
        <w:jc w:val="both"/>
      </w:pPr>
    </w:p>
    <w:p w14:paraId="45056123" w14:textId="77777777" w:rsidR="000C5BE1" w:rsidRPr="000C5BE1" w:rsidRDefault="000C5BE1" w:rsidP="000C5BE1">
      <w:pPr>
        <w:jc w:val="both"/>
      </w:pPr>
      <w:r w:rsidRPr="000C5BE1">
        <w:t xml:space="preserve">                                                                                                                                                                                                                                                                                              ( iv ) Gain on sale of shares of </w:t>
      </w:r>
      <w:proofErr w:type="spellStart"/>
      <w:r w:rsidRPr="000C5BE1">
        <w:t>KayToo</w:t>
      </w:r>
      <w:proofErr w:type="spellEnd"/>
      <w:r w:rsidRPr="000C5BE1">
        <w:t xml:space="preserve"> Ltd. , a public listed company disposed after three months</w:t>
      </w:r>
    </w:p>
    <w:p w14:paraId="7A6C594C" w14:textId="77777777" w:rsidR="000C5BE1" w:rsidRPr="000C5BE1" w:rsidRDefault="000C5BE1" w:rsidP="000C5BE1">
      <w:pPr>
        <w:jc w:val="both"/>
      </w:pPr>
    </w:p>
    <w:p w14:paraId="29AAB3CB" w14:textId="77777777" w:rsidR="000C5BE1" w:rsidRPr="000C5BE1" w:rsidRDefault="000C5BE1" w:rsidP="000C5BE1">
      <w:pPr>
        <w:jc w:val="both"/>
      </w:pPr>
      <w:r w:rsidRPr="000C5BE1">
        <w:t xml:space="preserve">                             of acquisition 55,000</w:t>
      </w:r>
    </w:p>
    <w:p w14:paraId="14C03DE7" w14:textId="77777777" w:rsidR="000C5BE1" w:rsidRPr="000C5BE1" w:rsidRDefault="000C5BE1" w:rsidP="000C5BE1">
      <w:pPr>
        <w:jc w:val="both"/>
      </w:pPr>
    </w:p>
    <w:p w14:paraId="2E138183" w14:textId="77777777" w:rsidR="000C5BE1" w:rsidRPr="000C5BE1" w:rsidRDefault="000C5BE1" w:rsidP="000C5BE1">
      <w:pPr>
        <w:jc w:val="both"/>
      </w:pPr>
      <w:r w:rsidRPr="000C5BE1">
        <w:t xml:space="preserve">                                                                                                                                                                                                                                                                                                  Required : As a tax consultant you are required to compute Mr. Jamshaid's total income and his</w:t>
      </w:r>
    </w:p>
    <w:p w14:paraId="3D5C5A14" w14:textId="77777777" w:rsidR="000C5BE1" w:rsidRPr="000C5BE1" w:rsidRDefault="000C5BE1" w:rsidP="000C5BE1">
      <w:pPr>
        <w:jc w:val="both"/>
      </w:pPr>
      <w:r w:rsidRPr="000C5BE1">
        <w:t xml:space="preserve">                                                                                                                                                                                                                                                                                                  income tax liability for the tax year 20x2 .</w:t>
      </w:r>
    </w:p>
    <w:p w14:paraId="1AF882CA" w14:textId="77777777" w:rsidR="000C5BE1" w:rsidRPr="000C5BE1" w:rsidRDefault="000C5BE1" w:rsidP="000C5BE1">
      <w:pPr>
        <w:jc w:val="both"/>
      </w:pPr>
    </w:p>
    <w:p w14:paraId="4ABE4AD6" w14:textId="77777777" w:rsidR="000C5BE1" w:rsidRPr="000C5BE1" w:rsidRDefault="000C5BE1" w:rsidP="000C5BE1">
      <w:pPr>
        <w:jc w:val="both"/>
      </w:pPr>
      <w:r w:rsidRPr="000C5BE1">
        <w:t xml:space="preserve">                                                                                                                                                                                                                                                                                                                                                ( M - 20 ) ( Question # 4 - ICMAP - May - 2009 )</w:t>
      </w:r>
    </w:p>
    <w:p w14:paraId="0149CA37" w14:textId="77777777" w:rsidR="000C5BE1" w:rsidRPr="000C5BE1" w:rsidRDefault="000C5BE1" w:rsidP="000C5BE1">
      <w:pPr>
        <w:jc w:val="both"/>
      </w:pPr>
    </w:p>
    <w:p w14:paraId="06DF44A0" w14:textId="77777777" w:rsidR="000C5BE1" w:rsidRPr="000C5BE1" w:rsidRDefault="000C5BE1" w:rsidP="000C5BE1">
      <w:pPr>
        <w:jc w:val="both"/>
      </w:pPr>
      <w:r w:rsidRPr="000C5BE1">
        <w:t xml:space="preserve">                                                                                                                                                                                                         ANSWER</w:t>
      </w:r>
    </w:p>
    <w:p w14:paraId="3E585AC9" w14:textId="77777777" w:rsidR="000C5BE1" w:rsidRPr="000C5BE1" w:rsidRDefault="000C5BE1" w:rsidP="000C5BE1">
      <w:pPr>
        <w:jc w:val="both"/>
      </w:pPr>
    </w:p>
    <w:p w14:paraId="5E9F99E3" w14:textId="77777777" w:rsidR="000C5BE1" w:rsidRPr="000C5BE1" w:rsidRDefault="000C5BE1" w:rsidP="000C5BE1">
      <w:pPr>
        <w:jc w:val="both"/>
      </w:pPr>
      <w:r w:rsidRPr="000C5BE1">
        <w:t xml:space="preserve">                                                                                                                                                                                                 Mr. Jamshaid</w:t>
      </w:r>
    </w:p>
    <w:p w14:paraId="2BDF78ED" w14:textId="77777777" w:rsidR="000C5BE1" w:rsidRPr="000C5BE1" w:rsidRDefault="000C5BE1" w:rsidP="000C5BE1">
      <w:pPr>
        <w:jc w:val="both"/>
      </w:pPr>
    </w:p>
    <w:p w14:paraId="372EDF4F" w14:textId="77777777" w:rsidR="000C5BE1" w:rsidRPr="000C5BE1" w:rsidRDefault="000C5BE1" w:rsidP="000C5BE1">
      <w:pPr>
        <w:jc w:val="both"/>
      </w:pPr>
      <w:r w:rsidRPr="000C5BE1">
        <w:t xml:space="preserve">                                                                                                                                                                 Resident Individual - Salaried</w:t>
      </w:r>
    </w:p>
    <w:p w14:paraId="1C39B0EB" w14:textId="77777777" w:rsidR="000C5BE1" w:rsidRPr="000C5BE1" w:rsidRDefault="000C5BE1" w:rsidP="000C5BE1">
      <w:pPr>
        <w:jc w:val="both"/>
      </w:pPr>
    </w:p>
    <w:p w14:paraId="6C44EB54" w14:textId="77777777" w:rsidR="000C5BE1" w:rsidRPr="000C5BE1" w:rsidRDefault="000C5BE1" w:rsidP="000C5BE1">
      <w:pPr>
        <w:jc w:val="both"/>
      </w:pPr>
      <w:r w:rsidRPr="000C5BE1">
        <w:lastRenderedPageBreak/>
        <w:t xml:space="preserve">                                                                                                                                                                                                 Tax Year 20x2</w:t>
      </w:r>
    </w:p>
    <w:p w14:paraId="2B04EC0E" w14:textId="77777777" w:rsidR="000C5BE1" w:rsidRPr="000C5BE1" w:rsidRDefault="000C5BE1" w:rsidP="000C5BE1">
      <w:pPr>
        <w:jc w:val="both"/>
      </w:pPr>
    </w:p>
    <w:p w14:paraId="76E09658" w14:textId="77777777" w:rsidR="000C5BE1" w:rsidRPr="000C5BE1" w:rsidRDefault="000C5BE1" w:rsidP="000C5BE1">
      <w:pPr>
        <w:jc w:val="both"/>
      </w:pPr>
      <w:r w:rsidRPr="000C5BE1">
        <w:t xml:space="preserve">                                                                                                                                                                 Taxable Income &amp; Tax Liability</w:t>
      </w:r>
    </w:p>
    <w:p w14:paraId="20F4B631" w14:textId="77777777" w:rsidR="000C5BE1" w:rsidRPr="000C5BE1" w:rsidRDefault="000C5BE1" w:rsidP="000C5BE1">
      <w:pPr>
        <w:jc w:val="both"/>
      </w:pPr>
      <w:r w:rsidRPr="000C5BE1">
        <w:t>Salary Income</w:t>
      </w:r>
    </w:p>
    <w:p w14:paraId="66FE31F7" w14:textId="77777777" w:rsidR="000C5BE1" w:rsidRPr="000C5BE1" w:rsidRDefault="000C5BE1" w:rsidP="000C5BE1">
      <w:pPr>
        <w:jc w:val="both"/>
      </w:pPr>
      <w:r w:rsidRPr="000C5BE1">
        <w:t>Basic salary ( 80,000 x 12 ) 960,000</w:t>
      </w:r>
    </w:p>
    <w:p w14:paraId="40CFCB77" w14:textId="77777777" w:rsidR="000C5BE1" w:rsidRPr="000C5BE1" w:rsidRDefault="000C5BE1" w:rsidP="000C5BE1">
      <w:pPr>
        <w:jc w:val="both"/>
      </w:pPr>
      <w:r w:rsidRPr="000C5BE1">
        <w:t>House rent allowance ( 16,000 x 12 ) 192,000</w:t>
      </w:r>
    </w:p>
    <w:p w14:paraId="7EBD5BEF" w14:textId="77777777" w:rsidR="000C5BE1" w:rsidRPr="000C5BE1" w:rsidRDefault="000C5BE1" w:rsidP="000C5BE1">
      <w:pPr>
        <w:jc w:val="both"/>
      </w:pPr>
      <w:r w:rsidRPr="000C5BE1">
        <w:t>Utility allowance ( 2,000 x 12 ) 24,000</w:t>
      </w:r>
    </w:p>
    <w:p w14:paraId="417CD982" w14:textId="77777777" w:rsidR="000C5BE1" w:rsidRPr="000C5BE1" w:rsidRDefault="000C5BE1" w:rsidP="000C5BE1">
      <w:pPr>
        <w:jc w:val="both"/>
      </w:pPr>
      <w:r w:rsidRPr="000C5BE1">
        <w:t>Medical allowance [ N - 1 ] 0</w:t>
      </w:r>
    </w:p>
    <w:p w14:paraId="6DB12977" w14:textId="77777777" w:rsidR="000C5BE1" w:rsidRPr="000C5BE1" w:rsidRDefault="000C5BE1" w:rsidP="000C5BE1">
      <w:pPr>
        <w:jc w:val="both"/>
      </w:pPr>
      <w:r w:rsidRPr="000C5BE1">
        <w:t>Vehicle facility ( 5 % of Rs . 2,000,000 ) [ N - 3 ] 100,000</w:t>
      </w:r>
    </w:p>
    <w:p w14:paraId="4090A0E2" w14:textId="77777777" w:rsidR="000C5BE1" w:rsidRPr="000C5BE1" w:rsidRDefault="000C5BE1" w:rsidP="000C5BE1">
      <w:pPr>
        <w:jc w:val="both"/>
      </w:pPr>
      <w:r w:rsidRPr="000C5BE1">
        <w:t>Gratuity from previous employer 70,000</w:t>
      </w:r>
    </w:p>
    <w:p w14:paraId="0778D240" w14:textId="77777777" w:rsidR="000C5BE1" w:rsidRPr="000C5BE1" w:rsidRDefault="000C5BE1" w:rsidP="000C5BE1">
      <w:pPr>
        <w:jc w:val="both"/>
      </w:pPr>
      <w:r w:rsidRPr="000C5BE1">
        <w:t xml:space="preserve">                             Less : Exempt                                                                                              ( 50 % of Rs . 70,000 )                                                                 [ N - 5 ]                                     35,000                                                                                                      35,000</w:t>
      </w:r>
    </w:p>
    <w:p w14:paraId="4126940D" w14:textId="77777777" w:rsidR="000C5BE1" w:rsidRPr="000C5BE1" w:rsidRDefault="000C5BE1" w:rsidP="000C5BE1">
      <w:pPr>
        <w:jc w:val="both"/>
      </w:pPr>
      <w:r w:rsidRPr="000C5BE1">
        <w:t>Taxable salary income 1,311,000</w:t>
      </w:r>
    </w:p>
    <w:p w14:paraId="66453E92" w14:textId="0381DF7D" w:rsidR="00CF0A51" w:rsidRPr="00CF0A51" w:rsidRDefault="00CF0A51" w:rsidP="00CF0A51">
      <w:pPr>
        <w:jc w:val="both"/>
        <w:rPr>
          <w:b/>
          <w:bCs/>
        </w:rPr>
      </w:pPr>
      <w:r w:rsidRPr="00CF0A51">
        <w:rPr>
          <w:b/>
          <w:bCs/>
        </w:rPr>
        <w:t>Synopsis of Taxes</w:t>
      </w:r>
      <w:r w:rsidR="001C289D">
        <w:rPr>
          <w:b/>
          <w:bCs/>
        </w:rPr>
        <w:t xml:space="preserve">                            </w:t>
      </w:r>
      <w:r w:rsidRPr="00CF0A51">
        <w:rPr>
          <w:b/>
          <w:bCs/>
        </w:rPr>
        <w:t xml:space="preserve"> Questions &amp; Answers </w:t>
      </w:r>
      <w:r w:rsidR="001C289D">
        <w:rPr>
          <w:b/>
          <w:bCs/>
        </w:rPr>
        <w:t>–</w:t>
      </w:r>
      <w:r w:rsidRPr="00CF0A51">
        <w:rPr>
          <w:b/>
          <w:bCs/>
        </w:rPr>
        <w:t xml:space="preserve"> Individuals</w:t>
      </w:r>
      <w:r w:rsidR="001C289D">
        <w:rPr>
          <w:b/>
          <w:bCs/>
        </w:rPr>
        <w:t xml:space="preserve">                          </w:t>
      </w:r>
      <w:r w:rsidRPr="00CF0A51">
        <w:rPr>
          <w:b/>
          <w:bCs/>
        </w:rPr>
        <w:t xml:space="preserve"> [ 39-636 ]</w:t>
      </w:r>
    </w:p>
    <w:p w14:paraId="097E4D9F" w14:textId="77777777" w:rsidR="00CF0A51" w:rsidRPr="00CF0A51" w:rsidRDefault="00CF0A51" w:rsidP="00CF0A51">
      <w:pPr>
        <w:jc w:val="both"/>
      </w:pPr>
      <w:r w:rsidRPr="00CF0A51">
        <w:t>Income from Property [ N - 10 ] 230,520</w:t>
      </w:r>
    </w:p>
    <w:p w14:paraId="4D74736D" w14:textId="77777777" w:rsidR="00CF0A51" w:rsidRPr="00CF0A51" w:rsidRDefault="00CF0A51" w:rsidP="00CF0A51">
      <w:pPr>
        <w:jc w:val="both"/>
      </w:pPr>
      <w:r w:rsidRPr="00CF0A51">
        <w:t>Income from other Sources</w:t>
      </w:r>
    </w:p>
    <w:p w14:paraId="077CEBF3" w14:textId="77777777" w:rsidR="00CF0A51" w:rsidRPr="00CF0A51" w:rsidRDefault="00CF0A51" w:rsidP="00CF0A51">
      <w:pPr>
        <w:jc w:val="both"/>
      </w:pPr>
      <w:r w:rsidRPr="00CF0A51">
        <w:t xml:space="preserve">                             Profit on bank account                                                                                [ N - 6 ]                    0</w:t>
      </w:r>
    </w:p>
    <w:p w14:paraId="5E748A77" w14:textId="77777777" w:rsidR="00CF0A51" w:rsidRPr="00CF0A51" w:rsidRDefault="00CF0A51" w:rsidP="00CF0A51">
      <w:pPr>
        <w:jc w:val="both"/>
      </w:pPr>
    </w:p>
    <w:p w14:paraId="37F0D21F" w14:textId="77777777" w:rsidR="00CF0A51" w:rsidRPr="00CF0A51" w:rsidRDefault="00CF0A51" w:rsidP="00CF0A51">
      <w:pPr>
        <w:jc w:val="both"/>
      </w:pPr>
      <w:r w:rsidRPr="00CF0A51">
        <w:t xml:space="preserve">                             Lecturing and examination fee                                                                         [ N - 8 ]                    0           0</w:t>
      </w:r>
    </w:p>
    <w:p w14:paraId="2CB9AF67" w14:textId="77777777" w:rsidR="00CF0A51" w:rsidRPr="00CF0A51" w:rsidRDefault="00CF0A51" w:rsidP="00CF0A51">
      <w:pPr>
        <w:jc w:val="both"/>
      </w:pPr>
      <w:r w:rsidRPr="00CF0A51">
        <w:t>Taxable income 1,541,520</w:t>
      </w:r>
    </w:p>
    <w:p w14:paraId="6A8AC879" w14:textId="77777777" w:rsidR="00CF0A51" w:rsidRPr="00CF0A51" w:rsidRDefault="00CF0A51" w:rsidP="00CF0A51">
      <w:pPr>
        <w:jc w:val="both"/>
      </w:pPr>
      <w:r w:rsidRPr="00CF0A51">
        <w:t>Tax Liability</w:t>
      </w:r>
    </w:p>
    <w:p w14:paraId="6939C3CA" w14:textId="77777777" w:rsidR="00CF0A51" w:rsidRPr="00CF0A51" w:rsidRDefault="00CF0A51" w:rsidP="00CF0A51">
      <w:pPr>
        <w:jc w:val="both"/>
      </w:pPr>
      <w:r w:rsidRPr="00CF0A51">
        <w:t>Tax on income under NTR :</w:t>
      </w:r>
    </w:p>
    <w:p w14:paraId="6819038F" w14:textId="77777777" w:rsidR="00CF0A51" w:rsidRPr="00CF0A51" w:rsidRDefault="00CF0A51" w:rsidP="00CF0A51">
      <w:pPr>
        <w:jc w:val="both"/>
      </w:pPr>
      <w:r w:rsidRPr="00CF0A51">
        <w:t xml:space="preserve">                             Tax on Rs . 1,200,000                                                                                                         30,000</w:t>
      </w:r>
    </w:p>
    <w:p w14:paraId="22AA635C" w14:textId="77777777" w:rsidR="00CF0A51" w:rsidRPr="00CF0A51" w:rsidRDefault="00CF0A51" w:rsidP="00CF0A51">
      <w:pPr>
        <w:jc w:val="both"/>
      </w:pPr>
    </w:p>
    <w:p w14:paraId="7DB2952A" w14:textId="77777777" w:rsidR="00CF0A51" w:rsidRPr="00CF0A51" w:rsidRDefault="00CF0A51" w:rsidP="00CF0A51">
      <w:pPr>
        <w:jc w:val="both"/>
      </w:pPr>
      <w:r w:rsidRPr="00CF0A51">
        <w:t xml:space="preserve">                             Tax on Rs . 341,520 @ 15 %                                                                                                    51,228      81,228</w:t>
      </w:r>
    </w:p>
    <w:p w14:paraId="471156CE" w14:textId="77777777" w:rsidR="00CF0A51" w:rsidRPr="00CF0A51" w:rsidRDefault="00CF0A51" w:rsidP="00CF0A51">
      <w:pPr>
        <w:jc w:val="both"/>
      </w:pPr>
      <w:r w:rsidRPr="00CF0A51">
        <w:t>Tax on incomes under MTR / STR :</w:t>
      </w:r>
    </w:p>
    <w:p w14:paraId="7F3C020F" w14:textId="77777777" w:rsidR="00CF0A51" w:rsidRPr="00CF0A51" w:rsidRDefault="00CF0A51" w:rsidP="00CF0A51">
      <w:pPr>
        <w:jc w:val="both"/>
      </w:pPr>
      <w:r w:rsidRPr="00CF0A51">
        <w:t xml:space="preserve">                             Lecturing fee ( 20,000 @ 11 % )                                                                       [ N - 8 ]                2,200</w:t>
      </w:r>
    </w:p>
    <w:p w14:paraId="3C2808DD" w14:textId="77777777" w:rsidR="00CF0A51" w:rsidRPr="00CF0A51" w:rsidRDefault="00CF0A51" w:rsidP="00CF0A51">
      <w:pPr>
        <w:jc w:val="both"/>
      </w:pPr>
      <w:r w:rsidRPr="00CF0A51">
        <w:t xml:space="preserve">                             Profit on bank account</w:t>
      </w:r>
    </w:p>
    <w:p w14:paraId="66E8D33C" w14:textId="77777777" w:rsidR="00CF0A51" w:rsidRPr="00CF0A51" w:rsidRDefault="00CF0A51" w:rsidP="00CF0A51">
      <w:pPr>
        <w:jc w:val="both"/>
      </w:pPr>
    </w:p>
    <w:p w14:paraId="0CFC938B" w14:textId="77777777" w:rsidR="00CF0A51" w:rsidRPr="00CF0A51" w:rsidRDefault="00CF0A51" w:rsidP="00CF0A51">
      <w:pPr>
        <w:jc w:val="both"/>
      </w:pPr>
      <w:r w:rsidRPr="00CF0A51">
        <w:t xml:space="preserve">                                                                                                                                   [ N - 6 ]                3,000</w:t>
      </w:r>
    </w:p>
    <w:p w14:paraId="50B500CE" w14:textId="77777777" w:rsidR="00CF0A51" w:rsidRPr="00CF0A51" w:rsidRDefault="00CF0A51" w:rsidP="00CF0A51">
      <w:pPr>
        <w:jc w:val="both"/>
      </w:pPr>
    </w:p>
    <w:p w14:paraId="4AECB959" w14:textId="77777777" w:rsidR="00CF0A51" w:rsidRPr="00CF0A51" w:rsidRDefault="00CF0A51" w:rsidP="00CF0A51">
      <w:pPr>
        <w:jc w:val="both"/>
      </w:pPr>
      <w:r w:rsidRPr="00CF0A51">
        <w:t xml:space="preserve">                             Gain on securities ( 20,000 @ 15 % )                                                                  [ N - 11 ]               3,000       8,200</w:t>
      </w:r>
    </w:p>
    <w:p w14:paraId="768F755A" w14:textId="77777777" w:rsidR="00CF0A51" w:rsidRPr="00CF0A51" w:rsidRDefault="00CF0A51" w:rsidP="00CF0A51">
      <w:pPr>
        <w:jc w:val="both"/>
      </w:pPr>
      <w:r w:rsidRPr="00CF0A51">
        <w:t>Total tax 89,428</w:t>
      </w:r>
    </w:p>
    <w:p w14:paraId="7895FEB8" w14:textId="77777777" w:rsidR="00CF0A51" w:rsidRPr="00CF0A51" w:rsidRDefault="00CF0A51" w:rsidP="00CF0A51">
      <w:pPr>
        <w:jc w:val="both"/>
      </w:pPr>
      <w:r w:rsidRPr="00CF0A51">
        <w:t>Less : Tax withheld from : 50,000</w:t>
      </w:r>
    </w:p>
    <w:p w14:paraId="2D59D0F5" w14:textId="77777777" w:rsidR="00CF0A51" w:rsidRPr="00CF0A51" w:rsidRDefault="00CF0A51" w:rsidP="00CF0A51">
      <w:pPr>
        <w:jc w:val="both"/>
      </w:pPr>
      <w:r w:rsidRPr="00CF0A51">
        <w:t xml:space="preserve">                             Salary</w:t>
      </w:r>
    </w:p>
    <w:p w14:paraId="69B20112" w14:textId="77777777" w:rsidR="00CF0A51" w:rsidRPr="00CF0A51" w:rsidRDefault="00CF0A51" w:rsidP="00CF0A51">
      <w:pPr>
        <w:jc w:val="both"/>
      </w:pPr>
    </w:p>
    <w:p w14:paraId="6CE006F9" w14:textId="77777777" w:rsidR="00CF0A51" w:rsidRPr="00CF0A51" w:rsidRDefault="00CF0A51" w:rsidP="00CF0A51">
      <w:pPr>
        <w:jc w:val="both"/>
      </w:pPr>
      <w:r w:rsidRPr="00CF0A51">
        <w:t xml:space="preserve">                             Profit on bank account                                                                                [ N - 6 ]                3,000</w:t>
      </w:r>
    </w:p>
    <w:p w14:paraId="69786CD3" w14:textId="77777777" w:rsidR="00CF0A51" w:rsidRPr="00CF0A51" w:rsidRDefault="00CF0A51" w:rsidP="00CF0A51">
      <w:pPr>
        <w:jc w:val="both"/>
      </w:pPr>
    </w:p>
    <w:p w14:paraId="4BF3C9EC" w14:textId="77777777" w:rsidR="00CF0A51" w:rsidRPr="00CF0A51" w:rsidRDefault="00CF0A51" w:rsidP="00CF0A51">
      <w:pPr>
        <w:jc w:val="both"/>
      </w:pPr>
      <w:r w:rsidRPr="00CF0A51">
        <w:t xml:space="preserve">                             Lecturing fee                                                                                                                  2,200  ( 55,200 )</w:t>
      </w:r>
    </w:p>
    <w:p w14:paraId="62963275" w14:textId="77777777" w:rsidR="00CF0A51" w:rsidRPr="00CF0A51" w:rsidRDefault="00CF0A51" w:rsidP="00CF0A51">
      <w:pPr>
        <w:jc w:val="both"/>
      </w:pPr>
      <w:r w:rsidRPr="00CF0A51">
        <w:t>Tax payable 34,228</w:t>
      </w:r>
    </w:p>
    <w:p w14:paraId="371A9689" w14:textId="77777777" w:rsidR="00CF0A51" w:rsidRPr="00CF0A51" w:rsidRDefault="00CF0A51" w:rsidP="00CF0A51">
      <w:pPr>
        <w:jc w:val="both"/>
      </w:pPr>
      <w:r w:rsidRPr="00CF0A51">
        <w:t xml:space="preserve">N - 1 Medical allowance is exempt from tax </w:t>
      </w:r>
      <w:proofErr w:type="spellStart"/>
      <w:r w:rsidRPr="00CF0A51">
        <w:t>upto</w:t>
      </w:r>
      <w:proofErr w:type="spellEnd"/>
      <w:r w:rsidRPr="00CF0A51">
        <w:t xml:space="preserve"> 10 % of basic salary . The allowance received is within the exemption limit ; hence , nothing shall be included in salary income .</w:t>
      </w:r>
    </w:p>
    <w:p w14:paraId="120DCC0E" w14:textId="77777777" w:rsidR="00CF0A51" w:rsidRPr="00CF0A51" w:rsidRDefault="00CF0A51" w:rsidP="00CF0A51">
      <w:pPr>
        <w:jc w:val="both"/>
      </w:pPr>
      <w:r w:rsidRPr="00CF0A51">
        <w:t>N - 2 Expenses on children education is presumed to have been paid by the employee . Deductible allowance u / s 60D is restricted to tuition fee only . There is no tax treatment for books purchased .</w:t>
      </w:r>
    </w:p>
    <w:p w14:paraId="3659F719" w14:textId="77777777" w:rsidR="00CF0A51" w:rsidRPr="00CF0A51" w:rsidRDefault="00CF0A51" w:rsidP="00CF0A51">
      <w:pPr>
        <w:jc w:val="both"/>
      </w:pPr>
      <w:r w:rsidRPr="00CF0A51">
        <w:t>N - 3 Vehicle is provided by employer partly for business use . Under this case 5 % of the cost of the vehicle shall be included in salary income .</w:t>
      </w:r>
    </w:p>
    <w:p w14:paraId="346954E5" w14:textId="77777777" w:rsidR="00CF0A51" w:rsidRPr="00CF0A51" w:rsidRDefault="00CF0A51" w:rsidP="00CF0A51">
      <w:pPr>
        <w:jc w:val="both"/>
      </w:pPr>
      <w:r w:rsidRPr="00CF0A51">
        <w:lastRenderedPageBreak/>
        <w:t>N - 4 An amount computed at the ' Benchmark Rate ' shall be included in salary income of an employee if his employer has granted any interest free loan to him .</w:t>
      </w:r>
    </w:p>
    <w:p w14:paraId="47EAB4BA" w14:textId="77777777" w:rsidR="00CF0A51" w:rsidRPr="00CF0A51" w:rsidRDefault="00CF0A51" w:rsidP="00CF0A51">
      <w:pPr>
        <w:jc w:val="both"/>
      </w:pPr>
      <w:r w:rsidRPr="00CF0A51">
        <w:t>N - 5 Where gratuity is received from unrecognized fund , the lesser of Rs . 75,000 or 50 % of the amount of gratuity received shall be exempt and remaining amount shall be taxable .</w:t>
      </w:r>
    </w:p>
    <w:p w14:paraId="12240DC1" w14:textId="77777777" w:rsidR="00CF0A51" w:rsidRPr="00CF0A51" w:rsidRDefault="00CF0A51" w:rsidP="00CF0A51">
      <w:pPr>
        <w:jc w:val="both"/>
      </w:pPr>
      <w:r w:rsidRPr="00CF0A51">
        <w:t>N - 6 Profit on PLS bank account is covered under Final Tax Regime u / s 7B of Income Tax Ordinance . Tax withheld . @ 15 % shall be the tax liability . This income shall not be taxable under NTR .</w:t>
      </w:r>
    </w:p>
    <w:p w14:paraId="0C3051D9" w14:textId="77777777" w:rsidR="00CF0A51" w:rsidRPr="00CF0A51" w:rsidRDefault="00CF0A51" w:rsidP="00CF0A51">
      <w:pPr>
        <w:jc w:val="both"/>
      </w:pPr>
      <w:r w:rsidRPr="00CF0A51">
        <w:t>N - 7 Brokerage and commission are covered under Final Tax Regime , so are not be included in total income . Tax withheld shall be final tax in respect of this income .</w:t>
      </w:r>
    </w:p>
    <w:p w14:paraId="34C0B62B" w14:textId="77777777" w:rsidR="00CF0A51" w:rsidRPr="00CF0A51" w:rsidRDefault="00CF0A51" w:rsidP="00CF0A51">
      <w:pPr>
        <w:jc w:val="both"/>
      </w:pPr>
      <w:r w:rsidRPr="00CF0A51">
        <w:t>N - 8 Tax deducted from lecturing and examination services fees is minimum tax u / s 153 of the Income Tax Ordinance . As applicable tax rate based on taxable income is 3.74 % ( i.e. , 57,690 1,541,520 × 100 ) whereas tax deducted at source is @ 11 % which shall be final tax . This income shall not be included in total income .</w:t>
      </w:r>
    </w:p>
    <w:p w14:paraId="60195C45" w14:textId="77777777" w:rsidR="00CF0A51" w:rsidRPr="00CF0A51" w:rsidRDefault="00CF0A51" w:rsidP="00CF0A51">
      <w:pPr>
        <w:jc w:val="both"/>
      </w:pPr>
      <w:r w:rsidRPr="00CF0A51">
        <w:t>N - 9 Birthday present in cash bonds is taxable under the head ' Income from other sources ' .</w:t>
      </w:r>
    </w:p>
    <w:p w14:paraId="47F5BC4D" w14:textId="77777777" w:rsidR="00CF0A51" w:rsidRPr="00CF0A51" w:rsidRDefault="00CF0A51" w:rsidP="00CF0A51">
      <w:pPr>
        <w:jc w:val="both"/>
      </w:pPr>
      <w:r w:rsidRPr="00CF0A51">
        <w:t>N - 10 Income from Property :</w:t>
      </w:r>
    </w:p>
    <w:p w14:paraId="3945ABC4" w14:textId="77777777" w:rsidR="00CF0A51" w:rsidRPr="00CF0A51" w:rsidRDefault="00CF0A51" w:rsidP="00CF0A51">
      <w:pPr>
        <w:jc w:val="both"/>
      </w:pPr>
      <w:r w:rsidRPr="00CF0A51">
        <w:t xml:space="preserve">                                  Rent ( 30,000 x 12 )</w:t>
      </w:r>
    </w:p>
    <w:p w14:paraId="72922A21" w14:textId="77777777" w:rsidR="00540564" w:rsidRDefault="00540564" w:rsidP="007E71D4">
      <w:pPr>
        <w:jc w:val="both"/>
      </w:pPr>
    </w:p>
    <w:p w14:paraId="564B87EF" w14:textId="0251EBA7" w:rsidR="00D37298" w:rsidRPr="00D37298" w:rsidRDefault="00D37298" w:rsidP="00D37298">
      <w:pPr>
        <w:jc w:val="both"/>
        <w:rPr>
          <w:b/>
          <w:bCs/>
        </w:rPr>
      </w:pPr>
      <w:r w:rsidRPr="00D37298">
        <w:rPr>
          <w:b/>
          <w:bCs/>
        </w:rPr>
        <w:t xml:space="preserve">Synopsis of Taxes </w:t>
      </w:r>
      <w:r w:rsidR="00D743FB">
        <w:rPr>
          <w:b/>
          <w:bCs/>
        </w:rPr>
        <w:t xml:space="preserve">                        </w:t>
      </w:r>
      <w:r w:rsidRPr="00D37298">
        <w:rPr>
          <w:b/>
          <w:bCs/>
        </w:rPr>
        <w:t xml:space="preserve">Questions &amp; Answers - Individuals </w:t>
      </w:r>
      <w:r w:rsidR="00D743FB">
        <w:rPr>
          <w:b/>
          <w:bCs/>
        </w:rPr>
        <w:t xml:space="preserve">                     </w:t>
      </w:r>
      <w:r w:rsidRPr="00D37298">
        <w:rPr>
          <w:b/>
          <w:bCs/>
        </w:rPr>
        <w:t>[ 39-637 ]</w:t>
      </w:r>
    </w:p>
    <w:p w14:paraId="2AAABFDB" w14:textId="77777777" w:rsidR="00D37298" w:rsidRPr="00D37298" w:rsidRDefault="00D37298" w:rsidP="00D37298">
      <w:pPr>
        <w:jc w:val="both"/>
      </w:pPr>
      <w:r w:rsidRPr="00D37298">
        <w:t>N - 9 Birth day present is not taxable under the Income Tax Ordinance .</w:t>
      </w:r>
    </w:p>
    <w:p w14:paraId="738EFAD7" w14:textId="77777777" w:rsidR="00D37298" w:rsidRPr="00D37298" w:rsidRDefault="00D37298" w:rsidP="00D37298">
      <w:pPr>
        <w:jc w:val="both"/>
      </w:pPr>
      <w:r w:rsidRPr="00D37298">
        <w:t>N - 10 Income from Property :</w:t>
      </w:r>
    </w:p>
    <w:p w14:paraId="4F39F27B" w14:textId="77777777" w:rsidR="00D37298" w:rsidRPr="00D37298" w:rsidRDefault="00D37298" w:rsidP="00D37298">
      <w:pPr>
        <w:jc w:val="both"/>
      </w:pPr>
      <w:r w:rsidRPr="00D37298">
        <w:t xml:space="preserve">                               Rent                                                                                                 ( Rs . 30,000 x 12 )                                                                                                                                        360,000</w:t>
      </w:r>
    </w:p>
    <w:p w14:paraId="7D183391" w14:textId="77777777" w:rsidR="00D37298" w:rsidRPr="00D37298" w:rsidRDefault="00D37298" w:rsidP="00D37298">
      <w:pPr>
        <w:jc w:val="both"/>
      </w:pPr>
    </w:p>
    <w:p w14:paraId="247F4E8B" w14:textId="77777777" w:rsidR="00D37298" w:rsidRPr="00D37298" w:rsidRDefault="00D37298" w:rsidP="00D37298">
      <w:pPr>
        <w:jc w:val="both"/>
      </w:pPr>
      <w:r w:rsidRPr="00D37298">
        <w:t xml:space="preserve">                               Deposit not adjustable against rent 1 / 10th of Rs . 170,000 ( i.e. , Rs . 200,000-30,000 )                                                                                                                                                                       17,000</w:t>
      </w:r>
    </w:p>
    <w:p w14:paraId="42F4F08E" w14:textId="77777777" w:rsidR="00D37298" w:rsidRPr="00D37298" w:rsidRDefault="00D37298" w:rsidP="00D37298">
      <w:pPr>
        <w:jc w:val="both"/>
      </w:pPr>
      <w:r w:rsidRPr="00D37298">
        <w:t xml:space="preserve">                               Total RCT-</w:t>
      </w:r>
    </w:p>
    <w:p w14:paraId="49BD4B0E" w14:textId="77777777" w:rsidR="00D37298" w:rsidRPr="00D37298" w:rsidRDefault="00D37298" w:rsidP="00D37298">
      <w:pPr>
        <w:jc w:val="both"/>
      </w:pPr>
    </w:p>
    <w:p w14:paraId="7DF53F42" w14:textId="77777777" w:rsidR="00D37298" w:rsidRPr="00D37298" w:rsidRDefault="00D37298" w:rsidP="00D37298">
      <w:pPr>
        <w:jc w:val="both"/>
      </w:pPr>
      <w:r w:rsidRPr="00D37298">
        <w:t xml:space="preserve">                                                                                                                                                                                                                                                                                                377,000</w:t>
      </w:r>
    </w:p>
    <w:p w14:paraId="4488CBC0" w14:textId="77777777" w:rsidR="00D37298" w:rsidRPr="00D37298" w:rsidRDefault="00D37298" w:rsidP="00D37298">
      <w:pPr>
        <w:jc w:val="both"/>
      </w:pPr>
    </w:p>
    <w:p w14:paraId="4EFD597E" w14:textId="77777777" w:rsidR="00D37298" w:rsidRPr="00D37298" w:rsidRDefault="00D37298" w:rsidP="00D37298">
      <w:pPr>
        <w:jc w:val="both"/>
      </w:pPr>
      <w:r w:rsidRPr="00D37298">
        <w:t xml:space="preserve">                               Less : Admissible deductions :</w:t>
      </w:r>
    </w:p>
    <w:p w14:paraId="685F2152" w14:textId="77777777" w:rsidR="00D37298" w:rsidRPr="00D37298" w:rsidRDefault="00D37298" w:rsidP="00D37298">
      <w:pPr>
        <w:jc w:val="both"/>
      </w:pPr>
    </w:p>
    <w:p w14:paraId="248E2BDF" w14:textId="77777777" w:rsidR="00D37298" w:rsidRPr="00D37298" w:rsidRDefault="00D37298" w:rsidP="00D37298">
      <w:pPr>
        <w:jc w:val="both"/>
      </w:pPr>
      <w:r w:rsidRPr="00D37298">
        <w:t xml:space="preserve">                                                               Repair allowance ( 1 / 5th of Rs . 377,000 )                                                                                75,400</w:t>
      </w:r>
    </w:p>
    <w:p w14:paraId="7D35BEC2" w14:textId="77777777" w:rsidR="00D37298" w:rsidRPr="00D37298" w:rsidRDefault="00D37298" w:rsidP="00D37298">
      <w:pPr>
        <w:jc w:val="both"/>
      </w:pPr>
    </w:p>
    <w:p w14:paraId="11E413E3" w14:textId="77777777" w:rsidR="00D37298" w:rsidRPr="00D37298" w:rsidRDefault="00D37298" w:rsidP="00D37298">
      <w:pPr>
        <w:jc w:val="both"/>
      </w:pPr>
      <w:r w:rsidRPr="00D37298">
        <w:t xml:space="preserve">                                                               Collection charges ( 6 % of Rs . 377,000 )                                                                                  22,620</w:t>
      </w:r>
    </w:p>
    <w:p w14:paraId="75DBA53B" w14:textId="77777777" w:rsidR="00D37298" w:rsidRPr="00D37298" w:rsidRDefault="00D37298" w:rsidP="00D37298">
      <w:pPr>
        <w:jc w:val="both"/>
      </w:pPr>
    </w:p>
    <w:p w14:paraId="065ECA5D" w14:textId="77777777" w:rsidR="00D37298" w:rsidRPr="00D37298" w:rsidRDefault="00D37298" w:rsidP="00D37298">
      <w:pPr>
        <w:jc w:val="both"/>
      </w:pPr>
      <w:r w:rsidRPr="00D37298">
        <w:t xml:space="preserve">                                                               Ground rent                                                                                                                 10,000</w:t>
      </w:r>
    </w:p>
    <w:p w14:paraId="7D86040F" w14:textId="77777777" w:rsidR="00D37298" w:rsidRPr="00D37298" w:rsidRDefault="00D37298" w:rsidP="00D37298">
      <w:pPr>
        <w:jc w:val="both"/>
      </w:pPr>
    </w:p>
    <w:p w14:paraId="1956AF15" w14:textId="77777777" w:rsidR="00D37298" w:rsidRPr="00D37298" w:rsidRDefault="00D37298" w:rsidP="00D37298">
      <w:pPr>
        <w:jc w:val="both"/>
      </w:pPr>
      <w:r w:rsidRPr="00D37298">
        <w:t xml:space="preserve">                                                               Property tax                                                                                                                10,000</w:t>
      </w:r>
    </w:p>
    <w:p w14:paraId="2D878761" w14:textId="77777777" w:rsidR="00D37298" w:rsidRPr="00D37298" w:rsidRDefault="00D37298" w:rsidP="00D37298">
      <w:pPr>
        <w:jc w:val="both"/>
      </w:pPr>
    </w:p>
    <w:p w14:paraId="43616A68" w14:textId="77777777" w:rsidR="00D37298" w:rsidRPr="00D37298" w:rsidRDefault="00D37298" w:rsidP="00D37298">
      <w:pPr>
        <w:jc w:val="both"/>
      </w:pPr>
      <w:r w:rsidRPr="00D37298">
        <w:t xml:space="preserve">                                                               Sharing in rent                                              ( Rs . 3,000 x 12 )                                            36,000                                                                                               154,020</w:t>
      </w:r>
    </w:p>
    <w:p w14:paraId="0B3BED47" w14:textId="77777777" w:rsidR="00D37298" w:rsidRPr="00D37298" w:rsidRDefault="00D37298" w:rsidP="00D37298">
      <w:pPr>
        <w:jc w:val="both"/>
      </w:pPr>
    </w:p>
    <w:p w14:paraId="150A79F0" w14:textId="77777777" w:rsidR="00D37298" w:rsidRPr="00D37298" w:rsidRDefault="00D37298" w:rsidP="00D37298">
      <w:pPr>
        <w:jc w:val="both"/>
      </w:pPr>
      <w:r w:rsidRPr="00D37298">
        <w:t xml:space="preserve">                                                                                                                                                                                                                                                                                                222,980</w:t>
      </w:r>
    </w:p>
    <w:p w14:paraId="4DF4A80E" w14:textId="77777777" w:rsidR="00D37298" w:rsidRPr="00D37298" w:rsidRDefault="00D37298" w:rsidP="00D37298">
      <w:pPr>
        <w:jc w:val="both"/>
      </w:pPr>
    </w:p>
    <w:p w14:paraId="3DDFFFF2" w14:textId="77777777" w:rsidR="00D37298" w:rsidRPr="00D37298" w:rsidRDefault="00D37298" w:rsidP="00D37298">
      <w:pPr>
        <w:jc w:val="both"/>
      </w:pPr>
      <w:r w:rsidRPr="00D37298">
        <w:t xml:space="preserve">                                                                                                                                                                                                    N - 11 Gain on sale of shares of listed company is taxable as a separate block . It is assumed that</w:t>
      </w:r>
    </w:p>
    <w:p w14:paraId="556ABF1B" w14:textId="77777777" w:rsidR="00D37298" w:rsidRPr="00D37298" w:rsidRDefault="00D37298" w:rsidP="00D37298">
      <w:pPr>
        <w:jc w:val="both"/>
      </w:pPr>
      <w:r w:rsidRPr="00D37298">
        <w:t xml:space="preserve">                                                                                                                                                                                                    these shares were disposed </w:t>
      </w:r>
      <w:proofErr w:type="spellStart"/>
      <w:r w:rsidRPr="00D37298">
        <w:t>off</w:t>
      </w:r>
      <w:proofErr w:type="spellEnd"/>
      <w:r w:rsidRPr="00D37298">
        <w:t xml:space="preserve"> within a period of less than twelve ( 12 ) months from their</w:t>
      </w:r>
    </w:p>
    <w:p w14:paraId="7B3240A1" w14:textId="77777777" w:rsidR="00D37298" w:rsidRPr="00D37298" w:rsidRDefault="00D37298" w:rsidP="00D37298">
      <w:pPr>
        <w:jc w:val="both"/>
      </w:pPr>
      <w:r w:rsidRPr="00D37298">
        <w:t xml:space="preserve">                                                                                                                                                                                                    acquisition .</w:t>
      </w:r>
    </w:p>
    <w:p w14:paraId="51E647D0" w14:textId="77777777" w:rsidR="00D37298" w:rsidRPr="00D37298" w:rsidRDefault="00D37298" w:rsidP="00D37298">
      <w:pPr>
        <w:jc w:val="both"/>
      </w:pPr>
    </w:p>
    <w:p w14:paraId="0A5DE2FD" w14:textId="77777777" w:rsidR="00D37298" w:rsidRPr="00D37298" w:rsidRDefault="00D37298" w:rsidP="00D37298">
      <w:pPr>
        <w:jc w:val="both"/>
      </w:pPr>
      <w:r w:rsidRPr="00D37298">
        <w:lastRenderedPageBreak/>
        <w:t xml:space="preserve">                                                                                                                                                                          QUESTION - 39.8</w:t>
      </w:r>
    </w:p>
    <w:p w14:paraId="4ED9B104" w14:textId="77777777" w:rsidR="00D37298" w:rsidRPr="00D37298" w:rsidRDefault="00D37298" w:rsidP="00D37298">
      <w:pPr>
        <w:jc w:val="both"/>
      </w:pPr>
    </w:p>
    <w:p w14:paraId="1068CDA2" w14:textId="77777777" w:rsidR="00D37298" w:rsidRPr="00D37298" w:rsidRDefault="00D37298" w:rsidP="00D37298">
      <w:pPr>
        <w:jc w:val="both"/>
      </w:pPr>
      <w:r w:rsidRPr="00D37298">
        <w:t xml:space="preserve">                                                                                                                                                                                                        Ms. Saima is a telecommunication engineer working with a leading GSM operator as their chief</w:t>
      </w:r>
    </w:p>
    <w:p w14:paraId="1FA577E6" w14:textId="77777777" w:rsidR="00D37298" w:rsidRPr="00D37298" w:rsidRDefault="00D37298" w:rsidP="00D37298">
      <w:pPr>
        <w:jc w:val="both"/>
      </w:pPr>
      <w:r w:rsidRPr="00D37298">
        <w:t xml:space="preserve">                                                                                                                                                                                                        technical officer for the last many years . She has provided you with the following information</w:t>
      </w:r>
    </w:p>
    <w:p w14:paraId="29F5874D" w14:textId="77777777" w:rsidR="00D37298" w:rsidRPr="00D37298" w:rsidRDefault="00D37298" w:rsidP="00D37298">
      <w:pPr>
        <w:jc w:val="both"/>
      </w:pPr>
      <w:r w:rsidRPr="00D37298">
        <w:t xml:space="preserve">                                                                                                                                                                                                        relating to her assessment for the year ended June 30 , 20x2 .</w:t>
      </w:r>
    </w:p>
    <w:p w14:paraId="4B545928" w14:textId="77777777" w:rsidR="00D37298" w:rsidRPr="00D37298" w:rsidRDefault="00D37298" w:rsidP="00D37298">
      <w:pPr>
        <w:jc w:val="both"/>
      </w:pPr>
      <w:r w:rsidRPr="00D37298">
        <w:t xml:space="preserve">( </w:t>
      </w:r>
      <w:proofErr w:type="spellStart"/>
      <w:r w:rsidRPr="00D37298">
        <w:t>i</w:t>
      </w:r>
      <w:proofErr w:type="spellEnd"/>
      <w:r w:rsidRPr="00D37298">
        <w:t xml:space="preserve"> ) Monthly salary of Rs . 500,000 was paid to her by the company consisting of the following :</w:t>
      </w:r>
    </w:p>
    <w:p w14:paraId="7DED389B" w14:textId="77777777" w:rsidR="00D37298" w:rsidRPr="00D37298" w:rsidRDefault="00D37298" w:rsidP="00D37298">
      <w:pPr>
        <w:jc w:val="both"/>
      </w:pPr>
      <w:r w:rsidRPr="00D37298">
        <w:t xml:space="preserve">                                                               Basic Salary                                                                                                                400,000</w:t>
      </w:r>
    </w:p>
    <w:p w14:paraId="10A193CA" w14:textId="77777777" w:rsidR="00D37298" w:rsidRPr="00D37298" w:rsidRDefault="00D37298" w:rsidP="00D37298">
      <w:pPr>
        <w:jc w:val="both"/>
      </w:pPr>
    </w:p>
    <w:p w14:paraId="21AF5B11" w14:textId="77777777" w:rsidR="00D37298" w:rsidRPr="00D37298" w:rsidRDefault="00D37298" w:rsidP="00D37298">
      <w:pPr>
        <w:jc w:val="both"/>
      </w:pPr>
      <w:r w:rsidRPr="00D37298">
        <w:t xml:space="preserve">                                                               Medical allowance                                                                                                                                     40,000</w:t>
      </w:r>
    </w:p>
    <w:p w14:paraId="5F4554DE" w14:textId="77777777" w:rsidR="00D37298" w:rsidRPr="00D37298" w:rsidRDefault="00D37298" w:rsidP="00D37298">
      <w:pPr>
        <w:jc w:val="both"/>
      </w:pPr>
    </w:p>
    <w:p w14:paraId="01D5C39C" w14:textId="77777777" w:rsidR="00D37298" w:rsidRPr="00D37298" w:rsidRDefault="00D37298" w:rsidP="00D37298">
      <w:pPr>
        <w:jc w:val="both"/>
      </w:pPr>
      <w:r w:rsidRPr="00D37298">
        <w:t xml:space="preserve">                                                               Conveyance allowance                                                                                                                                  60,000</w:t>
      </w:r>
    </w:p>
    <w:p w14:paraId="00BDEDED" w14:textId="77777777" w:rsidR="00D37298" w:rsidRPr="00D37298" w:rsidRDefault="00D37298" w:rsidP="00D37298">
      <w:pPr>
        <w:jc w:val="both"/>
      </w:pPr>
    </w:p>
    <w:p w14:paraId="115D3DB2" w14:textId="77777777" w:rsidR="00D37298" w:rsidRPr="00D37298" w:rsidRDefault="00D37298" w:rsidP="00D37298">
      <w:pPr>
        <w:jc w:val="both"/>
      </w:pPr>
      <w:r w:rsidRPr="00D37298">
        <w:t xml:space="preserve">                                                                                                                                                                                                           The salary was credited to her bank account on the 25th of every month . She incurred actual</w:t>
      </w:r>
    </w:p>
    <w:p w14:paraId="4114A0A9" w14:textId="77777777" w:rsidR="00D37298" w:rsidRPr="00D37298" w:rsidRDefault="00D37298" w:rsidP="00D37298">
      <w:pPr>
        <w:jc w:val="both"/>
      </w:pPr>
      <w:r w:rsidRPr="00D37298">
        <w:t xml:space="preserve">                                                                                                                                                                                                           medical expenses of Rs . 100,000 during the year . These expenses were reimbursed to her</w:t>
      </w:r>
    </w:p>
    <w:p w14:paraId="4F6459A7" w14:textId="77777777" w:rsidR="00D37298" w:rsidRPr="00D37298" w:rsidRDefault="00D37298" w:rsidP="00D37298">
      <w:pPr>
        <w:jc w:val="both"/>
      </w:pPr>
      <w:r w:rsidRPr="00D37298">
        <w:t xml:space="preserve">                                                                                                                                                                                                           by the company in accordance with the terms of her employment .</w:t>
      </w:r>
    </w:p>
    <w:p w14:paraId="57D03B0D" w14:textId="77777777" w:rsidR="00D37298" w:rsidRPr="00D37298" w:rsidRDefault="00D37298" w:rsidP="00D37298">
      <w:pPr>
        <w:jc w:val="both"/>
      </w:pPr>
    </w:p>
    <w:p w14:paraId="6A764453" w14:textId="77777777" w:rsidR="00D37298" w:rsidRPr="00D37298" w:rsidRDefault="00D37298" w:rsidP="00D37298">
      <w:pPr>
        <w:jc w:val="both"/>
      </w:pPr>
      <w:r w:rsidRPr="00D37298">
        <w:t xml:space="preserve">                               Tax deducted u / s 149 is Rs . 1,500,000</w:t>
      </w:r>
    </w:p>
    <w:p w14:paraId="562825DA" w14:textId="77777777" w:rsidR="00D37298" w:rsidRPr="00D37298" w:rsidRDefault="00D37298" w:rsidP="00D37298">
      <w:pPr>
        <w:jc w:val="both"/>
      </w:pPr>
    </w:p>
    <w:p w14:paraId="5D410624" w14:textId="77777777" w:rsidR="00D37298" w:rsidRPr="00D37298" w:rsidRDefault="00D37298" w:rsidP="00D37298">
      <w:pPr>
        <w:jc w:val="both"/>
      </w:pPr>
      <w:r w:rsidRPr="00D37298">
        <w:lastRenderedPageBreak/>
        <w:t xml:space="preserve">                                                                                                                                                                                                     ( ii ) She received a bonus of Rs . 1.0 million . Employer also agreed to pay tax on such bonus to</w:t>
      </w:r>
    </w:p>
    <w:p w14:paraId="22958D23" w14:textId="77777777" w:rsidR="00D37298" w:rsidRPr="00D37298" w:rsidRDefault="00D37298" w:rsidP="00D37298">
      <w:pPr>
        <w:jc w:val="both"/>
      </w:pPr>
      <w:r w:rsidRPr="00D37298">
        <w:t xml:space="preserve">                                                                                                                                                                                                     the extent of Rs . 200,000 .</w:t>
      </w:r>
    </w:p>
    <w:p w14:paraId="5E544D6E" w14:textId="77777777" w:rsidR="00D37298" w:rsidRPr="00D37298" w:rsidRDefault="00D37298" w:rsidP="00D37298">
      <w:pPr>
        <w:jc w:val="both"/>
      </w:pPr>
    </w:p>
    <w:p w14:paraId="632B6D5E" w14:textId="77777777" w:rsidR="00D37298" w:rsidRPr="00D37298" w:rsidRDefault="00D37298" w:rsidP="00D37298">
      <w:pPr>
        <w:jc w:val="both"/>
      </w:pPr>
      <w:r w:rsidRPr="00D37298">
        <w:t xml:space="preserve">                                                                                                                                                                                                          ( iii ) Apart from her employment with a GSM operator , she also served as a visiting faculty</w:t>
      </w:r>
    </w:p>
    <w:p w14:paraId="140FAB62" w14:textId="77777777" w:rsidR="00D37298" w:rsidRPr="00D37298" w:rsidRDefault="00D37298" w:rsidP="00D37298">
      <w:pPr>
        <w:jc w:val="both"/>
      </w:pPr>
      <w:r w:rsidRPr="00D37298">
        <w:t xml:space="preserve">                                                                                                                                                                                                          member at a local engineering university and received after tax income of Rs . 445,000 . Ms.</w:t>
      </w:r>
    </w:p>
    <w:p w14:paraId="382E8839" w14:textId="77777777" w:rsidR="00D37298" w:rsidRPr="00D37298" w:rsidRDefault="00D37298" w:rsidP="00D37298">
      <w:pPr>
        <w:jc w:val="both"/>
      </w:pPr>
      <w:r w:rsidRPr="00D37298">
        <w:t xml:space="preserve">                                                                                                                                                                                                          Saima incurred an expenditure of Rs . 70,000 towards this service . Withholding tax was</w:t>
      </w:r>
    </w:p>
    <w:p w14:paraId="6C2CC055" w14:textId="77777777" w:rsidR="00D37298" w:rsidRPr="00D37298" w:rsidRDefault="00D37298" w:rsidP="00D37298">
      <w:pPr>
        <w:jc w:val="both"/>
      </w:pPr>
      <w:r w:rsidRPr="00D37298">
        <w:t xml:space="preserve">                                                                                                                                                                                                          deducted from the payments made by the university .</w:t>
      </w:r>
    </w:p>
    <w:p w14:paraId="0BDB5D9D" w14:textId="77777777" w:rsidR="00D37298" w:rsidRPr="00D37298" w:rsidRDefault="00D37298" w:rsidP="00D37298">
      <w:pPr>
        <w:jc w:val="both"/>
      </w:pPr>
      <w:r w:rsidRPr="00D37298">
        <w:t xml:space="preserve">( iv ) In August 20x1 , she participated and won quiz competition arranged by Pakistan Urdu Academy . The prize money of Rs . 200,000 was paid to her after deduction of a tax of Rs . 30,000 .   </w:t>
      </w:r>
    </w:p>
    <w:p w14:paraId="79A316B0" w14:textId="77777777" w:rsidR="00D37298" w:rsidRPr="00D37298" w:rsidRDefault="00D37298" w:rsidP="00D37298">
      <w:pPr>
        <w:jc w:val="both"/>
      </w:pPr>
      <w:r w:rsidRPr="00D37298">
        <w:t xml:space="preserve">( v ) She inherited a plot of land from her father on his death nine ( 9 ) years ago . On October 1 , 20x1 she entered into a contract of sale with Mr. Moin for a consideration of Rs . 50 million . Mr. Moin paid a deposit of Rs . 1.0 million and agreed to pay the balance within one month of the date of contract . On due date , Mr. Moin defaulted in making the payment upon which   </w:t>
      </w:r>
    </w:p>
    <w:p w14:paraId="590F0B2B" w14:textId="43839F6C" w:rsidR="0084032D" w:rsidRPr="0084032D" w:rsidRDefault="0084032D" w:rsidP="0084032D">
      <w:pPr>
        <w:jc w:val="both"/>
        <w:rPr>
          <w:b/>
          <w:bCs/>
        </w:rPr>
      </w:pPr>
      <w:r w:rsidRPr="0084032D">
        <w:rPr>
          <w:b/>
          <w:bCs/>
        </w:rPr>
        <w:t xml:space="preserve">Synopsis of Taxes </w:t>
      </w:r>
      <w:r w:rsidR="008128AA">
        <w:rPr>
          <w:b/>
          <w:bCs/>
        </w:rPr>
        <w:t xml:space="preserve">                          </w:t>
      </w:r>
      <w:r w:rsidRPr="0084032D">
        <w:rPr>
          <w:b/>
          <w:bCs/>
        </w:rPr>
        <w:t xml:space="preserve">Questions &amp; Answers - Individuals </w:t>
      </w:r>
      <w:r w:rsidR="008128AA">
        <w:rPr>
          <w:b/>
          <w:bCs/>
        </w:rPr>
        <w:t xml:space="preserve">                                 </w:t>
      </w:r>
      <w:r w:rsidRPr="0084032D">
        <w:rPr>
          <w:b/>
          <w:bCs/>
        </w:rPr>
        <w:t>[ 39-638 ]</w:t>
      </w:r>
    </w:p>
    <w:p w14:paraId="312C5B8C" w14:textId="77777777" w:rsidR="0084032D" w:rsidRPr="0084032D" w:rsidRDefault="0084032D" w:rsidP="0084032D">
      <w:pPr>
        <w:jc w:val="both"/>
      </w:pPr>
      <w:r w:rsidRPr="0084032D">
        <w:t xml:space="preserve">                                                                                                                                                                                                                          Ms. Saima forfeited the deposit in accordance with the terms of the contract . Later on , the</w:t>
      </w:r>
    </w:p>
    <w:p w14:paraId="0DC0C50E" w14:textId="77777777" w:rsidR="0084032D" w:rsidRPr="0084032D" w:rsidRDefault="0084032D" w:rsidP="0084032D">
      <w:pPr>
        <w:jc w:val="both"/>
      </w:pPr>
      <w:r w:rsidRPr="0084032D">
        <w:t xml:space="preserve">                                                                                                                                                                                                                          plot was sold to Mr. Parkash at a price of Rs 50 million .</w:t>
      </w:r>
    </w:p>
    <w:p w14:paraId="37547098" w14:textId="77777777" w:rsidR="0084032D" w:rsidRPr="0084032D" w:rsidRDefault="0084032D" w:rsidP="0084032D">
      <w:pPr>
        <w:jc w:val="both"/>
      </w:pPr>
      <w:r w:rsidRPr="0084032D">
        <w:t>( vi ) Ms. Saima purchased another plot of land for a consideration of Rs . 56 million . She borrowed Rs . 5.0 million from her sister for the purchase of this plot . The amount was received in cash .</w:t>
      </w:r>
    </w:p>
    <w:p w14:paraId="3D704E23" w14:textId="77777777" w:rsidR="0084032D" w:rsidRPr="0084032D" w:rsidRDefault="0084032D" w:rsidP="0084032D">
      <w:pPr>
        <w:jc w:val="both"/>
      </w:pPr>
      <w:r w:rsidRPr="0084032D">
        <w:t xml:space="preserve">( vii ) Ms. Saima also inherited a painting from her father . The painting was valued at Rs . 500,000 . On April 1 , 20x2 she gifted the painting to her brother who came from Canada after five years . He went back to Canada after staying in Pakistan for a period of two months . The value of the painting was Rs . 1.0 million when it was gifted .   </w:t>
      </w:r>
    </w:p>
    <w:p w14:paraId="1872632B" w14:textId="77777777" w:rsidR="0084032D" w:rsidRPr="0084032D" w:rsidRDefault="0084032D" w:rsidP="0084032D">
      <w:pPr>
        <w:jc w:val="both"/>
      </w:pPr>
      <w:r w:rsidRPr="0084032D">
        <w:lastRenderedPageBreak/>
        <w:t xml:space="preserve">Required : Compute the taxable income and tax liability of Ms. Saima for the tax year 20x2 . Give brief reasons under the Income Tax Ordinance , 2001 in support of your treatment of each of the above items . ( M - 18 ) ( Question # 1 - ICAP - December - 2009 )   </w:t>
      </w:r>
    </w:p>
    <w:p w14:paraId="775322EA" w14:textId="77777777" w:rsidR="0084032D" w:rsidRPr="0084032D" w:rsidRDefault="0084032D" w:rsidP="0084032D">
      <w:pPr>
        <w:jc w:val="both"/>
      </w:pPr>
      <w:r w:rsidRPr="0084032D">
        <w:t xml:space="preserve">                                                                                                                                                           ANSWER</w:t>
      </w:r>
    </w:p>
    <w:p w14:paraId="4B6F50FC" w14:textId="77777777" w:rsidR="0084032D" w:rsidRPr="0084032D" w:rsidRDefault="0084032D" w:rsidP="0084032D">
      <w:pPr>
        <w:jc w:val="both"/>
      </w:pPr>
    </w:p>
    <w:p w14:paraId="0882B5A2" w14:textId="77777777" w:rsidR="0084032D" w:rsidRPr="0084032D" w:rsidRDefault="0084032D" w:rsidP="0084032D">
      <w:pPr>
        <w:jc w:val="both"/>
      </w:pPr>
      <w:r w:rsidRPr="0084032D">
        <w:t xml:space="preserve">                                                                                                                                                        Ms. Saima</w:t>
      </w:r>
    </w:p>
    <w:p w14:paraId="197EB26A" w14:textId="77777777" w:rsidR="0084032D" w:rsidRPr="0084032D" w:rsidRDefault="0084032D" w:rsidP="0084032D">
      <w:pPr>
        <w:jc w:val="both"/>
      </w:pPr>
    </w:p>
    <w:p w14:paraId="2C8F4694" w14:textId="77777777" w:rsidR="0084032D" w:rsidRPr="0084032D" w:rsidRDefault="0084032D" w:rsidP="0084032D">
      <w:pPr>
        <w:jc w:val="both"/>
      </w:pPr>
      <w:r w:rsidRPr="0084032D">
        <w:t xml:space="preserve">                                                                                                                                                                   Resident Individual - Non - Salaried</w:t>
      </w:r>
    </w:p>
    <w:p w14:paraId="0F936CD7" w14:textId="77777777" w:rsidR="0084032D" w:rsidRPr="0084032D" w:rsidRDefault="0084032D" w:rsidP="0084032D">
      <w:pPr>
        <w:jc w:val="both"/>
      </w:pPr>
    </w:p>
    <w:p w14:paraId="25C33C1D" w14:textId="77777777" w:rsidR="0084032D" w:rsidRPr="0084032D" w:rsidRDefault="0084032D" w:rsidP="0084032D">
      <w:pPr>
        <w:jc w:val="both"/>
      </w:pPr>
      <w:r w:rsidRPr="0084032D">
        <w:t xml:space="preserve">                                                                                                                                   Tax Year 20x2                       Taxable Income and Tax Liability</w:t>
      </w:r>
    </w:p>
    <w:p w14:paraId="4DE5ED5D" w14:textId="77777777" w:rsidR="0084032D" w:rsidRPr="0084032D" w:rsidRDefault="0084032D" w:rsidP="0084032D">
      <w:pPr>
        <w:jc w:val="both"/>
      </w:pPr>
      <w:r w:rsidRPr="0084032D">
        <w:t>Salary Income Rs . Rs .</w:t>
      </w:r>
    </w:p>
    <w:p w14:paraId="08CFF7E8" w14:textId="77777777" w:rsidR="0084032D" w:rsidRPr="0084032D" w:rsidRDefault="0084032D" w:rsidP="0084032D">
      <w:pPr>
        <w:jc w:val="both"/>
      </w:pPr>
      <w:r w:rsidRPr="0084032D">
        <w:t>Basic salary ( 400,000 x 12 ) 4,800,000</w:t>
      </w:r>
    </w:p>
    <w:p w14:paraId="2D664112" w14:textId="77777777" w:rsidR="0084032D" w:rsidRPr="0084032D" w:rsidRDefault="0084032D" w:rsidP="0084032D">
      <w:pPr>
        <w:jc w:val="both"/>
      </w:pPr>
      <w:r w:rsidRPr="0084032D">
        <w:t>Medical allowance [ N - 1 ] ( 40,000 x 12 ) 480,000 Conveyance allowance ( 60,000 x 12 ) 720,000</w:t>
      </w:r>
    </w:p>
    <w:p w14:paraId="46DB1572" w14:textId="77777777" w:rsidR="0084032D" w:rsidRPr="0084032D" w:rsidRDefault="0084032D" w:rsidP="0084032D">
      <w:pPr>
        <w:jc w:val="both"/>
      </w:pPr>
      <w:r w:rsidRPr="0084032D">
        <w:t>Bonus 1,000,000 Tax on bonus payable by employer 200,000 Medical expenses reimbursed [ N - 2 ]</w:t>
      </w:r>
    </w:p>
    <w:p w14:paraId="5DD2A24F" w14:textId="77777777" w:rsidR="0084032D" w:rsidRPr="0084032D" w:rsidRDefault="0084032D" w:rsidP="0084032D">
      <w:pPr>
        <w:jc w:val="both"/>
      </w:pPr>
      <w:r w:rsidRPr="0084032D">
        <w:t xml:space="preserve">                                                                                                                                                                                                                                                                                                              7,200,000</w:t>
      </w:r>
    </w:p>
    <w:p w14:paraId="74A9A01D" w14:textId="77777777" w:rsidR="0084032D" w:rsidRPr="0084032D" w:rsidRDefault="0084032D" w:rsidP="0084032D">
      <w:pPr>
        <w:jc w:val="both"/>
      </w:pPr>
      <w:r w:rsidRPr="0084032D">
        <w:t>Income from Property [ N - 5 ] 1,000,000</w:t>
      </w:r>
    </w:p>
    <w:p w14:paraId="2A707C8F" w14:textId="77777777" w:rsidR="0084032D" w:rsidRPr="0084032D" w:rsidRDefault="0084032D" w:rsidP="0084032D">
      <w:pPr>
        <w:jc w:val="both"/>
      </w:pPr>
      <w:r w:rsidRPr="0084032D">
        <w:t>Capital Gain [ N - 3 ] 0</w:t>
      </w:r>
    </w:p>
    <w:p w14:paraId="386755E3" w14:textId="77777777" w:rsidR="0084032D" w:rsidRPr="0084032D" w:rsidRDefault="0084032D" w:rsidP="0084032D">
      <w:pPr>
        <w:jc w:val="both"/>
      </w:pPr>
      <w:r w:rsidRPr="0084032D">
        <w:t>Income from Other Sources</w:t>
      </w:r>
    </w:p>
    <w:p w14:paraId="6F56BA6E" w14:textId="77777777" w:rsidR="0084032D" w:rsidRPr="0084032D" w:rsidRDefault="0084032D" w:rsidP="0084032D">
      <w:pPr>
        <w:jc w:val="both"/>
      </w:pPr>
      <w:r w:rsidRPr="0084032D">
        <w:t xml:space="preserve">                                                                                                       Loan from sister [ N - 4 ]                                                                                                                                                                             5,000,000</w:t>
      </w:r>
    </w:p>
    <w:p w14:paraId="6D3B0D69" w14:textId="77777777" w:rsidR="0084032D" w:rsidRPr="0084032D" w:rsidRDefault="0084032D" w:rsidP="0084032D">
      <w:pPr>
        <w:jc w:val="both"/>
      </w:pPr>
      <w:r w:rsidRPr="0084032D">
        <w:t xml:space="preserve">                                                                                                                                                                                                                                                                                                              430,000</w:t>
      </w:r>
    </w:p>
    <w:p w14:paraId="0D7E744D" w14:textId="77777777" w:rsidR="0084032D" w:rsidRPr="0084032D" w:rsidRDefault="0084032D" w:rsidP="0084032D">
      <w:pPr>
        <w:jc w:val="both"/>
      </w:pPr>
      <w:r w:rsidRPr="0084032D">
        <w:t>Taxable income Remuneration from University [ N - 6 ] 13,630,000</w:t>
      </w:r>
    </w:p>
    <w:p w14:paraId="47406AE4" w14:textId="77777777" w:rsidR="0084032D" w:rsidRPr="0084032D" w:rsidRDefault="0084032D" w:rsidP="0084032D">
      <w:pPr>
        <w:jc w:val="both"/>
      </w:pPr>
      <w:r w:rsidRPr="0084032D">
        <w:t>Tax Liability 1,610,000 Tax on Rs . 5,600,000 3,613,500</w:t>
      </w:r>
    </w:p>
    <w:p w14:paraId="0D517A28" w14:textId="77777777" w:rsidR="0084032D" w:rsidRPr="0084032D" w:rsidRDefault="0084032D" w:rsidP="0084032D">
      <w:pPr>
        <w:jc w:val="both"/>
      </w:pPr>
      <w:r w:rsidRPr="0084032D">
        <w:lastRenderedPageBreak/>
        <w:t>Tax on Rs . 8,030,000 @ 45 % 5,223,500</w:t>
      </w:r>
    </w:p>
    <w:p w14:paraId="09C81565" w14:textId="77777777" w:rsidR="0084032D" w:rsidRPr="0084032D" w:rsidRDefault="0084032D" w:rsidP="0084032D">
      <w:pPr>
        <w:jc w:val="both"/>
      </w:pPr>
      <w:r w:rsidRPr="0084032D">
        <w:t>Less : Tax paid by employer 200,000</w:t>
      </w:r>
    </w:p>
    <w:p w14:paraId="5BE97465" w14:textId="77777777" w:rsidR="0084032D" w:rsidRPr="0084032D" w:rsidRDefault="0084032D" w:rsidP="0084032D">
      <w:pPr>
        <w:jc w:val="both"/>
      </w:pPr>
      <w:r w:rsidRPr="0084032D">
        <w:t xml:space="preserve">                                                                                                           Tax deducted u / s 149                                                                        1,500,000</w:t>
      </w:r>
    </w:p>
    <w:p w14:paraId="26232314" w14:textId="77777777" w:rsidR="0084032D" w:rsidRPr="0084032D" w:rsidRDefault="0084032D" w:rsidP="0084032D">
      <w:pPr>
        <w:jc w:val="both"/>
      </w:pPr>
    </w:p>
    <w:p w14:paraId="2D058EAF" w14:textId="77777777" w:rsidR="0084032D" w:rsidRPr="0084032D" w:rsidRDefault="0084032D" w:rsidP="0084032D">
      <w:pPr>
        <w:jc w:val="both"/>
      </w:pPr>
      <w:r w:rsidRPr="0084032D">
        <w:t xml:space="preserve">                             Tax deducted by University [ N - 6 ]                                                                                                                                                   55,000                                                                                ( 1,755,000 )</w:t>
      </w:r>
    </w:p>
    <w:p w14:paraId="493F8FF0" w14:textId="77777777" w:rsidR="0084032D" w:rsidRPr="0084032D" w:rsidRDefault="0084032D" w:rsidP="0084032D">
      <w:pPr>
        <w:jc w:val="both"/>
      </w:pPr>
      <w:r w:rsidRPr="0084032D">
        <w:t>Net tax payable 3,468,500</w:t>
      </w:r>
    </w:p>
    <w:p w14:paraId="2681C527" w14:textId="77777777" w:rsidR="0084032D" w:rsidRPr="0084032D" w:rsidRDefault="0084032D" w:rsidP="0084032D">
      <w:pPr>
        <w:jc w:val="both"/>
      </w:pPr>
      <w:r w:rsidRPr="0084032D">
        <w:t>N - 1 Medical allowance is exempt only if no other medical facility is provided by employer . As reimbursement of medical expenses is allowed , hence , medical allowance shall be taxable .</w:t>
      </w:r>
    </w:p>
    <w:p w14:paraId="5B753046" w14:textId="77777777" w:rsidR="0084032D" w:rsidRPr="0084032D" w:rsidRDefault="0084032D" w:rsidP="0084032D">
      <w:pPr>
        <w:jc w:val="both"/>
      </w:pPr>
      <w:r w:rsidRPr="0084032D">
        <w:t>N - 2 Reimbursement of medical expenses , as per terms of employment is exempt from tax .</w:t>
      </w:r>
    </w:p>
    <w:p w14:paraId="78D78993" w14:textId="311FC5F9" w:rsidR="00D37298" w:rsidRDefault="00D37298" w:rsidP="007E71D4">
      <w:pPr>
        <w:jc w:val="both"/>
      </w:pPr>
    </w:p>
    <w:p w14:paraId="0B27AC4A" w14:textId="25530321" w:rsidR="0040408E" w:rsidRPr="0040408E" w:rsidRDefault="0040408E" w:rsidP="0040408E">
      <w:pPr>
        <w:jc w:val="both"/>
        <w:rPr>
          <w:b/>
          <w:bCs/>
        </w:rPr>
      </w:pPr>
      <w:r w:rsidRPr="0040408E">
        <w:rPr>
          <w:b/>
          <w:bCs/>
        </w:rPr>
        <w:t xml:space="preserve">Synopsis of Taxes </w:t>
      </w:r>
      <w:r w:rsidR="00007C61">
        <w:rPr>
          <w:b/>
          <w:bCs/>
        </w:rPr>
        <w:t xml:space="preserve">                          </w:t>
      </w:r>
      <w:r w:rsidRPr="0040408E">
        <w:rPr>
          <w:b/>
          <w:bCs/>
        </w:rPr>
        <w:t xml:space="preserve">Questions &amp; Answers </w:t>
      </w:r>
      <w:r w:rsidR="00007C61">
        <w:rPr>
          <w:b/>
          <w:bCs/>
        </w:rPr>
        <w:t>–</w:t>
      </w:r>
      <w:r w:rsidRPr="0040408E">
        <w:rPr>
          <w:b/>
          <w:bCs/>
        </w:rPr>
        <w:t xml:space="preserve"> Individuals</w:t>
      </w:r>
      <w:r w:rsidR="00007C61">
        <w:rPr>
          <w:b/>
          <w:bCs/>
        </w:rPr>
        <w:t xml:space="preserve">                                 </w:t>
      </w:r>
      <w:r w:rsidRPr="0040408E">
        <w:rPr>
          <w:b/>
          <w:bCs/>
        </w:rPr>
        <w:t xml:space="preserve"> [ 39-639 ]</w:t>
      </w:r>
    </w:p>
    <w:p w14:paraId="0C094563" w14:textId="77777777" w:rsidR="0040408E" w:rsidRPr="0040408E" w:rsidRDefault="0040408E" w:rsidP="0040408E">
      <w:pPr>
        <w:jc w:val="both"/>
      </w:pPr>
      <w:r w:rsidRPr="0040408E">
        <w:t xml:space="preserve">                                                                                                                                                                   N - 3 As a general rule ' no gain or loss shall be taken to arise on disposal of an asset by reason of</w:t>
      </w:r>
    </w:p>
    <w:p w14:paraId="5AB7AAC6" w14:textId="77777777" w:rsidR="0040408E" w:rsidRPr="0040408E" w:rsidRDefault="0040408E" w:rsidP="0040408E">
      <w:pPr>
        <w:jc w:val="both"/>
      </w:pPr>
      <w:r w:rsidRPr="0040408E">
        <w:t xml:space="preserve">                                                                                                                                                                   a gift of the asset to a relative . [ 79 ( </w:t>
      </w:r>
      <w:proofErr w:type="spellStart"/>
      <w:r w:rsidRPr="0040408E">
        <w:t>i</w:t>
      </w:r>
      <w:proofErr w:type="spellEnd"/>
      <w:r w:rsidRPr="0040408E">
        <w:t xml:space="preserve"> ) ( c ) ]</w:t>
      </w:r>
    </w:p>
    <w:p w14:paraId="531F5687" w14:textId="77777777" w:rsidR="0040408E" w:rsidRPr="0040408E" w:rsidRDefault="0040408E" w:rsidP="0040408E">
      <w:pPr>
        <w:jc w:val="both"/>
      </w:pPr>
    </w:p>
    <w:p w14:paraId="744768C2" w14:textId="77777777" w:rsidR="0040408E" w:rsidRPr="0040408E" w:rsidRDefault="0040408E" w:rsidP="0040408E">
      <w:pPr>
        <w:jc w:val="both"/>
      </w:pPr>
      <w:r w:rsidRPr="0040408E">
        <w:t xml:space="preserve">                                                                                                                                                                               For this painting cost disposal consideration for Ms. Saima shall be the value at which it</w:t>
      </w:r>
    </w:p>
    <w:p w14:paraId="728AD402" w14:textId="77777777" w:rsidR="0040408E" w:rsidRPr="0040408E" w:rsidRDefault="0040408E" w:rsidP="0040408E">
      <w:pPr>
        <w:jc w:val="both"/>
      </w:pPr>
      <w:r w:rsidRPr="0040408E">
        <w:t xml:space="preserve">                                                                                                                                                                               stood at the time of inheritance .</w:t>
      </w:r>
    </w:p>
    <w:p w14:paraId="52F4428B" w14:textId="77777777" w:rsidR="0040408E" w:rsidRPr="0040408E" w:rsidRDefault="0040408E" w:rsidP="0040408E">
      <w:pPr>
        <w:jc w:val="both"/>
      </w:pPr>
    </w:p>
    <w:p w14:paraId="7FA9A509" w14:textId="77777777" w:rsidR="0040408E" w:rsidRPr="0040408E" w:rsidRDefault="0040408E" w:rsidP="0040408E">
      <w:pPr>
        <w:jc w:val="both"/>
      </w:pPr>
      <w:r w:rsidRPr="0040408E">
        <w:t xml:space="preserve">                               Residential status of the acquirer has no impact on gift of such an asset to a relative .</w:t>
      </w:r>
    </w:p>
    <w:p w14:paraId="2A2D429B" w14:textId="77777777" w:rsidR="0040408E" w:rsidRPr="0040408E" w:rsidRDefault="0040408E" w:rsidP="0040408E">
      <w:pPr>
        <w:jc w:val="both"/>
      </w:pPr>
    </w:p>
    <w:p w14:paraId="2561035C" w14:textId="77777777" w:rsidR="0040408E" w:rsidRPr="0040408E" w:rsidRDefault="0040408E" w:rsidP="0040408E">
      <w:pPr>
        <w:jc w:val="both"/>
      </w:pPr>
      <w:r w:rsidRPr="0040408E">
        <w:t xml:space="preserve">                                                                                                                                                                           N - 4 Any loan received in cash shall be treated as income and charged to tax as ' Income from</w:t>
      </w:r>
    </w:p>
    <w:p w14:paraId="15CAAC1A" w14:textId="77777777" w:rsidR="0040408E" w:rsidRPr="0040408E" w:rsidRDefault="0040408E" w:rsidP="0040408E">
      <w:pPr>
        <w:jc w:val="both"/>
      </w:pPr>
      <w:r w:rsidRPr="0040408E">
        <w:lastRenderedPageBreak/>
        <w:t xml:space="preserve">                                                                                                                                                                           Other Sources ' . [ 39 ( 3 ) ]</w:t>
      </w:r>
    </w:p>
    <w:p w14:paraId="1B392675" w14:textId="77777777" w:rsidR="0040408E" w:rsidRPr="0040408E" w:rsidRDefault="0040408E" w:rsidP="0040408E">
      <w:pPr>
        <w:jc w:val="both"/>
      </w:pPr>
    </w:p>
    <w:p w14:paraId="7A851524" w14:textId="77777777" w:rsidR="0040408E" w:rsidRPr="0040408E" w:rsidRDefault="0040408E" w:rsidP="0040408E">
      <w:pPr>
        <w:jc w:val="both"/>
      </w:pPr>
      <w:r w:rsidRPr="0040408E">
        <w:t xml:space="preserve">                                                                                                                                                                      N - 5 Forfeited deposit against an agreement to sell a property is part of RCT ( rent chargeable to</w:t>
      </w:r>
    </w:p>
    <w:p w14:paraId="5E890096" w14:textId="77777777" w:rsidR="0040408E" w:rsidRPr="0040408E" w:rsidRDefault="0040408E" w:rsidP="0040408E">
      <w:pPr>
        <w:jc w:val="both"/>
      </w:pPr>
      <w:r w:rsidRPr="0040408E">
        <w:t xml:space="preserve">                                                                                                                                                                      tax ) so shall be taxable as ' Income from Property ' . Repair allowance cannot be allowed as it</w:t>
      </w:r>
    </w:p>
    <w:p w14:paraId="48E853BB" w14:textId="77777777" w:rsidR="0040408E" w:rsidRPr="0040408E" w:rsidRDefault="0040408E" w:rsidP="0040408E">
      <w:pPr>
        <w:jc w:val="both"/>
      </w:pPr>
      <w:r w:rsidRPr="0040408E">
        <w:t xml:space="preserve">                                                                                                                                                                      is restricted to the rent from building .</w:t>
      </w:r>
    </w:p>
    <w:p w14:paraId="13E11397" w14:textId="77777777" w:rsidR="0040408E" w:rsidRPr="0040408E" w:rsidRDefault="0040408E" w:rsidP="0040408E">
      <w:pPr>
        <w:jc w:val="both"/>
      </w:pPr>
    </w:p>
    <w:p w14:paraId="3CB9357D" w14:textId="77777777" w:rsidR="0040408E" w:rsidRPr="0040408E" w:rsidRDefault="0040408E" w:rsidP="0040408E">
      <w:pPr>
        <w:jc w:val="both"/>
      </w:pPr>
      <w:r w:rsidRPr="0040408E">
        <w:t xml:space="preserve">                                                                                                                                                                          N - 6 Income from services rendered as a visiting faculty member of a university is income from</w:t>
      </w:r>
    </w:p>
    <w:p w14:paraId="2845C7A4" w14:textId="77777777" w:rsidR="0040408E" w:rsidRPr="0040408E" w:rsidRDefault="0040408E" w:rsidP="0040408E">
      <w:pPr>
        <w:jc w:val="both"/>
      </w:pPr>
      <w:r w:rsidRPr="0040408E">
        <w:t xml:space="preserve">                                                                                                                                                                          other sources . But where tax at source has already been withheld that shall be treated as</w:t>
      </w:r>
    </w:p>
    <w:p w14:paraId="1808A025" w14:textId="77777777" w:rsidR="0040408E" w:rsidRPr="0040408E" w:rsidRDefault="0040408E" w:rsidP="0040408E">
      <w:pPr>
        <w:jc w:val="both"/>
      </w:pPr>
      <w:r w:rsidRPr="0040408E">
        <w:t xml:space="preserve">                                                                                                                                                                          minimum tax . The income is computed as below :</w:t>
      </w:r>
    </w:p>
    <w:p w14:paraId="1DF45C72" w14:textId="77777777" w:rsidR="0040408E" w:rsidRPr="0040408E" w:rsidRDefault="0040408E" w:rsidP="0040408E">
      <w:pPr>
        <w:jc w:val="both"/>
      </w:pPr>
    </w:p>
    <w:p w14:paraId="428B5350" w14:textId="77777777" w:rsidR="0040408E" w:rsidRPr="0040408E" w:rsidRDefault="0040408E" w:rsidP="0040408E">
      <w:pPr>
        <w:jc w:val="both"/>
      </w:pPr>
      <w:r w:rsidRPr="0040408E">
        <w:t xml:space="preserve">                               Receipt after tax deduction                                                                                                                                                                                                        445,000</w:t>
      </w:r>
    </w:p>
    <w:p w14:paraId="7607EBFE" w14:textId="77777777" w:rsidR="0040408E" w:rsidRPr="0040408E" w:rsidRDefault="0040408E" w:rsidP="0040408E">
      <w:pPr>
        <w:jc w:val="both"/>
      </w:pPr>
      <w:r w:rsidRPr="0040408E">
        <w:t xml:space="preserve">                               Add : Tax deducted at source ( 445,000 + 89 ) x 11                                                                                                                                                                                  55,000</w:t>
      </w:r>
    </w:p>
    <w:p w14:paraId="28F55780" w14:textId="77777777" w:rsidR="0040408E" w:rsidRPr="0040408E" w:rsidRDefault="0040408E" w:rsidP="0040408E">
      <w:pPr>
        <w:jc w:val="both"/>
      </w:pPr>
    </w:p>
    <w:p w14:paraId="672A9673" w14:textId="77777777" w:rsidR="0040408E" w:rsidRPr="0040408E" w:rsidRDefault="0040408E" w:rsidP="0040408E">
      <w:pPr>
        <w:jc w:val="both"/>
      </w:pPr>
      <w:r w:rsidRPr="0040408E">
        <w:t xml:space="preserve">                               Gross amount received                                                                                                                                                                                                              500,000</w:t>
      </w:r>
    </w:p>
    <w:p w14:paraId="67DAA885" w14:textId="77777777" w:rsidR="0040408E" w:rsidRPr="0040408E" w:rsidRDefault="0040408E" w:rsidP="0040408E">
      <w:pPr>
        <w:jc w:val="both"/>
      </w:pPr>
      <w:r w:rsidRPr="0040408E">
        <w:t xml:space="preserve">                               Less : Expenses incurred                                                                                                                                                                                                        ( 70,000 )</w:t>
      </w:r>
    </w:p>
    <w:p w14:paraId="4A7FE1FD" w14:textId="77777777" w:rsidR="0040408E" w:rsidRPr="0040408E" w:rsidRDefault="0040408E" w:rsidP="0040408E">
      <w:pPr>
        <w:jc w:val="both"/>
      </w:pPr>
    </w:p>
    <w:p w14:paraId="270D816D" w14:textId="77777777" w:rsidR="0040408E" w:rsidRPr="0040408E" w:rsidRDefault="0040408E" w:rsidP="0040408E">
      <w:pPr>
        <w:jc w:val="both"/>
      </w:pPr>
      <w:r w:rsidRPr="0040408E">
        <w:t xml:space="preserve">                               Taxable income                                                                                                                                                                                                                     430,000</w:t>
      </w:r>
    </w:p>
    <w:p w14:paraId="4C2AF642" w14:textId="77777777" w:rsidR="0040408E" w:rsidRPr="0040408E" w:rsidRDefault="0040408E" w:rsidP="0040408E">
      <w:pPr>
        <w:jc w:val="both"/>
      </w:pPr>
    </w:p>
    <w:p w14:paraId="27361CA4" w14:textId="77777777" w:rsidR="0040408E" w:rsidRPr="0040408E" w:rsidRDefault="0040408E" w:rsidP="0040408E">
      <w:pPr>
        <w:jc w:val="both"/>
      </w:pPr>
      <w:r w:rsidRPr="0040408E">
        <w:lastRenderedPageBreak/>
        <w:t xml:space="preserve">                                                                                                                                                                       As tax under NTR ( at average rate of tax ) is higher than the tax withheld , this income shall be</w:t>
      </w:r>
    </w:p>
    <w:p w14:paraId="61F5912C" w14:textId="77777777" w:rsidR="0040408E" w:rsidRPr="0040408E" w:rsidRDefault="0040408E" w:rsidP="0040408E">
      <w:pPr>
        <w:jc w:val="both"/>
      </w:pPr>
      <w:r w:rsidRPr="0040408E">
        <w:t xml:space="preserve">                                                                                                                                                                       taxable under NTR and tax withheld amounting to Rs . 55,000 shall be adjustable .</w:t>
      </w:r>
    </w:p>
    <w:p w14:paraId="24CF3DC5" w14:textId="77777777" w:rsidR="0040408E" w:rsidRPr="0040408E" w:rsidRDefault="0040408E" w:rsidP="0040408E">
      <w:pPr>
        <w:jc w:val="both"/>
      </w:pPr>
    </w:p>
    <w:p w14:paraId="3D8180EA" w14:textId="77777777" w:rsidR="0040408E" w:rsidRPr="0040408E" w:rsidRDefault="0040408E" w:rsidP="0040408E">
      <w:pPr>
        <w:jc w:val="both"/>
      </w:pPr>
      <w:r w:rsidRPr="0040408E">
        <w:t xml:space="preserve">                                                                                                                                                                            N - 7 Prize on wining quiz competition is covered under Final Tax Regime . Tax withheld shall</w:t>
      </w:r>
    </w:p>
    <w:p w14:paraId="2C3B5C63" w14:textId="77777777" w:rsidR="0040408E" w:rsidRPr="0040408E" w:rsidRDefault="0040408E" w:rsidP="0040408E">
      <w:pPr>
        <w:jc w:val="both"/>
      </w:pPr>
      <w:r w:rsidRPr="0040408E">
        <w:t xml:space="preserve">                                                                                                                                                                            discharge tax liability in respect of this income .</w:t>
      </w:r>
    </w:p>
    <w:p w14:paraId="7C541176" w14:textId="77777777" w:rsidR="0040408E" w:rsidRPr="0040408E" w:rsidRDefault="0040408E" w:rsidP="0040408E">
      <w:pPr>
        <w:jc w:val="both"/>
      </w:pPr>
    </w:p>
    <w:p w14:paraId="402ED15B" w14:textId="77777777" w:rsidR="0040408E" w:rsidRPr="0040408E" w:rsidRDefault="0040408E" w:rsidP="0040408E">
      <w:pPr>
        <w:jc w:val="both"/>
      </w:pPr>
      <w:r w:rsidRPr="0040408E">
        <w:t xml:space="preserve">                                                                                                                                                                      N - 8 Gain on sale of immovable property ( open plot ) is taxable under STR . But where disposal is</w:t>
      </w:r>
    </w:p>
    <w:p w14:paraId="5F2262B4" w14:textId="77777777" w:rsidR="0040408E" w:rsidRPr="0040408E" w:rsidRDefault="0040408E" w:rsidP="0040408E">
      <w:pPr>
        <w:jc w:val="both"/>
      </w:pPr>
      <w:r w:rsidRPr="0040408E">
        <w:t xml:space="preserve">                                                                                                                                                                      made after six ( 6 ) year of acquisition , it shall be exempt from tax .</w:t>
      </w:r>
    </w:p>
    <w:p w14:paraId="45317AA4" w14:textId="77777777" w:rsidR="0040408E" w:rsidRPr="0040408E" w:rsidRDefault="0040408E" w:rsidP="0040408E">
      <w:pPr>
        <w:jc w:val="both"/>
      </w:pPr>
    </w:p>
    <w:p w14:paraId="163ACAF5" w14:textId="77777777" w:rsidR="0040408E" w:rsidRPr="0040408E" w:rsidRDefault="0040408E" w:rsidP="0040408E">
      <w:pPr>
        <w:jc w:val="both"/>
      </w:pPr>
      <w:r w:rsidRPr="0040408E">
        <w:t xml:space="preserve">                                                                                                                                                  QUESTION - 39.9</w:t>
      </w:r>
    </w:p>
    <w:p w14:paraId="6888E9A0" w14:textId="77777777" w:rsidR="0040408E" w:rsidRPr="0040408E" w:rsidRDefault="0040408E" w:rsidP="0040408E">
      <w:pPr>
        <w:jc w:val="both"/>
      </w:pPr>
    </w:p>
    <w:p w14:paraId="67778A0C" w14:textId="77777777" w:rsidR="0040408E" w:rsidRPr="0040408E" w:rsidRDefault="0040408E" w:rsidP="0040408E">
      <w:pPr>
        <w:jc w:val="both"/>
      </w:pPr>
      <w:r w:rsidRPr="0040408E">
        <w:t xml:space="preserve">                                                                                                                                                                      Imran is a citizen of Pakistan . During the first nine months of the tax year 20x1 , he worked as</w:t>
      </w:r>
    </w:p>
    <w:p w14:paraId="6FF7CFEA" w14:textId="77777777" w:rsidR="0040408E" w:rsidRPr="0040408E" w:rsidRDefault="0040408E" w:rsidP="0040408E">
      <w:pPr>
        <w:jc w:val="both"/>
      </w:pPr>
      <w:r w:rsidRPr="0040408E">
        <w:t xml:space="preserve">                                                                                                                                                                      financial controller of a Pakistan based subsidiary of a multinational group . After that he was</w:t>
      </w:r>
    </w:p>
    <w:p w14:paraId="10F030E2" w14:textId="77777777" w:rsidR="0040408E" w:rsidRPr="0040408E" w:rsidRDefault="0040408E" w:rsidP="0040408E">
      <w:pPr>
        <w:jc w:val="both"/>
      </w:pPr>
      <w:r w:rsidRPr="0040408E">
        <w:t xml:space="preserve">                                                                                                                                                                      transferred and employed as Head of Finance of the UAE based subsidiary of the Group . Imran's</w:t>
      </w:r>
    </w:p>
    <w:p w14:paraId="698FFEBA" w14:textId="77777777" w:rsidR="0040408E" w:rsidRPr="0040408E" w:rsidRDefault="0040408E" w:rsidP="0040408E">
      <w:pPr>
        <w:jc w:val="both"/>
      </w:pPr>
      <w:r w:rsidRPr="0040408E">
        <w:t xml:space="preserve">                                                                                                                                                                      family stayed in Dubai throughout the year . The detail of income earned by him during the tax year</w:t>
      </w:r>
    </w:p>
    <w:p w14:paraId="542C215A" w14:textId="77777777" w:rsidR="0040408E" w:rsidRPr="0040408E" w:rsidRDefault="0040408E" w:rsidP="0040408E">
      <w:pPr>
        <w:jc w:val="both"/>
      </w:pPr>
      <w:r w:rsidRPr="0040408E">
        <w:t xml:space="preserve">                                                                                                                                                                      20x1 is given below :</w:t>
      </w:r>
    </w:p>
    <w:p w14:paraId="3C08563B" w14:textId="77777777" w:rsidR="0040408E" w:rsidRPr="0040408E" w:rsidRDefault="0040408E" w:rsidP="0040408E">
      <w:pPr>
        <w:jc w:val="both"/>
      </w:pPr>
      <w:r w:rsidRPr="0040408E">
        <w:t>From the UAE company</w:t>
      </w:r>
    </w:p>
    <w:p w14:paraId="26E0FBCA" w14:textId="77777777" w:rsidR="0040408E" w:rsidRPr="0040408E" w:rsidRDefault="0040408E" w:rsidP="0040408E">
      <w:pPr>
        <w:jc w:val="both"/>
      </w:pPr>
      <w:r w:rsidRPr="0040408E">
        <w:lastRenderedPageBreak/>
        <w:t xml:space="preserve">                                                                                                                                                                           Imran earned US $ 30,000 during the three - month's employment in the UAE . No tax is deducted</w:t>
      </w:r>
    </w:p>
    <w:p w14:paraId="20282C82" w14:textId="77777777" w:rsidR="0040408E" w:rsidRPr="0040408E" w:rsidRDefault="0040408E" w:rsidP="0040408E">
      <w:pPr>
        <w:jc w:val="both"/>
      </w:pPr>
      <w:r w:rsidRPr="0040408E">
        <w:t xml:space="preserve">                                                                                                                                                                           from salary earned and paid in the UAE . One US $ is equal to Rs . 100 .</w:t>
      </w:r>
    </w:p>
    <w:p w14:paraId="40402C93" w14:textId="77777777" w:rsidR="0040408E" w:rsidRPr="0040408E" w:rsidRDefault="0040408E" w:rsidP="0040408E">
      <w:pPr>
        <w:jc w:val="both"/>
      </w:pPr>
    </w:p>
    <w:p w14:paraId="78FAE9D3" w14:textId="77777777" w:rsidR="0040408E" w:rsidRPr="0040408E" w:rsidRDefault="0040408E" w:rsidP="0040408E">
      <w:pPr>
        <w:jc w:val="both"/>
      </w:pPr>
      <w:r w:rsidRPr="0040408E">
        <w:t xml:space="preserve">                                                                                                                                                                                       To relocate Imran in UAE , the UAE Company incurred one time miscellaneous cost of</w:t>
      </w:r>
    </w:p>
    <w:p w14:paraId="4CE94F78" w14:textId="77777777" w:rsidR="0040408E" w:rsidRPr="0040408E" w:rsidRDefault="0040408E" w:rsidP="0040408E">
      <w:pPr>
        <w:jc w:val="both"/>
      </w:pPr>
      <w:r w:rsidRPr="0040408E">
        <w:t xml:space="preserve">                                                                                                                                                                                       Rs . 100,000 to move the household items of Imran from Pakistan to Dubai .</w:t>
      </w:r>
    </w:p>
    <w:p w14:paraId="2D9A8656" w14:textId="77777777" w:rsidR="0040408E" w:rsidRPr="0040408E" w:rsidRDefault="0040408E" w:rsidP="0040408E">
      <w:pPr>
        <w:jc w:val="both"/>
      </w:pPr>
      <w:r w:rsidRPr="0040408E">
        <w:t>From Pakistan subsidiary</w:t>
      </w:r>
    </w:p>
    <w:p w14:paraId="1C205F9F" w14:textId="77777777" w:rsidR="0040408E" w:rsidRPr="0040408E" w:rsidRDefault="0040408E" w:rsidP="0040408E">
      <w:pPr>
        <w:jc w:val="both"/>
      </w:pPr>
      <w:r w:rsidRPr="0040408E">
        <w:t>( a ) Basic salary Rs . 500,000 p.m.</w:t>
      </w:r>
    </w:p>
    <w:p w14:paraId="21010A17" w14:textId="77777777" w:rsidR="0040408E" w:rsidRPr="0040408E" w:rsidRDefault="0040408E" w:rsidP="0040408E">
      <w:pPr>
        <w:jc w:val="both"/>
      </w:pPr>
      <w:r w:rsidRPr="0040408E">
        <w:t xml:space="preserve">                                                                                                                                                                       ( b ) Medical allowance Rs . 45,000 p.m. ( no free medical or hospitalization facility is given to</w:t>
      </w:r>
    </w:p>
    <w:p w14:paraId="3FECD817" w14:textId="77777777" w:rsidR="0040408E" w:rsidRPr="0040408E" w:rsidRDefault="0040408E" w:rsidP="0040408E">
      <w:pPr>
        <w:jc w:val="both"/>
      </w:pPr>
      <w:r w:rsidRPr="0040408E">
        <w:t xml:space="preserve">                                                                                                                                                                       Imran under the terms of </w:t>
      </w:r>
      <w:proofErr w:type="spellStart"/>
      <w:r w:rsidRPr="0040408E">
        <w:t>employrnent</w:t>
      </w:r>
      <w:proofErr w:type="spellEnd"/>
      <w:r w:rsidRPr="0040408E">
        <w:t xml:space="preserve"> ) .</w:t>
      </w:r>
    </w:p>
    <w:p w14:paraId="136CD954" w14:textId="4D377858" w:rsidR="00A84394" w:rsidRPr="00A84394" w:rsidRDefault="00A84394" w:rsidP="00A84394">
      <w:pPr>
        <w:jc w:val="both"/>
        <w:rPr>
          <w:b/>
          <w:bCs/>
        </w:rPr>
      </w:pPr>
      <w:r w:rsidRPr="00A84394">
        <w:rPr>
          <w:b/>
          <w:bCs/>
        </w:rPr>
        <w:t xml:space="preserve">Synopsis of Taxes </w:t>
      </w:r>
      <w:r w:rsidR="009C5F39">
        <w:rPr>
          <w:b/>
          <w:bCs/>
        </w:rPr>
        <w:t xml:space="preserve">                </w:t>
      </w:r>
      <w:r w:rsidRPr="00A84394">
        <w:rPr>
          <w:b/>
          <w:bCs/>
        </w:rPr>
        <w:t xml:space="preserve">Questions &amp; Answers </w:t>
      </w:r>
      <w:r w:rsidR="009C5F39">
        <w:rPr>
          <w:b/>
          <w:bCs/>
        </w:rPr>
        <w:t>–</w:t>
      </w:r>
      <w:r w:rsidRPr="00A84394">
        <w:rPr>
          <w:b/>
          <w:bCs/>
        </w:rPr>
        <w:t xml:space="preserve"> Individuals</w:t>
      </w:r>
      <w:r w:rsidR="009C5F39">
        <w:rPr>
          <w:b/>
          <w:bCs/>
        </w:rPr>
        <w:t xml:space="preserve">                                    </w:t>
      </w:r>
      <w:r w:rsidRPr="00A84394">
        <w:rPr>
          <w:b/>
          <w:bCs/>
        </w:rPr>
        <w:t xml:space="preserve"> [ 39-640 ]</w:t>
      </w:r>
    </w:p>
    <w:p w14:paraId="51DA28BB" w14:textId="77777777" w:rsidR="00A84394" w:rsidRPr="00A84394" w:rsidRDefault="00A84394" w:rsidP="00A84394">
      <w:pPr>
        <w:jc w:val="both"/>
      </w:pPr>
      <w:r w:rsidRPr="00A84394">
        <w:t>( c ) The company has provided Imran a TV costing Rs . 40,000 on which the company charges depreciation at the rate of 20 % in its books of accounts . This asset is non - returnable .</w:t>
      </w:r>
    </w:p>
    <w:p w14:paraId="39597722" w14:textId="77777777" w:rsidR="00A84394" w:rsidRPr="00A84394" w:rsidRDefault="00A84394" w:rsidP="00A84394">
      <w:pPr>
        <w:jc w:val="both"/>
      </w:pPr>
      <w:r w:rsidRPr="00A84394">
        <w:t>( d ) Company has provided interest free loan to Imran amounting to Rs . 5 million which remained outstanding throughout his employment with the company . Imran acquired a flat from the amount of loan and rented it out at the rate of Rs . 50,000 p.m. for a period of seven months . He also paid Rs . 35,000 as property tax during the period .</w:t>
      </w:r>
    </w:p>
    <w:p w14:paraId="383C2E17" w14:textId="77777777" w:rsidR="00A84394" w:rsidRPr="00A84394" w:rsidRDefault="00A84394" w:rsidP="00A84394">
      <w:pPr>
        <w:jc w:val="both"/>
      </w:pPr>
      <w:r w:rsidRPr="00A84394">
        <w:t>( e ) His family's housing cost in Dubai borne by the company amounts to Rs . 30,000 p.m. Imran's travelling and related cost borne by the Pakistan subsidiary to meet his family amounts to Rs . 30,000 p.m.</w:t>
      </w:r>
    </w:p>
    <w:p w14:paraId="77C100EB" w14:textId="77777777" w:rsidR="00A84394" w:rsidRPr="00A84394" w:rsidRDefault="00A84394" w:rsidP="00A84394">
      <w:pPr>
        <w:jc w:val="both"/>
      </w:pPr>
      <w:r w:rsidRPr="00A84394">
        <w:t>( f )</w:t>
      </w:r>
    </w:p>
    <w:p w14:paraId="424D2C09" w14:textId="77777777" w:rsidR="00A84394" w:rsidRPr="00A84394" w:rsidRDefault="00A84394" w:rsidP="00A84394">
      <w:pPr>
        <w:jc w:val="both"/>
      </w:pPr>
      <w:r w:rsidRPr="00A84394">
        <w:t xml:space="preserve">( g ) During the employment with the Pakistan subsidiary . Imran had exercised option to acquire 300 shares of the parent company at the rate of US $ 8 per share . At the time when the option was exercised the value of the share was US $ 10 ( Rs . 580 ) per share . Furthermore , during the year Imran sold 200 options previously received by him at a price of US $ 3 per option ( Rs . 171 ) </w:t>
      </w:r>
      <w:r w:rsidRPr="00A84394">
        <w:lastRenderedPageBreak/>
        <w:t>after holding it for more than a year . Neither the Pakistan subsidiary nor Imran incurred any cost in this regard .</w:t>
      </w:r>
    </w:p>
    <w:p w14:paraId="259F2811" w14:textId="77777777" w:rsidR="00A84394" w:rsidRPr="00A84394" w:rsidRDefault="00A84394" w:rsidP="00A84394">
      <w:pPr>
        <w:jc w:val="both"/>
      </w:pPr>
      <w:r w:rsidRPr="00A84394">
        <w:t>Required : Compute the taxable income of Mr. Imran for the tax year 20x1 based on the data</w:t>
      </w:r>
    </w:p>
    <w:p w14:paraId="65D0E300" w14:textId="77777777" w:rsidR="00A84394" w:rsidRPr="00A84394" w:rsidRDefault="00A84394" w:rsidP="00A84394">
      <w:pPr>
        <w:jc w:val="both"/>
      </w:pPr>
      <w:r w:rsidRPr="00A84394">
        <w:t xml:space="preserve">                                                                     provide above .                                                                                                                        ( M - 16 )</w:t>
      </w:r>
    </w:p>
    <w:p w14:paraId="19A15423" w14:textId="77777777" w:rsidR="00A84394" w:rsidRPr="00A84394" w:rsidRDefault="00A84394" w:rsidP="00A84394">
      <w:pPr>
        <w:jc w:val="both"/>
      </w:pPr>
    </w:p>
    <w:p w14:paraId="5D259416" w14:textId="77777777" w:rsidR="00A84394" w:rsidRPr="00A84394" w:rsidRDefault="00A84394" w:rsidP="00A84394">
      <w:pPr>
        <w:jc w:val="both"/>
      </w:pPr>
      <w:r w:rsidRPr="00A84394">
        <w:t xml:space="preserve">                                                                                                                                                                                ANSWER</w:t>
      </w:r>
    </w:p>
    <w:p w14:paraId="05AEF3E0" w14:textId="77777777" w:rsidR="00A84394" w:rsidRPr="00A84394" w:rsidRDefault="00A84394" w:rsidP="00A84394">
      <w:pPr>
        <w:jc w:val="both"/>
      </w:pPr>
    </w:p>
    <w:p w14:paraId="23CE90B9" w14:textId="77777777" w:rsidR="00A84394" w:rsidRPr="00A84394" w:rsidRDefault="00A84394" w:rsidP="00A84394">
      <w:pPr>
        <w:jc w:val="both"/>
      </w:pPr>
      <w:r w:rsidRPr="00A84394">
        <w:t xml:space="preserve">                                                                                                                                      Mr. Imran</w:t>
      </w:r>
    </w:p>
    <w:p w14:paraId="4692D376" w14:textId="77777777" w:rsidR="00A84394" w:rsidRPr="00A84394" w:rsidRDefault="00A84394" w:rsidP="00A84394">
      <w:pPr>
        <w:jc w:val="both"/>
      </w:pPr>
      <w:r w:rsidRPr="00A84394">
        <w:t xml:space="preserve">                                                                                                                                      Resident Individual - Salaried</w:t>
      </w:r>
    </w:p>
    <w:p w14:paraId="09C72FEF" w14:textId="77777777" w:rsidR="00A84394" w:rsidRPr="00A84394" w:rsidRDefault="00A84394" w:rsidP="00A84394">
      <w:pPr>
        <w:jc w:val="both"/>
      </w:pPr>
    </w:p>
    <w:p w14:paraId="3986A40A" w14:textId="77777777" w:rsidR="00A84394" w:rsidRPr="00A84394" w:rsidRDefault="00A84394" w:rsidP="00A84394">
      <w:pPr>
        <w:jc w:val="both"/>
      </w:pPr>
      <w:r w:rsidRPr="00A84394">
        <w:t xml:space="preserve">                                                                                                                                                                         Tax Year 20x1</w:t>
      </w:r>
    </w:p>
    <w:p w14:paraId="7D4FE0A8" w14:textId="77777777" w:rsidR="00A84394" w:rsidRPr="00A84394" w:rsidRDefault="00A84394" w:rsidP="00A84394">
      <w:pPr>
        <w:jc w:val="both"/>
      </w:pPr>
    </w:p>
    <w:p w14:paraId="7C6A82BE" w14:textId="77777777" w:rsidR="00A84394" w:rsidRPr="00A84394" w:rsidRDefault="00A84394" w:rsidP="00A84394">
      <w:pPr>
        <w:jc w:val="both"/>
      </w:pPr>
      <w:r w:rsidRPr="00A84394">
        <w:t xml:space="preserve">                                                                                                                         Taxable Income and Tax Liability</w:t>
      </w:r>
    </w:p>
    <w:p w14:paraId="1D269AA7" w14:textId="77777777" w:rsidR="00A84394" w:rsidRPr="00A84394" w:rsidRDefault="00A84394" w:rsidP="00A84394">
      <w:pPr>
        <w:jc w:val="both"/>
      </w:pPr>
      <w:r w:rsidRPr="00A84394">
        <w:t>Salary Income</w:t>
      </w:r>
    </w:p>
    <w:p w14:paraId="6D07B43C" w14:textId="77777777" w:rsidR="00A84394" w:rsidRPr="00A84394" w:rsidRDefault="00A84394" w:rsidP="00A84394">
      <w:pPr>
        <w:jc w:val="both"/>
      </w:pPr>
      <w:r w:rsidRPr="00A84394">
        <w:t>Salary from UAE Company [ N - 1 ]</w:t>
      </w:r>
    </w:p>
    <w:p w14:paraId="5B9A4B25" w14:textId="77777777" w:rsidR="00A84394" w:rsidRPr="00A84394" w:rsidRDefault="00A84394" w:rsidP="00A84394">
      <w:pPr>
        <w:jc w:val="both"/>
      </w:pPr>
      <w:r w:rsidRPr="00A84394">
        <w:t xml:space="preserve">                                Salary received ( US $ 30,000 x Rs . 100 ) = 3,000,000                                                                                                                 Nil</w:t>
      </w:r>
    </w:p>
    <w:p w14:paraId="4941B344" w14:textId="77777777" w:rsidR="00A84394" w:rsidRPr="00A84394" w:rsidRDefault="00A84394" w:rsidP="00A84394">
      <w:pPr>
        <w:jc w:val="both"/>
      </w:pPr>
      <w:r w:rsidRPr="00A84394">
        <w:t xml:space="preserve">                                                                                                                                                                                                       Nil</w:t>
      </w:r>
    </w:p>
    <w:p w14:paraId="788715F6" w14:textId="77777777" w:rsidR="00A84394" w:rsidRPr="00A84394" w:rsidRDefault="00A84394" w:rsidP="00A84394">
      <w:pPr>
        <w:jc w:val="both"/>
      </w:pPr>
    </w:p>
    <w:p w14:paraId="71626B89" w14:textId="77777777" w:rsidR="00A84394" w:rsidRPr="00A84394" w:rsidRDefault="00A84394" w:rsidP="00A84394">
      <w:pPr>
        <w:jc w:val="both"/>
      </w:pPr>
      <w:r w:rsidRPr="00A84394">
        <w:t xml:space="preserve">                                Relocation allowance [ N - 2 ]                                                                                                                                                            Nil</w:t>
      </w:r>
    </w:p>
    <w:p w14:paraId="67C459A2" w14:textId="77777777" w:rsidR="00A84394" w:rsidRPr="00A84394" w:rsidRDefault="00A84394" w:rsidP="00A84394">
      <w:pPr>
        <w:jc w:val="both"/>
      </w:pPr>
      <w:r w:rsidRPr="00A84394">
        <w:t>Salary from Pakistan Subsidiary :</w:t>
      </w:r>
    </w:p>
    <w:p w14:paraId="72AF8739" w14:textId="77777777" w:rsidR="00A84394" w:rsidRPr="00A84394" w:rsidRDefault="00A84394" w:rsidP="00A84394">
      <w:pPr>
        <w:jc w:val="both"/>
      </w:pPr>
      <w:r w:rsidRPr="00A84394">
        <w:lastRenderedPageBreak/>
        <w:t xml:space="preserve">                                Basic salary ( Rs . 500,000 × 9 )                                                                                                                               4,500,000</w:t>
      </w:r>
    </w:p>
    <w:p w14:paraId="52E37AB6" w14:textId="77777777" w:rsidR="00A84394" w:rsidRPr="00A84394" w:rsidRDefault="00A84394" w:rsidP="00A84394">
      <w:pPr>
        <w:jc w:val="both"/>
      </w:pPr>
    </w:p>
    <w:p w14:paraId="7BE76C42" w14:textId="77777777" w:rsidR="00A84394" w:rsidRPr="00A84394" w:rsidRDefault="00A84394" w:rsidP="00A84394">
      <w:pPr>
        <w:jc w:val="both"/>
      </w:pPr>
      <w:r w:rsidRPr="00A84394">
        <w:t xml:space="preserve">                                Medical allowance ( Rs . 45,000 × 9 )                                                                                                                  405,000</w:t>
      </w:r>
    </w:p>
    <w:p w14:paraId="78311F80" w14:textId="77777777" w:rsidR="00A84394" w:rsidRPr="00A84394" w:rsidRDefault="00A84394" w:rsidP="00A84394">
      <w:pPr>
        <w:jc w:val="both"/>
      </w:pPr>
    </w:p>
    <w:p w14:paraId="0F9277B3" w14:textId="77777777" w:rsidR="00A84394" w:rsidRPr="00A84394" w:rsidRDefault="00A84394" w:rsidP="00A84394">
      <w:pPr>
        <w:jc w:val="both"/>
      </w:pPr>
      <w:r w:rsidRPr="00A84394">
        <w:t xml:space="preserve">                                Less ; Exempt - 10 % of basic salary                                                                                                                    450,000        Nil</w:t>
      </w:r>
    </w:p>
    <w:p w14:paraId="0106CDCC" w14:textId="77777777" w:rsidR="00A84394" w:rsidRPr="00A84394" w:rsidRDefault="00A84394" w:rsidP="00A84394">
      <w:pPr>
        <w:jc w:val="both"/>
      </w:pPr>
    </w:p>
    <w:p w14:paraId="7D11AE53" w14:textId="77777777" w:rsidR="00A84394" w:rsidRPr="00A84394" w:rsidRDefault="00A84394" w:rsidP="00A84394">
      <w:pPr>
        <w:jc w:val="both"/>
      </w:pPr>
      <w:r w:rsidRPr="00A84394">
        <w:t xml:space="preserve">                                Interest free loan ( Rs . 5,000,000 × 10 % / 9 / 12 ) [ N - 3 ]                                                                                                   375,000</w:t>
      </w:r>
    </w:p>
    <w:p w14:paraId="2A598E3B" w14:textId="77777777" w:rsidR="00A84394" w:rsidRPr="00A84394" w:rsidRDefault="00A84394" w:rsidP="00A84394">
      <w:pPr>
        <w:jc w:val="both"/>
      </w:pPr>
    </w:p>
    <w:p w14:paraId="48B237FD" w14:textId="77777777" w:rsidR="00A84394" w:rsidRPr="00A84394" w:rsidRDefault="00A84394" w:rsidP="00A84394">
      <w:pPr>
        <w:jc w:val="both"/>
      </w:pPr>
      <w:r w:rsidRPr="00A84394">
        <w:t xml:space="preserve">                                Cost of TV [ N - 4 ]                                                                                                                                                40,000</w:t>
      </w:r>
    </w:p>
    <w:p w14:paraId="781AB47B" w14:textId="77777777" w:rsidR="00A84394" w:rsidRPr="00A84394" w:rsidRDefault="00A84394" w:rsidP="00A84394">
      <w:pPr>
        <w:jc w:val="both"/>
      </w:pPr>
    </w:p>
    <w:p w14:paraId="338ACF24" w14:textId="77777777" w:rsidR="00A84394" w:rsidRPr="00A84394" w:rsidRDefault="00A84394" w:rsidP="00A84394">
      <w:pPr>
        <w:jc w:val="both"/>
      </w:pPr>
      <w:r w:rsidRPr="00A84394">
        <w:t xml:space="preserve">                                House facility to family ( Rs 30,000 × 12 ) [ N - 5 ]                                                                                                             360,000</w:t>
      </w:r>
    </w:p>
    <w:p w14:paraId="6F3966AD" w14:textId="77777777" w:rsidR="00A84394" w:rsidRPr="00A84394" w:rsidRDefault="00A84394" w:rsidP="00A84394">
      <w:pPr>
        <w:jc w:val="both"/>
      </w:pPr>
      <w:r w:rsidRPr="00A84394">
        <w:t xml:space="preserve">                                Traveling expenses ( Rs . 30,000 × 9 ) [ N - 6 ]</w:t>
      </w:r>
    </w:p>
    <w:p w14:paraId="0824E972" w14:textId="77777777" w:rsidR="00A84394" w:rsidRPr="00A84394" w:rsidRDefault="00A84394" w:rsidP="00A84394">
      <w:pPr>
        <w:jc w:val="both"/>
      </w:pPr>
    </w:p>
    <w:p w14:paraId="0B1C71CA" w14:textId="77777777" w:rsidR="00A84394" w:rsidRPr="00A84394" w:rsidRDefault="00A84394" w:rsidP="00A84394">
      <w:pPr>
        <w:jc w:val="both"/>
      </w:pPr>
      <w:r w:rsidRPr="00A84394">
        <w:t xml:space="preserve">                                                                                                                                                                                                   270,000</w:t>
      </w:r>
    </w:p>
    <w:p w14:paraId="5D460EC6" w14:textId="77777777" w:rsidR="00A84394" w:rsidRPr="00A84394" w:rsidRDefault="00A84394" w:rsidP="00A84394">
      <w:pPr>
        <w:jc w:val="both"/>
      </w:pPr>
    </w:p>
    <w:p w14:paraId="63B1AB34" w14:textId="77777777" w:rsidR="00A84394" w:rsidRPr="00A84394" w:rsidRDefault="00A84394" w:rsidP="00A84394">
      <w:pPr>
        <w:jc w:val="both"/>
      </w:pPr>
      <w:r w:rsidRPr="00A84394">
        <w:t xml:space="preserve">                                Employee Share Option [ N - 7 ]                                                                                                                                        Nil          5,545,000</w:t>
      </w:r>
    </w:p>
    <w:p w14:paraId="3201CB99" w14:textId="77777777" w:rsidR="00A84394" w:rsidRPr="00A84394" w:rsidRDefault="00A84394" w:rsidP="00A84394">
      <w:pPr>
        <w:jc w:val="both"/>
      </w:pPr>
      <w:r w:rsidRPr="00A84394">
        <w:t>Income from Property [ N - 9 ] Rent chargeable to Tax ( RCT ) - ( 50,000 x 7 )</w:t>
      </w:r>
    </w:p>
    <w:p w14:paraId="09EC8108" w14:textId="77777777" w:rsidR="00A84394" w:rsidRPr="00A84394" w:rsidRDefault="00A84394" w:rsidP="00A84394">
      <w:pPr>
        <w:jc w:val="both"/>
      </w:pPr>
      <w:r w:rsidRPr="00A84394">
        <w:t xml:space="preserve">                                                                                                                                                                                                   350,000</w:t>
      </w:r>
    </w:p>
    <w:p w14:paraId="511EB838" w14:textId="77777777" w:rsidR="00A84394" w:rsidRPr="00A84394" w:rsidRDefault="00A84394" w:rsidP="00A84394">
      <w:pPr>
        <w:jc w:val="both"/>
      </w:pPr>
      <w:r w:rsidRPr="00A84394">
        <w:t>Less : Deductions :</w:t>
      </w:r>
    </w:p>
    <w:p w14:paraId="228E0B8C" w14:textId="77777777" w:rsidR="00A84394" w:rsidRPr="00A84394" w:rsidRDefault="00A84394" w:rsidP="00A84394">
      <w:pPr>
        <w:jc w:val="both"/>
      </w:pPr>
      <w:r w:rsidRPr="00A84394">
        <w:lastRenderedPageBreak/>
        <w:t xml:space="preserve">                                Repair allowance ( 1 / 5th of 350,000 )                                                                                                                  70,000</w:t>
      </w:r>
    </w:p>
    <w:p w14:paraId="3E5DAD1C" w14:textId="77777777" w:rsidR="00A84394" w:rsidRPr="00A84394" w:rsidRDefault="00A84394" w:rsidP="00A84394">
      <w:pPr>
        <w:jc w:val="both"/>
      </w:pPr>
    </w:p>
    <w:p w14:paraId="2AC6EE4E" w14:textId="77777777" w:rsidR="00A84394" w:rsidRPr="00A84394" w:rsidRDefault="00A84394" w:rsidP="00A84394">
      <w:pPr>
        <w:jc w:val="both"/>
      </w:pPr>
      <w:r w:rsidRPr="00A84394">
        <w:t xml:space="preserve">                                Property tax                                                                                                                                             35,000</w:t>
      </w:r>
    </w:p>
    <w:p w14:paraId="2CB0E5BA" w14:textId="77777777" w:rsidR="00A84394" w:rsidRPr="00A84394" w:rsidRDefault="00A84394" w:rsidP="00A84394">
      <w:pPr>
        <w:jc w:val="both"/>
      </w:pPr>
    </w:p>
    <w:p w14:paraId="1969DDAD" w14:textId="77777777" w:rsidR="00A84394" w:rsidRPr="00A84394" w:rsidRDefault="00A84394" w:rsidP="00A84394">
      <w:pPr>
        <w:jc w:val="both"/>
      </w:pPr>
      <w:r w:rsidRPr="00A84394">
        <w:t xml:space="preserve">                                Mark - up on loan from employer [ N - 10 ]                                                                                                              375,000    480,000                Nil</w:t>
      </w:r>
    </w:p>
    <w:p w14:paraId="0D69E5CE" w14:textId="77777777" w:rsidR="00A84394" w:rsidRPr="00A84394" w:rsidRDefault="00A84394" w:rsidP="00A84394">
      <w:pPr>
        <w:jc w:val="both"/>
      </w:pPr>
      <w:r w:rsidRPr="00A84394">
        <w:t>Taxable income 5,545.000</w:t>
      </w:r>
    </w:p>
    <w:p w14:paraId="2F2C4921" w14:textId="1124468D" w:rsidR="00EC5680" w:rsidRPr="00EC5680" w:rsidRDefault="00EC5680" w:rsidP="00EC5680">
      <w:pPr>
        <w:jc w:val="both"/>
        <w:rPr>
          <w:b/>
          <w:bCs/>
        </w:rPr>
      </w:pPr>
      <w:r w:rsidRPr="00EC5680">
        <w:rPr>
          <w:b/>
          <w:bCs/>
        </w:rPr>
        <w:t xml:space="preserve">Synopsis of Taxes </w:t>
      </w:r>
      <w:r w:rsidR="005031A9">
        <w:rPr>
          <w:b/>
          <w:bCs/>
        </w:rPr>
        <w:t xml:space="preserve">            </w:t>
      </w:r>
      <w:r w:rsidRPr="00EC5680">
        <w:rPr>
          <w:b/>
          <w:bCs/>
        </w:rPr>
        <w:t xml:space="preserve">Questions &amp; Answers - Individuals </w:t>
      </w:r>
      <w:r w:rsidR="005031A9">
        <w:rPr>
          <w:b/>
          <w:bCs/>
        </w:rPr>
        <w:t xml:space="preserve">                                     </w:t>
      </w:r>
      <w:r w:rsidRPr="00EC5680">
        <w:rPr>
          <w:b/>
          <w:bCs/>
        </w:rPr>
        <w:t>[ 39-641 ]</w:t>
      </w:r>
    </w:p>
    <w:p w14:paraId="50FE37F3" w14:textId="77777777" w:rsidR="00EC5680" w:rsidRPr="00EC5680" w:rsidRDefault="00EC5680" w:rsidP="00EC5680">
      <w:pPr>
        <w:jc w:val="both"/>
      </w:pPr>
      <w:r w:rsidRPr="00EC5680">
        <w:t>Computation of Tax Liability Tax on Rs . 4,100,000</w:t>
      </w:r>
    </w:p>
    <w:p w14:paraId="43B551A0" w14:textId="77777777" w:rsidR="00EC5680" w:rsidRPr="00EC5680" w:rsidRDefault="00EC5680" w:rsidP="00EC5680">
      <w:pPr>
        <w:jc w:val="both"/>
      </w:pPr>
      <w:r w:rsidRPr="00EC5680">
        <w:t>Tax on Rs . 1,445,000 @ 35 % 700,000- 505,750</w:t>
      </w:r>
    </w:p>
    <w:p w14:paraId="1E0933A1" w14:textId="77777777" w:rsidR="00EC5680" w:rsidRPr="00EC5680" w:rsidRDefault="00EC5680" w:rsidP="00EC5680">
      <w:pPr>
        <w:jc w:val="both"/>
      </w:pPr>
      <w:r w:rsidRPr="00EC5680">
        <w:t>Tax liability for the year 1,205,750</w:t>
      </w:r>
    </w:p>
    <w:p w14:paraId="620E6C6C" w14:textId="77777777" w:rsidR="00EC5680" w:rsidRPr="00EC5680" w:rsidRDefault="00EC5680" w:rsidP="00EC5680">
      <w:pPr>
        <w:jc w:val="both"/>
      </w:pPr>
      <w:r w:rsidRPr="00EC5680">
        <w:t>N - 1 Foreign source salary income of a Pakistani is exempt u / s 51 ( 2 ) if the person leaves Pakistan during the tax year and remains abroad during that tax year . Under this provision the salary earned by Mr. Imran from UAE shall be exempt in this tax year .</w:t>
      </w:r>
    </w:p>
    <w:p w14:paraId="5E624945" w14:textId="77777777" w:rsidR="00EC5680" w:rsidRPr="00EC5680" w:rsidRDefault="00EC5680" w:rsidP="00EC5680">
      <w:pPr>
        <w:jc w:val="both"/>
      </w:pPr>
      <w:r w:rsidRPr="00EC5680">
        <w:t>N - 2 Relocation allowance is just like T.A./D.A . , so exempt from tax .</w:t>
      </w:r>
    </w:p>
    <w:p w14:paraId="7BA1B454" w14:textId="77777777" w:rsidR="00EC5680" w:rsidRPr="00EC5680" w:rsidRDefault="00EC5680" w:rsidP="00EC5680">
      <w:pPr>
        <w:jc w:val="both"/>
      </w:pPr>
      <w:r w:rsidRPr="00EC5680">
        <w:t>N - 3 Interest at the benchmark rate will be included in salary income . As Imran remained in employment for nine months so , interest is also calculated for the same period .</w:t>
      </w:r>
    </w:p>
    <w:p w14:paraId="058FF9AC" w14:textId="77777777" w:rsidR="00EC5680" w:rsidRPr="00EC5680" w:rsidRDefault="00EC5680" w:rsidP="00EC5680">
      <w:pPr>
        <w:jc w:val="both"/>
      </w:pPr>
      <w:r w:rsidRPr="00EC5680">
        <w:t>N - 4 Cost of any asset provided by the employer shall be included in salary income of the employee as it is non - returnable .</w:t>
      </w:r>
    </w:p>
    <w:p w14:paraId="7F69F866" w14:textId="77777777" w:rsidR="00EC5680" w:rsidRPr="00EC5680" w:rsidRDefault="00EC5680" w:rsidP="00EC5680">
      <w:pPr>
        <w:jc w:val="both"/>
      </w:pPr>
      <w:r w:rsidRPr="00EC5680">
        <w:t xml:space="preserve">                                                                                                                                                         Nothing will be added in salary income of an employee for such an asset even if it is</w:t>
      </w:r>
    </w:p>
    <w:p w14:paraId="1F6B54BF" w14:textId="77777777" w:rsidR="00EC5680" w:rsidRPr="00EC5680" w:rsidRDefault="00EC5680" w:rsidP="00EC5680">
      <w:pPr>
        <w:jc w:val="both"/>
      </w:pPr>
      <w:r w:rsidRPr="00EC5680">
        <w:t xml:space="preserve">                                                                                                                                                         returnable to company , added in salary . This opinion is based on the strength of section 13</w:t>
      </w:r>
    </w:p>
    <w:p w14:paraId="739EE83E" w14:textId="77777777" w:rsidR="00EC5680" w:rsidRPr="00EC5680" w:rsidRDefault="00EC5680" w:rsidP="00EC5680">
      <w:pPr>
        <w:jc w:val="both"/>
      </w:pPr>
      <w:r w:rsidRPr="00EC5680">
        <w:t xml:space="preserve">                                                                                                                                                         of the Income Tax Ordinance which does not render such a benefit as taxable .</w:t>
      </w:r>
    </w:p>
    <w:p w14:paraId="32408FF4" w14:textId="77777777" w:rsidR="00EC5680" w:rsidRPr="00EC5680" w:rsidRDefault="00EC5680" w:rsidP="00EC5680">
      <w:pPr>
        <w:jc w:val="both"/>
      </w:pPr>
    </w:p>
    <w:p w14:paraId="71DF602D" w14:textId="77777777" w:rsidR="00EC5680" w:rsidRPr="00EC5680" w:rsidRDefault="00EC5680" w:rsidP="00EC5680">
      <w:pPr>
        <w:jc w:val="both"/>
      </w:pPr>
      <w:r w:rsidRPr="00EC5680">
        <w:t xml:space="preserve">                                                                                                                                                            As this asset is not being used for the business of the employer so depreciation cannot be</w:t>
      </w:r>
    </w:p>
    <w:p w14:paraId="217984B4" w14:textId="77777777" w:rsidR="00EC5680" w:rsidRPr="00EC5680" w:rsidRDefault="00EC5680" w:rsidP="00EC5680">
      <w:pPr>
        <w:jc w:val="both"/>
      </w:pPr>
      <w:r w:rsidRPr="00EC5680">
        <w:lastRenderedPageBreak/>
        <w:t xml:space="preserve">                                                                                                                                                            charged .</w:t>
      </w:r>
    </w:p>
    <w:p w14:paraId="4DE4A5A9" w14:textId="77777777" w:rsidR="00EC5680" w:rsidRPr="00EC5680" w:rsidRDefault="00EC5680" w:rsidP="00EC5680">
      <w:pPr>
        <w:jc w:val="both"/>
      </w:pPr>
      <w:r w:rsidRPr="00EC5680">
        <w:t>N - 5 Any benefit to any family member or dependent of an employee is taxable as salary income of the employee . House provided to the family of Imran in Dubai , while he was working in Pakistan cannot be treated as rent free accommodation . Thus the full amount shall be taxable .</w:t>
      </w:r>
    </w:p>
    <w:p w14:paraId="57B42E0B" w14:textId="77777777" w:rsidR="00EC5680" w:rsidRPr="00EC5680" w:rsidRDefault="00EC5680" w:rsidP="00EC5680">
      <w:pPr>
        <w:jc w:val="both"/>
      </w:pPr>
      <w:r w:rsidRPr="00EC5680">
        <w:t>N - 6 Travelling expenses to meet family in UAE is not exempt from tax . As Imran was shifted to UAE after nine months , so expenses for the same period had been incurred by his employer , which are included in income of Imran .</w:t>
      </w:r>
    </w:p>
    <w:p w14:paraId="36573A2F" w14:textId="77777777" w:rsidR="00EC5680" w:rsidRPr="00EC5680" w:rsidRDefault="00EC5680" w:rsidP="00EC5680">
      <w:pPr>
        <w:jc w:val="both"/>
      </w:pPr>
      <w:r w:rsidRPr="00EC5680">
        <w:t>N - 7 Imran exercised share option during his employment in Pakistan . Now this year he is disposing of the shares after holding for more than a year . Benefit on account of share option is taxable in the year when the share option is excised . As the shares are being disposed after more than a year , so nothing can be included in salary income for the current year on account of exercise of share option .</w:t>
      </w:r>
    </w:p>
    <w:p w14:paraId="4B5FDCEA" w14:textId="77777777" w:rsidR="00EC5680" w:rsidRPr="00EC5680" w:rsidRDefault="00EC5680" w:rsidP="00EC5680">
      <w:pPr>
        <w:jc w:val="both"/>
      </w:pPr>
      <w:r w:rsidRPr="00EC5680">
        <w:t>N - 8 There is a capital loss of Rs . 81,800 on disposed of shares . This loss can be set - off and shall be carried forward for set - off against capital gain only . As there is no capital gain for the tax year hence , this loss shall be carried forward . The loss is computed as below :</w:t>
      </w:r>
    </w:p>
    <w:p w14:paraId="37AACD8E" w14:textId="77777777" w:rsidR="00EC5680" w:rsidRPr="00EC5680" w:rsidRDefault="00EC5680" w:rsidP="00EC5680">
      <w:pPr>
        <w:jc w:val="both"/>
      </w:pPr>
      <w:r w:rsidRPr="00EC5680">
        <w:t xml:space="preserve">                                                                  Cost of acquisition ( 200 Rs . 580 )                                          116,000</w:t>
      </w:r>
    </w:p>
    <w:p w14:paraId="2E9CA48B" w14:textId="77777777" w:rsidR="00EC5680" w:rsidRPr="00EC5680" w:rsidRDefault="00EC5680" w:rsidP="00EC5680">
      <w:pPr>
        <w:jc w:val="both"/>
      </w:pPr>
    </w:p>
    <w:p w14:paraId="4A6127CF" w14:textId="77777777" w:rsidR="00EC5680" w:rsidRPr="00EC5680" w:rsidRDefault="00EC5680" w:rsidP="00EC5680">
      <w:pPr>
        <w:jc w:val="both"/>
      </w:pPr>
      <w:r w:rsidRPr="00EC5680">
        <w:t xml:space="preserve">                                                                  Less Disposal consideration ( 200 x 171 )                                     34,200                                     81,800</w:t>
      </w:r>
    </w:p>
    <w:p w14:paraId="0C411CB3" w14:textId="77777777" w:rsidR="00EC5680" w:rsidRPr="00EC5680" w:rsidRDefault="00EC5680" w:rsidP="00EC5680">
      <w:pPr>
        <w:jc w:val="both"/>
      </w:pPr>
      <w:r w:rsidRPr="00EC5680">
        <w:t>N - 9 Property Income is taxable under NTR . Deductions are allowed as per normal practice . Deductions in the instant case exceed RCT resulting in loss for the year . Loss under this head can be set - off against income under any other head except salary but cannot be carried forward . As the person has only salary income ; so loss cannot be set - off or carried forward .</w:t>
      </w:r>
    </w:p>
    <w:p w14:paraId="37084E9F" w14:textId="77777777" w:rsidR="00B9720C" w:rsidRPr="00B9720C" w:rsidRDefault="00B9720C" w:rsidP="00B9720C">
      <w:pPr>
        <w:jc w:val="both"/>
      </w:pPr>
      <w:r w:rsidRPr="00B9720C">
        <w:t>Okay, here is the text from the page you just uploaded:</w:t>
      </w:r>
    </w:p>
    <w:p w14:paraId="54BD01A7" w14:textId="48D69233" w:rsidR="00B9720C" w:rsidRPr="00B9720C" w:rsidRDefault="00B9720C" w:rsidP="00B9720C">
      <w:pPr>
        <w:jc w:val="both"/>
        <w:rPr>
          <w:b/>
          <w:bCs/>
        </w:rPr>
      </w:pPr>
      <w:r w:rsidRPr="00B9720C">
        <w:rPr>
          <w:b/>
          <w:bCs/>
        </w:rPr>
        <w:t xml:space="preserve">Synopsis of Taxes </w:t>
      </w:r>
      <w:r w:rsidR="00E24833">
        <w:rPr>
          <w:b/>
          <w:bCs/>
        </w:rPr>
        <w:t xml:space="preserve">                      </w:t>
      </w:r>
      <w:r w:rsidRPr="00B9720C">
        <w:rPr>
          <w:b/>
          <w:bCs/>
        </w:rPr>
        <w:t xml:space="preserve">Questions &amp; Answers </w:t>
      </w:r>
      <w:r w:rsidR="00E24833">
        <w:rPr>
          <w:b/>
          <w:bCs/>
        </w:rPr>
        <w:t>–</w:t>
      </w:r>
      <w:r w:rsidRPr="00B9720C">
        <w:rPr>
          <w:b/>
          <w:bCs/>
        </w:rPr>
        <w:t xml:space="preserve"> Individuals</w:t>
      </w:r>
      <w:r w:rsidR="00E24833">
        <w:rPr>
          <w:b/>
          <w:bCs/>
        </w:rPr>
        <w:t xml:space="preserve">                             </w:t>
      </w:r>
      <w:r w:rsidRPr="00B9720C">
        <w:rPr>
          <w:b/>
          <w:bCs/>
        </w:rPr>
        <w:t xml:space="preserve"> [ 39-642 ]</w:t>
      </w:r>
    </w:p>
    <w:p w14:paraId="71F53FFA" w14:textId="77777777" w:rsidR="00B9720C" w:rsidRPr="00B9720C" w:rsidRDefault="00B9720C" w:rsidP="00B9720C">
      <w:pPr>
        <w:jc w:val="both"/>
      </w:pPr>
      <w:r w:rsidRPr="00B9720C">
        <w:t>N - 10 It is allowed as deduction u / s 13 ( 8 ) of the Income Tax Ordinance , which provides that where interest - free loan from employer is used for acquisition of any asset or property producing taxable income , the employee shall be treated to have been paid an amount as profit equal to benchmark rate . Amount added in salary income is being allowed as deduction .</w:t>
      </w:r>
    </w:p>
    <w:p w14:paraId="68A451A1" w14:textId="77777777" w:rsidR="00B9720C" w:rsidRPr="00B9720C" w:rsidRDefault="00B9720C" w:rsidP="00B9720C">
      <w:pPr>
        <w:jc w:val="both"/>
      </w:pPr>
      <w:r w:rsidRPr="00B9720C">
        <w:t xml:space="preserve">                                                                                                                                                                QUESTION - 39.10</w:t>
      </w:r>
    </w:p>
    <w:p w14:paraId="02DC786A" w14:textId="77777777" w:rsidR="00B9720C" w:rsidRPr="00B9720C" w:rsidRDefault="00B9720C" w:rsidP="00B9720C">
      <w:pPr>
        <w:jc w:val="both"/>
      </w:pPr>
      <w:r w:rsidRPr="00B9720C">
        <w:lastRenderedPageBreak/>
        <w:t>Compute tax liability of Mr. X from property for the year ended 30th June , 20x2 from the following data and state how it will be dealt with in his assessment of income tax :</w:t>
      </w:r>
    </w:p>
    <w:p w14:paraId="5F0435B3" w14:textId="77777777" w:rsidR="00B9720C" w:rsidRPr="00B9720C" w:rsidRDefault="00B9720C" w:rsidP="00B9720C">
      <w:pPr>
        <w:jc w:val="both"/>
      </w:pPr>
      <w:r w:rsidRPr="00B9720C">
        <w:t>1 ) Owns two houses , one having annual value of Rs . 240,000 assessed by Property Tax Authorities is occupied for own residence and the other having similarly assessed annual value of Rs . 300,000 is let out .</w:t>
      </w:r>
    </w:p>
    <w:p w14:paraId="3F8D00E7" w14:textId="77777777" w:rsidR="00B9720C" w:rsidRPr="00B9720C" w:rsidRDefault="00B9720C" w:rsidP="00B9720C">
      <w:pPr>
        <w:jc w:val="both"/>
      </w:pPr>
      <w:r w:rsidRPr="00B9720C">
        <w:t>ii ) House let out from 1st September , 20x1 on a contract for three years at a rent of Rs . 22,000 per month vacant in the earlier months .</w:t>
      </w:r>
    </w:p>
    <w:p w14:paraId="1F68657A" w14:textId="77777777" w:rsidR="00B9720C" w:rsidRPr="00B9720C" w:rsidRDefault="00B9720C" w:rsidP="00B9720C">
      <w:pPr>
        <w:jc w:val="both"/>
      </w:pPr>
      <w:r w:rsidRPr="00B9720C">
        <w:t>iii ) Received advance rent of Rs . 120,000 to be adjusted during the third year of contract .</w:t>
      </w:r>
    </w:p>
    <w:p w14:paraId="0309BEB5" w14:textId="77777777" w:rsidR="00B9720C" w:rsidRPr="00B9720C" w:rsidRDefault="00B9720C" w:rsidP="00B9720C">
      <w:pPr>
        <w:jc w:val="both"/>
      </w:pPr>
      <w:r w:rsidRPr="00B9720C">
        <w:t>iv ) Repair expenses of the house actually incurred Rs . 16,800 .</w:t>
      </w:r>
    </w:p>
    <w:p w14:paraId="27E5E0E0" w14:textId="77777777" w:rsidR="00B9720C" w:rsidRPr="00B9720C" w:rsidRDefault="00B9720C" w:rsidP="00B9720C">
      <w:pPr>
        <w:jc w:val="both"/>
      </w:pPr>
      <w:r w:rsidRPr="00B9720C">
        <w:t>v ) Insurance premium for a fire / riot policy Rs . 4,080 .</w:t>
      </w:r>
    </w:p>
    <w:p w14:paraId="38F0B0EB" w14:textId="77777777" w:rsidR="00B9720C" w:rsidRPr="00B9720C" w:rsidRDefault="00B9720C" w:rsidP="00B9720C">
      <w:pPr>
        <w:jc w:val="both"/>
      </w:pPr>
      <w:r w:rsidRPr="00B9720C">
        <w:t>vi ) Property tax payable bi - annually Rs . 6,000 . Total payable for the year Rs . 12,000 but only one payment actually made during the year .</w:t>
      </w:r>
    </w:p>
    <w:p w14:paraId="04BFF30D" w14:textId="77777777" w:rsidR="00B9720C" w:rsidRPr="00B9720C" w:rsidRDefault="00B9720C" w:rsidP="00B9720C">
      <w:pPr>
        <w:jc w:val="both"/>
      </w:pPr>
      <w:r w:rsidRPr="00B9720C">
        <w:t>vii ) Interest paid Rs . 25,000 on loan , obtained for marriage of daughter , against the mortgage of</w:t>
      </w:r>
    </w:p>
    <w:p w14:paraId="52DBFEBB" w14:textId="77777777" w:rsidR="00B9720C" w:rsidRPr="00B9720C" w:rsidRDefault="00B9720C" w:rsidP="00B9720C">
      <w:pPr>
        <w:jc w:val="both"/>
      </w:pPr>
      <w:r w:rsidRPr="00B9720C">
        <w:t xml:space="preserve">                              the house .</w:t>
      </w:r>
    </w:p>
    <w:p w14:paraId="5CC830EF" w14:textId="77777777" w:rsidR="00B9720C" w:rsidRPr="00B9720C" w:rsidRDefault="00B9720C" w:rsidP="00B9720C">
      <w:pPr>
        <w:jc w:val="both"/>
      </w:pPr>
      <w:r w:rsidRPr="00B9720C">
        <w:t>viii ) Rent collection charges actually incurred Rs . 1,200 .</w:t>
      </w:r>
    </w:p>
    <w:p w14:paraId="070A3B56" w14:textId="77777777" w:rsidR="00B9720C" w:rsidRPr="00B9720C" w:rsidRDefault="00B9720C" w:rsidP="00B9720C">
      <w:pPr>
        <w:jc w:val="both"/>
      </w:pPr>
      <w:r w:rsidRPr="00B9720C">
        <w:t>Mr. X has also some other incomes which are chargeable to tax .</w:t>
      </w:r>
    </w:p>
    <w:p w14:paraId="2E93050C" w14:textId="77777777" w:rsidR="00B9720C" w:rsidRPr="00B9720C" w:rsidRDefault="00B9720C" w:rsidP="00B9720C">
      <w:pPr>
        <w:jc w:val="both"/>
      </w:pPr>
      <w:r w:rsidRPr="00B9720C">
        <w:t>Please give reasons , where necessary for your treatment of various items .</w:t>
      </w:r>
    </w:p>
    <w:p w14:paraId="593556AE" w14:textId="77777777" w:rsidR="00B9720C" w:rsidRPr="00B9720C" w:rsidRDefault="00B9720C" w:rsidP="00B9720C">
      <w:pPr>
        <w:jc w:val="both"/>
      </w:pPr>
      <w:r w:rsidRPr="00B9720C">
        <w:t xml:space="preserve">                                                                                                                                                                                                                                                                                ( CA - Final , April - 1991 )</w:t>
      </w:r>
    </w:p>
    <w:p w14:paraId="6E4B2953" w14:textId="77777777" w:rsidR="00B9720C" w:rsidRPr="00B9720C" w:rsidRDefault="00B9720C" w:rsidP="00B9720C">
      <w:pPr>
        <w:jc w:val="both"/>
      </w:pPr>
    </w:p>
    <w:p w14:paraId="547D465E" w14:textId="77777777" w:rsidR="00B9720C" w:rsidRPr="00B9720C" w:rsidRDefault="00B9720C" w:rsidP="00B9720C">
      <w:pPr>
        <w:jc w:val="both"/>
      </w:pPr>
      <w:r w:rsidRPr="00B9720C">
        <w:t xml:space="preserve">                                                                                                                                                                                         ANSWER</w:t>
      </w:r>
    </w:p>
    <w:p w14:paraId="65016FAB" w14:textId="77777777" w:rsidR="00B9720C" w:rsidRPr="00B9720C" w:rsidRDefault="00B9720C" w:rsidP="00B9720C">
      <w:pPr>
        <w:jc w:val="both"/>
      </w:pPr>
    </w:p>
    <w:p w14:paraId="0325E611" w14:textId="77777777" w:rsidR="00B9720C" w:rsidRPr="00B9720C" w:rsidRDefault="00B9720C" w:rsidP="00B9720C">
      <w:pPr>
        <w:jc w:val="both"/>
      </w:pPr>
      <w:r w:rsidRPr="00B9720C">
        <w:t xml:space="preserve">                                                                                                                                                                                  Mr. X</w:t>
      </w:r>
    </w:p>
    <w:p w14:paraId="5FF7BFB7" w14:textId="77777777" w:rsidR="00B9720C" w:rsidRPr="00B9720C" w:rsidRDefault="00B9720C" w:rsidP="00B9720C">
      <w:pPr>
        <w:jc w:val="both"/>
      </w:pPr>
    </w:p>
    <w:p w14:paraId="3E82A966" w14:textId="77777777" w:rsidR="00B9720C" w:rsidRPr="00B9720C" w:rsidRDefault="00B9720C" w:rsidP="00B9720C">
      <w:pPr>
        <w:jc w:val="both"/>
      </w:pPr>
      <w:r w:rsidRPr="00B9720C">
        <w:t xml:space="preserve">                                                                                                                        Resident Individual - Non Salaried</w:t>
      </w:r>
    </w:p>
    <w:p w14:paraId="35A97756" w14:textId="77777777" w:rsidR="00B9720C" w:rsidRPr="00B9720C" w:rsidRDefault="00B9720C" w:rsidP="00B9720C">
      <w:pPr>
        <w:jc w:val="both"/>
      </w:pPr>
      <w:r w:rsidRPr="00B9720C">
        <w:lastRenderedPageBreak/>
        <w:t xml:space="preserve">                                                                                                                        Tax Year 20x2Taxable Income</w:t>
      </w:r>
    </w:p>
    <w:p w14:paraId="4153EA72" w14:textId="77777777" w:rsidR="00B9720C" w:rsidRPr="00B9720C" w:rsidRDefault="00B9720C" w:rsidP="00B9720C">
      <w:pPr>
        <w:jc w:val="both"/>
      </w:pPr>
    </w:p>
    <w:p w14:paraId="4B55E6D6" w14:textId="77777777" w:rsidR="00B9720C" w:rsidRPr="00B9720C" w:rsidRDefault="00B9720C" w:rsidP="00B9720C">
      <w:pPr>
        <w:jc w:val="both"/>
      </w:pPr>
      <w:r w:rsidRPr="00B9720C">
        <w:t xml:space="preserve">                                                                                                                                                                                              Taxable Income</w:t>
      </w:r>
    </w:p>
    <w:p w14:paraId="39858E43" w14:textId="77777777" w:rsidR="00B9720C" w:rsidRPr="00B9720C" w:rsidRDefault="00B9720C" w:rsidP="00B9720C">
      <w:pPr>
        <w:jc w:val="both"/>
      </w:pPr>
      <w:r w:rsidRPr="00B9720C">
        <w:t>Income from Property</w:t>
      </w:r>
    </w:p>
    <w:p w14:paraId="53AF771B" w14:textId="77777777" w:rsidR="00B9720C" w:rsidRPr="00B9720C" w:rsidRDefault="00B9720C" w:rsidP="00B9720C">
      <w:pPr>
        <w:jc w:val="both"/>
      </w:pPr>
      <w:r w:rsidRPr="00B9720C">
        <w:t>Rent Chargeable to Tax ( RCT ) [ N - 1 ] 250,000</w:t>
      </w:r>
    </w:p>
    <w:p w14:paraId="0D792DB0" w14:textId="77777777" w:rsidR="00B9720C" w:rsidRPr="00B9720C" w:rsidRDefault="00B9720C" w:rsidP="00B9720C">
      <w:pPr>
        <w:jc w:val="both"/>
      </w:pPr>
      <w:r w:rsidRPr="00B9720C">
        <w:t>Less : Admissible deductions :</w:t>
      </w:r>
    </w:p>
    <w:p w14:paraId="7CDA7B78" w14:textId="77777777" w:rsidR="00B9720C" w:rsidRPr="00B9720C" w:rsidRDefault="00B9720C" w:rsidP="00B9720C">
      <w:pPr>
        <w:jc w:val="both"/>
      </w:pPr>
      <w:r w:rsidRPr="00B9720C">
        <w:t xml:space="preserve">                                               Repair allowance ( 1 / 5th of RCT )                                                                                                                            50,000</w:t>
      </w:r>
    </w:p>
    <w:p w14:paraId="64BFB62F" w14:textId="77777777" w:rsidR="00B9720C" w:rsidRPr="00B9720C" w:rsidRDefault="00B9720C" w:rsidP="00B9720C">
      <w:pPr>
        <w:jc w:val="both"/>
      </w:pPr>
    </w:p>
    <w:p w14:paraId="29BD1233" w14:textId="77777777" w:rsidR="00B9720C" w:rsidRPr="00B9720C" w:rsidRDefault="00B9720C" w:rsidP="00B9720C">
      <w:pPr>
        <w:jc w:val="both"/>
      </w:pPr>
      <w:r w:rsidRPr="00B9720C">
        <w:t xml:space="preserve">                                               Property tax [ N - 4 ]                                                                                                                                          3,333</w:t>
      </w:r>
    </w:p>
    <w:p w14:paraId="5570024C" w14:textId="77777777" w:rsidR="00B9720C" w:rsidRPr="00B9720C" w:rsidRDefault="00B9720C" w:rsidP="00B9720C">
      <w:pPr>
        <w:jc w:val="both"/>
      </w:pPr>
    </w:p>
    <w:p w14:paraId="4514FA4C" w14:textId="77777777" w:rsidR="00B9720C" w:rsidRPr="00B9720C" w:rsidRDefault="00B9720C" w:rsidP="00B9720C">
      <w:pPr>
        <w:jc w:val="both"/>
      </w:pPr>
      <w:r w:rsidRPr="00B9720C">
        <w:t xml:space="preserve">                                               Collection charges [ N - 3 ]                                                                                                                                    1,200</w:t>
      </w:r>
    </w:p>
    <w:p w14:paraId="50D30389" w14:textId="77777777" w:rsidR="00B9720C" w:rsidRPr="00B9720C" w:rsidRDefault="00B9720C" w:rsidP="00B9720C">
      <w:pPr>
        <w:jc w:val="both"/>
      </w:pPr>
    </w:p>
    <w:p w14:paraId="4A3B7503" w14:textId="77777777" w:rsidR="00B9720C" w:rsidRPr="00B9720C" w:rsidRDefault="00B9720C" w:rsidP="00B9720C">
      <w:pPr>
        <w:jc w:val="both"/>
      </w:pPr>
      <w:r w:rsidRPr="00B9720C">
        <w:t xml:space="preserve">                                               Insurance Premium [ N - 4 ]                                                                                                                                     2,267                                                                         56,800</w:t>
      </w:r>
    </w:p>
    <w:p w14:paraId="6604D08D" w14:textId="77777777" w:rsidR="00B9720C" w:rsidRPr="00B9720C" w:rsidRDefault="00B9720C" w:rsidP="00B9720C">
      <w:pPr>
        <w:jc w:val="both"/>
      </w:pPr>
      <w:r w:rsidRPr="00B9720C">
        <w:t>Taxable Income 193,200</w:t>
      </w:r>
    </w:p>
    <w:p w14:paraId="61C1909B" w14:textId="77777777" w:rsidR="00B9720C" w:rsidRPr="00B9720C" w:rsidRDefault="00B9720C" w:rsidP="00B9720C">
      <w:pPr>
        <w:jc w:val="both"/>
      </w:pPr>
      <w:r w:rsidRPr="00B9720C">
        <w:t>Tax Liability</w:t>
      </w:r>
    </w:p>
    <w:p w14:paraId="59D56CEA" w14:textId="77777777" w:rsidR="00B9720C" w:rsidRPr="00B9720C" w:rsidRDefault="00B9720C" w:rsidP="00B9720C">
      <w:pPr>
        <w:jc w:val="both"/>
      </w:pPr>
      <w:r w:rsidRPr="00B9720C">
        <w:t>As taxable income is below the threshold , there will be no tax liability for the tax year .</w:t>
      </w:r>
    </w:p>
    <w:p w14:paraId="45D8A1EB" w14:textId="77777777" w:rsidR="00B9720C" w:rsidRPr="00B9720C" w:rsidRDefault="00B9720C" w:rsidP="00B9720C">
      <w:pPr>
        <w:jc w:val="both"/>
        <w:rPr>
          <w:rStyle w:val="Hyperlink"/>
        </w:rPr>
      </w:pPr>
      <w:r w:rsidRPr="00B9720C">
        <w:fldChar w:fldCharType="begin"/>
      </w:r>
      <w:r w:rsidRPr="00B9720C">
        <w:instrText>HYPERLINK "https://lh3.googleusercontent.com/gg/AN12HXRdSQGlYYpooVf7laJYhqY-s1IhPHKXUuP_vg4zxD97ysr1OwgfXxCb3_tZPP81bJKAk2_Asl6dLWPH2ZitoDEd5qc4j7Gbxm4VZ8f0RXFgHrLxXvv-lVH9CdiJYQZbl4TlyR3U-WbJXeRwrptz-VIWj4YXB-_nUNnSqc_LV3OLV0KI1Td6m4IKPoUIp-7rrEnH7MJeh2GIPqqhUpkiJZflmZ0twtYPQ14npNaL58P8k3cmOl-AHdTztw_XqpIIX5eNXDc9irW1cLOCaGI4t48s4ikOq6au2io" \t "_blank"</w:instrText>
      </w:r>
      <w:r w:rsidRPr="00B9720C">
        <w:fldChar w:fldCharType="separate"/>
      </w:r>
    </w:p>
    <w:p w14:paraId="58ADF868" w14:textId="2855FCDA" w:rsidR="007B59E9" w:rsidRPr="006B0DE7" w:rsidRDefault="00B9720C" w:rsidP="007B59E9">
      <w:pPr>
        <w:jc w:val="both"/>
        <w:rPr>
          <w:b/>
          <w:bCs/>
        </w:rPr>
      </w:pPr>
      <w:r w:rsidRPr="00B9720C">
        <w:fldChar w:fldCharType="end"/>
      </w:r>
      <w:r w:rsidR="007B59E9" w:rsidRPr="006B0DE7">
        <w:rPr>
          <w:b/>
          <w:bCs/>
        </w:rPr>
        <w:t>Synopsis of Taxes</w:t>
      </w:r>
      <w:r w:rsidR="006B0DE7">
        <w:rPr>
          <w:b/>
          <w:bCs/>
        </w:rPr>
        <w:t xml:space="preserve">          </w:t>
      </w:r>
      <w:r w:rsidR="007B59E9" w:rsidRPr="006B0DE7">
        <w:rPr>
          <w:b/>
          <w:bCs/>
        </w:rPr>
        <w:t xml:space="preserve"> Questions &amp; Answers </w:t>
      </w:r>
      <w:r w:rsidR="006B0DE7">
        <w:rPr>
          <w:b/>
          <w:bCs/>
        </w:rPr>
        <w:t>–</w:t>
      </w:r>
      <w:r w:rsidR="007B59E9" w:rsidRPr="006B0DE7">
        <w:rPr>
          <w:b/>
          <w:bCs/>
        </w:rPr>
        <w:t xml:space="preserve"> Individuals</w:t>
      </w:r>
      <w:r w:rsidR="006B0DE7">
        <w:rPr>
          <w:b/>
          <w:bCs/>
        </w:rPr>
        <w:t xml:space="preserve">                                                </w:t>
      </w:r>
      <w:r w:rsidR="007B59E9" w:rsidRPr="006B0DE7">
        <w:rPr>
          <w:b/>
          <w:bCs/>
        </w:rPr>
        <w:t xml:space="preserve"> [ 39-643 ]</w:t>
      </w:r>
    </w:p>
    <w:p w14:paraId="251FA06C" w14:textId="77777777" w:rsidR="007B59E9" w:rsidRPr="007B59E9" w:rsidRDefault="007B59E9" w:rsidP="007B59E9">
      <w:pPr>
        <w:jc w:val="both"/>
      </w:pPr>
      <w:r w:rsidRPr="007B59E9">
        <w:t>N - 1 Rent Chargeable to Tax ( RCT ) :</w:t>
      </w:r>
    </w:p>
    <w:p w14:paraId="495A25A0" w14:textId="77777777" w:rsidR="007B59E9" w:rsidRPr="007B59E9" w:rsidRDefault="007B59E9" w:rsidP="007B59E9">
      <w:pPr>
        <w:jc w:val="both"/>
      </w:pPr>
      <w:r w:rsidRPr="007B59E9">
        <w:t xml:space="preserve">                                           Higher of the following amount shall be taken as RCT :</w:t>
      </w:r>
    </w:p>
    <w:p w14:paraId="22625586" w14:textId="77777777" w:rsidR="007B59E9" w:rsidRPr="007B59E9" w:rsidRDefault="007B59E9" w:rsidP="007B59E9">
      <w:pPr>
        <w:jc w:val="both"/>
      </w:pPr>
    </w:p>
    <w:p w14:paraId="3177CCD3" w14:textId="77777777" w:rsidR="007B59E9" w:rsidRPr="007B59E9" w:rsidRDefault="007B59E9" w:rsidP="007B59E9">
      <w:pPr>
        <w:jc w:val="both"/>
      </w:pPr>
      <w:r w:rsidRPr="007B59E9">
        <w:t xml:space="preserve">                                                                   A )                               Actual Rent ( Rs . 22,000 x 10 )                                                                220.000</w:t>
      </w:r>
    </w:p>
    <w:p w14:paraId="5BF977A5" w14:textId="77777777" w:rsidR="007B59E9" w:rsidRPr="007B59E9" w:rsidRDefault="007B59E9" w:rsidP="007B59E9">
      <w:pPr>
        <w:jc w:val="both"/>
      </w:pPr>
    </w:p>
    <w:p w14:paraId="0C6FC93D" w14:textId="77777777" w:rsidR="007B59E9" w:rsidRPr="007B59E9" w:rsidRDefault="007B59E9" w:rsidP="007B59E9">
      <w:pPr>
        <w:jc w:val="both"/>
      </w:pPr>
      <w:r w:rsidRPr="007B59E9">
        <w:t xml:space="preserve">                                                                   B ) Fair Market Rent ( 300,000 + 12 ) x 10                                                                                        250.000                             250,000</w:t>
      </w:r>
    </w:p>
    <w:p w14:paraId="3787E9E6" w14:textId="77777777" w:rsidR="007B59E9" w:rsidRPr="007B59E9" w:rsidRDefault="007B59E9" w:rsidP="007B59E9">
      <w:pPr>
        <w:jc w:val="both"/>
      </w:pPr>
      <w:r w:rsidRPr="007B59E9">
        <w:t>N - 2 There will be no tax treatment for advance which is adjustable against rent .</w:t>
      </w:r>
    </w:p>
    <w:p w14:paraId="7424F3FE" w14:textId="77777777" w:rsidR="007B59E9" w:rsidRPr="007B59E9" w:rsidRDefault="007B59E9" w:rsidP="007B59E9">
      <w:pPr>
        <w:jc w:val="both"/>
      </w:pPr>
      <w:r w:rsidRPr="007B59E9">
        <w:t>N - 3 Only rented property is taxable ; hence , expenses relating to such house may be claimed as deductions .</w:t>
      </w:r>
    </w:p>
    <w:p w14:paraId="48B15680" w14:textId="77777777" w:rsidR="007B59E9" w:rsidRPr="007B59E9" w:rsidRDefault="007B59E9" w:rsidP="007B59E9">
      <w:pPr>
        <w:jc w:val="both"/>
      </w:pPr>
      <w:r w:rsidRPr="007B59E9">
        <w:t>N - 4 Admissible deduction on account of rent collection charges shall be the lesser of the 4 % of RCT ( which comes Rs . 10,000 ) or an amount that is actually spent ( i.e. , Rs . 1,200 ) .</w:t>
      </w:r>
    </w:p>
    <w:p w14:paraId="565056D2" w14:textId="77777777" w:rsidR="007B59E9" w:rsidRPr="007B59E9" w:rsidRDefault="007B59E9" w:rsidP="007B59E9">
      <w:pPr>
        <w:jc w:val="both"/>
      </w:pPr>
      <w:r w:rsidRPr="007B59E9">
        <w:t>N - 5 Property tax and insurance premium has been calculated according to annual value of both</w:t>
      </w:r>
    </w:p>
    <w:p w14:paraId="631FACD3" w14:textId="77777777" w:rsidR="007B59E9" w:rsidRPr="007B59E9" w:rsidRDefault="007B59E9" w:rsidP="007B59E9">
      <w:pPr>
        <w:jc w:val="both"/>
      </w:pPr>
      <w:r w:rsidRPr="007B59E9">
        <w:t xml:space="preserve">                                           the properties as determined by the Property Tax Authorities .</w:t>
      </w:r>
    </w:p>
    <w:p w14:paraId="51360221" w14:textId="77777777" w:rsidR="007B59E9" w:rsidRPr="007B59E9" w:rsidRDefault="007B59E9" w:rsidP="007B59E9">
      <w:pPr>
        <w:jc w:val="both"/>
      </w:pPr>
    </w:p>
    <w:p w14:paraId="1FFC7FE9" w14:textId="77777777" w:rsidR="007B59E9" w:rsidRPr="007B59E9" w:rsidRDefault="007B59E9" w:rsidP="007B59E9">
      <w:pPr>
        <w:jc w:val="both"/>
      </w:pPr>
      <w:r w:rsidRPr="007B59E9">
        <w:t xml:space="preserve">                                           </w:t>
      </w:r>
      <w:proofErr w:type="spellStart"/>
      <w:r w:rsidRPr="007B59E9">
        <w:t>i</w:t>
      </w:r>
      <w:proofErr w:type="spellEnd"/>
      <w:r w:rsidRPr="007B59E9">
        <w:t xml:space="preserve"> ) Insurance Premium                                                                         4,080 + 540,000 x 300,000 =                          2,267</w:t>
      </w:r>
    </w:p>
    <w:p w14:paraId="34C3D1E8" w14:textId="77777777" w:rsidR="007B59E9" w:rsidRPr="007B59E9" w:rsidRDefault="007B59E9" w:rsidP="007B59E9">
      <w:pPr>
        <w:jc w:val="both"/>
      </w:pPr>
    </w:p>
    <w:p w14:paraId="575876F7" w14:textId="77777777" w:rsidR="007B59E9" w:rsidRPr="007B59E9" w:rsidRDefault="007B59E9" w:rsidP="007B59E9">
      <w:pPr>
        <w:jc w:val="both"/>
      </w:pPr>
      <w:r w:rsidRPr="007B59E9">
        <w:t xml:space="preserve">                                           ii ) Property Tax                                                                             6,000+ 540,000 x 300,000 =                           3,333</w:t>
      </w:r>
    </w:p>
    <w:p w14:paraId="77D8B8B8" w14:textId="77777777" w:rsidR="007B59E9" w:rsidRPr="007B59E9" w:rsidRDefault="007B59E9" w:rsidP="007B59E9">
      <w:pPr>
        <w:jc w:val="both"/>
      </w:pPr>
      <w:r w:rsidRPr="007B59E9">
        <w:t>N - 6 Interest on loan obtained against mortgage of a property is allowed as deduction by ignoring the purpose of the loan .</w:t>
      </w:r>
    </w:p>
    <w:p w14:paraId="503366A0" w14:textId="77777777" w:rsidR="007B59E9" w:rsidRPr="007B59E9" w:rsidRDefault="007B59E9" w:rsidP="007B59E9">
      <w:pPr>
        <w:jc w:val="both"/>
      </w:pPr>
      <w:r w:rsidRPr="007B59E9">
        <w:t xml:space="preserve">                                           It is assumed that the mortgaged house in the one which is used by Mr. X as residence ;</w:t>
      </w:r>
    </w:p>
    <w:p w14:paraId="5EF4E4A9" w14:textId="77777777" w:rsidR="007B59E9" w:rsidRPr="007B59E9" w:rsidRDefault="007B59E9" w:rsidP="007B59E9">
      <w:pPr>
        <w:jc w:val="both"/>
      </w:pPr>
      <w:r w:rsidRPr="007B59E9">
        <w:t xml:space="preserve">                                           thus , interest paid shall not be allowed as deduction . Had the rented house been</w:t>
      </w:r>
    </w:p>
    <w:p w14:paraId="73F50DBE" w14:textId="77777777" w:rsidR="007B59E9" w:rsidRPr="007B59E9" w:rsidRDefault="007B59E9" w:rsidP="007B59E9">
      <w:pPr>
        <w:jc w:val="both"/>
      </w:pPr>
      <w:r w:rsidRPr="007B59E9">
        <w:t xml:space="preserve">                                           mortgaged , a deduction of Rs . 25,000 would have been allowed against ' Income from</w:t>
      </w:r>
    </w:p>
    <w:p w14:paraId="1B1D36E0" w14:textId="77777777" w:rsidR="007B59E9" w:rsidRPr="007B59E9" w:rsidRDefault="007B59E9" w:rsidP="007B59E9">
      <w:pPr>
        <w:jc w:val="both"/>
      </w:pPr>
      <w:r w:rsidRPr="007B59E9">
        <w:t xml:space="preserve">                                           Property ' .</w:t>
      </w:r>
    </w:p>
    <w:p w14:paraId="4ACEE4CC" w14:textId="77777777" w:rsidR="007B59E9" w:rsidRPr="007B59E9" w:rsidRDefault="007B59E9" w:rsidP="007B59E9">
      <w:pPr>
        <w:jc w:val="both"/>
      </w:pPr>
      <w:r w:rsidRPr="007B59E9">
        <w:t>N - 7 Tax in respect of other incomes will be determined under NTR .</w:t>
      </w:r>
    </w:p>
    <w:p w14:paraId="7E2C5380" w14:textId="77777777" w:rsidR="007B59E9" w:rsidRPr="007B59E9" w:rsidRDefault="007B59E9" w:rsidP="007B59E9">
      <w:pPr>
        <w:jc w:val="both"/>
      </w:pPr>
      <w:r w:rsidRPr="007B59E9">
        <w:t xml:space="preserve">                                                                                                                                                                            QUESTION - 39.11</w:t>
      </w:r>
    </w:p>
    <w:p w14:paraId="058C5D33" w14:textId="77777777" w:rsidR="007B59E9" w:rsidRPr="007B59E9" w:rsidRDefault="007B59E9" w:rsidP="007B59E9">
      <w:pPr>
        <w:jc w:val="both"/>
      </w:pPr>
      <w:r w:rsidRPr="007B59E9">
        <w:lastRenderedPageBreak/>
        <w:t>Ms. Fatima Hasan was working as a Marketing Head with Consumer Products Limited ( CPL ) at following emoluments :</w:t>
      </w:r>
    </w:p>
    <w:p w14:paraId="74E01F34" w14:textId="77777777" w:rsidR="007B59E9" w:rsidRPr="007B59E9" w:rsidRDefault="007B59E9" w:rsidP="007B59E9">
      <w:pPr>
        <w:jc w:val="both"/>
      </w:pPr>
      <w:r w:rsidRPr="007B59E9">
        <w:t>( 1 ) Basic salary Rs . 100,000 per month ;</w:t>
      </w:r>
    </w:p>
    <w:p w14:paraId="5519F823" w14:textId="77777777" w:rsidR="007B59E9" w:rsidRPr="007B59E9" w:rsidRDefault="007B59E9" w:rsidP="007B59E9">
      <w:pPr>
        <w:jc w:val="both"/>
      </w:pPr>
      <w:r w:rsidRPr="007B59E9">
        <w:t>( ii ) House rent allowance Rs . 40,000 per month ; and</w:t>
      </w:r>
    </w:p>
    <w:p w14:paraId="6051466E" w14:textId="77777777" w:rsidR="007B59E9" w:rsidRPr="007B59E9" w:rsidRDefault="007B59E9" w:rsidP="007B59E9">
      <w:pPr>
        <w:jc w:val="both"/>
      </w:pPr>
      <w:r w:rsidRPr="007B59E9">
        <w:t>( iii ) Utilities allowance Rs . 15,000 per month .</w:t>
      </w:r>
    </w:p>
    <w:p w14:paraId="2907E37F" w14:textId="77777777" w:rsidR="007B59E9" w:rsidRPr="007B59E9" w:rsidRDefault="007B59E9" w:rsidP="007B59E9">
      <w:pPr>
        <w:jc w:val="both"/>
      </w:pPr>
      <w:r w:rsidRPr="007B59E9">
        <w:t>In addition to the above cash emoluments , she was provided with a Honda Civic car , exclusively for official use . The cost of car to the company was Rs . 1,000,000 . As per company's policy , the car was sold to Fatima in January at the written down value of Rs . 100,000 whereas the fair market value of the same at the time of sale was Rs . 300,000 .</w:t>
      </w:r>
    </w:p>
    <w:p w14:paraId="2EAF4A71" w14:textId="77777777" w:rsidR="007B59E9" w:rsidRPr="007B59E9" w:rsidRDefault="007B59E9" w:rsidP="007B59E9">
      <w:pPr>
        <w:jc w:val="both"/>
      </w:pPr>
      <w:r w:rsidRPr="007B59E9">
        <w:t>In May , Fatima was approached by Pharma Industries ( Pvt . ) Limited ( PIL ) . They offered her employment at a higher salary and some extra benefits , along with a one - time payment of Rs . 200,000 as an inducement to accept their offer . Fatima accepted PIL's offer by resigning from CPL with effect from June 1 , 20x1 . She joined PIL from July 1 , 20x1 . The amount of Rs . 200,000 was , however , paid to her on June 29 , 20x1 .</w:t>
      </w:r>
    </w:p>
    <w:p w14:paraId="15C79996" w14:textId="77777777" w:rsidR="007B59E9" w:rsidRPr="007B59E9" w:rsidRDefault="007B59E9" w:rsidP="007B59E9">
      <w:pPr>
        <w:jc w:val="both"/>
      </w:pPr>
      <w:r w:rsidRPr="007B59E9">
        <w:t>During the year , Fatima has also undertaken the following transactions :</w:t>
      </w:r>
    </w:p>
    <w:p w14:paraId="255BBC60" w14:textId="77777777" w:rsidR="007B59E9" w:rsidRPr="007B59E9" w:rsidRDefault="007B59E9" w:rsidP="007B59E9">
      <w:pPr>
        <w:jc w:val="both"/>
      </w:pPr>
      <w:r w:rsidRPr="007B59E9">
        <w:t xml:space="preserve">( </w:t>
      </w:r>
      <w:proofErr w:type="spellStart"/>
      <w:r w:rsidRPr="007B59E9">
        <w:t>i</w:t>
      </w:r>
      <w:proofErr w:type="spellEnd"/>
      <w:r w:rsidRPr="007B59E9">
        <w:t xml:space="preserve"> ) Shares in Queens Pakistan ( Pvt . ) Limited were sold for Rs . 500,000 . These shares were acquired six years ago at a cost of Rs . 200,000 .</w:t>
      </w:r>
    </w:p>
    <w:p w14:paraId="72D1BB33" w14:textId="06C9CA70" w:rsidR="00E937AE" w:rsidRPr="00E937AE" w:rsidRDefault="00E937AE" w:rsidP="00E937AE">
      <w:pPr>
        <w:jc w:val="both"/>
        <w:rPr>
          <w:b/>
          <w:bCs/>
        </w:rPr>
      </w:pPr>
      <w:r w:rsidRPr="00E937AE">
        <w:rPr>
          <w:b/>
          <w:bCs/>
        </w:rPr>
        <w:t>Synopsis of Taxes</w:t>
      </w:r>
      <w:r w:rsidR="00D173D9">
        <w:rPr>
          <w:b/>
          <w:bCs/>
        </w:rPr>
        <w:t xml:space="preserve">                    </w:t>
      </w:r>
      <w:r w:rsidRPr="00E937AE">
        <w:rPr>
          <w:b/>
          <w:bCs/>
        </w:rPr>
        <w:t xml:space="preserve"> Questions &amp; Answers - Individuals </w:t>
      </w:r>
      <w:r w:rsidR="00D173D9">
        <w:rPr>
          <w:b/>
          <w:bCs/>
        </w:rPr>
        <w:t xml:space="preserve">                                    </w:t>
      </w:r>
      <w:r w:rsidRPr="00E937AE">
        <w:rPr>
          <w:b/>
          <w:bCs/>
        </w:rPr>
        <w:t>[ 39-644 ]</w:t>
      </w:r>
    </w:p>
    <w:p w14:paraId="730785DD" w14:textId="77777777" w:rsidR="00E937AE" w:rsidRPr="00E937AE" w:rsidRDefault="00E937AE" w:rsidP="00E937AE">
      <w:pPr>
        <w:jc w:val="both"/>
      </w:pPr>
      <w:r w:rsidRPr="00E937AE">
        <w:t>( ii ) A residential plot inherited 7 years ago was sold for Rs . 1,000,000 . The fair market value of the plot at the time of inheritance was Rs . 200,000 .</w:t>
      </w:r>
    </w:p>
    <w:p w14:paraId="02A776AF" w14:textId="77777777" w:rsidR="00E937AE" w:rsidRPr="00E937AE" w:rsidRDefault="00E937AE" w:rsidP="00E937AE">
      <w:pPr>
        <w:jc w:val="both"/>
      </w:pPr>
      <w:r w:rsidRPr="00E937AE">
        <w:t>( iii ) A painting purchased at a cost of Rs . 100,000 was sold for Rs . 75,000 .</w:t>
      </w:r>
    </w:p>
    <w:p w14:paraId="6D80D3BD" w14:textId="77777777" w:rsidR="00E937AE" w:rsidRPr="00E937AE" w:rsidRDefault="00E937AE" w:rsidP="00E937AE">
      <w:pPr>
        <w:jc w:val="both"/>
      </w:pPr>
      <w:r w:rsidRPr="00E937AE">
        <w:t>( iv ) She had won a cash prize of Rs . 250,000 in a quiz show . Tax of Rs . 50,000 was deducted from the prize money under section 156 .</w:t>
      </w:r>
    </w:p>
    <w:p w14:paraId="0247F466" w14:textId="77777777" w:rsidR="00E937AE" w:rsidRPr="00E937AE" w:rsidRDefault="00E937AE" w:rsidP="00E937AE">
      <w:pPr>
        <w:jc w:val="both"/>
      </w:pPr>
      <w:r w:rsidRPr="00E937AE">
        <w:t>( v ) Dividend of Rs . 50,000 was received on account of shareholding in a listed company . Tax of Rs . 5,000 was deducted under section 150 .</w:t>
      </w:r>
    </w:p>
    <w:p w14:paraId="1D77A57A" w14:textId="77777777" w:rsidR="00E937AE" w:rsidRPr="00E937AE" w:rsidRDefault="00E937AE" w:rsidP="00E937AE">
      <w:pPr>
        <w:jc w:val="both"/>
      </w:pPr>
      <w:r w:rsidRPr="00E937AE">
        <w:t>( vi ) She received a fee of Rs . 100,000 in consideration for preparing a research paper for a foreign University . Fatima incurred Rs . 10,000 on the printing of research paper and courier charges for sending the paper abroad .</w:t>
      </w:r>
    </w:p>
    <w:p w14:paraId="12140A8C" w14:textId="77777777" w:rsidR="00E937AE" w:rsidRPr="00E937AE" w:rsidRDefault="00E937AE" w:rsidP="00E937AE">
      <w:pPr>
        <w:jc w:val="both"/>
      </w:pPr>
      <w:r w:rsidRPr="00E937AE">
        <w:t>( vii ) An amount of Rs . 50,000 was donated to an approved charitable institution .</w:t>
      </w:r>
    </w:p>
    <w:p w14:paraId="25E56372" w14:textId="77777777" w:rsidR="00E937AE" w:rsidRPr="00E937AE" w:rsidRDefault="00E937AE" w:rsidP="00E937AE">
      <w:pPr>
        <w:jc w:val="both"/>
      </w:pPr>
      <w:r w:rsidRPr="00E937AE">
        <w:t>In the light of above information , compute the taxable income of Ms. Fatima for the tax year 20x1 by giving brief explanation for the items not included in the taxable income .</w:t>
      </w:r>
    </w:p>
    <w:p w14:paraId="6C24C3EF" w14:textId="77777777" w:rsidR="00E937AE" w:rsidRPr="00E937AE" w:rsidRDefault="00E937AE" w:rsidP="00E937AE">
      <w:pPr>
        <w:jc w:val="both"/>
      </w:pPr>
      <w:r w:rsidRPr="00E937AE">
        <w:lastRenderedPageBreak/>
        <w:t xml:space="preserve">                                                                                                                                                                                                                                        ( M - 15 )</w:t>
      </w:r>
    </w:p>
    <w:p w14:paraId="597D9884" w14:textId="77777777" w:rsidR="00E937AE" w:rsidRPr="00E937AE" w:rsidRDefault="00E937AE" w:rsidP="00E937AE">
      <w:pPr>
        <w:jc w:val="both"/>
      </w:pPr>
    </w:p>
    <w:p w14:paraId="4250E0FC" w14:textId="77777777" w:rsidR="00E937AE" w:rsidRPr="00E937AE" w:rsidRDefault="00E937AE" w:rsidP="00E937AE">
      <w:pPr>
        <w:jc w:val="both"/>
      </w:pPr>
      <w:r w:rsidRPr="00E937AE">
        <w:t xml:space="preserve">                                                                                                                                                                                    ANSWER</w:t>
      </w:r>
    </w:p>
    <w:p w14:paraId="33D40601" w14:textId="77777777" w:rsidR="00E937AE" w:rsidRPr="00E937AE" w:rsidRDefault="00E937AE" w:rsidP="00E937AE">
      <w:pPr>
        <w:jc w:val="both"/>
      </w:pPr>
    </w:p>
    <w:p w14:paraId="67F721C3" w14:textId="77777777" w:rsidR="00E937AE" w:rsidRPr="00E937AE" w:rsidRDefault="00E937AE" w:rsidP="00E937AE">
      <w:pPr>
        <w:jc w:val="both"/>
      </w:pPr>
      <w:r w:rsidRPr="00E937AE">
        <w:t xml:space="preserve">                                                                                                                                                                Ms. Fatima Hasan</w:t>
      </w:r>
    </w:p>
    <w:p w14:paraId="0ED72809" w14:textId="77777777" w:rsidR="00E937AE" w:rsidRPr="00E937AE" w:rsidRDefault="00E937AE" w:rsidP="00E937AE">
      <w:pPr>
        <w:jc w:val="both"/>
      </w:pPr>
    </w:p>
    <w:p w14:paraId="6F278DD9" w14:textId="77777777" w:rsidR="00E937AE" w:rsidRPr="00E937AE" w:rsidRDefault="00E937AE" w:rsidP="00E937AE">
      <w:pPr>
        <w:jc w:val="both"/>
      </w:pPr>
      <w:r w:rsidRPr="00E937AE">
        <w:t xml:space="preserve">                                                                                                                                Resident Individual - Salaried</w:t>
      </w:r>
    </w:p>
    <w:p w14:paraId="5B79C0F5" w14:textId="77777777" w:rsidR="00E937AE" w:rsidRPr="00E937AE" w:rsidRDefault="00E937AE" w:rsidP="00E937AE">
      <w:pPr>
        <w:jc w:val="both"/>
      </w:pPr>
    </w:p>
    <w:p w14:paraId="68EC4C0C" w14:textId="77777777" w:rsidR="00E937AE" w:rsidRPr="00E937AE" w:rsidRDefault="00E937AE" w:rsidP="00E937AE">
      <w:pPr>
        <w:jc w:val="both"/>
      </w:pPr>
      <w:r w:rsidRPr="00E937AE">
        <w:t xml:space="preserve">                                                                                                                                                                             Tax Year 20x1</w:t>
      </w:r>
    </w:p>
    <w:p w14:paraId="4C2E486B" w14:textId="77777777" w:rsidR="00E937AE" w:rsidRPr="00E937AE" w:rsidRDefault="00E937AE" w:rsidP="00E937AE">
      <w:pPr>
        <w:jc w:val="both"/>
      </w:pPr>
    </w:p>
    <w:p w14:paraId="269D0578" w14:textId="77777777" w:rsidR="00E937AE" w:rsidRPr="00E937AE" w:rsidRDefault="00E937AE" w:rsidP="00E937AE">
      <w:pPr>
        <w:jc w:val="both"/>
      </w:pPr>
      <w:r w:rsidRPr="00E937AE">
        <w:t xml:space="preserve">                                                                                                                                                                                             Taxable Income and Tax Liability</w:t>
      </w:r>
    </w:p>
    <w:p w14:paraId="70E782D7" w14:textId="77777777" w:rsidR="00E937AE" w:rsidRPr="00E937AE" w:rsidRDefault="00E937AE" w:rsidP="00E937AE">
      <w:pPr>
        <w:jc w:val="both"/>
      </w:pPr>
      <w:r w:rsidRPr="00E937AE">
        <w:t>Salary Income Rs .</w:t>
      </w:r>
    </w:p>
    <w:p w14:paraId="7C935F6C" w14:textId="77777777" w:rsidR="00E937AE" w:rsidRPr="00E937AE" w:rsidRDefault="00E937AE" w:rsidP="00E937AE">
      <w:pPr>
        <w:jc w:val="both"/>
      </w:pPr>
      <w:r w:rsidRPr="00E937AE">
        <w:t>Basic salary ( Rs . 100,000 × 11 ) [ N - 1 ] 1,100,000</w:t>
      </w:r>
    </w:p>
    <w:p w14:paraId="3CC0B309" w14:textId="77777777" w:rsidR="00E937AE" w:rsidRPr="00E937AE" w:rsidRDefault="00E937AE" w:rsidP="00E937AE">
      <w:pPr>
        <w:jc w:val="both"/>
      </w:pPr>
      <w:r w:rsidRPr="00E937AE">
        <w:t>House rent allowance ( Rs . 40,000 × 11 ) [ N - 2 ] 440,000</w:t>
      </w:r>
    </w:p>
    <w:p w14:paraId="47A14366" w14:textId="77777777" w:rsidR="00E937AE" w:rsidRPr="00E937AE" w:rsidRDefault="00E937AE" w:rsidP="00E937AE">
      <w:pPr>
        <w:jc w:val="both"/>
      </w:pPr>
      <w:r w:rsidRPr="00E937AE">
        <w:t>Utilities allowance ( Rs . 15,000 × 11 ) [ N - 3 ] 165,000</w:t>
      </w:r>
    </w:p>
    <w:p w14:paraId="10A385CF" w14:textId="77777777" w:rsidR="00E937AE" w:rsidRPr="00E937AE" w:rsidRDefault="00E937AE" w:rsidP="00E937AE">
      <w:pPr>
        <w:jc w:val="both"/>
      </w:pPr>
      <w:r w:rsidRPr="00E937AE">
        <w:t>Conveyance facility [ N - 4 ] Nil</w:t>
      </w:r>
    </w:p>
    <w:p w14:paraId="6C51234C" w14:textId="77777777" w:rsidR="00E937AE" w:rsidRPr="00E937AE" w:rsidRDefault="00E937AE" w:rsidP="00E937AE">
      <w:pPr>
        <w:jc w:val="both"/>
      </w:pPr>
      <w:r w:rsidRPr="00E937AE">
        <w:t>Benefit on purchase of car from employer : [ N - 5 ]</w:t>
      </w:r>
    </w:p>
    <w:p w14:paraId="7FC41749" w14:textId="77777777" w:rsidR="00E937AE" w:rsidRPr="00E937AE" w:rsidRDefault="00E937AE" w:rsidP="00E937AE">
      <w:pPr>
        <w:jc w:val="both"/>
      </w:pPr>
      <w:r w:rsidRPr="00E937AE">
        <w:t xml:space="preserve">                               Fair market value                                                                                                                                                                               300,000</w:t>
      </w:r>
    </w:p>
    <w:p w14:paraId="20BE5551" w14:textId="77777777" w:rsidR="00E937AE" w:rsidRPr="00E937AE" w:rsidRDefault="00E937AE" w:rsidP="00E937AE">
      <w:pPr>
        <w:jc w:val="both"/>
      </w:pPr>
    </w:p>
    <w:p w14:paraId="40DBB966" w14:textId="77777777" w:rsidR="00E937AE" w:rsidRPr="00E937AE" w:rsidRDefault="00E937AE" w:rsidP="00E937AE">
      <w:pPr>
        <w:jc w:val="both"/>
      </w:pPr>
      <w:r w:rsidRPr="00E937AE">
        <w:t xml:space="preserve">                               Price paid                                                                                                                                                                                      100,000                                 200,000</w:t>
      </w:r>
    </w:p>
    <w:p w14:paraId="48646801" w14:textId="77777777" w:rsidR="00E937AE" w:rsidRPr="00E937AE" w:rsidRDefault="00E937AE" w:rsidP="00E937AE">
      <w:pPr>
        <w:jc w:val="both"/>
      </w:pPr>
      <w:r w:rsidRPr="00E937AE">
        <w:lastRenderedPageBreak/>
        <w:t>Benefit from prospective employer [ N - 6 ] 200,000</w:t>
      </w:r>
    </w:p>
    <w:p w14:paraId="4EF6C20F" w14:textId="77777777" w:rsidR="00E937AE" w:rsidRPr="00E937AE" w:rsidRDefault="00E937AE" w:rsidP="00E937AE">
      <w:pPr>
        <w:jc w:val="both"/>
      </w:pPr>
      <w:r w:rsidRPr="00E937AE">
        <w:t>Total salary income 2,105,000</w:t>
      </w:r>
    </w:p>
    <w:p w14:paraId="6B7F8F2A" w14:textId="77777777" w:rsidR="00E937AE" w:rsidRPr="00E937AE" w:rsidRDefault="00E937AE" w:rsidP="00E937AE">
      <w:pPr>
        <w:jc w:val="both"/>
      </w:pPr>
      <w:r w:rsidRPr="00E937AE">
        <w:t>Capital Gain</w:t>
      </w:r>
    </w:p>
    <w:p w14:paraId="17A436AC" w14:textId="77777777" w:rsidR="00E937AE" w:rsidRPr="00E937AE" w:rsidRDefault="00E937AE" w:rsidP="00E937AE">
      <w:pPr>
        <w:jc w:val="both"/>
      </w:pPr>
      <w:r w:rsidRPr="00E937AE">
        <w:t>Gain on sale of shares in Queens Pakistan ( Pvt . ) Limited [ N - 7 ] 300,000</w:t>
      </w:r>
    </w:p>
    <w:p w14:paraId="11D21411" w14:textId="77777777" w:rsidR="00E937AE" w:rsidRPr="00E937AE" w:rsidRDefault="00E937AE" w:rsidP="00E937AE">
      <w:pPr>
        <w:jc w:val="both"/>
      </w:pPr>
      <w:r w:rsidRPr="00E937AE">
        <w:t>Loss on sale of painting [ N - 9 ]</w:t>
      </w:r>
    </w:p>
    <w:p w14:paraId="435890C4" w14:textId="77777777" w:rsidR="00E937AE" w:rsidRPr="00E937AE" w:rsidRDefault="00E937AE" w:rsidP="00E937AE">
      <w:pPr>
        <w:jc w:val="both"/>
      </w:pPr>
      <w:r w:rsidRPr="00E937AE">
        <w:t>Income from Other sources</w:t>
      </w:r>
    </w:p>
    <w:p w14:paraId="37B678B5" w14:textId="77777777" w:rsidR="00E937AE" w:rsidRPr="00E937AE" w:rsidRDefault="00E937AE" w:rsidP="00E937AE">
      <w:pPr>
        <w:jc w:val="both"/>
      </w:pPr>
      <w:r w:rsidRPr="00E937AE">
        <w:t>Income from research paper :</w:t>
      </w:r>
    </w:p>
    <w:p w14:paraId="6E4198DC" w14:textId="77777777" w:rsidR="00E937AE" w:rsidRPr="00E937AE" w:rsidRDefault="00E937AE" w:rsidP="00E937AE">
      <w:pPr>
        <w:jc w:val="both"/>
      </w:pPr>
      <w:r w:rsidRPr="00E937AE">
        <w:t xml:space="preserve">                               Gross receipt                                                                                                                                                                                   100,000</w:t>
      </w:r>
    </w:p>
    <w:p w14:paraId="65921958" w14:textId="77777777" w:rsidR="00E937AE" w:rsidRPr="00E937AE" w:rsidRDefault="00E937AE" w:rsidP="00E937AE">
      <w:pPr>
        <w:jc w:val="both"/>
      </w:pPr>
    </w:p>
    <w:p w14:paraId="30E334B0" w14:textId="77777777" w:rsidR="00E937AE" w:rsidRPr="00E937AE" w:rsidRDefault="00E937AE" w:rsidP="00E937AE">
      <w:pPr>
        <w:jc w:val="both"/>
      </w:pPr>
      <w:r w:rsidRPr="00E937AE">
        <w:t xml:space="preserve">                               Less : Expenses                                                                                                                                                                                  10,000                                  90,000</w:t>
      </w:r>
    </w:p>
    <w:p w14:paraId="1769171C" w14:textId="77777777" w:rsidR="00E937AE" w:rsidRPr="00E937AE" w:rsidRDefault="00E937AE" w:rsidP="00E937AE">
      <w:pPr>
        <w:jc w:val="both"/>
      </w:pPr>
      <w:r w:rsidRPr="00E937AE">
        <w:t>Taxable income 2,495,000</w:t>
      </w:r>
    </w:p>
    <w:p w14:paraId="35A8587A" w14:textId="77777777" w:rsidR="00E937AE" w:rsidRPr="00E937AE" w:rsidRDefault="00E937AE" w:rsidP="00E937AE">
      <w:pPr>
        <w:jc w:val="both"/>
      </w:pPr>
      <w:r w:rsidRPr="00E937AE">
        <w:t>Tax Liability</w:t>
      </w:r>
    </w:p>
    <w:p w14:paraId="165708DB" w14:textId="77777777" w:rsidR="00E937AE" w:rsidRPr="00E937AE" w:rsidRDefault="00E937AE" w:rsidP="00E937AE">
      <w:pPr>
        <w:jc w:val="both"/>
      </w:pPr>
      <w:r w:rsidRPr="00E937AE">
        <w:t>Tax on Rs . 2,200,000 180,000</w:t>
      </w:r>
    </w:p>
    <w:p w14:paraId="23FB6671" w14:textId="77777777" w:rsidR="00E937AE" w:rsidRPr="00E937AE" w:rsidRDefault="00E937AE" w:rsidP="00E937AE">
      <w:pPr>
        <w:jc w:val="both"/>
      </w:pPr>
      <w:r w:rsidRPr="00E937AE">
        <w:t>Tax on Rs . 295,000 @ 25 % 73,750</w:t>
      </w:r>
    </w:p>
    <w:p w14:paraId="485E030A" w14:textId="7B9792C9" w:rsidR="0040408E" w:rsidRDefault="00E937AE" w:rsidP="007E71D4">
      <w:pPr>
        <w:jc w:val="both"/>
      </w:pPr>
      <w:r w:rsidRPr="00E937AE">
        <w:t>Total tax 2537</w:t>
      </w:r>
    </w:p>
    <w:p w14:paraId="4AC21933" w14:textId="10D3B6F1" w:rsidR="003A4E13" w:rsidRPr="003A4E13" w:rsidRDefault="003A4E13" w:rsidP="003A4E13">
      <w:pPr>
        <w:jc w:val="both"/>
        <w:rPr>
          <w:b/>
          <w:bCs/>
        </w:rPr>
      </w:pPr>
      <w:r w:rsidRPr="003A4E13">
        <w:rPr>
          <w:b/>
          <w:bCs/>
        </w:rPr>
        <w:t>Synopsis of Taxes</w:t>
      </w:r>
      <w:r w:rsidR="0071495F">
        <w:rPr>
          <w:b/>
          <w:bCs/>
        </w:rPr>
        <w:t xml:space="preserve">                            </w:t>
      </w:r>
      <w:r w:rsidRPr="003A4E13">
        <w:rPr>
          <w:b/>
          <w:bCs/>
        </w:rPr>
        <w:t xml:space="preserve"> Questions &amp; Answers - Individuals </w:t>
      </w:r>
      <w:r w:rsidR="0071495F">
        <w:rPr>
          <w:b/>
          <w:bCs/>
        </w:rPr>
        <w:t xml:space="preserve">                               </w:t>
      </w:r>
      <w:r w:rsidRPr="003A4E13">
        <w:rPr>
          <w:b/>
          <w:bCs/>
        </w:rPr>
        <w:t>[ 39-645 ]</w:t>
      </w:r>
    </w:p>
    <w:p w14:paraId="134D905F" w14:textId="77777777" w:rsidR="003A4E13" w:rsidRPr="003A4E13" w:rsidRDefault="003A4E13" w:rsidP="003A4E13">
      <w:pPr>
        <w:jc w:val="both"/>
      </w:pPr>
      <w:r w:rsidRPr="003A4E13">
        <w:t>Less : Tax credit for donations ( 253,750 + 2,495,000 ) x 50,000 ( 5,085 )</w:t>
      </w:r>
    </w:p>
    <w:p w14:paraId="21A853FF" w14:textId="77777777" w:rsidR="003A4E13" w:rsidRPr="003A4E13" w:rsidRDefault="003A4E13" w:rsidP="003A4E13">
      <w:pPr>
        <w:jc w:val="both"/>
      </w:pPr>
      <w:r w:rsidRPr="003A4E13">
        <w:t>Tax under NTR 248,665</w:t>
      </w:r>
    </w:p>
    <w:p w14:paraId="51AB1C0D" w14:textId="77777777" w:rsidR="003A4E13" w:rsidRPr="003A4E13" w:rsidRDefault="003A4E13" w:rsidP="003A4E13">
      <w:pPr>
        <w:jc w:val="both"/>
      </w:pPr>
      <w:r w:rsidRPr="003A4E13">
        <w:t>Tax on disposal of residential plot [ N - 8 ] 0</w:t>
      </w:r>
    </w:p>
    <w:p w14:paraId="2C600454" w14:textId="77777777" w:rsidR="003A4E13" w:rsidRPr="003A4E13" w:rsidRDefault="003A4E13" w:rsidP="003A4E13">
      <w:pPr>
        <w:jc w:val="both"/>
      </w:pPr>
      <w:r w:rsidRPr="003A4E13">
        <w:t>Total tax for the year 248,665</w:t>
      </w:r>
    </w:p>
    <w:p w14:paraId="7A92C9AD" w14:textId="77777777" w:rsidR="003A4E13" w:rsidRPr="003A4E13" w:rsidRDefault="003A4E13" w:rsidP="003A4E13">
      <w:pPr>
        <w:jc w:val="both"/>
      </w:pPr>
      <w:r w:rsidRPr="003A4E13">
        <w:t>N - 1 She has worked for eleven months , so salary and other perquisites shall be computed for the</w:t>
      </w:r>
    </w:p>
    <w:p w14:paraId="6C4FF6C5" w14:textId="77777777" w:rsidR="003A4E13" w:rsidRPr="003A4E13" w:rsidRDefault="003A4E13" w:rsidP="003A4E13">
      <w:pPr>
        <w:jc w:val="both"/>
      </w:pPr>
      <w:r w:rsidRPr="003A4E13">
        <w:t xml:space="preserve">                                same period .</w:t>
      </w:r>
    </w:p>
    <w:p w14:paraId="52BAC665" w14:textId="77777777" w:rsidR="003A4E13" w:rsidRPr="003A4E13" w:rsidRDefault="003A4E13" w:rsidP="003A4E13">
      <w:pPr>
        <w:jc w:val="both"/>
      </w:pPr>
      <w:r w:rsidRPr="003A4E13">
        <w:t>N - 2 House rent allowance is totally taxably .</w:t>
      </w:r>
    </w:p>
    <w:p w14:paraId="625A0102" w14:textId="77777777" w:rsidR="003A4E13" w:rsidRPr="003A4E13" w:rsidRDefault="003A4E13" w:rsidP="003A4E13">
      <w:pPr>
        <w:jc w:val="both"/>
      </w:pPr>
      <w:r w:rsidRPr="003A4E13">
        <w:t>N - 3 Utilities allowance is taxable .</w:t>
      </w:r>
    </w:p>
    <w:p w14:paraId="31E58E48" w14:textId="77777777" w:rsidR="003A4E13" w:rsidRPr="003A4E13" w:rsidRDefault="003A4E13" w:rsidP="003A4E13">
      <w:pPr>
        <w:jc w:val="both"/>
      </w:pPr>
      <w:r w:rsidRPr="003A4E13">
        <w:lastRenderedPageBreak/>
        <w:t>N - 4 Conveyance is provided for official use only ; hence , nothing will be added in salary income . N - 5 Any benefit provided by the employer as reduced by any amount paid by the employee for</w:t>
      </w:r>
    </w:p>
    <w:p w14:paraId="4E9030DA" w14:textId="77777777" w:rsidR="003A4E13" w:rsidRPr="003A4E13" w:rsidRDefault="003A4E13" w:rsidP="003A4E13">
      <w:pPr>
        <w:jc w:val="both"/>
      </w:pPr>
      <w:r w:rsidRPr="003A4E13">
        <w:t xml:space="preserve">                                such benefit is included in salary income .</w:t>
      </w:r>
    </w:p>
    <w:p w14:paraId="0CAF0D17" w14:textId="77777777" w:rsidR="003A4E13" w:rsidRPr="003A4E13" w:rsidRDefault="003A4E13" w:rsidP="003A4E13">
      <w:pPr>
        <w:jc w:val="both"/>
      </w:pPr>
      <w:r w:rsidRPr="003A4E13">
        <w:t>N - 6 Any benefit from past , present or prospective employer is taxable as salary income . The inducement received from PIL is also taxable as it is received during the tax year .</w:t>
      </w:r>
    </w:p>
    <w:p w14:paraId="3295E26E" w14:textId="77777777" w:rsidR="003A4E13" w:rsidRPr="003A4E13" w:rsidRDefault="003A4E13" w:rsidP="003A4E13">
      <w:pPr>
        <w:jc w:val="both"/>
      </w:pPr>
      <w:r w:rsidRPr="003A4E13">
        <w:t>N - 7 Gain on disposal of shares in computed as below :</w:t>
      </w:r>
    </w:p>
    <w:p w14:paraId="3B1C5CD8" w14:textId="77777777" w:rsidR="003A4E13" w:rsidRPr="003A4E13" w:rsidRDefault="003A4E13" w:rsidP="003A4E13">
      <w:pPr>
        <w:jc w:val="both"/>
      </w:pPr>
      <w:r w:rsidRPr="003A4E13">
        <w:t xml:space="preserve">                                Disposal consideration                                                                                               500,000</w:t>
      </w:r>
    </w:p>
    <w:p w14:paraId="4A229DDD" w14:textId="77777777" w:rsidR="003A4E13" w:rsidRPr="003A4E13" w:rsidRDefault="003A4E13" w:rsidP="003A4E13">
      <w:pPr>
        <w:jc w:val="both"/>
      </w:pPr>
    </w:p>
    <w:p w14:paraId="2D0F077F" w14:textId="77777777" w:rsidR="003A4E13" w:rsidRPr="003A4E13" w:rsidRDefault="003A4E13" w:rsidP="003A4E13">
      <w:pPr>
        <w:jc w:val="both"/>
      </w:pPr>
      <w:r w:rsidRPr="003A4E13">
        <w:t xml:space="preserve">                                Less : Cost of acquisition                                                                                           200,000                                                                              300.000</w:t>
      </w:r>
    </w:p>
    <w:p w14:paraId="349F4F4E" w14:textId="77777777" w:rsidR="003A4E13" w:rsidRPr="003A4E13" w:rsidRDefault="003A4E13" w:rsidP="003A4E13">
      <w:pPr>
        <w:jc w:val="both"/>
      </w:pPr>
      <w:r w:rsidRPr="003A4E13">
        <w:t>N - 8 Gain on disposal of immovable property ( plot ) is taxable under the Income Tax Ordinance as a separate block of income . However , it will not be taxable if disposal is made after six years of its acquisition .</w:t>
      </w:r>
    </w:p>
    <w:p w14:paraId="5EB237B4" w14:textId="77777777" w:rsidR="003A4E13" w:rsidRPr="003A4E13" w:rsidRDefault="003A4E13" w:rsidP="003A4E13">
      <w:pPr>
        <w:jc w:val="both"/>
      </w:pPr>
      <w:r w:rsidRPr="003A4E13">
        <w:t>N - 9 Loss on sale of painting is Rs . 25,000 ( i.e. , Rs . 100,000 less Rs . 75,000 ) , but is will be ignored as section 38 ( 5 ) provides that loss on this asset will not be recognized .</w:t>
      </w:r>
    </w:p>
    <w:p w14:paraId="760FE275" w14:textId="77777777" w:rsidR="003A4E13" w:rsidRPr="003A4E13" w:rsidRDefault="003A4E13" w:rsidP="003A4E13">
      <w:pPr>
        <w:jc w:val="both"/>
      </w:pPr>
      <w:r w:rsidRPr="003A4E13">
        <w:t>N - 10 Cash prize received is taxable under FTR , thus ignored while computing taxable income . N - 11 Dividend is taxable under FTR .</w:t>
      </w:r>
    </w:p>
    <w:p w14:paraId="5A6F9C30" w14:textId="77777777" w:rsidR="003A4E13" w:rsidRPr="003A4E13" w:rsidRDefault="003A4E13" w:rsidP="003A4E13">
      <w:pPr>
        <w:jc w:val="both"/>
      </w:pPr>
      <w:r w:rsidRPr="003A4E13">
        <w:t>N - 12 Tax credit at the average rate of tax is allowed in respect of donations to approved institutions subject to the conditions contained in section 61 of the Income Tax Ordinance .</w:t>
      </w:r>
    </w:p>
    <w:p w14:paraId="06C7B6AE" w14:textId="77777777" w:rsidR="003A4E13" w:rsidRPr="003A4E13" w:rsidRDefault="003A4E13" w:rsidP="003A4E13">
      <w:pPr>
        <w:jc w:val="both"/>
      </w:pPr>
      <w:r w:rsidRPr="003A4E13">
        <w:t xml:space="preserve">                                                                                                     QUESTION - 39.12</w:t>
      </w:r>
    </w:p>
    <w:p w14:paraId="36B7F180" w14:textId="77777777" w:rsidR="003A4E13" w:rsidRPr="003A4E13" w:rsidRDefault="003A4E13" w:rsidP="003A4E13">
      <w:pPr>
        <w:jc w:val="both"/>
      </w:pPr>
      <w:r w:rsidRPr="003A4E13">
        <w:t>Explain the correct tax treatment in each of the following situations :</w:t>
      </w:r>
    </w:p>
    <w:p w14:paraId="49B88F7F" w14:textId="77777777" w:rsidR="003A4E13" w:rsidRPr="003A4E13" w:rsidRDefault="003A4E13" w:rsidP="003A4E13">
      <w:pPr>
        <w:jc w:val="both"/>
      </w:pPr>
      <w:r w:rsidRPr="003A4E13">
        <w:t>( 1 ) Nine years ago , Hamid inherited a rare sculpture of Buddha which had a fair market value of Rs . 200,000 on the date of inheritance . In August 20x1 , the sculpture was sold by him at Rs . 500,000 .</w:t>
      </w:r>
    </w:p>
    <w:p w14:paraId="4865C65D" w14:textId="77777777" w:rsidR="003A4E13" w:rsidRPr="003A4E13" w:rsidRDefault="003A4E13" w:rsidP="003A4E13">
      <w:pPr>
        <w:jc w:val="both"/>
      </w:pPr>
      <w:r w:rsidRPr="003A4E13">
        <w:t>( ii ) In June , 20x1 Yahya entered into an agreement for sale of his residential plot to Moosa , who paid an advance of Rs . 500,000 . According to the agreement , Moosa was required to pay the balance by August 31 , 20x1 . However , instead of paying the balance amount , he terminated the sale agreement . Yahya forfeited the advance of Rs . 500,000 in accordance with the terms of the agreement .</w:t>
      </w:r>
    </w:p>
    <w:p w14:paraId="3EEEA3D6" w14:textId="77777777" w:rsidR="003A4E13" w:rsidRDefault="003A4E13" w:rsidP="007E71D4">
      <w:pPr>
        <w:jc w:val="both"/>
      </w:pPr>
    </w:p>
    <w:p w14:paraId="198DB553" w14:textId="28E17EE7" w:rsidR="005006EF" w:rsidRPr="005006EF" w:rsidRDefault="005006EF" w:rsidP="005006EF">
      <w:pPr>
        <w:jc w:val="both"/>
        <w:rPr>
          <w:b/>
          <w:bCs/>
        </w:rPr>
      </w:pPr>
      <w:r w:rsidRPr="005006EF">
        <w:rPr>
          <w:b/>
          <w:bCs/>
        </w:rPr>
        <w:lastRenderedPageBreak/>
        <w:t>Synopsis of Taxes</w:t>
      </w:r>
      <w:r w:rsidR="00C260CD">
        <w:rPr>
          <w:b/>
          <w:bCs/>
        </w:rPr>
        <w:t xml:space="preserve">                         </w:t>
      </w:r>
      <w:r w:rsidRPr="005006EF">
        <w:rPr>
          <w:b/>
          <w:bCs/>
        </w:rPr>
        <w:t xml:space="preserve"> Questions &amp; Answers - Individuals </w:t>
      </w:r>
      <w:r w:rsidR="00C260CD">
        <w:rPr>
          <w:b/>
          <w:bCs/>
        </w:rPr>
        <w:t xml:space="preserve">                         </w:t>
      </w:r>
      <w:r w:rsidRPr="005006EF">
        <w:rPr>
          <w:b/>
          <w:bCs/>
        </w:rPr>
        <w:t>[ 39-646 ]</w:t>
      </w:r>
    </w:p>
    <w:p w14:paraId="6C71F1BD" w14:textId="6DCE324A" w:rsidR="005006EF" w:rsidRPr="005006EF" w:rsidRDefault="005006EF" w:rsidP="00C260CD">
      <w:r w:rsidRPr="005006EF">
        <w:t>( iii ) In September 20x1 , Saleem sold his personal car , Toyota Corolla , to one of his cousins at a</w:t>
      </w:r>
    </w:p>
    <w:p w14:paraId="6A53CF87" w14:textId="1A6C40F0" w:rsidR="005006EF" w:rsidRPr="005006EF" w:rsidRDefault="005006EF" w:rsidP="00C260CD">
      <w:r w:rsidRPr="005006EF">
        <w:t>price of Rs . 50,000 whereas the fair market value of the car was Rs . 200,000 . The car was</w:t>
      </w:r>
    </w:p>
    <w:p w14:paraId="2C4D4F3A" w14:textId="4603FAFF" w:rsidR="005006EF" w:rsidRPr="005006EF" w:rsidRDefault="005006EF" w:rsidP="00C260CD">
      <w:r w:rsidRPr="005006EF">
        <w:t>purchased by him six year ago at a cost of Rs . 300,000 .</w:t>
      </w:r>
    </w:p>
    <w:p w14:paraId="2CE52E1A" w14:textId="77777777" w:rsidR="005006EF" w:rsidRPr="005006EF" w:rsidRDefault="005006EF" w:rsidP="00C260CD"/>
    <w:p w14:paraId="6F26609A" w14:textId="21C0F13D" w:rsidR="005006EF" w:rsidRPr="005006EF" w:rsidRDefault="005006EF" w:rsidP="00C260CD">
      <w:r w:rsidRPr="005006EF">
        <w:t>( iv ) Ibrahim was working as a Chief Financial Officer in Dawood Pakistan ( Pvt ) Limited , which is</w:t>
      </w:r>
    </w:p>
    <w:p w14:paraId="2E54E6E3" w14:textId="01F37A85" w:rsidR="005006EF" w:rsidRPr="005006EF" w:rsidRDefault="005006EF" w:rsidP="00C260CD">
      <w:r w:rsidRPr="005006EF">
        <w:t>a wholly owned subsidiary of Dawood AG , Germany . According to the Company's policy .</w:t>
      </w:r>
    </w:p>
    <w:p w14:paraId="0A2A5E85" w14:textId="74AFED1F" w:rsidR="005006EF" w:rsidRPr="005006EF" w:rsidRDefault="005006EF" w:rsidP="00C260CD">
      <w:r w:rsidRPr="005006EF">
        <w:t>Ibrahim was sent on secondment to Germany on January 1 , 20x2 for a period of five years .</w:t>
      </w:r>
    </w:p>
    <w:p w14:paraId="1678D5CE" w14:textId="1C28AFEF" w:rsidR="005006EF" w:rsidRPr="005006EF" w:rsidRDefault="005006EF" w:rsidP="00C260CD">
      <w:r w:rsidRPr="005006EF">
        <w:t>During this period , half of his salary will be credited to his bank account in Pakistan , whereas</w:t>
      </w:r>
    </w:p>
    <w:p w14:paraId="34AF103C" w14:textId="5FF21CFE" w:rsidR="005006EF" w:rsidRPr="005006EF" w:rsidRDefault="005006EF" w:rsidP="00C260CD">
      <w:r w:rsidRPr="005006EF">
        <w:t>the remaining portion will be received by him in Germany .</w:t>
      </w:r>
    </w:p>
    <w:p w14:paraId="3B0EA3D1" w14:textId="77777777" w:rsidR="005006EF" w:rsidRPr="005006EF" w:rsidRDefault="005006EF" w:rsidP="00C260CD"/>
    <w:p w14:paraId="3BAF507C" w14:textId="664F2CD0" w:rsidR="005006EF" w:rsidRPr="005006EF" w:rsidRDefault="005006EF" w:rsidP="00C260CD">
      <w:r w:rsidRPr="005006EF">
        <w:t>( v ) Zubair provided consultancy services to a listed company . In consideration for his services ,</w:t>
      </w:r>
    </w:p>
    <w:p w14:paraId="4FAF6A6E" w14:textId="06772106" w:rsidR="005006EF" w:rsidRPr="005006EF" w:rsidRDefault="005006EF" w:rsidP="00C260CD">
      <w:r w:rsidRPr="005006EF">
        <w:t>he received a net amount of Rs . 44,500 after tax deduction of Rs . 5,500 .</w:t>
      </w:r>
    </w:p>
    <w:p w14:paraId="1792DF72" w14:textId="77777777" w:rsidR="005006EF" w:rsidRPr="005006EF" w:rsidRDefault="005006EF" w:rsidP="00C260CD"/>
    <w:p w14:paraId="7892D7F3" w14:textId="233AA784" w:rsidR="005006EF" w:rsidRPr="005006EF" w:rsidRDefault="005006EF" w:rsidP="00C260CD">
      <w:r w:rsidRPr="005006EF">
        <w:t>ANSWER</w:t>
      </w:r>
    </w:p>
    <w:p w14:paraId="347386AE" w14:textId="77777777" w:rsidR="005006EF" w:rsidRPr="005006EF" w:rsidRDefault="005006EF" w:rsidP="00C260CD">
      <w:r w:rsidRPr="005006EF">
        <w:t>Tax treatment in respect of each situation shall be as below :</w:t>
      </w:r>
    </w:p>
    <w:p w14:paraId="4F028F5C" w14:textId="77777777" w:rsidR="005006EF" w:rsidRPr="005006EF" w:rsidRDefault="005006EF" w:rsidP="00C260CD">
      <w:r w:rsidRPr="005006EF">
        <w:t xml:space="preserve">( </w:t>
      </w:r>
      <w:proofErr w:type="spellStart"/>
      <w:r w:rsidRPr="005006EF">
        <w:t>i</w:t>
      </w:r>
      <w:proofErr w:type="spellEnd"/>
      <w:r w:rsidRPr="005006EF">
        <w:t xml:space="preserve"> ) Rare sculpture of Buddha is a ' capital asset ' . It is acquired through inheritance ; hence , fair market value ( FMV ) at the time of acquisition shall be treated as ' cost of acquisition ' . Gain on disposal shall be computed as below :</w:t>
      </w:r>
    </w:p>
    <w:p w14:paraId="3042A792" w14:textId="1C393F9B" w:rsidR="005006EF" w:rsidRPr="005006EF" w:rsidRDefault="005006EF" w:rsidP="00C260CD">
      <w:r w:rsidRPr="005006EF">
        <w:t>Disposal consideration                                                                                                            500,000</w:t>
      </w:r>
    </w:p>
    <w:p w14:paraId="08235C24" w14:textId="77777777" w:rsidR="005006EF" w:rsidRPr="005006EF" w:rsidRDefault="005006EF" w:rsidP="00C260CD"/>
    <w:p w14:paraId="4F928B39" w14:textId="5B49F02E" w:rsidR="005006EF" w:rsidRPr="005006EF" w:rsidRDefault="005006EF" w:rsidP="00C260CD">
      <w:r w:rsidRPr="005006EF">
        <w:t>Less : Cost of acquisition ( i.e. , FMV )                                                                                         200,000</w:t>
      </w:r>
    </w:p>
    <w:p w14:paraId="43F3E1BF" w14:textId="77777777" w:rsidR="005006EF" w:rsidRPr="005006EF" w:rsidRDefault="005006EF" w:rsidP="00C260CD"/>
    <w:p w14:paraId="7E2846A2" w14:textId="3E8FEA81" w:rsidR="005006EF" w:rsidRPr="005006EF" w:rsidRDefault="005006EF" w:rsidP="00C260CD">
      <w:r w:rsidRPr="005006EF">
        <w:t>Total capital gain - Taxable under NTR                                                                                            300.000</w:t>
      </w:r>
    </w:p>
    <w:p w14:paraId="6A2AA46B" w14:textId="77777777" w:rsidR="005006EF" w:rsidRPr="005006EF" w:rsidRDefault="005006EF" w:rsidP="00C260CD"/>
    <w:p w14:paraId="00F2888C" w14:textId="32242FE1" w:rsidR="005006EF" w:rsidRPr="005006EF" w:rsidRDefault="005006EF" w:rsidP="00C260CD">
      <w:r w:rsidRPr="005006EF">
        <w:lastRenderedPageBreak/>
        <w:t>( ii ) Amount of advance against sale agreement of land or building , if forfeited by the owner ( on</w:t>
      </w:r>
    </w:p>
    <w:p w14:paraId="736D1702" w14:textId="314D9C7C" w:rsidR="005006EF" w:rsidRPr="005006EF" w:rsidRDefault="005006EF" w:rsidP="00C260CD">
      <w:r w:rsidRPr="005006EF">
        <w:t>termination of contract by the buyer ) , is included in the definition of ' rent ' under section 15 ( 2 ) .</w:t>
      </w:r>
    </w:p>
    <w:p w14:paraId="3B1891C0" w14:textId="77777777" w:rsidR="005006EF" w:rsidRPr="005006EF" w:rsidRDefault="005006EF" w:rsidP="00C260CD"/>
    <w:p w14:paraId="389C5907" w14:textId="09792169" w:rsidR="005006EF" w:rsidRPr="005006EF" w:rsidRDefault="005006EF" w:rsidP="00C260CD">
      <w:r w:rsidRPr="005006EF">
        <w:t>An amount of Rs . 500,000 forfeited by Yahya shall be his property income and charged to</w:t>
      </w:r>
    </w:p>
    <w:p w14:paraId="6110390F" w14:textId="07035CE4" w:rsidR="005006EF" w:rsidRPr="005006EF" w:rsidRDefault="005006EF" w:rsidP="00C260CD">
      <w:r w:rsidRPr="005006EF">
        <w:t>tax in the year when it is forfeited .</w:t>
      </w:r>
    </w:p>
    <w:p w14:paraId="4669D448" w14:textId="77777777" w:rsidR="005006EF" w:rsidRPr="005006EF" w:rsidRDefault="005006EF" w:rsidP="00C260CD"/>
    <w:p w14:paraId="6501B435" w14:textId="270F3C98" w:rsidR="005006EF" w:rsidRPr="005006EF" w:rsidRDefault="005006EF" w:rsidP="00C260CD">
      <w:r w:rsidRPr="005006EF">
        <w:t>( iii ) Personal car sold by Saleem is neither a business asset nor capital asset ; hence , it is not</w:t>
      </w:r>
    </w:p>
    <w:p w14:paraId="0D6B3E3B" w14:textId="0E945BAE" w:rsidR="005006EF" w:rsidRPr="005006EF" w:rsidRDefault="005006EF" w:rsidP="00C260CD">
      <w:r w:rsidRPr="005006EF">
        <w:t>taxable under the Income Tax Ordinance , 2001 .</w:t>
      </w:r>
    </w:p>
    <w:p w14:paraId="663F2344" w14:textId="77777777" w:rsidR="005006EF" w:rsidRPr="005006EF" w:rsidRDefault="005006EF" w:rsidP="00C260CD"/>
    <w:p w14:paraId="1F38CCA2" w14:textId="6C8DC81F" w:rsidR="005006EF" w:rsidRPr="005006EF" w:rsidRDefault="005006EF" w:rsidP="00C260CD">
      <w:r w:rsidRPr="005006EF">
        <w:t>Where any transaction or income is not taxable under the law then provisions regarding its</w:t>
      </w:r>
    </w:p>
    <w:p w14:paraId="610F3007" w14:textId="16434A05" w:rsidR="005006EF" w:rsidRPr="005006EF" w:rsidRDefault="005006EF" w:rsidP="00C260CD">
      <w:r w:rsidRPr="005006EF">
        <w:t>valuation , etc. , are also not applicable . Hence , information about cost , sale price and fair</w:t>
      </w:r>
    </w:p>
    <w:p w14:paraId="1EB259D5" w14:textId="2E7B65ED" w:rsidR="005006EF" w:rsidRPr="005006EF" w:rsidRDefault="005006EF" w:rsidP="00C260CD">
      <w:r w:rsidRPr="005006EF">
        <w:t>market value are irrelevant . There will be no tax treatment on disposal of any movable</w:t>
      </w:r>
    </w:p>
    <w:p w14:paraId="3B2CF953" w14:textId="4F021335" w:rsidR="005006EF" w:rsidRPr="005006EF" w:rsidRDefault="005006EF" w:rsidP="00C260CD">
      <w:r w:rsidRPr="005006EF">
        <w:t>property held for personal use by the person or any member of his family dependent on him .</w:t>
      </w:r>
    </w:p>
    <w:p w14:paraId="4765C0CA" w14:textId="1DA7B77D" w:rsidR="005006EF" w:rsidRPr="005006EF" w:rsidRDefault="005006EF" w:rsidP="00C260CD">
      <w:r w:rsidRPr="005006EF">
        <w:t>[ 37 ( 5 ) ( ) ]</w:t>
      </w:r>
    </w:p>
    <w:p w14:paraId="25A1E4D8" w14:textId="77777777" w:rsidR="005006EF" w:rsidRPr="005006EF" w:rsidRDefault="005006EF" w:rsidP="00C260CD"/>
    <w:p w14:paraId="4ED4F5AE" w14:textId="46370B14" w:rsidR="005006EF" w:rsidRPr="005006EF" w:rsidRDefault="005006EF" w:rsidP="00C260CD">
      <w:r w:rsidRPr="005006EF">
        <w:t xml:space="preserve">( iv ) Ibrahim who is sent on secondment to Germany is earning salary </w:t>
      </w:r>
      <w:proofErr w:type="spellStart"/>
      <w:r w:rsidRPr="005006EF">
        <w:t>ir.come</w:t>
      </w:r>
      <w:proofErr w:type="spellEnd"/>
      <w:r w:rsidRPr="005006EF">
        <w:t xml:space="preserve"> which is partly</w:t>
      </w:r>
    </w:p>
    <w:p w14:paraId="5AE1EB6D" w14:textId="48B0E1D8" w:rsidR="005006EF" w:rsidRPr="005006EF" w:rsidRDefault="005006EF" w:rsidP="00C260CD">
      <w:r w:rsidRPr="005006EF">
        <w:t>receivable in Pakistan . For income tax purposes two matters require attention , namely : -</w:t>
      </w:r>
    </w:p>
    <w:p w14:paraId="28119EEC" w14:textId="44D504AB" w:rsidR="005006EF" w:rsidRPr="005006EF" w:rsidRDefault="005006EF" w:rsidP="00C260CD">
      <w:r w:rsidRPr="005006EF">
        <w:t>( a ) Residential status of Ibrahim ; and</w:t>
      </w:r>
    </w:p>
    <w:p w14:paraId="470A93E8" w14:textId="77777777" w:rsidR="005006EF" w:rsidRPr="005006EF" w:rsidRDefault="005006EF" w:rsidP="00C260CD"/>
    <w:p w14:paraId="7BD912C1" w14:textId="3B20EEDC" w:rsidR="005006EF" w:rsidRPr="005006EF" w:rsidRDefault="005006EF" w:rsidP="00C260CD">
      <w:r w:rsidRPr="005006EF">
        <w:t>( b ) Status of income , whether ' Pakistan source ' or ' foreign - source ' .</w:t>
      </w:r>
    </w:p>
    <w:p w14:paraId="51B17065" w14:textId="77777777" w:rsidR="005006EF" w:rsidRPr="005006EF" w:rsidRDefault="005006EF" w:rsidP="00C260CD"/>
    <w:p w14:paraId="1F31BD51" w14:textId="7978467C" w:rsidR="005006EF" w:rsidRPr="005006EF" w:rsidRDefault="005006EF" w:rsidP="00C260CD">
      <w:r w:rsidRPr="005006EF">
        <w:t>The above - referred points are discussed below :</w:t>
      </w:r>
    </w:p>
    <w:p w14:paraId="5238921C" w14:textId="77777777" w:rsidR="005006EF" w:rsidRPr="005006EF" w:rsidRDefault="005006EF" w:rsidP="00C260CD"/>
    <w:p w14:paraId="5F4A1329" w14:textId="1634F7B7" w:rsidR="005006EF" w:rsidRPr="005006EF" w:rsidRDefault="005006EF" w:rsidP="00C260CD">
      <w:r w:rsidRPr="005006EF">
        <w:t>( a ) Ibrahim will not be staying in Pakistan for a period ( i.e. , at least 183 days ) which could</w:t>
      </w:r>
    </w:p>
    <w:p w14:paraId="24757754" w14:textId="4A7B25A9" w:rsidR="00C260CD" w:rsidRPr="005006EF" w:rsidRDefault="005006EF" w:rsidP="00C260CD">
      <w:r w:rsidRPr="005006EF">
        <w:t>render him as resident , thus he will be non - resident during the years when he will be</w:t>
      </w:r>
    </w:p>
    <w:p w14:paraId="76095462" w14:textId="3F4186D5" w:rsidR="005006EF" w:rsidRDefault="005006EF" w:rsidP="00C260CD">
      <w:r w:rsidRPr="005006EF">
        <w:lastRenderedPageBreak/>
        <w:t>on secondment .</w:t>
      </w:r>
    </w:p>
    <w:p w14:paraId="2280B706" w14:textId="77777777" w:rsidR="00C260CD" w:rsidRDefault="00C260CD" w:rsidP="00C260CD"/>
    <w:p w14:paraId="39DAA111" w14:textId="4D6DFF47" w:rsidR="00E5745E" w:rsidRPr="00E5745E" w:rsidRDefault="00E5745E" w:rsidP="00E5745E">
      <w:pPr>
        <w:rPr>
          <w:b/>
          <w:bCs/>
        </w:rPr>
      </w:pPr>
      <w:r w:rsidRPr="00E5745E">
        <w:rPr>
          <w:b/>
          <w:bCs/>
        </w:rPr>
        <w:t>Synopsis of Taxes</w:t>
      </w:r>
      <w:r w:rsidR="009D764D">
        <w:rPr>
          <w:b/>
          <w:bCs/>
        </w:rPr>
        <w:t xml:space="preserve">                            </w:t>
      </w:r>
      <w:r w:rsidRPr="00E5745E">
        <w:rPr>
          <w:b/>
          <w:bCs/>
        </w:rPr>
        <w:t xml:space="preserve"> Questions &amp; Answers </w:t>
      </w:r>
      <w:r w:rsidR="009D764D">
        <w:rPr>
          <w:b/>
          <w:bCs/>
        </w:rPr>
        <w:t>–</w:t>
      </w:r>
      <w:r w:rsidRPr="00E5745E">
        <w:rPr>
          <w:b/>
          <w:bCs/>
        </w:rPr>
        <w:t xml:space="preserve"> Individuals</w:t>
      </w:r>
      <w:r w:rsidR="009D764D">
        <w:rPr>
          <w:b/>
          <w:bCs/>
        </w:rPr>
        <w:t xml:space="preserve">                          </w:t>
      </w:r>
      <w:r w:rsidRPr="00E5745E">
        <w:rPr>
          <w:b/>
          <w:bCs/>
        </w:rPr>
        <w:t xml:space="preserve"> [ 39-647 ]</w:t>
      </w:r>
    </w:p>
    <w:p w14:paraId="1361D083" w14:textId="77777777" w:rsidR="00E5745E" w:rsidRPr="00E5745E" w:rsidRDefault="00E5745E" w:rsidP="00E5745E">
      <w:r w:rsidRPr="00E5745E">
        <w:t xml:space="preserve">                                 ( b ) In order to render a salary income as ' Pakistan - source income ' it must have been .</w:t>
      </w:r>
    </w:p>
    <w:p w14:paraId="2A88E212" w14:textId="77777777" w:rsidR="00E5745E" w:rsidRPr="00E5745E" w:rsidRDefault="00E5745E" w:rsidP="00E5745E">
      <w:r w:rsidRPr="00E5745E">
        <w:t xml:space="preserve">                                 received either form Government or form an employment exercised in Pakistan . As</w:t>
      </w:r>
    </w:p>
    <w:p w14:paraId="60559405" w14:textId="77777777" w:rsidR="00E5745E" w:rsidRPr="00E5745E" w:rsidRDefault="00E5745E" w:rsidP="00E5745E">
      <w:r w:rsidRPr="00E5745E">
        <w:t xml:space="preserve">                                 none of these conditions is fulfilled , the income cannot be termed as a Pakistan - source</w:t>
      </w:r>
    </w:p>
    <w:p w14:paraId="4E1C6898" w14:textId="77777777" w:rsidR="00E5745E" w:rsidRPr="00E5745E" w:rsidRDefault="00E5745E" w:rsidP="00E5745E">
      <w:r w:rsidRPr="00E5745E">
        <w:t xml:space="preserve">                                 income .</w:t>
      </w:r>
    </w:p>
    <w:p w14:paraId="32E574D3" w14:textId="77777777" w:rsidR="00E5745E" w:rsidRPr="00E5745E" w:rsidRDefault="00E5745E" w:rsidP="00E5745E"/>
    <w:p w14:paraId="27BF81D2" w14:textId="77777777" w:rsidR="00E5745E" w:rsidRPr="00E5745E" w:rsidRDefault="00E5745E" w:rsidP="00E5745E">
      <w:r w:rsidRPr="00E5745E">
        <w:t xml:space="preserve">                                 Conclusion :</w:t>
      </w:r>
    </w:p>
    <w:p w14:paraId="78E40D7B" w14:textId="77777777" w:rsidR="00E5745E" w:rsidRPr="00E5745E" w:rsidRDefault="00E5745E" w:rsidP="00E5745E"/>
    <w:p w14:paraId="5FE630BA" w14:textId="77777777" w:rsidR="00E5745E" w:rsidRPr="00E5745E" w:rsidRDefault="00E5745E" w:rsidP="00E5745E">
      <w:r w:rsidRPr="00E5745E">
        <w:t xml:space="preserve">                                 Ibrahim will be resident during the tax year 20x2 ( his stay is from July , 20x1 to December</w:t>
      </w:r>
    </w:p>
    <w:p w14:paraId="1CE831F4" w14:textId="77777777" w:rsidR="00E5745E" w:rsidRPr="00E5745E" w:rsidRDefault="00E5745E" w:rsidP="00E5745E">
      <w:r w:rsidRPr="00E5745E">
        <w:t xml:space="preserve">                                 20x1 , i.e. , total 184 days ) . The salary received up to December , 20x1 shall be taxable in</w:t>
      </w:r>
    </w:p>
    <w:p w14:paraId="12D12414" w14:textId="77777777" w:rsidR="00E5745E" w:rsidRPr="00E5745E" w:rsidRDefault="00E5745E" w:rsidP="00E5745E">
      <w:r w:rsidRPr="00E5745E">
        <w:t xml:space="preserve">                                 Pakistan . Salary for remaining period of the tax year ( i.e. , January , 20x2 to June , 20x2 ) shall</w:t>
      </w:r>
    </w:p>
    <w:p w14:paraId="7C61BCD9" w14:textId="77777777" w:rsidR="00E5745E" w:rsidRPr="00E5745E" w:rsidRDefault="00E5745E" w:rsidP="00E5745E">
      <w:r w:rsidRPr="00E5745E">
        <w:t xml:space="preserve">                                 be a foreign - source income and will be exempt from tax , if tax at source has been withheld in</w:t>
      </w:r>
    </w:p>
    <w:p w14:paraId="4C96C9C4" w14:textId="77777777" w:rsidR="00E5745E" w:rsidRPr="00E5745E" w:rsidRDefault="00E5745E" w:rsidP="00E5745E">
      <w:r w:rsidRPr="00E5745E">
        <w:t xml:space="preserve">                                 Germany .</w:t>
      </w:r>
    </w:p>
    <w:p w14:paraId="4FC744A3" w14:textId="77777777" w:rsidR="00E5745E" w:rsidRPr="00E5745E" w:rsidRDefault="00E5745E" w:rsidP="00E5745E"/>
    <w:p w14:paraId="2AA0F24A" w14:textId="77777777" w:rsidR="00E5745E" w:rsidRPr="00E5745E" w:rsidRDefault="00E5745E" w:rsidP="00E5745E">
      <w:r w:rsidRPr="00E5745E">
        <w:t xml:space="preserve">                                 Salary income after tax year 20x2 shall not be taxable in Pakistan due to the following</w:t>
      </w:r>
    </w:p>
    <w:p w14:paraId="7B7BC8E3" w14:textId="77777777" w:rsidR="00E5745E" w:rsidRPr="00E5745E" w:rsidRDefault="00E5745E" w:rsidP="00E5745E"/>
    <w:p w14:paraId="56D69BA8" w14:textId="77777777" w:rsidR="00E5745E" w:rsidRPr="00E5745E" w:rsidRDefault="00E5745E" w:rsidP="00E5745E">
      <w:r w:rsidRPr="00E5745E">
        <w:t xml:space="preserve">                                 reasons :</w:t>
      </w:r>
    </w:p>
    <w:p w14:paraId="021E6B27" w14:textId="77777777" w:rsidR="00E5745E" w:rsidRPr="00E5745E" w:rsidRDefault="00E5745E" w:rsidP="00E5745E"/>
    <w:p w14:paraId="640178F4" w14:textId="77777777" w:rsidR="00E5745E" w:rsidRPr="00E5745E" w:rsidRDefault="00E5745E" w:rsidP="00E5745E">
      <w:r w:rsidRPr="00E5745E">
        <w:lastRenderedPageBreak/>
        <w:t xml:space="preserve">                                 1 .                              Ibrahim will be a non - resident person during those tax years ; and</w:t>
      </w:r>
    </w:p>
    <w:p w14:paraId="278A14EB" w14:textId="77777777" w:rsidR="00E5745E" w:rsidRPr="00E5745E" w:rsidRDefault="00E5745E" w:rsidP="00E5745E"/>
    <w:p w14:paraId="7751318B" w14:textId="77777777" w:rsidR="00E5745E" w:rsidRPr="00E5745E" w:rsidRDefault="00E5745E" w:rsidP="00E5745E">
      <w:r w:rsidRPr="00E5745E">
        <w:t xml:space="preserve">                                 2. The salary income will not be a ' Pakistan - source income ' ,</w:t>
      </w:r>
    </w:p>
    <w:p w14:paraId="00E687DA" w14:textId="77777777" w:rsidR="00E5745E" w:rsidRPr="00E5745E" w:rsidRDefault="00E5745E" w:rsidP="00E5745E"/>
    <w:p w14:paraId="26F66E78" w14:textId="77777777" w:rsidR="00E5745E" w:rsidRPr="00E5745E" w:rsidRDefault="00E5745E" w:rsidP="00E5745E">
      <w:r w:rsidRPr="00E5745E">
        <w:t xml:space="preserve">                                                                                                                                                                                                                                    ( v ) Tax deducted at source under section 153 ( 1 ) on services rendered by a resident person is</w:t>
      </w:r>
    </w:p>
    <w:p w14:paraId="56F8B4E1" w14:textId="77777777" w:rsidR="00E5745E" w:rsidRPr="00E5745E" w:rsidRDefault="00E5745E" w:rsidP="00E5745E">
      <w:r w:rsidRPr="00E5745E">
        <w:t xml:space="preserve">                                                                                                                                                                                                                                    treated as minimum of tax on such income of the person , Tax rate applicable to such</w:t>
      </w:r>
    </w:p>
    <w:p w14:paraId="1E40056D" w14:textId="77777777" w:rsidR="00E5745E" w:rsidRPr="00E5745E" w:rsidRDefault="00E5745E" w:rsidP="00E5745E">
      <w:r w:rsidRPr="00E5745E">
        <w:t xml:space="preserve">                                                                                                                                                                                                                                    payments is 11 % of the gross amount of remuneration for services . Tax @ 11 % of</w:t>
      </w:r>
    </w:p>
    <w:p w14:paraId="191CF520" w14:textId="77777777" w:rsidR="00E5745E" w:rsidRPr="00E5745E" w:rsidRDefault="00E5745E" w:rsidP="00E5745E">
      <w:r w:rsidRPr="00E5745E">
        <w:t xml:space="preserve">                                                                                                                                                                                                                                    Rs . 50,000 ( i.e. , Rs . 44,500 + Rs . 5,500 ) has been deducted at source . If tax on such income</w:t>
      </w:r>
    </w:p>
    <w:p w14:paraId="06F48DE4" w14:textId="77777777" w:rsidR="00E5745E" w:rsidRPr="00E5745E" w:rsidRDefault="00E5745E" w:rsidP="00E5745E">
      <w:r w:rsidRPr="00E5745E">
        <w:t xml:space="preserve">                                                                                                                                                                                                                                    under NTR is higher , then tax deducted by the company shall be adjustable ; otherwise , it</w:t>
      </w:r>
    </w:p>
    <w:p w14:paraId="6EF41F52" w14:textId="77777777" w:rsidR="00E5745E" w:rsidRPr="00E5745E" w:rsidRDefault="00E5745E" w:rsidP="00E5745E">
      <w:r w:rsidRPr="00E5745E">
        <w:t xml:space="preserve">                                                                                                                                                                                                                                    shall be treated as final discharge of tax liability on such income .</w:t>
      </w:r>
    </w:p>
    <w:p w14:paraId="26626F2C" w14:textId="77777777" w:rsidR="00E5745E" w:rsidRPr="00E5745E" w:rsidRDefault="00E5745E" w:rsidP="00E5745E"/>
    <w:p w14:paraId="294FB17E" w14:textId="77777777" w:rsidR="00E5745E" w:rsidRPr="00E5745E" w:rsidRDefault="00E5745E" w:rsidP="00E5745E">
      <w:r w:rsidRPr="00E5745E">
        <w:t xml:space="preserve">                                                                                                                                              QUESTION - 39.13</w:t>
      </w:r>
    </w:p>
    <w:p w14:paraId="715905B0" w14:textId="77777777" w:rsidR="00E5745E" w:rsidRPr="00E5745E" w:rsidRDefault="00E5745E" w:rsidP="00E5745E"/>
    <w:p w14:paraId="7F3C25BF" w14:textId="77777777" w:rsidR="00E5745E" w:rsidRPr="00E5745E" w:rsidRDefault="00E5745E" w:rsidP="00E5745E">
      <w:r w:rsidRPr="00E5745E">
        <w:t xml:space="preserve">                                                                                                                                                                                                                                Zia inherited certain assets from his father in the year 20x1 . The fair market values of the assets on</w:t>
      </w:r>
    </w:p>
    <w:p w14:paraId="4181177C" w14:textId="77777777" w:rsidR="00E5745E" w:rsidRPr="00E5745E" w:rsidRDefault="00E5745E" w:rsidP="00E5745E">
      <w:r w:rsidRPr="00E5745E">
        <w:t xml:space="preserve">                                                                                                                                                                                                                                the date of inheritance were as follows :</w:t>
      </w:r>
    </w:p>
    <w:p w14:paraId="106EB6B5" w14:textId="77777777" w:rsidR="00E5745E" w:rsidRPr="00E5745E" w:rsidRDefault="00E5745E" w:rsidP="00E5745E"/>
    <w:p w14:paraId="0263FC40" w14:textId="77777777" w:rsidR="00E5745E" w:rsidRPr="00E5745E" w:rsidRDefault="00E5745E" w:rsidP="00E5745E">
      <w:r w:rsidRPr="00E5745E">
        <w:t xml:space="preserve">                                 25,000 shares of a private limited company                                                                                                                                           ( Rs . )                                                                2,500,000</w:t>
      </w:r>
    </w:p>
    <w:p w14:paraId="50D0C318" w14:textId="77777777" w:rsidR="00E5745E" w:rsidRPr="00E5745E" w:rsidRDefault="00E5745E" w:rsidP="00E5745E"/>
    <w:p w14:paraId="73D95120" w14:textId="77777777" w:rsidR="00E5745E" w:rsidRPr="00E5745E" w:rsidRDefault="00E5745E" w:rsidP="00E5745E">
      <w:r w:rsidRPr="00E5745E">
        <w:lastRenderedPageBreak/>
        <w:t xml:space="preserve">                                 21,000 shares of public listed company                                                                                                                                                                                                                         462,000</w:t>
      </w:r>
    </w:p>
    <w:p w14:paraId="730A2E8F" w14:textId="77777777" w:rsidR="00E5745E" w:rsidRPr="00E5745E" w:rsidRDefault="00E5745E" w:rsidP="00E5745E"/>
    <w:p w14:paraId="68A9208E" w14:textId="77777777" w:rsidR="00E5745E" w:rsidRPr="00E5745E" w:rsidRDefault="00E5745E" w:rsidP="00E5745E">
      <w:r w:rsidRPr="00E5745E">
        <w:t xml:space="preserve">                                 Membership card of Karachi Stock Exchange                                                                                                                                                                                                                   20,000,000</w:t>
      </w:r>
    </w:p>
    <w:p w14:paraId="3B52C41F" w14:textId="77777777" w:rsidR="00E5745E" w:rsidRPr="00E5745E" w:rsidRDefault="00E5745E" w:rsidP="00E5745E"/>
    <w:p w14:paraId="713ABF9C" w14:textId="77777777" w:rsidR="00E5745E" w:rsidRPr="00E5745E" w:rsidRDefault="00E5745E" w:rsidP="00E5745E">
      <w:r w:rsidRPr="00E5745E">
        <w:t xml:space="preserve">                                 </w:t>
      </w:r>
      <w:proofErr w:type="spellStart"/>
      <w:r w:rsidRPr="00E5745E">
        <w:t>Jewellery</w:t>
      </w:r>
      <w:proofErr w:type="spellEnd"/>
      <w:r w:rsidRPr="00E5745E">
        <w:t xml:space="preserve">                                                                                                                                                                                                                                                    1,500,000</w:t>
      </w:r>
    </w:p>
    <w:p w14:paraId="75D5C884" w14:textId="77777777" w:rsidR="00E5745E" w:rsidRPr="00E5745E" w:rsidRDefault="00E5745E" w:rsidP="00E5745E">
      <w:r w:rsidRPr="00E5745E">
        <w:t>During the tax year 20x7 Zia undertook the following transactions :</w:t>
      </w:r>
    </w:p>
    <w:p w14:paraId="257A721B" w14:textId="77777777" w:rsidR="00E5745E" w:rsidRPr="00E5745E" w:rsidRDefault="00E5745E" w:rsidP="00E5745E">
      <w:r w:rsidRPr="00E5745E">
        <w:t xml:space="preserve">                                                                                                                                                                                                                                  ( 1 ) He gifted some of the assets to his 20 - year old son Ishaq . The detail and fair market values</w:t>
      </w:r>
    </w:p>
    <w:p w14:paraId="65783CEA" w14:textId="77777777" w:rsidR="00E5745E" w:rsidRPr="00E5745E" w:rsidRDefault="00E5745E" w:rsidP="00E5745E"/>
    <w:p w14:paraId="50C5C54F" w14:textId="77777777" w:rsidR="00E5745E" w:rsidRPr="00E5745E" w:rsidRDefault="00E5745E" w:rsidP="00E5745E">
      <w:r w:rsidRPr="00E5745E">
        <w:t xml:space="preserve">                                 of the assets are as follows :                                                                                                                                                                                        ( Rs . )</w:t>
      </w:r>
    </w:p>
    <w:p w14:paraId="4E2F3B8B" w14:textId="77777777" w:rsidR="00E5745E" w:rsidRPr="00E5745E" w:rsidRDefault="00E5745E" w:rsidP="00E5745E"/>
    <w:p w14:paraId="050C2728" w14:textId="77777777" w:rsidR="00E5745E" w:rsidRPr="00E5745E" w:rsidRDefault="00E5745E" w:rsidP="00E5745E">
      <w:r w:rsidRPr="00E5745E">
        <w:t xml:space="preserve">                                                                  10,000 shares of a private limited company                                                                                                                                                                                  2,000,000</w:t>
      </w:r>
    </w:p>
    <w:p w14:paraId="3E46CCF9" w14:textId="77777777" w:rsidR="00E5745E" w:rsidRPr="00E5745E" w:rsidRDefault="00E5745E" w:rsidP="00E5745E"/>
    <w:p w14:paraId="3D324313" w14:textId="77777777" w:rsidR="00E5745E" w:rsidRPr="00E5745E" w:rsidRDefault="00E5745E" w:rsidP="00E5745E">
      <w:r w:rsidRPr="00E5745E">
        <w:t xml:space="preserve">                                                                  10,000 shares of public listed company                                                                                                                                                                                      1,700,000</w:t>
      </w:r>
    </w:p>
    <w:p w14:paraId="4C4408D8" w14:textId="77777777" w:rsidR="00E5745E" w:rsidRPr="00E5745E" w:rsidRDefault="00E5745E" w:rsidP="00E5745E"/>
    <w:p w14:paraId="6914113F" w14:textId="77777777" w:rsidR="00E5745E" w:rsidRPr="00E5745E" w:rsidRDefault="00E5745E" w:rsidP="00E5745E">
      <w:r w:rsidRPr="00E5745E">
        <w:t xml:space="preserve">                                                                  Membership card of Karachi Stock Exchange                                                                                                                                                                                  40,000,000</w:t>
      </w:r>
    </w:p>
    <w:p w14:paraId="41E6825E" w14:textId="77777777" w:rsidR="00E5745E" w:rsidRPr="00E5745E" w:rsidRDefault="00E5745E" w:rsidP="00E5745E">
      <w:r w:rsidRPr="00E5745E">
        <w:t>( 2 ) The remaining shares were sold as follows :</w:t>
      </w:r>
    </w:p>
    <w:p w14:paraId="432419E1" w14:textId="77777777" w:rsidR="00E5745E" w:rsidRPr="00E5745E" w:rsidRDefault="00E5745E" w:rsidP="00E5745E">
      <w:r w:rsidRPr="00E5745E">
        <w:t xml:space="preserve">                                                                                        shares of private limited company for Rs . 3,000,000</w:t>
      </w:r>
    </w:p>
    <w:p w14:paraId="5B019C63" w14:textId="77777777" w:rsidR="00E5745E" w:rsidRPr="00E5745E" w:rsidRDefault="00E5745E" w:rsidP="00E5745E"/>
    <w:p w14:paraId="67D95F06" w14:textId="77777777" w:rsidR="00E5745E" w:rsidRPr="00E5745E" w:rsidRDefault="00E5745E" w:rsidP="00E5745E">
      <w:r w:rsidRPr="00E5745E">
        <w:t xml:space="preserve">                                                                                                                                                                shares of public listed company for Rs . 1,500,000 .</w:t>
      </w:r>
    </w:p>
    <w:p w14:paraId="191F59F3" w14:textId="77777777" w:rsidR="00E5745E" w:rsidRPr="00E5745E" w:rsidRDefault="00E5745E" w:rsidP="00E5745E"/>
    <w:p w14:paraId="62CA80EA" w14:textId="77777777" w:rsidR="00E5745E" w:rsidRPr="00E5745E" w:rsidRDefault="00E5745E" w:rsidP="00E5745E">
      <w:r w:rsidRPr="00E5745E">
        <w:t xml:space="preserve">                                                                                                                                                                                                                                 Ishaq sold all the assets transferred through gift in the same year . The assets fetched the following</w:t>
      </w:r>
    </w:p>
    <w:p w14:paraId="0DC06F59" w14:textId="77777777" w:rsidR="00E5745E" w:rsidRPr="00E5745E" w:rsidRDefault="00E5745E" w:rsidP="00E5745E">
      <w:r w:rsidRPr="00E5745E">
        <w:t xml:space="preserve">                                                                                                                                                                                                                                 amounts :</w:t>
      </w:r>
    </w:p>
    <w:p w14:paraId="2A7C50BF" w14:textId="420B2E08" w:rsidR="00E5745E" w:rsidRPr="00E5745E" w:rsidRDefault="00E5745E" w:rsidP="00E5745E"/>
    <w:p w14:paraId="6A73834F" w14:textId="5CB10D9C" w:rsidR="00D35813" w:rsidRPr="00D35813" w:rsidRDefault="00D35813" w:rsidP="00D35813">
      <w:pPr>
        <w:rPr>
          <w:b/>
          <w:bCs/>
        </w:rPr>
      </w:pPr>
      <w:r w:rsidRPr="00D35813">
        <w:rPr>
          <w:b/>
          <w:bCs/>
        </w:rPr>
        <w:t>Synopsis of Taxes</w:t>
      </w:r>
      <w:r w:rsidR="00845D90">
        <w:rPr>
          <w:b/>
          <w:bCs/>
        </w:rPr>
        <w:t xml:space="preserve">                  </w:t>
      </w:r>
      <w:r w:rsidRPr="00D35813">
        <w:rPr>
          <w:b/>
          <w:bCs/>
        </w:rPr>
        <w:t xml:space="preserve"> Questions &amp; Answers </w:t>
      </w:r>
      <w:r w:rsidR="00845D90">
        <w:rPr>
          <w:b/>
          <w:bCs/>
        </w:rPr>
        <w:t>–</w:t>
      </w:r>
      <w:r w:rsidRPr="00D35813">
        <w:rPr>
          <w:b/>
          <w:bCs/>
        </w:rPr>
        <w:t xml:space="preserve"> Individuals</w:t>
      </w:r>
      <w:r w:rsidR="00845D90">
        <w:rPr>
          <w:b/>
          <w:bCs/>
        </w:rPr>
        <w:t xml:space="preserve">                                        </w:t>
      </w:r>
      <w:r w:rsidRPr="00D35813">
        <w:rPr>
          <w:b/>
          <w:bCs/>
        </w:rPr>
        <w:t xml:space="preserve"> [ 39-648 ]</w:t>
      </w:r>
    </w:p>
    <w:p w14:paraId="6C815C5E" w14:textId="77777777" w:rsidR="00D35813" w:rsidRPr="00D35813" w:rsidRDefault="00D35813" w:rsidP="00D35813">
      <w:r w:rsidRPr="00D35813">
        <w:t xml:space="preserve">                                                                                                                                                                                   10,000 shares of a private limited company  ( Rs . ) 2,500,000</w:t>
      </w:r>
    </w:p>
    <w:p w14:paraId="39C166DA" w14:textId="77777777" w:rsidR="00D35813" w:rsidRPr="00D35813" w:rsidRDefault="00D35813" w:rsidP="00D35813">
      <w:r w:rsidRPr="00D35813">
        <w:t xml:space="preserve">                                                                                                                                                                                   10,000 shares of public listed company</w:t>
      </w:r>
    </w:p>
    <w:p w14:paraId="4B9397D4" w14:textId="77777777" w:rsidR="00D35813" w:rsidRPr="00D35813" w:rsidRDefault="00D35813" w:rsidP="00D35813">
      <w:r w:rsidRPr="00D35813">
        <w:t xml:space="preserve">                                                                                                                                                                                   Membership card of Karachi Stock Exchange</w:t>
      </w:r>
    </w:p>
    <w:p w14:paraId="783489A9" w14:textId="77777777" w:rsidR="00D35813" w:rsidRPr="00D35813" w:rsidRDefault="00D35813" w:rsidP="00D35813"/>
    <w:p w14:paraId="12921CF2" w14:textId="77777777" w:rsidR="00D35813" w:rsidRPr="00D35813" w:rsidRDefault="00D35813" w:rsidP="00D35813">
      <w:r w:rsidRPr="00D35813">
        <w:t xml:space="preserve">                                                                                                                                                                                                                                                   1,500,000</w:t>
      </w:r>
    </w:p>
    <w:p w14:paraId="0A6D2FD5" w14:textId="77777777" w:rsidR="00D35813" w:rsidRPr="00D35813" w:rsidRDefault="00D35813" w:rsidP="00D35813">
      <w:r w:rsidRPr="00D35813">
        <w:t xml:space="preserve">                                                                                                                                                                                                                                                   55,000,000</w:t>
      </w:r>
    </w:p>
    <w:p w14:paraId="19D0AF89" w14:textId="77777777" w:rsidR="00D35813" w:rsidRPr="00D35813" w:rsidRDefault="00D35813" w:rsidP="00D35813">
      <w:r w:rsidRPr="00D35813">
        <w:t>Required :</w:t>
      </w:r>
    </w:p>
    <w:p w14:paraId="75EAD43D" w14:textId="77777777" w:rsidR="00D35813" w:rsidRPr="00D35813" w:rsidRDefault="00D35813" w:rsidP="00D35813">
      <w:r w:rsidRPr="00D35813">
        <w:t>Based on the above information , compute the taxable income of Zia and Ishaq for the tax year 20x7 . Also give brief explanation for the items not included in the taxable income</w:t>
      </w:r>
    </w:p>
    <w:p w14:paraId="4CDD0E36" w14:textId="77777777" w:rsidR="00D35813" w:rsidRPr="00D35813" w:rsidRDefault="00D35813" w:rsidP="00D35813">
      <w:r w:rsidRPr="00D35813">
        <w:t xml:space="preserve">                                                                                                                                                                                                                                                               ( M - 10 )</w:t>
      </w:r>
    </w:p>
    <w:p w14:paraId="577716BE" w14:textId="77777777" w:rsidR="00D35813" w:rsidRPr="00D35813" w:rsidRDefault="00D35813" w:rsidP="00D35813"/>
    <w:p w14:paraId="0EB04ACC" w14:textId="77777777" w:rsidR="00D35813" w:rsidRPr="00D35813" w:rsidRDefault="00D35813" w:rsidP="00D35813">
      <w:r w:rsidRPr="00D35813">
        <w:t xml:space="preserve">                                                                                                                                                                                                                       ANSWER</w:t>
      </w:r>
    </w:p>
    <w:p w14:paraId="1C322A6F" w14:textId="77777777" w:rsidR="00D35813" w:rsidRPr="00D35813" w:rsidRDefault="00D35813" w:rsidP="00D35813"/>
    <w:p w14:paraId="4B92B240" w14:textId="77777777" w:rsidR="00D35813" w:rsidRPr="00D35813" w:rsidRDefault="00D35813" w:rsidP="00D35813">
      <w:r w:rsidRPr="00D35813">
        <w:t xml:space="preserve">                                                                                                    Resident Individual - Non Salaried                                    Mr. Zia</w:t>
      </w:r>
    </w:p>
    <w:p w14:paraId="55CD177E" w14:textId="77777777" w:rsidR="00D35813" w:rsidRPr="00D35813" w:rsidRDefault="00D35813" w:rsidP="00D35813"/>
    <w:p w14:paraId="380B193C" w14:textId="77777777" w:rsidR="00D35813" w:rsidRPr="00D35813" w:rsidRDefault="00D35813" w:rsidP="00D35813">
      <w:r w:rsidRPr="00D35813">
        <w:t xml:space="preserve">                                                                                                                                                                                                                Tax Year 20x7</w:t>
      </w:r>
    </w:p>
    <w:p w14:paraId="1CD3F22F" w14:textId="77777777" w:rsidR="00D35813" w:rsidRPr="00D35813" w:rsidRDefault="00D35813" w:rsidP="00D35813"/>
    <w:p w14:paraId="09FEB152" w14:textId="77777777" w:rsidR="00D35813" w:rsidRPr="00D35813" w:rsidRDefault="00D35813" w:rsidP="00D35813">
      <w:r w:rsidRPr="00D35813">
        <w:t xml:space="preserve">                                                                                                                                                        Taxable Income</w:t>
      </w:r>
    </w:p>
    <w:p w14:paraId="0AE54BC4" w14:textId="77777777" w:rsidR="00D35813" w:rsidRPr="00D35813" w:rsidRDefault="00D35813" w:rsidP="00D35813">
      <w:r w:rsidRPr="00D35813">
        <w:t>Capital Gains 3,000,000 Sale of shares of private limited company [ N - 1 ]</w:t>
      </w:r>
    </w:p>
    <w:p w14:paraId="199861CB" w14:textId="77777777" w:rsidR="00D35813" w:rsidRPr="00D35813" w:rsidRDefault="00D35813" w:rsidP="00D35813">
      <w:r w:rsidRPr="00D35813">
        <w:t>Less : Cost of acquisition ( 2,500,000 +25,000 ) x 15,000 [ N - 2 ] 1,500,000</w:t>
      </w:r>
    </w:p>
    <w:p w14:paraId="05EC5615" w14:textId="77777777" w:rsidR="00D35813" w:rsidRPr="00D35813" w:rsidRDefault="00D35813" w:rsidP="00D35813">
      <w:r w:rsidRPr="00D35813">
        <w:t>Capital gain - Taxable under NTR 1,500,000</w:t>
      </w:r>
    </w:p>
    <w:p w14:paraId="56AF12FC" w14:textId="77777777" w:rsidR="00D35813" w:rsidRPr="00D35813" w:rsidRDefault="00D35813" w:rsidP="00D35813">
      <w:r w:rsidRPr="00D35813">
        <w:t>Gain on Disposal of Shares of Listed Company</w:t>
      </w:r>
    </w:p>
    <w:p w14:paraId="15781F99" w14:textId="77777777" w:rsidR="00D35813" w:rsidRPr="00D35813" w:rsidRDefault="00D35813" w:rsidP="00D35813">
      <w:r w:rsidRPr="00D35813">
        <w:t>Gain on disposal of shares of listed companies is chargeable to tax u / s 37A as a separate block of income . Although there is a gain of Rs . 1,258,000 ( i.e. , 1,500,000-242,000 ) but as the shares are disposed after six ( 6 ) years of their acquisition the gain will not be taxable .</w:t>
      </w:r>
    </w:p>
    <w:p w14:paraId="3C60E016" w14:textId="77777777" w:rsidR="00D35813" w:rsidRPr="00D35813" w:rsidRDefault="00D35813" w:rsidP="00D35813">
      <w:r w:rsidRPr="00D35813">
        <w:t>Cost of acquisition of these shares is Rs . 242,000 ( i.e. , Rs . 462,000 + 21,000 x 11,000 ) .</w:t>
      </w:r>
    </w:p>
    <w:p w14:paraId="6B818BF9" w14:textId="77777777" w:rsidR="00D35813" w:rsidRPr="00D35813" w:rsidRDefault="00D35813" w:rsidP="00D35813">
      <w:r w:rsidRPr="00D35813">
        <w:t xml:space="preserve">                                                                                                                                                                                                                    Mr. Ishaq</w:t>
      </w:r>
    </w:p>
    <w:p w14:paraId="63E3C372" w14:textId="77777777" w:rsidR="00D35813" w:rsidRPr="00D35813" w:rsidRDefault="00D35813" w:rsidP="00D35813"/>
    <w:p w14:paraId="33CDCD26" w14:textId="77777777" w:rsidR="00D35813" w:rsidRPr="00D35813" w:rsidRDefault="00D35813" w:rsidP="00D35813">
      <w:r w:rsidRPr="00D35813">
        <w:t xml:space="preserve">                                                                                                    Resident Individual - Non Salaried</w:t>
      </w:r>
    </w:p>
    <w:p w14:paraId="7943F162" w14:textId="77777777" w:rsidR="00D35813" w:rsidRPr="00D35813" w:rsidRDefault="00D35813" w:rsidP="00D35813"/>
    <w:p w14:paraId="3E9040DA" w14:textId="77777777" w:rsidR="00D35813" w:rsidRPr="00D35813" w:rsidRDefault="00D35813" w:rsidP="00D35813">
      <w:r w:rsidRPr="00D35813">
        <w:t xml:space="preserve">                                                                                                                                                        Tax Year 20x7</w:t>
      </w:r>
    </w:p>
    <w:p w14:paraId="3F14B599" w14:textId="77777777" w:rsidR="00D35813" w:rsidRPr="00D35813" w:rsidRDefault="00D35813" w:rsidP="00D35813">
      <w:r w:rsidRPr="00D35813">
        <w:t xml:space="preserve">                                                                                                                                                        Taxable Income "</w:t>
      </w:r>
    </w:p>
    <w:p w14:paraId="18879696" w14:textId="77777777" w:rsidR="00D35813" w:rsidRPr="00D35813" w:rsidRDefault="00D35813" w:rsidP="00D35813">
      <w:r w:rsidRPr="00D35813">
        <w:t>Capital Gains</w:t>
      </w:r>
    </w:p>
    <w:p w14:paraId="24A8B077" w14:textId="77777777" w:rsidR="00D35813" w:rsidRPr="00D35813" w:rsidRDefault="00D35813" w:rsidP="00D35813">
      <w:r w:rsidRPr="00D35813">
        <w:t>Shares of private limited company</w:t>
      </w:r>
    </w:p>
    <w:p w14:paraId="76869301" w14:textId="77777777" w:rsidR="00D35813" w:rsidRPr="00D35813" w:rsidRDefault="00D35813" w:rsidP="00D35813">
      <w:r w:rsidRPr="00D35813">
        <w:t xml:space="preserve">                                Disposal consideration                                                                                                                                                                         2,500,000</w:t>
      </w:r>
    </w:p>
    <w:p w14:paraId="23C27C09" w14:textId="77777777" w:rsidR="00D35813" w:rsidRPr="00D35813" w:rsidRDefault="00D35813" w:rsidP="00D35813"/>
    <w:p w14:paraId="771D23AF" w14:textId="77777777" w:rsidR="00D35813" w:rsidRPr="00D35813" w:rsidRDefault="00D35813" w:rsidP="00D35813">
      <w:r w:rsidRPr="00D35813">
        <w:lastRenderedPageBreak/>
        <w:t xml:space="preserve">                                Less : Cost of acquisition [ N - 5 ]                                                                                                                                                           2,000,000                          500,000</w:t>
      </w:r>
    </w:p>
    <w:p w14:paraId="33EED62E" w14:textId="77777777" w:rsidR="00D35813" w:rsidRPr="00D35813" w:rsidRDefault="00D35813" w:rsidP="00D35813">
      <w:r w:rsidRPr="00D35813">
        <w:t>Membership card of Karachi Stock Exchange</w:t>
      </w:r>
    </w:p>
    <w:p w14:paraId="6C9B61E0" w14:textId="77777777" w:rsidR="00D35813" w:rsidRPr="00D35813" w:rsidRDefault="00D35813" w:rsidP="00D35813">
      <w:r w:rsidRPr="00D35813">
        <w:t xml:space="preserve">                                Disposal consideration                                                                                                                                                                         55,000,000</w:t>
      </w:r>
    </w:p>
    <w:p w14:paraId="2006ACF0" w14:textId="77777777" w:rsidR="00D35813" w:rsidRPr="00D35813" w:rsidRDefault="00D35813" w:rsidP="00D35813"/>
    <w:p w14:paraId="3B252FA8" w14:textId="77777777" w:rsidR="00D35813" w:rsidRPr="00D35813" w:rsidRDefault="00D35813" w:rsidP="00D35813">
      <w:r w:rsidRPr="00D35813">
        <w:t xml:space="preserve">                                Less : Cost of acquisition [ N - 5 ]                                                                                                                                                           40,000,000                      15,000,000</w:t>
      </w:r>
    </w:p>
    <w:p w14:paraId="1CA209EA" w14:textId="77777777" w:rsidR="00D35813" w:rsidRPr="00D35813" w:rsidRDefault="00D35813" w:rsidP="00D35813">
      <w:r w:rsidRPr="00D35813">
        <w:t>Taxable income for the year 15,500,000</w:t>
      </w:r>
    </w:p>
    <w:p w14:paraId="0F630D3C" w14:textId="77777777" w:rsidR="00D35813" w:rsidRPr="00D35813" w:rsidRDefault="00D35813" w:rsidP="00D35813">
      <w:r w:rsidRPr="00D35813">
        <w:t>Gain on Disposal of Shares of Listed Company</w:t>
      </w:r>
    </w:p>
    <w:p w14:paraId="65FF6540" w14:textId="77777777" w:rsidR="00D35813" w:rsidRPr="00D35813" w:rsidRDefault="00D35813" w:rsidP="00D35813">
      <w:r w:rsidRPr="00D35813">
        <w:t>Gain on disposal of shares of listed company ( i.e. , securities ) is taxable u / s 37A as a separate block of income . There is a loss of Rs . 200,000 ( i.e. , Rs . 1,500,000-1,700,000 ) hence there will be no tax treatment for it . Had there been any gain on disposal of some other securities , the loss could have been set - off against the same .</w:t>
      </w:r>
    </w:p>
    <w:p w14:paraId="11DC39C5" w14:textId="77777777" w:rsidR="00D35813" w:rsidRPr="00D35813" w:rsidRDefault="00D35813" w:rsidP="00D35813">
      <w:r w:rsidRPr="00D35813">
        <w:t>N - 1 Total number of shares of private limited company sold during the year is as below : Total shares received through inheritance</w:t>
      </w:r>
    </w:p>
    <w:p w14:paraId="48A0F529" w14:textId="77777777" w:rsidR="00D35813" w:rsidRPr="00D35813" w:rsidRDefault="00D35813" w:rsidP="00D35813">
      <w:r w:rsidRPr="00D35813">
        <w:t xml:space="preserve">                                                                                                                                                                                                                                                                   25,000</w:t>
      </w:r>
    </w:p>
    <w:p w14:paraId="4CFF6310" w14:textId="73998039" w:rsidR="00CB2CB1" w:rsidRPr="00CB2CB1" w:rsidRDefault="00CB2CB1" w:rsidP="00CB2CB1">
      <w:pPr>
        <w:rPr>
          <w:b/>
          <w:bCs/>
        </w:rPr>
      </w:pPr>
      <w:r w:rsidRPr="00CB2CB1">
        <w:rPr>
          <w:b/>
          <w:bCs/>
        </w:rPr>
        <w:t xml:space="preserve">Synopsis of Taxes </w:t>
      </w:r>
      <w:r w:rsidR="00136B2E">
        <w:rPr>
          <w:b/>
          <w:bCs/>
        </w:rPr>
        <w:t xml:space="preserve">               </w:t>
      </w:r>
      <w:r w:rsidRPr="00CB2CB1">
        <w:rPr>
          <w:b/>
          <w:bCs/>
        </w:rPr>
        <w:t xml:space="preserve">Questions &amp; Answers </w:t>
      </w:r>
      <w:r w:rsidR="00136B2E">
        <w:rPr>
          <w:b/>
          <w:bCs/>
        </w:rPr>
        <w:t>–</w:t>
      </w:r>
      <w:r w:rsidRPr="00CB2CB1">
        <w:rPr>
          <w:b/>
          <w:bCs/>
        </w:rPr>
        <w:t xml:space="preserve"> Individuals</w:t>
      </w:r>
      <w:r w:rsidR="00136B2E">
        <w:rPr>
          <w:b/>
          <w:bCs/>
        </w:rPr>
        <w:t xml:space="preserve">                             </w:t>
      </w:r>
      <w:r w:rsidRPr="00CB2CB1">
        <w:rPr>
          <w:b/>
          <w:bCs/>
        </w:rPr>
        <w:t xml:space="preserve"> [ 39-649 ]</w:t>
      </w:r>
    </w:p>
    <w:p w14:paraId="7C882A5C" w14:textId="77777777" w:rsidR="00CB2CB1" w:rsidRPr="00CB2CB1" w:rsidRDefault="00CB2CB1" w:rsidP="00CB2CB1">
      <w:r w:rsidRPr="00CB2CB1">
        <w:t xml:space="preserve">                                                                          Less : Total shares gifted to son Ishaq                                                                                                 10,000</w:t>
      </w:r>
    </w:p>
    <w:p w14:paraId="0ECE0B8D" w14:textId="77777777" w:rsidR="00CB2CB1" w:rsidRPr="00CB2CB1" w:rsidRDefault="00CB2CB1" w:rsidP="00CB2CB1">
      <w:r w:rsidRPr="00CB2CB1">
        <w:t xml:space="preserve">                                                                          Shares disposed of during the year</w:t>
      </w:r>
    </w:p>
    <w:p w14:paraId="119DEB14" w14:textId="77777777" w:rsidR="00CB2CB1" w:rsidRPr="00CB2CB1" w:rsidRDefault="00CB2CB1" w:rsidP="00CB2CB1"/>
    <w:p w14:paraId="72502359" w14:textId="77777777" w:rsidR="00CB2CB1" w:rsidRPr="00CB2CB1" w:rsidRDefault="00CB2CB1" w:rsidP="00CB2CB1">
      <w:r w:rsidRPr="00CB2CB1">
        <w:t xml:space="preserve">                                                                                                                                                                                                                  15,000</w:t>
      </w:r>
    </w:p>
    <w:p w14:paraId="0768F94F" w14:textId="77777777" w:rsidR="00CB2CB1" w:rsidRPr="00CB2CB1" w:rsidRDefault="00CB2CB1" w:rsidP="00CB2CB1">
      <w:r w:rsidRPr="00CB2CB1">
        <w:t>N - 2 Where a capital asset is acquired through inheritance , the fair market value ( FMV ) at the time the asset is acquired is treated as cost of acquisition . The cost is apportioned on the basis of FMV in the year 20x1 . [ 37 ( 4A ) ]</w:t>
      </w:r>
    </w:p>
    <w:p w14:paraId="6130F56F" w14:textId="77777777" w:rsidR="00CB2CB1" w:rsidRPr="00CB2CB1" w:rsidRDefault="00CB2CB1" w:rsidP="00CB2CB1">
      <w:r w:rsidRPr="00CB2CB1">
        <w:t>N - 3 No gain or loss shall be recognized on disposal of an asset by reason of a gift of the asset [ 79 ( 1 ) ( c ) ] . Hence , the assets gifted by Zia to his son are ignored while computing his taxable</w:t>
      </w:r>
    </w:p>
    <w:p w14:paraId="2E4483D5" w14:textId="77777777" w:rsidR="00CB2CB1" w:rsidRPr="00CB2CB1" w:rsidRDefault="00CB2CB1" w:rsidP="00CB2CB1">
      <w:r w:rsidRPr="00CB2CB1">
        <w:lastRenderedPageBreak/>
        <w:t xml:space="preserve">                                 income .</w:t>
      </w:r>
    </w:p>
    <w:p w14:paraId="15825A6C" w14:textId="77777777" w:rsidR="00CB2CB1" w:rsidRPr="00CB2CB1" w:rsidRDefault="00CB2CB1" w:rsidP="00CB2CB1">
      <w:r w:rsidRPr="00CB2CB1">
        <w:t xml:space="preserve">N - 4 The </w:t>
      </w:r>
      <w:proofErr w:type="spellStart"/>
      <w:r w:rsidRPr="00CB2CB1">
        <w:t>Jewellery</w:t>
      </w:r>
      <w:proofErr w:type="spellEnd"/>
      <w:r w:rsidRPr="00CB2CB1">
        <w:t xml:space="preserve"> acquired through inheritance is still owned by Zia , so there will be , no tax treatment for it . At the time of its disposal gain shall be computed .</w:t>
      </w:r>
    </w:p>
    <w:p w14:paraId="44D3A51F" w14:textId="77777777" w:rsidR="00CB2CB1" w:rsidRPr="00CB2CB1" w:rsidRDefault="00CB2CB1" w:rsidP="00CB2CB1">
      <w:r w:rsidRPr="00CB2CB1">
        <w:t>N - 5 Fair market value at the time of acquisition is treated as cost of the asset , if the asset is acquired through gift .</w:t>
      </w:r>
    </w:p>
    <w:p w14:paraId="06725F78" w14:textId="77777777" w:rsidR="00CB2CB1" w:rsidRPr="00CB2CB1" w:rsidRDefault="00CB2CB1" w:rsidP="00CB2CB1">
      <w:r w:rsidRPr="00CB2CB1">
        <w:t xml:space="preserve">                                                                                                                                                      QUESTION - 39.14</w:t>
      </w:r>
    </w:p>
    <w:p w14:paraId="6CC543D3" w14:textId="77777777" w:rsidR="00CB2CB1" w:rsidRPr="00CB2CB1" w:rsidRDefault="00CB2CB1" w:rsidP="00CB2CB1">
      <w:r w:rsidRPr="00CB2CB1">
        <w:t xml:space="preserve">Mr. Manto worked as an employee in Berlin Hotel , Germany for a period of five years . During the </w:t>
      </w:r>
      <w:proofErr w:type="spellStart"/>
      <w:r w:rsidRPr="00CB2CB1">
        <w:t>said</w:t>
      </w:r>
      <w:proofErr w:type="spellEnd"/>
      <w:r w:rsidRPr="00CB2CB1">
        <w:t xml:space="preserve"> period he did not visit Pakistan for a single day , He returned to Pakistan on July 1 , 20x1 and immediately joined as a General Manager in a well - reputed hotel , based in Karachi .</w:t>
      </w:r>
    </w:p>
    <w:p w14:paraId="66C7EF8F" w14:textId="77777777" w:rsidR="00CB2CB1" w:rsidRPr="00CB2CB1" w:rsidRDefault="00CB2CB1" w:rsidP="00CB2CB1">
      <w:r w:rsidRPr="00CB2CB1">
        <w:t>Assume that the details of his income for the tax year 20x2 are as follows :</w:t>
      </w:r>
    </w:p>
    <w:p w14:paraId="1F3E2F2C" w14:textId="77777777" w:rsidR="00CB2CB1" w:rsidRPr="00CB2CB1" w:rsidRDefault="00CB2CB1" w:rsidP="00CB2CB1">
      <w:r w:rsidRPr="00CB2CB1">
        <w:t xml:space="preserve">( </w:t>
      </w:r>
      <w:proofErr w:type="spellStart"/>
      <w:r w:rsidRPr="00CB2CB1">
        <w:t>i</w:t>
      </w:r>
      <w:proofErr w:type="spellEnd"/>
      <w:r w:rsidRPr="00CB2CB1">
        <w:t xml:space="preserve"> ) Basic salary ( per month ) Rs . 120,000</w:t>
      </w:r>
    </w:p>
    <w:p w14:paraId="2FA465E1" w14:textId="77777777" w:rsidR="00CB2CB1" w:rsidRPr="00CB2CB1" w:rsidRDefault="00CB2CB1" w:rsidP="00CB2CB1">
      <w:r w:rsidRPr="00CB2CB1">
        <w:t xml:space="preserve">                                         House rent allowance ( per month )                                                                                     30,000</w:t>
      </w:r>
    </w:p>
    <w:p w14:paraId="50E539BC" w14:textId="77777777" w:rsidR="00CB2CB1" w:rsidRPr="00CB2CB1" w:rsidRDefault="00CB2CB1" w:rsidP="00CB2CB1"/>
    <w:p w14:paraId="04E4C8B4" w14:textId="77777777" w:rsidR="00CB2CB1" w:rsidRPr="00CB2CB1" w:rsidRDefault="00CB2CB1" w:rsidP="00CB2CB1">
      <w:r w:rsidRPr="00CB2CB1">
        <w:t xml:space="preserve">                                         Medical allowance ( per month )                                                                                        10,000</w:t>
      </w:r>
    </w:p>
    <w:p w14:paraId="57F447FA" w14:textId="77777777" w:rsidR="00CB2CB1" w:rsidRPr="00CB2CB1" w:rsidRDefault="00CB2CB1" w:rsidP="00CB2CB1">
      <w:r w:rsidRPr="00CB2CB1">
        <w:t>( ii ) Besides medical allowance , he is also entitled to free medical treatment at approved hospitals .</w:t>
      </w:r>
    </w:p>
    <w:p w14:paraId="517A3090" w14:textId="77777777" w:rsidR="00CB2CB1" w:rsidRPr="00CB2CB1" w:rsidRDefault="00CB2CB1" w:rsidP="00CB2CB1">
      <w:r w:rsidRPr="00CB2CB1">
        <w:t>( iii ) He has been provided a company maintained 1600cc car which was used partly for official and partly for personal purposes . The hotel has leased the car from a bank . The gross lease rentals payable over the period of lease amount to Rs . 2,700,000 . The fair market value of the car at the time of lease was Rs . 1,600,000 . The total lease rentals paid by the hotel during the year amounted to Rs . 800,000 .</w:t>
      </w:r>
    </w:p>
    <w:p w14:paraId="57A5EFFC" w14:textId="77777777" w:rsidR="00CB2CB1" w:rsidRPr="00CB2CB1" w:rsidRDefault="00CB2CB1" w:rsidP="00CB2CB1">
      <w:r w:rsidRPr="00CB2CB1">
        <w:t>( iv ) He is entitled to lunch at the hotel's restaurants where the usual charges are Rs . 400 per person . He is entitled to concessional rate of Rs . 40 per day which is deducted from his salary . Assume that there are 300 working days in the year .</w:t>
      </w:r>
    </w:p>
    <w:p w14:paraId="13F47110" w14:textId="77777777" w:rsidR="00CB2CB1" w:rsidRPr="00CB2CB1" w:rsidRDefault="00CB2CB1" w:rsidP="00CB2CB1">
      <w:r w:rsidRPr="00CB2CB1">
        <w:t>( v ) He went for a training course to Islamabad where boarding and lodging cost amounting to Rs . 150,000 was borne by the hotel . He incurred a further expense of Rs . 125,000 which was reimbursed by the hotel .</w:t>
      </w:r>
    </w:p>
    <w:p w14:paraId="23A2367A" w14:textId="77777777" w:rsidR="00CB2CB1" w:rsidRPr="00CB2CB1" w:rsidRDefault="00CB2CB1" w:rsidP="00CB2CB1">
      <w:r w:rsidRPr="00CB2CB1">
        <w:lastRenderedPageBreak/>
        <w:t>( vi ) Provident fund was deducted @ 10 % of his basic salary . An equal amount was contributed by the hotel . Interest credited to his provident fund account amounted to Rs . 48,000 .</w:t>
      </w:r>
    </w:p>
    <w:p w14:paraId="21109A9F" w14:textId="77777777" w:rsidR="00CB2CB1" w:rsidRPr="00CB2CB1" w:rsidRDefault="00CB2CB1" w:rsidP="00CB2CB1">
      <w:r w:rsidRPr="00CB2CB1">
        <w:t>( vii ) As per terms of employment agreed with Mr. Manto , tax payable on salary will be borne by the hotel .</w:t>
      </w:r>
    </w:p>
    <w:p w14:paraId="1508975D" w14:textId="77777777" w:rsidR="00CB2CB1" w:rsidRPr="00CB2CB1" w:rsidRDefault="00CB2CB1" w:rsidP="00CB2CB1">
      <w:r w:rsidRPr="00CB2CB1">
        <w:t>( viii ) During the year , he also received an amount of Rs . 89,000 ( net of withholding tax ) from a local university where he gave lectures on hotel management .</w:t>
      </w:r>
    </w:p>
    <w:p w14:paraId="15A6938D" w14:textId="581B686D" w:rsidR="00CB2CB1" w:rsidRPr="00CB2CB1" w:rsidRDefault="00CB2CB1" w:rsidP="00CB2CB1">
      <w:r w:rsidRPr="00CB2CB1">
        <w:t>( ix ) On July 15 , 20x1 , he received a lump sum amount of Rs . 4,000,000 through a normal banking channel as final settlement from Berlin Hotel .</w:t>
      </w:r>
    </w:p>
    <w:p w14:paraId="6190E8ED" w14:textId="1B2B8992" w:rsidR="007871AD" w:rsidRPr="007871AD" w:rsidRDefault="007871AD" w:rsidP="007871AD">
      <w:pPr>
        <w:rPr>
          <w:b/>
          <w:bCs/>
        </w:rPr>
      </w:pPr>
      <w:r w:rsidRPr="007871AD">
        <w:rPr>
          <w:b/>
          <w:bCs/>
        </w:rPr>
        <w:t xml:space="preserve">Synopsis of Taxes </w:t>
      </w:r>
      <w:r w:rsidR="008270B1">
        <w:rPr>
          <w:b/>
          <w:bCs/>
        </w:rPr>
        <w:t xml:space="preserve">                    </w:t>
      </w:r>
      <w:r w:rsidRPr="007871AD">
        <w:rPr>
          <w:b/>
          <w:bCs/>
        </w:rPr>
        <w:t xml:space="preserve">Questions &amp; Answers </w:t>
      </w:r>
      <w:r w:rsidR="008270B1">
        <w:rPr>
          <w:b/>
          <w:bCs/>
        </w:rPr>
        <w:t>–</w:t>
      </w:r>
      <w:r w:rsidRPr="007871AD">
        <w:rPr>
          <w:b/>
          <w:bCs/>
        </w:rPr>
        <w:t xml:space="preserve"> Individuals</w:t>
      </w:r>
      <w:r w:rsidR="008270B1">
        <w:rPr>
          <w:b/>
          <w:bCs/>
        </w:rPr>
        <w:t xml:space="preserve">                         </w:t>
      </w:r>
      <w:r w:rsidRPr="007871AD">
        <w:rPr>
          <w:b/>
          <w:bCs/>
        </w:rPr>
        <w:t xml:space="preserve"> [ 39-650 ]</w:t>
      </w:r>
    </w:p>
    <w:p w14:paraId="0F44B992" w14:textId="77777777" w:rsidR="007871AD" w:rsidRPr="007871AD" w:rsidRDefault="007871AD" w:rsidP="007871AD">
      <w:r w:rsidRPr="007871AD">
        <w:t>( x ) On August 1 , 20x1 he inherited 25,000 shares of a private limited company . The estimated fair market value of the shares , on the date of inheritance , was Rs . 42 per share . He sold all the shares on February 28 , 20x2 at Rs . 62 per share .</w:t>
      </w:r>
    </w:p>
    <w:p w14:paraId="5A8FD7FA" w14:textId="77777777" w:rsidR="007871AD" w:rsidRPr="007871AD" w:rsidRDefault="007871AD" w:rsidP="007871AD">
      <w:r w:rsidRPr="007871AD">
        <w:t>( IX ) He paid zakat amounting to Rs . 200,000 to an approved organization , through cross cheque .</w:t>
      </w:r>
    </w:p>
    <w:p w14:paraId="5B5D65AA" w14:textId="77777777" w:rsidR="007871AD" w:rsidRPr="007871AD" w:rsidRDefault="007871AD" w:rsidP="007871AD">
      <w:r w:rsidRPr="007871AD">
        <w:t>Required :</w:t>
      </w:r>
    </w:p>
    <w:p w14:paraId="29120E6A" w14:textId="77777777" w:rsidR="007871AD" w:rsidRPr="007871AD" w:rsidRDefault="007871AD" w:rsidP="007871AD">
      <w:r w:rsidRPr="007871AD">
        <w:t>( a ) Compute Mr. Manto's taxable income and tax payable for the tax year 20x2 . ( b ) Briefly explain the treatment of items which are not considered in the above computation .</w:t>
      </w:r>
    </w:p>
    <w:p w14:paraId="34BFC250" w14:textId="77777777" w:rsidR="007871AD" w:rsidRPr="007871AD" w:rsidRDefault="007871AD" w:rsidP="007871AD">
      <w:r w:rsidRPr="007871AD">
        <w:t xml:space="preserve">                                                                                                                                                      ANSWER</w:t>
      </w:r>
    </w:p>
    <w:p w14:paraId="3B8E4DAE" w14:textId="77777777" w:rsidR="007871AD" w:rsidRPr="007871AD" w:rsidRDefault="007871AD" w:rsidP="007871AD"/>
    <w:p w14:paraId="5D46E526" w14:textId="77777777" w:rsidR="007871AD" w:rsidRPr="007871AD" w:rsidRDefault="007871AD" w:rsidP="007871AD">
      <w:r w:rsidRPr="007871AD">
        <w:t xml:space="preserve">                                                                                                                                                      Mr. Manto</w:t>
      </w:r>
    </w:p>
    <w:p w14:paraId="03D1D3F3" w14:textId="77777777" w:rsidR="007871AD" w:rsidRPr="007871AD" w:rsidRDefault="007871AD" w:rsidP="007871AD"/>
    <w:p w14:paraId="23BCCF65" w14:textId="77777777" w:rsidR="007871AD" w:rsidRPr="007871AD" w:rsidRDefault="007871AD" w:rsidP="007871AD">
      <w:r w:rsidRPr="007871AD">
        <w:t xml:space="preserve">                                                                                                          Resident Individual - Salaried</w:t>
      </w:r>
    </w:p>
    <w:p w14:paraId="1D6D1F6C" w14:textId="77777777" w:rsidR="007871AD" w:rsidRPr="007871AD" w:rsidRDefault="007871AD" w:rsidP="007871AD"/>
    <w:p w14:paraId="7E5B41E1" w14:textId="77777777" w:rsidR="007871AD" w:rsidRPr="007871AD" w:rsidRDefault="007871AD" w:rsidP="007871AD">
      <w:r w:rsidRPr="007871AD">
        <w:t xml:space="preserve">                                                                                                                                             Tax Year 20x2</w:t>
      </w:r>
    </w:p>
    <w:p w14:paraId="0DFB582A" w14:textId="77777777" w:rsidR="007871AD" w:rsidRPr="007871AD" w:rsidRDefault="007871AD" w:rsidP="007871AD"/>
    <w:p w14:paraId="7E720DCF" w14:textId="77777777" w:rsidR="007871AD" w:rsidRPr="007871AD" w:rsidRDefault="007871AD" w:rsidP="007871AD">
      <w:r w:rsidRPr="007871AD">
        <w:t xml:space="preserve">                                                                                              Taxable Income and Tax Liability</w:t>
      </w:r>
    </w:p>
    <w:p w14:paraId="7888B422" w14:textId="77777777" w:rsidR="007871AD" w:rsidRPr="007871AD" w:rsidRDefault="007871AD" w:rsidP="007871AD">
      <w:r w:rsidRPr="007871AD">
        <w:t>Salary Income Rs .</w:t>
      </w:r>
    </w:p>
    <w:p w14:paraId="2F7378F5" w14:textId="77777777" w:rsidR="007871AD" w:rsidRPr="007871AD" w:rsidRDefault="007871AD" w:rsidP="007871AD">
      <w:r w:rsidRPr="007871AD">
        <w:t>Basic salary ( Rs . 120,000 x 12 ) 1,440,000</w:t>
      </w:r>
    </w:p>
    <w:p w14:paraId="7BF42B89" w14:textId="77777777" w:rsidR="007871AD" w:rsidRPr="007871AD" w:rsidRDefault="007871AD" w:rsidP="007871AD">
      <w:r w:rsidRPr="007871AD">
        <w:lastRenderedPageBreak/>
        <w:t>House rent allowance ( Rs . 30,000 x 12 ) [ N - 1 ] 360,000</w:t>
      </w:r>
    </w:p>
    <w:p w14:paraId="6137337C" w14:textId="77777777" w:rsidR="007871AD" w:rsidRPr="007871AD" w:rsidRDefault="007871AD" w:rsidP="007871AD">
      <w:r w:rsidRPr="007871AD">
        <w:t>Medical allowance ( Rs . 10,000 × 12 ) [ N - 2 ] 120,000</w:t>
      </w:r>
    </w:p>
    <w:p w14:paraId="1DBEFAAF" w14:textId="77777777" w:rsidR="007871AD" w:rsidRPr="007871AD" w:rsidRDefault="007871AD" w:rsidP="007871AD">
      <w:r w:rsidRPr="007871AD">
        <w:t>Conveyance ( Rs . 1,600,000 x 5 % ) [ N - 3 ] 80,000</w:t>
      </w:r>
    </w:p>
    <w:p w14:paraId="42A3CEDC" w14:textId="77777777" w:rsidR="007871AD" w:rsidRPr="007871AD" w:rsidRDefault="007871AD" w:rsidP="007871AD">
      <w:r w:rsidRPr="007871AD">
        <w:t>Concessional lunch facility [ N - 4 ] Nil</w:t>
      </w:r>
    </w:p>
    <w:p w14:paraId="2143AC1C" w14:textId="77777777" w:rsidR="007871AD" w:rsidRPr="007871AD" w:rsidRDefault="007871AD" w:rsidP="007871AD">
      <w:r w:rsidRPr="007871AD">
        <w:t>Expenses on training [ N - 5 ] Nil</w:t>
      </w:r>
    </w:p>
    <w:p w14:paraId="3C2E6E03" w14:textId="77777777" w:rsidR="007871AD" w:rsidRPr="007871AD" w:rsidRDefault="007871AD" w:rsidP="007871AD">
      <w:r w:rsidRPr="007871AD">
        <w:t>Employer's contribution to provident fund [ N - 6 ] Nil Interest credited on provident fund [ N - 7 ]</w:t>
      </w:r>
    </w:p>
    <w:p w14:paraId="5C3F39A3" w14:textId="77777777" w:rsidR="007871AD" w:rsidRPr="007871AD" w:rsidRDefault="007871AD" w:rsidP="007871AD">
      <w:r w:rsidRPr="007871AD">
        <w:t xml:space="preserve">                                                                                                                                                                                                                                                                       Nil</w:t>
      </w:r>
    </w:p>
    <w:p w14:paraId="0093062C" w14:textId="77777777" w:rsidR="007871AD" w:rsidRPr="007871AD" w:rsidRDefault="007871AD" w:rsidP="007871AD">
      <w:r w:rsidRPr="007871AD">
        <w:t>Final settlement [ N - 8 ] Nil</w:t>
      </w:r>
    </w:p>
    <w:p w14:paraId="2360854D" w14:textId="77777777" w:rsidR="007871AD" w:rsidRPr="007871AD" w:rsidRDefault="007871AD" w:rsidP="007871AD">
      <w:r w:rsidRPr="007871AD">
        <w:t>Total salary income 2,000,000</w:t>
      </w:r>
    </w:p>
    <w:p w14:paraId="48E6A11B" w14:textId="77777777" w:rsidR="007871AD" w:rsidRPr="007871AD" w:rsidRDefault="007871AD" w:rsidP="007871AD">
      <w:r w:rsidRPr="007871AD">
        <w:t>Tax on salary payable by employer [ N - 10 ] 150,000</w:t>
      </w:r>
    </w:p>
    <w:p w14:paraId="52BF6EBF" w14:textId="77777777" w:rsidR="007871AD" w:rsidRPr="007871AD" w:rsidRDefault="007871AD" w:rsidP="007871AD">
      <w:r w:rsidRPr="007871AD">
        <w:t>Taxable salary income . 2,150,000</w:t>
      </w:r>
    </w:p>
    <w:p w14:paraId="15088721" w14:textId="77777777" w:rsidR="007871AD" w:rsidRPr="007871AD" w:rsidRDefault="007871AD" w:rsidP="007871AD">
      <w:r w:rsidRPr="007871AD">
        <w:t>Capital Gain [ N - 11 ]</w:t>
      </w:r>
    </w:p>
    <w:p w14:paraId="0334CC7E" w14:textId="77777777" w:rsidR="007871AD" w:rsidRPr="007871AD" w:rsidRDefault="007871AD" w:rsidP="007871AD">
      <w:r w:rsidRPr="007871AD">
        <w:t>Disposal consideration ( 25,000 x 62 ) 1,550,000</w:t>
      </w:r>
    </w:p>
    <w:p w14:paraId="1B95A689" w14:textId="77777777" w:rsidR="007871AD" w:rsidRPr="007871AD" w:rsidRDefault="007871AD" w:rsidP="007871AD">
      <w:r w:rsidRPr="007871AD">
        <w:t>Less : Cost of acquisition ( 25,0000 x 42 ) 1,050,000 500,000</w:t>
      </w:r>
    </w:p>
    <w:p w14:paraId="5722A86B" w14:textId="77777777" w:rsidR="007871AD" w:rsidRPr="007871AD" w:rsidRDefault="007871AD" w:rsidP="007871AD">
      <w:r w:rsidRPr="007871AD">
        <w:t>Income from Other Sources [ N - 9 ]</w:t>
      </w:r>
    </w:p>
    <w:p w14:paraId="67A3E8C3" w14:textId="77777777" w:rsidR="007871AD" w:rsidRPr="007871AD" w:rsidRDefault="007871AD" w:rsidP="007871AD">
      <w:r w:rsidRPr="007871AD">
        <w:t>Lecture fee - Net amount received 89,000</w:t>
      </w:r>
    </w:p>
    <w:p w14:paraId="16255D28" w14:textId="77777777" w:rsidR="007871AD" w:rsidRPr="007871AD" w:rsidRDefault="007871AD" w:rsidP="007871AD">
      <w:r w:rsidRPr="007871AD">
        <w:t>Add : Tax withheld ( @ 11 % of gross ) 11,000 100,000 2,715.000</w:t>
      </w:r>
    </w:p>
    <w:p w14:paraId="3273729E" w14:textId="77777777" w:rsidR="007871AD" w:rsidRPr="007871AD" w:rsidRDefault="007871AD" w:rsidP="007871AD">
      <w:r w:rsidRPr="007871AD">
        <w:t>Total and taxable income</w:t>
      </w:r>
    </w:p>
    <w:p w14:paraId="1200DBE3" w14:textId="77777777" w:rsidR="007871AD" w:rsidRPr="007871AD" w:rsidRDefault="007871AD" w:rsidP="007871AD">
      <w:r w:rsidRPr="007871AD">
        <w:t>Tax Liability</w:t>
      </w:r>
    </w:p>
    <w:p w14:paraId="460047B1" w14:textId="77777777" w:rsidR="007871AD" w:rsidRPr="007871AD" w:rsidRDefault="007871AD" w:rsidP="007871AD">
      <w:r w:rsidRPr="007871AD">
        <w:t>Tax on Rs . 2,200,000 180,000</w:t>
      </w:r>
    </w:p>
    <w:p w14:paraId="13CB1BEF" w14:textId="77777777" w:rsidR="007871AD" w:rsidRPr="007871AD" w:rsidRDefault="007871AD" w:rsidP="007871AD">
      <w:r w:rsidRPr="007871AD">
        <w:t>Tax on Rs . 550,000 @ 25 % 137.500</w:t>
      </w:r>
    </w:p>
    <w:p w14:paraId="71FB5000" w14:textId="77777777" w:rsidR="007871AD" w:rsidRPr="007871AD" w:rsidRDefault="007871AD" w:rsidP="007871AD">
      <w:r w:rsidRPr="007871AD">
        <w:t>Total tax 317,500</w:t>
      </w:r>
    </w:p>
    <w:p w14:paraId="51390856" w14:textId="77777777" w:rsidR="007871AD" w:rsidRPr="007871AD" w:rsidRDefault="007871AD" w:rsidP="007871AD">
      <w:r w:rsidRPr="007871AD">
        <w:t>Less : Tax already paid</w:t>
      </w:r>
    </w:p>
    <w:p w14:paraId="14019A4B" w14:textId="77777777" w:rsidR="007871AD" w:rsidRPr="007871AD" w:rsidRDefault="007871AD" w:rsidP="007871AD">
      <w:r w:rsidRPr="007871AD">
        <w:t xml:space="preserve">                                     Paid by employer [ N - 10 ]                                                                                                   150.000</w:t>
      </w:r>
    </w:p>
    <w:p w14:paraId="1C88FAED" w14:textId="77777777" w:rsidR="007871AD" w:rsidRPr="007871AD" w:rsidRDefault="007871AD" w:rsidP="007871AD"/>
    <w:p w14:paraId="4E0F1B1B" w14:textId="77777777" w:rsidR="007871AD" w:rsidRPr="007871AD" w:rsidRDefault="007871AD" w:rsidP="007871AD">
      <w:r w:rsidRPr="007871AD">
        <w:t xml:space="preserve">                                     Deducted by university [ N - 9 ]                                                                                               10,000                                                                                     ( 160,000 )</w:t>
      </w:r>
    </w:p>
    <w:p w14:paraId="348FBFD0" w14:textId="77777777" w:rsidR="007871AD" w:rsidRPr="007871AD" w:rsidRDefault="007871AD" w:rsidP="007871AD">
      <w:r w:rsidRPr="007871AD">
        <w:t>Net tax payable 157,500</w:t>
      </w:r>
    </w:p>
    <w:p w14:paraId="631279E7" w14:textId="5B2DD720" w:rsidR="007871AD" w:rsidRPr="007871AD" w:rsidRDefault="007871AD" w:rsidP="007871AD"/>
    <w:p w14:paraId="55B6DA62" w14:textId="7564DD0D" w:rsidR="00C877FD" w:rsidRPr="00C877FD" w:rsidRDefault="00C877FD" w:rsidP="00C877FD">
      <w:pPr>
        <w:rPr>
          <w:b/>
          <w:bCs/>
        </w:rPr>
      </w:pPr>
      <w:r w:rsidRPr="00C877FD">
        <w:rPr>
          <w:b/>
          <w:bCs/>
        </w:rPr>
        <w:t xml:space="preserve">Synopsis of Taxes </w:t>
      </w:r>
      <w:r w:rsidR="00FD5C58">
        <w:rPr>
          <w:b/>
          <w:bCs/>
        </w:rPr>
        <w:t xml:space="preserve">                  </w:t>
      </w:r>
      <w:r w:rsidRPr="00C877FD">
        <w:rPr>
          <w:b/>
          <w:bCs/>
        </w:rPr>
        <w:t xml:space="preserve">Questions &amp; Answers </w:t>
      </w:r>
      <w:r w:rsidR="00FD5C58">
        <w:rPr>
          <w:b/>
          <w:bCs/>
        </w:rPr>
        <w:t>–</w:t>
      </w:r>
      <w:r w:rsidRPr="00C877FD">
        <w:rPr>
          <w:b/>
          <w:bCs/>
        </w:rPr>
        <w:t xml:space="preserve"> Individuals</w:t>
      </w:r>
      <w:r w:rsidR="00FD5C58">
        <w:rPr>
          <w:b/>
          <w:bCs/>
        </w:rPr>
        <w:t xml:space="preserve">                          </w:t>
      </w:r>
      <w:r w:rsidRPr="00C877FD">
        <w:rPr>
          <w:b/>
          <w:bCs/>
        </w:rPr>
        <w:t xml:space="preserve"> [ 39-651 ]</w:t>
      </w:r>
    </w:p>
    <w:p w14:paraId="62E4BC0A" w14:textId="77777777" w:rsidR="00C877FD" w:rsidRPr="00C877FD" w:rsidRDefault="00C877FD" w:rsidP="00C877FD">
      <w:r w:rsidRPr="00C877FD">
        <w:t>N - 1 House rent allowance is totally taxable .</w:t>
      </w:r>
    </w:p>
    <w:p w14:paraId="7C0EAEAF" w14:textId="77777777" w:rsidR="00C877FD" w:rsidRPr="00C877FD" w:rsidRDefault="00C877FD" w:rsidP="00C877FD">
      <w:r w:rsidRPr="00C877FD">
        <w:t xml:space="preserve">                                                                                                                                                                       N - 2 Besides medical allowance , the taxpayer is </w:t>
      </w:r>
      <w:proofErr w:type="spellStart"/>
      <w:r w:rsidRPr="00C877FD">
        <w:t>entitied</w:t>
      </w:r>
      <w:proofErr w:type="spellEnd"/>
      <w:r w:rsidRPr="00C877FD">
        <w:t xml:space="preserve"> to free medical treatment at approved</w:t>
      </w:r>
    </w:p>
    <w:p w14:paraId="5A5074B8" w14:textId="77777777" w:rsidR="00C877FD" w:rsidRPr="00C877FD" w:rsidRDefault="00C877FD" w:rsidP="00C877FD">
      <w:r w:rsidRPr="00C877FD">
        <w:t xml:space="preserve">                                                                                                                                                                       hospitals . Under this case benefit in the form of medical treatment will be exempt from tax</w:t>
      </w:r>
    </w:p>
    <w:p w14:paraId="5B9AAE81" w14:textId="77777777" w:rsidR="00C877FD" w:rsidRPr="00C877FD" w:rsidRDefault="00C877FD" w:rsidP="00C877FD">
      <w:r w:rsidRPr="00C877FD">
        <w:t xml:space="preserve">                                                                                                                                                                       and the whole amount of medical allowance shall be taxable .</w:t>
      </w:r>
    </w:p>
    <w:p w14:paraId="582567C6" w14:textId="77777777" w:rsidR="00C877FD" w:rsidRPr="00C877FD" w:rsidRDefault="00C877FD" w:rsidP="00C877FD"/>
    <w:p w14:paraId="2E0AF9C3" w14:textId="77777777" w:rsidR="00C877FD" w:rsidRPr="00C877FD" w:rsidRDefault="00C877FD" w:rsidP="00C877FD">
      <w:r w:rsidRPr="00C877FD">
        <w:t xml:space="preserve">                                                                                                                                                                    N - 3 In a case where conveyance is provided for personal as well as official purposes an amount</w:t>
      </w:r>
    </w:p>
    <w:p w14:paraId="761C77B7" w14:textId="77777777" w:rsidR="00C877FD" w:rsidRPr="00C877FD" w:rsidRDefault="00C877FD" w:rsidP="00C877FD">
      <w:r w:rsidRPr="00C877FD">
        <w:t xml:space="preserve">                                                                                                                                                                    equal to 5 % of cost of vehicle or fair market value thereof ( where vehicle is on lease ) shall be</w:t>
      </w:r>
    </w:p>
    <w:p w14:paraId="3D29AB6E" w14:textId="77777777" w:rsidR="00C877FD" w:rsidRPr="00C877FD" w:rsidRDefault="00C877FD" w:rsidP="00C877FD">
      <w:r w:rsidRPr="00C877FD">
        <w:t xml:space="preserve">                                                                                                                                                                    included in salary income .</w:t>
      </w:r>
    </w:p>
    <w:p w14:paraId="02A26FDC" w14:textId="77777777" w:rsidR="00C877FD" w:rsidRPr="00C877FD" w:rsidRDefault="00C877FD" w:rsidP="00C877FD"/>
    <w:p w14:paraId="2CA9F6AE" w14:textId="77777777" w:rsidR="00C877FD" w:rsidRPr="00C877FD" w:rsidRDefault="00C877FD" w:rsidP="00C877FD">
      <w:r w:rsidRPr="00C877FD">
        <w:t xml:space="preserve">                                                                                                                                                                     N - 4 Free or concessional lunch facility provided by a hotel to its employee is exempt from tax .</w:t>
      </w:r>
    </w:p>
    <w:p w14:paraId="0F694E0D" w14:textId="77777777" w:rsidR="00C877FD" w:rsidRPr="00C877FD" w:rsidRDefault="00C877FD" w:rsidP="00C877FD">
      <w:r w:rsidRPr="00C877FD">
        <w:t xml:space="preserve">                                                                                                                                                                     N - 5 Boarding , lodging and other expenses reimbursed to an employee in connection with his</w:t>
      </w:r>
    </w:p>
    <w:p w14:paraId="55E41539" w14:textId="77777777" w:rsidR="00C877FD" w:rsidRPr="00C877FD" w:rsidRDefault="00C877FD" w:rsidP="00C877FD"/>
    <w:p w14:paraId="2A0F1702" w14:textId="77777777" w:rsidR="00C877FD" w:rsidRPr="00C877FD" w:rsidRDefault="00C877FD" w:rsidP="00C877FD">
      <w:r w:rsidRPr="00C877FD">
        <w:t xml:space="preserve">                               training is not taxable .</w:t>
      </w:r>
    </w:p>
    <w:p w14:paraId="1FF25F67" w14:textId="77777777" w:rsidR="00C877FD" w:rsidRPr="00C877FD" w:rsidRDefault="00C877FD" w:rsidP="00C877FD"/>
    <w:p w14:paraId="3042A452" w14:textId="77777777" w:rsidR="00C877FD" w:rsidRPr="00C877FD" w:rsidRDefault="00C877FD" w:rsidP="00C877FD">
      <w:r w:rsidRPr="00C877FD">
        <w:lastRenderedPageBreak/>
        <w:t xml:space="preserve">                                                                                                                                                                              N - 6 It is assumed that the provident fund is recognized by Commissioner . Taxability of</w:t>
      </w:r>
    </w:p>
    <w:p w14:paraId="07A6B695" w14:textId="77777777" w:rsidR="00C877FD" w:rsidRPr="00C877FD" w:rsidRDefault="00C877FD" w:rsidP="00C877FD"/>
    <w:p w14:paraId="21B72EF9" w14:textId="77777777" w:rsidR="00C877FD" w:rsidRPr="00C877FD" w:rsidRDefault="00C877FD" w:rsidP="00C877FD">
      <w:r w:rsidRPr="00C877FD">
        <w:t xml:space="preserve">                               employer's contribution is determined as below :</w:t>
      </w:r>
    </w:p>
    <w:p w14:paraId="0B91CCD1" w14:textId="77777777" w:rsidR="00C877FD" w:rsidRPr="00C877FD" w:rsidRDefault="00C877FD" w:rsidP="00C877FD"/>
    <w:p w14:paraId="736B36E7" w14:textId="77777777" w:rsidR="00C877FD" w:rsidRPr="00C877FD" w:rsidRDefault="00C877FD" w:rsidP="00C877FD">
      <w:r w:rsidRPr="00C877FD">
        <w:t xml:space="preserve">                               Employer's contribution 10 % of Rs . 1,200,000                                                                                                                                                                                   120,000</w:t>
      </w:r>
    </w:p>
    <w:p w14:paraId="732638F8" w14:textId="77777777" w:rsidR="00C877FD" w:rsidRPr="00C877FD" w:rsidRDefault="00C877FD" w:rsidP="00C877FD">
      <w:r w:rsidRPr="00C877FD">
        <w:t xml:space="preserve">                               Less : Exempt ( lesser of 10 % of salary ( Rs . 120,000 ) or Rs . 150,000 )                                                                                                                                                      120,000</w:t>
      </w:r>
    </w:p>
    <w:p w14:paraId="1C648871" w14:textId="77777777" w:rsidR="00C877FD" w:rsidRPr="00C877FD" w:rsidRDefault="00C877FD" w:rsidP="00C877FD"/>
    <w:p w14:paraId="57D324C0" w14:textId="77777777" w:rsidR="00C877FD" w:rsidRPr="00C877FD" w:rsidRDefault="00C877FD" w:rsidP="00C877FD">
      <w:r w:rsidRPr="00C877FD">
        <w:t xml:space="preserve">                               Taxable                                                                                                                                                                                                                              Nil</w:t>
      </w:r>
    </w:p>
    <w:p w14:paraId="5A35C173" w14:textId="77777777" w:rsidR="00C877FD" w:rsidRPr="00C877FD" w:rsidRDefault="00C877FD" w:rsidP="00C877FD">
      <w:r w:rsidRPr="00C877FD">
        <w:t>N - 7 Total interest credited Less : Exempt , i.e. , 1 / 3rd of Rs . 1,200,000 48,000 400.000 Nil Taxable</w:t>
      </w:r>
    </w:p>
    <w:p w14:paraId="5B4B419A" w14:textId="77777777" w:rsidR="00C877FD" w:rsidRPr="00C877FD" w:rsidRDefault="00C877FD" w:rsidP="00C877FD">
      <w:r w:rsidRPr="00C877FD">
        <w:t xml:space="preserve">                                                                                                                                                                 N - 8 This is a salary income . But as it is a case of " Returning Expatriates " so the foreign source</w:t>
      </w:r>
    </w:p>
    <w:p w14:paraId="71208F34" w14:textId="77777777" w:rsidR="00C877FD" w:rsidRPr="00C877FD" w:rsidRDefault="00C877FD" w:rsidP="00C877FD">
      <w:r w:rsidRPr="00C877FD">
        <w:t xml:space="preserve">                                                                                                                                                                 income will be exempt from tax under section 51 of the Income Tax Ordinance , 2001 .</w:t>
      </w:r>
    </w:p>
    <w:p w14:paraId="0922AB11" w14:textId="77777777" w:rsidR="00C877FD" w:rsidRPr="00C877FD" w:rsidRDefault="00C877FD" w:rsidP="00C877FD"/>
    <w:p w14:paraId="12095151" w14:textId="77777777" w:rsidR="00C877FD" w:rsidRPr="00C877FD" w:rsidRDefault="00C877FD" w:rsidP="00C877FD">
      <w:r w:rsidRPr="00C877FD">
        <w:t xml:space="preserve">                                                                                                                                                                        N - 9 Lecture fee received from a university is ' income from other sources ' . Tax deducted by</w:t>
      </w:r>
    </w:p>
    <w:p w14:paraId="0A81555D" w14:textId="77777777" w:rsidR="00C877FD" w:rsidRPr="00C877FD" w:rsidRDefault="00C877FD" w:rsidP="00C877FD">
      <w:r w:rsidRPr="00C877FD">
        <w:t xml:space="preserve">                                                                                                                                                                        university u / s 153 is the minimum tax on such income . As tax under NTR ( at ART ) is much</w:t>
      </w:r>
    </w:p>
    <w:p w14:paraId="1EB48876" w14:textId="77777777" w:rsidR="00C877FD" w:rsidRPr="00C877FD" w:rsidRDefault="00C877FD" w:rsidP="00C877FD">
      <w:r w:rsidRPr="00C877FD">
        <w:t xml:space="preserve">                                                                                                                                                                        higher than the tax deducted on lecture fees , this income shall be taxable under NTR . Tax</w:t>
      </w:r>
    </w:p>
    <w:p w14:paraId="0EE3C8C6" w14:textId="77777777" w:rsidR="00C877FD" w:rsidRPr="00C877FD" w:rsidRDefault="00C877FD" w:rsidP="00C877FD">
      <w:r w:rsidRPr="00C877FD">
        <w:t xml:space="preserve">                                                                                                                                                                        deducted shall become adjustable against tax liability for the year .</w:t>
      </w:r>
    </w:p>
    <w:p w14:paraId="539A065B" w14:textId="77777777" w:rsidR="00C877FD" w:rsidRPr="00C877FD" w:rsidRDefault="00C877FD" w:rsidP="00C877FD"/>
    <w:p w14:paraId="56F2B443" w14:textId="77777777" w:rsidR="00C877FD" w:rsidRPr="00C877FD" w:rsidRDefault="00C877FD" w:rsidP="00C877FD">
      <w:r w:rsidRPr="00C877FD">
        <w:t xml:space="preserve">                                                                                                                                                                     N - 10 Tax payable by hotel on salary income of Mr. Manto shall form part of taxable income of the</w:t>
      </w:r>
    </w:p>
    <w:p w14:paraId="37FA5B10" w14:textId="77777777" w:rsidR="00C877FD" w:rsidRPr="00C877FD" w:rsidRDefault="00C877FD" w:rsidP="00C877FD">
      <w:r w:rsidRPr="00C877FD">
        <w:lastRenderedPageBreak/>
        <w:t xml:space="preserve">                                                                                                                                                                     employee . On the other hand this amount shall be taken as payment of tax on behalf of</w:t>
      </w:r>
    </w:p>
    <w:p w14:paraId="1A843DCC" w14:textId="77777777" w:rsidR="00C877FD" w:rsidRPr="00C877FD" w:rsidRDefault="00C877FD" w:rsidP="00C877FD">
      <w:r w:rsidRPr="00C877FD">
        <w:t xml:space="preserve">                                                                                                                                                                     Manto , and shall be adjusted against his final tax liability for the year .</w:t>
      </w:r>
    </w:p>
    <w:p w14:paraId="5E436B70" w14:textId="77777777" w:rsidR="00C877FD" w:rsidRPr="00C877FD" w:rsidRDefault="00C877FD" w:rsidP="00C877FD"/>
    <w:p w14:paraId="5B7D8798" w14:textId="77777777" w:rsidR="00C877FD" w:rsidRPr="00C877FD" w:rsidRDefault="00C877FD" w:rsidP="00C877FD">
      <w:r w:rsidRPr="00C877FD">
        <w:t xml:space="preserve">                                          Tax on taxable salary income of Rs . 2,000,000 is computed as below :</w:t>
      </w:r>
    </w:p>
    <w:p w14:paraId="79C7BF3C" w14:textId="77777777" w:rsidR="00C877FD" w:rsidRPr="00C877FD" w:rsidRDefault="00C877FD" w:rsidP="00C877FD"/>
    <w:p w14:paraId="7F006C03" w14:textId="77777777" w:rsidR="00C877FD" w:rsidRPr="00C877FD" w:rsidRDefault="00C877FD" w:rsidP="00C877FD">
      <w:r w:rsidRPr="00C877FD">
        <w:t xml:space="preserve">                                                                                  Tax on Rs . 1,200,000                                                                                                                                                          30,000</w:t>
      </w:r>
    </w:p>
    <w:p w14:paraId="4E3C9BCF" w14:textId="77777777" w:rsidR="00C877FD" w:rsidRPr="00C877FD" w:rsidRDefault="00C877FD" w:rsidP="00C877FD">
      <w:r w:rsidRPr="00C877FD">
        <w:t xml:space="preserve">                                                                                  Tax on Rs . 800,000 @ 15 %                                                                                                                                                    120.000</w:t>
      </w:r>
    </w:p>
    <w:p w14:paraId="0632439F" w14:textId="77777777" w:rsidR="00C877FD" w:rsidRPr="00C877FD" w:rsidRDefault="00C877FD" w:rsidP="00C877FD"/>
    <w:p w14:paraId="5158E20F" w14:textId="77777777" w:rsidR="00C877FD" w:rsidRPr="00C877FD" w:rsidRDefault="00C877FD" w:rsidP="00C877FD">
      <w:r w:rsidRPr="00C877FD">
        <w:t xml:space="preserve">                                                                                  Tax paid by employee on behalf of employee                                                                                                                                    150.000</w:t>
      </w:r>
    </w:p>
    <w:p w14:paraId="59E5353C" w14:textId="77777777" w:rsidR="00C877FD" w:rsidRPr="00C877FD" w:rsidRDefault="00C877FD" w:rsidP="00C877FD"/>
    <w:p w14:paraId="49382C31" w14:textId="77777777" w:rsidR="00C877FD" w:rsidRPr="00C877FD" w:rsidRDefault="00C877FD" w:rsidP="00C877FD">
      <w:r w:rsidRPr="00C877FD">
        <w:t xml:space="preserve">                                                                                                                                                                  N - 11 Fair market value is taken as cost of acquisition of the shares acquired through inheritance .</w:t>
      </w:r>
    </w:p>
    <w:p w14:paraId="0B043523" w14:textId="77777777" w:rsidR="00C877FD" w:rsidRPr="00C877FD" w:rsidRDefault="00C877FD" w:rsidP="00C877FD">
      <w:r w:rsidRPr="00C877FD">
        <w:t xml:space="preserve">                                                                                                                                                                  The shares are held for a period of less than twelve ( 12 ) months ; hence actual gain shall be</w:t>
      </w:r>
    </w:p>
    <w:p w14:paraId="3B773151" w14:textId="77777777" w:rsidR="00C877FD" w:rsidRPr="00C877FD" w:rsidRDefault="00C877FD" w:rsidP="00C877FD">
      <w:r w:rsidRPr="00C877FD">
        <w:t xml:space="preserve">                                                                                                                                                                  taxable .</w:t>
      </w:r>
    </w:p>
    <w:p w14:paraId="66ABD3B4" w14:textId="77777777" w:rsidR="00C877FD" w:rsidRPr="00C877FD" w:rsidRDefault="00C877FD" w:rsidP="00C877FD"/>
    <w:p w14:paraId="68E59414" w14:textId="77777777" w:rsidR="00C877FD" w:rsidRPr="00C877FD" w:rsidRDefault="00C877FD" w:rsidP="00C877FD">
      <w:r w:rsidRPr="00C877FD">
        <w:t xml:space="preserve">                                                                                                                                                                   N - 12 An amount of Rs . 200,000 is claimed as Zakat paid to an approved organization . If cannot be</w:t>
      </w:r>
    </w:p>
    <w:p w14:paraId="4A6EAE7D" w14:textId="77777777" w:rsidR="00C877FD" w:rsidRPr="00C877FD" w:rsidRDefault="00C877FD" w:rsidP="00C877FD">
      <w:r w:rsidRPr="00C877FD">
        <w:t xml:space="preserve">                                                                                                                                                                   treated as deductible allowance as per section 60 of the Income Tax Ordinance , 2001 , which</w:t>
      </w:r>
    </w:p>
    <w:p w14:paraId="1328C87B" w14:textId="77777777" w:rsidR="00C877FD" w:rsidRPr="00C877FD" w:rsidRDefault="00C877FD" w:rsidP="00C877FD">
      <w:r w:rsidRPr="00C877FD">
        <w:t xml:space="preserve">                                                                                                                                                                   provides that only such Zakat shall be deductible allowance as has been paid by the person</w:t>
      </w:r>
    </w:p>
    <w:p w14:paraId="1E9FCCB6" w14:textId="77777777" w:rsidR="00C877FD" w:rsidRPr="00C877FD" w:rsidRDefault="00C877FD" w:rsidP="00C877FD">
      <w:r w:rsidRPr="00C877FD">
        <w:t xml:space="preserve">                                                                                                                                                                   under the Zakat and </w:t>
      </w:r>
      <w:proofErr w:type="spellStart"/>
      <w:r w:rsidRPr="00C877FD">
        <w:t>Ushr</w:t>
      </w:r>
      <w:proofErr w:type="spellEnd"/>
      <w:r w:rsidRPr="00C877FD">
        <w:t xml:space="preserve"> Ordinance , 1980 .</w:t>
      </w:r>
    </w:p>
    <w:p w14:paraId="737D142B" w14:textId="77777777" w:rsidR="00C877FD" w:rsidRPr="00C877FD" w:rsidRDefault="00C877FD" w:rsidP="00C877FD"/>
    <w:p w14:paraId="207B9C5A" w14:textId="77777777" w:rsidR="00C877FD" w:rsidRPr="00C877FD" w:rsidRDefault="00C877FD" w:rsidP="00C877FD">
      <w:r w:rsidRPr="00C877FD">
        <w:t xml:space="preserve">                                                                                                                                                                        There is another issue in this point , i.e. , whether this payment may be treated as a donation</w:t>
      </w:r>
    </w:p>
    <w:p w14:paraId="4129DD5F" w14:textId="77777777" w:rsidR="00C877FD" w:rsidRPr="00C877FD" w:rsidRDefault="00C877FD" w:rsidP="00C877FD">
      <w:r w:rsidRPr="00C877FD">
        <w:t xml:space="preserve">                                                                                                                                                                        eligible for tax credit under section 61 of the Ordinance . As conceptually Zakat and donations</w:t>
      </w:r>
    </w:p>
    <w:p w14:paraId="7E1E5395" w14:textId="77777777" w:rsidR="00C877FD" w:rsidRPr="00C877FD" w:rsidRDefault="00C877FD" w:rsidP="00C877FD">
      <w:r w:rsidRPr="00C877FD">
        <w:t xml:space="preserve">                                                                                                                                                                        are altogether different from each other , so it is not possible to treat Zakat as donation and</w:t>
      </w:r>
    </w:p>
    <w:p w14:paraId="6C7985AB" w14:textId="77777777" w:rsidR="00C877FD" w:rsidRPr="00C877FD" w:rsidRDefault="00C877FD" w:rsidP="00C877FD">
      <w:r w:rsidRPr="00C877FD">
        <w:t xml:space="preserve">                                                                                                                                                                        allow a tax credit to the taxpayer u / s 61 .</w:t>
      </w:r>
    </w:p>
    <w:p w14:paraId="50A71878" w14:textId="77777777" w:rsidR="00C877FD" w:rsidRPr="00C877FD" w:rsidRDefault="00C877FD" w:rsidP="00C877FD">
      <w:pPr>
        <w:rPr>
          <w:rStyle w:val="Hyperlink"/>
        </w:rPr>
      </w:pPr>
      <w:r w:rsidRPr="00C877FD">
        <w:fldChar w:fldCharType="begin"/>
      </w:r>
      <w:r w:rsidRPr="00C877FD">
        <w:instrText>HYPERLINK "https://lh3.googleusercontent.com/gg/AN12HXQG5lDnUHv4_uoq7dhTHjV5yD1b7C_jtl-FBTm412fHwg3-QzKy0VldqvYohyacHhhsFVIwcsCxo2kOQM_sM608sdoA9dE9OapWeBPgE4DiCSYWC5FnjRGONc4p8x4bcXyFM1yfdv_7TDFdjPjq-vgjIMU09FQWFhGee3j-tcwty6pezP62i9KUZxabzCDQL3ZMLxuuBr7ja-0THeGr59ZarjpbhDSCoBtImOWJNxH-x5zOL5H4XFqBh_x23OGlLPGTWgRrcDPz620rXJ1QMx9ctRmRF1jMvEU" \t "_blank"</w:instrText>
      </w:r>
      <w:r w:rsidRPr="00C877FD">
        <w:fldChar w:fldCharType="separate"/>
      </w:r>
    </w:p>
    <w:p w14:paraId="35629201" w14:textId="77777777" w:rsidR="00C877FD" w:rsidRPr="00C877FD" w:rsidRDefault="00C877FD" w:rsidP="00C877FD">
      <w:r w:rsidRPr="00C877FD">
        <w:fldChar w:fldCharType="end"/>
      </w:r>
    </w:p>
    <w:p w14:paraId="1291F09E" w14:textId="62E559D7" w:rsidR="009F525D" w:rsidRPr="009F525D" w:rsidRDefault="009F525D" w:rsidP="009F525D">
      <w:pPr>
        <w:rPr>
          <w:b/>
          <w:bCs/>
        </w:rPr>
      </w:pPr>
      <w:r w:rsidRPr="009F525D">
        <w:rPr>
          <w:b/>
          <w:bCs/>
        </w:rPr>
        <w:t xml:space="preserve">Synopsis of Taxes </w:t>
      </w:r>
      <w:r w:rsidR="004E08E5">
        <w:rPr>
          <w:b/>
          <w:bCs/>
        </w:rPr>
        <w:t xml:space="preserve">                       </w:t>
      </w:r>
      <w:r w:rsidRPr="009F525D">
        <w:rPr>
          <w:b/>
          <w:bCs/>
        </w:rPr>
        <w:t xml:space="preserve">Questions &amp; Answers </w:t>
      </w:r>
      <w:r w:rsidR="004E08E5">
        <w:rPr>
          <w:b/>
          <w:bCs/>
        </w:rPr>
        <w:t>–</w:t>
      </w:r>
      <w:r w:rsidRPr="009F525D">
        <w:rPr>
          <w:b/>
          <w:bCs/>
        </w:rPr>
        <w:t xml:space="preserve"> Individuals</w:t>
      </w:r>
      <w:r w:rsidR="004E08E5">
        <w:rPr>
          <w:b/>
          <w:bCs/>
        </w:rPr>
        <w:t xml:space="preserve">                            </w:t>
      </w:r>
      <w:r w:rsidRPr="009F525D">
        <w:rPr>
          <w:b/>
          <w:bCs/>
        </w:rPr>
        <w:t xml:space="preserve"> [ 39-652 ]</w:t>
      </w:r>
    </w:p>
    <w:p w14:paraId="03C88B09" w14:textId="77777777" w:rsidR="009F525D" w:rsidRPr="009F525D" w:rsidRDefault="009F525D" w:rsidP="009F525D">
      <w:r w:rsidRPr="009F525D">
        <w:t xml:space="preserve">                                                                                                                 QUESTION - 39.15</w:t>
      </w:r>
    </w:p>
    <w:p w14:paraId="3F8A7D22" w14:textId="77777777" w:rsidR="009F525D" w:rsidRPr="009F525D" w:rsidRDefault="009F525D" w:rsidP="009F525D">
      <w:r w:rsidRPr="009F525D">
        <w:t>Mr. Khawaja , the Managing Director of K Hi - Tech . Ltd. Karachi , has the following incomes :</w:t>
      </w:r>
    </w:p>
    <w:p w14:paraId="3EEF6947" w14:textId="77777777" w:rsidR="009F525D" w:rsidRPr="009F525D" w:rsidRDefault="009F525D" w:rsidP="009F525D">
      <w:r w:rsidRPr="009F525D">
        <w:t xml:space="preserve">                            Salary                                                                                                                                                                                                                    Rs . 800,000</w:t>
      </w:r>
    </w:p>
    <w:p w14:paraId="01A6A02A" w14:textId="77777777" w:rsidR="009F525D" w:rsidRPr="009F525D" w:rsidRDefault="009F525D" w:rsidP="009F525D">
      <w:r w:rsidRPr="009F525D">
        <w:t xml:space="preserve">                                                                                                                                                                                                                                                            72,000</w:t>
      </w:r>
    </w:p>
    <w:p w14:paraId="705B16CA" w14:textId="77777777" w:rsidR="009F525D" w:rsidRPr="009F525D" w:rsidRDefault="009F525D" w:rsidP="009F525D"/>
    <w:p w14:paraId="718631AD" w14:textId="77777777" w:rsidR="009F525D" w:rsidRPr="009F525D" w:rsidRDefault="009F525D" w:rsidP="009F525D">
      <w:r w:rsidRPr="009F525D">
        <w:t xml:space="preserve">                            Bonus                                                                                                                                                                                                                           28,000</w:t>
      </w:r>
    </w:p>
    <w:p w14:paraId="442CAD9D" w14:textId="77777777" w:rsidR="009F525D" w:rsidRPr="009F525D" w:rsidRDefault="009F525D" w:rsidP="009F525D">
      <w:r w:rsidRPr="009F525D">
        <w:t xml:space="preserve">                            Performance award</w:t>
      </w:r>
    </w:p>
    <w:p w14:paraId="010D2BF1" w14:textId="77777777" w:rsidR="009F525D" w:rsidRPr="009F525D" w:rsidRDefault="009F525D" w:rsidP="009F525D"/>
    <w:p w14:paraId="715B7019" w14:textId="77777777" w:rsidR="009F525D" w:rsidRPr="009F525D" w:rsidRDefault="009F525D" w:rsidP="009F525D">
      <w:r w:rsidRPr="009F525D">
        <w:t xml:space="preserve">                            Dividend Gross ( Zakat Rs . 1,250 Income Tax Rs . 1,500 )                                                                                                                                                                       10,000</w:t>
      </w:r>
    </w:p>
    <w:p w14:paraId="5BE86E16" w14:textId="77777777" w:rsidR="009F525D" w:rsidRPr="009F525D" w:rsidRDefault="009F525D" w:rsidP="009F525D"/>
    <w:p w14:paraId="7ED422DF" w14:textId="77777777" w:rsidR="009F525D" w:rsidRPr="009F525D" w:rsidRDefault="009F525D" w:rsidP="009F525D">
      <w:r w:rsidRPr="009F525D">
        <w:t xml:space="preserve">                            House rent paid direct by the company to Landlord @ Rs . 12,000 p.m.                                                                                                                                                           144,000</w:t>
      </w:r>
    </w:p>
    <w:p w14:paraId="2B4ABFE5" w14:textId="77777777" w:rsidR="009F525D" w:rsidRPr="009F525D" w:rsidRDefault="009F525D" w:rsidP="009F525D">
      <w:r w:rsidRPr="009F525D">
        <w:lastRenderedPageBreak/>
        <w:t xml:space="preserve">                            Income from poultry farm .                                                                                                                                                                                                      25,000</w:t>
      </w:r>
    </w:p>
    <w:p w14:paraId="6DB089D5" w14:textId="77777777" w:rsidR="009F525D" w:rsidRPr="009F525D" w:rsidRDefault="009F525D" w:rsidP="009F525D"/>
    <w:p w14:paraId="28A4A1D2" w14:textId="77777777" w:rsidR="009F525D" w:rsidRPr="009F525D" w:rsidRDefault="009F525D" w:rsidP="009F525D">
      <w:r w:rsidRPr="009F525D">
        <w:t xml:space="preserve">                                                                                                                                                               Company has provided him two maintained cars . One is used exclusively for the company</w:t>
      </w:r>
    </w:p>
    <w:p w14:paraId="4EE0CF6D" w14:textId="77777777" w:rsidR="009F525D" w:rsidRPr="009F525D" w:rsidRDefault="009F525D" w:rsidP="009F525D">
      <w:r w:rsidRPr="009F525D">
        <w:t xml:space="preserve">                                                                                                                                                               business and the other one is used for Mr. Khawaja's family with cost of Rs . 400,000 , Mr. Khawaja</w:t>
      </w:r>
    </w:p>
    <w:p w14:paraId="21827625" w14:textId="77777777" w:rsidR="009F525D" w:rsidRPr="009F525D" w:rsidRDefault="009F525D" w:rsidP="009F525D">
      <w:r w:rsidRPr="009F525D">
        <w:t xml:space="preserve">                                                                                                                                                               paid the followings :</w:t>
      </w:r>
    </w:p>
    <w:p w14:paraId="24FB3259" w14:textId="77777777" w:rsidR="009F525D" w:rsidRPr="009F525D" w:rsidRDefault="009F525D" w:rsidP="009F525D"/>
    <w:p w14:paraId="53C7500E" w14:textId="77777777" w:rsidR="009F525D" w:rsidRPr="009F525D" w:rsidRDefault="009F525D" w:rsidP="009F525D">
      <w:r w:rsidRPr="009F525D">
        <w:t xml:space="preserve">                            Life Insurance                                                                                                                                                                                                                  10,000</w:t>
      </w:r>
    </w:p>
    <w:p w14:paraId="20570D1E" w14:textId="77777777" w:rsidR="009F525D" w:rsidRPr="009F525D" w:rsidRDefault="009F525D" w:rsidP="009F525D"/>
    <w:p w14:paraId="469EFE2E" w14:textId="77777777" w:rsidR="009F525D" w:rsidRPr="009F525D" w:rsidRDefault="009F525D" w:rsidP="009F525D">
      <w:r w:rsidRPr="009F525D">
        <w:t xml:space="preserve">                            Accident insurance                                                                                                                                                                                                               3,000</w:t>
      </w:r>
    </w:p>
    <w:p w14:paraId="5C8A1316" w14:textId="77777777" w:rsidR="009F525D" w:rsidRPr="009F525D" w:rsidRDefault="009F525D" w:rsidP="009F525D"/>
    <w:p w14:paraId="380B0DCE" w14:textId="77777777" w:rsidR="009F525D" w:rsidRPr="009F525D" w:rsidRDefault="009F525D" w:rsidP="009F525D">
      <w:r w:rsidRPr="009F525D">
        <w:t xml:space="preserve">                            Donation to an approved charity organization                                                                                                                                                                                    10,000</w:t>
      </w:r>
    </w:p>
    <w:p w14:paraId="1B1D775F" w14:textId="77777777" w:rsidR="009F525D" w:rsidRPr="009F525D" w:rsidRDefault="009F525D" w:rsidP="009F525D"/>
    <w:p w14:paraId="547941B1" w14:textId="77777777" w:rsidR="009F525D" w:rsidRPr="009F525D" w:rsidRDefault="009F525D" w:rsidP="009F525D">
      <w:r w:rsidRPr="009F525D">
        <w:t xml:space="preserve">                            Zakat paid                                                                                                                                                                                                                      10,000</w:t>
      </w:r>
    </w:p>
    <w:p w14:paraId="4AD9F665" w14:textId="77777777" w:rsidR="009F525D" w:rsidRPr="009F525D" w:rsidRDefault="009F525D" w:rsidP="009F525D"/>
    <w:p w14:paraId="26CE6B64" w14:textId="77777777" w:rsidR="009F525D" w:rsidRPr="009F525D" w:rsidRDefault="009F525D" w:rsidP="009F525D">
      <w:r w:rsidRPr="009F525D">
        <w:t xml:space="preserve">                            Provident fund contribution                                                                                                                                                                                                     27,500</w:t>
      </w:r>
    </w:p>
    <w:p w14:paraId="57FAA7FB" w14:textId="77777777" w:rsidR="009F525D" w:rsidRPr="009F525D" w:rsidRDefault="009F525D" w:rsidP="009F525D"/>
    <w:p w14:paraId="460B1B0E" w14:textId="77777777" w:rsidR="009F525D" w:rsidRPr="009F525D" w:rsidRDefault="009F525D" w:rsidP="009F525D">
      <w:r w:rsidRPr="009F525D">
        <w:t xml:space="preserve">                            Tax deducted at source by the company                                                                                                                                                                                            5,000</w:t>
      </w:r>
    </w:p>
    <w:p w14:paraId="3319BDE1" w14:textId="77777777" w:rsidR="009F525D" w:rsidRPr="009F525D" w:rsidRDefault="009F525D" w:rsidP="009F525D">
      <w:r w:rsidRPr="009F525D">
        <w:t>Required : Prepare in proper format computations of taxable income and tax payable for the tax year , 20x1 .</w:t>
      </w:r>
    </w:p>
    <w:p w14:paraId="7D9639C0" w14:textId="77777777" w:rsidR="009F525D" w:rsidRPr="009F525D" w:rsidRDefault="009F525D" w:rsidP="009F525D">
      <w:r w:rsidRPr="009F525D">
        <w:lastRenderedPageBreak/>
        <w:t xml:space="preserve">                                                                                                                                                                                                                                               ( ICMA May . 1993 )</w:t>
      </w:r>
    </w:p>
    <w:p w14:paraId="073272DD" w14:textId="77777777" w:rsidR="009F525D" w:rsidRPr="009F525D" w:rsidRDefault="009F525D" w:rsidP="009F525D"/>
    <w:p w14:paraId="356D425B" w14:textId="77777777" w:rsidR="009F525D" w:rsidRPr="009F525D" w:rsidRDefault="009F525D" w:rsidP="009F525D">
      <w:r w:rsidRPr="009F525D">
        <w:t xml:space="preserve">                                                                                                  ANSWER</w:t>
      </w:r>
    </w:p>
    <w:p w14:paraId="3B976E22" w14:textId="77777777" w:rsidR="009F525D" w:rsidRPr="009F525D" w:rsidRDefault="009F525D" w:rsidP="009F525D"/>
    <w:p w14:paraId="3B68D65C" w14:textId="77777777" w:rsidR="009F525D" w:rsidRPr="009F525D" w:rsidRDefault="009F525D" w:rsidP="009F525D">
      <w:r w:rsidRPr="009F525D">
        <w:t xml:space="preserve">                                                                                                  Mr. Khawaja                  Resident Individual - Salaried</w:t>
      </w:r>
    </w:p>
    <w:p w14:paraId="3FF45041" w14:textId="77777777" w:rsidR="009F525D" w:rsidRPr="009F525D" w:rsidRDefault="009F525D" w:rsidP="009F525D"/>
    <w:p w14:paraId="1AB7965F" w14:textId="77777777" w:rsidR="009F525D" w:rsidRPr="009F525D" w:rsidRDefault="009F525D" w:rsidP="009F525D">
      <w:r w:rsidRPr="009F525D">
        <w:t xml:space="preserve">                                                                                                  Tax Year 20x1              Taxable Income and Tax Liability</w:t>
      </w:r>
    </w:p>
    <w:p w14:paraId="10107C4D" w14:textId="77777777" w:rsidR="009F525D" w:rsidRPr="009F525D" w:rsidRDefault="009F525D" w:rsidP="009F525D">
      <w:r w:rsidRPr="009F525D">
        <w:t>Salary Income : Rs .</w:t>
      </w:r>
    </w:p>
    <w:p w14:paraId="637D5BE1" w14:textId="77777777" w:rsidR="009F525D" w:rsidRPr="009F525D" w:rsidRDefault="009F525D" w:rsidP="009F525D">
      <w:r w:rsidRPr="009F525D">
        <w:t>Salary 800,000 Bonus 72,000</w:t>
      </w:r>
    </w:p>
    <w:p w14:paraId="5B3AB2A2" w14:textId="77777777" w:rsidR="009F525D" w:rsidRPr="009F525D" w:rsidRDefault="009F525D" w:rsidP="009F525D">
      <w:r w:rsidRPr="009F525D">
        <w:t>Performance award [ N - 1 ] 28,000 Employer's contribution to Provident Fund [ N - 2 ] Nil</w:t>
      </w:r>
    </w:p>
    <w:p w14:paraId="75E3E044" w14:textId="77777777" w:rsidR="009F525D" w:rsidRPr="009F525D" w:rsidRDefault="009F525D" w:rsidP="009F525D">
      <w:r w:rsidRPr="009F525D">
        <w:t>House rent ( 12,000 x 12 ) [ N - 3 ] 144,000</w:t>
      </w:r>
    </w:p>
    <w:p w14:paraId="421F94BA" w14:textId="77777777" w:rsidR="009F525D" w:rsidRPr="009F525D" w:rsidRDefault="009F525D" w:rsidP="009F525D">
      <w:r w:rsidRPr="009F525D">
        <w:t>Conveyance [ N - 4 ] 40,000 Total salary income 1,084,000</w:t>
      </w:r>
    </w:p>
    <w:p w14:paraId="50997F82" w14:textId="77777777" w:rsidR="009F525D" w:rsidRPr="009F525D" w:rsidRDefault="009F525D" w:rsidP="009F525D">
      <w:r w:rsidRPr="009F525D">
        <w:t>Income from Business ( poultry farm ) [ N - 5 ] 25,000</w:t>
      </w:r>
    </w:p>
    <w:p w14:paraId="2BBD7332" w14:textId="77777777" w:rsidR="009F525D" w:rsidRPr="009F525D" w:rsidRDefault="009F525D" w:rsidP="009F525D">
      <w:r w:rsidRPr="009F525D">
        <w:t>Total income 1,109,000</w:t>
      </w:r>
    </w:p>
    <w:p w14:paraId="1DF91E42" w14:textId="77777777" w:rsidR="009F525D" w:rsidRPr="009F525D" w:rsidRDefault="009F525D" w:rsidP="009F525D">
      <w:r w:rsidRPr="009F525D">
        <w:t>Less : Zakat ( 1,250 + 10,000 ) ( 11,250 ) 1,097,750</w:t>
      </w:r>
    </w:p>
    <w:p w14:paraId="790A7C53" w14:textId="77777777" w:rsidR="009F525D" w:rsidRPr="009F525D" w:rsidRDefault="009F525D" w:rsidP="009F525D">
      <w:r w:rsidRPr="009F525D">
        <w:t>Total taxable income</w:t>
      </w:r>
    </w:p>
    <w:p w14:paraId="22507EC1" w14:textId="77777777" w:rsidR="009F525D" w:rsidRPr="009F525D" w:rsidRDefault="009F525D" w:rsidP="009F525D">
      <w:r w:rsidRPr="009F525D">
        <w:t>Tax Liability</w:t>
      </w:r>
    </w:p>
    <w:p w14:paraId="051B7CAC" w14:textId="77777777" w:rsidR="009F525D" w:rsidRPr="009F525D" w:rsidRDefault="009F525D" w:rsidP="009F525D">
      <w:r w:rsidRPr="009F525D">
        <w:t>Tax on Rs . 600,000 0 24,888 Tax on Rs . 497,750 @ 5 % 24,888 ( 227 ) 24,661</w:t>
      </w:r>
    </w:p>
    <w:p w14:paraId="0A8A7BB3" w14:textId="77777777" w:rsidR="009F525D" w:rsidRPr="009F525D" w:rsidRDefault="009F525D" w:rsidP="009F525D">
      <w:r w:rsidRPr="009F525D">
        <w:t>Less : Tax credits for donation [ N - 6 ]</w:t>
      </w:r>
    </w:p>
    <w:p w14:paraId="7DB831C1" w14:textId="77777777" w:rsidR="009F525D" w:rsidRPr="009F525D" w:rsidRDefault="009F525D" w:rsidP="009F525D">
      <w:r w:rsidRPr="009F525D">
        <w:t>Total tax liability</w:t>
      </w:r>
    </w:p>
    <w:p w14:paraId="6943DE1F" w14:textId="77777777" w:rsidR="00D35813" w:rsidRPr="00D35813" w:rsidRDefault="00D35813" w:rsidP="00D35813">
      <w:pPr>
        <w:rPr>
          <w:rStyle w:val="Hyperlink"/>
        </w:rPr>
      </w:pPr>
      <w:r w:rsidRPr="00D35813">
        <w:fldChar w:fldCharType="begin"/>
      </w:r>
      <w:r w:rsidRPr="00D35813">
        <w:instrText>HYPERLINK "https://lh3.googleusercontent.com/gg/AN12HXRDasGQCajBk5OXc_2RUy9ODgn2txTLtMKBduozyc0tGtaWayLwHiNUV_OGGhTENRx_QQ9LrH7Xl8G1Icb4pZ5m9Yf_X6ZMlbIi1m1gPQ4DgJdi6luz6VcYq_AtJ5AaeZYm9jnOO1MacxHJRdbOlOTB34loa_l--oI6d0ucSkJv0baDEvkZVHZlXjVjfWff6EGD2FpzozVnMntbYbxoukOT6ZhHiHwbzXGvxoewif1ZulVo2k6-pzTdM_FuF7XD98iFJu-8w_Xyo-jjVu-__D_CA0yurfQoI8Y" \t "_blank"</w:instrText>
      </w:r>
      <w:r w:rsidRPr="00D35813">
        <w:fldChar w:fldCharType="separate"/>
      </w:r>
    </w:p>
    <w:p w14:paraId="6BAD3D13" w14:textId="77777777" w:rsidR="00D35813" w:rsidRPr="00D35813" w:rsidRDefault="00D35813" w:rsidP="00D35813">
      <w:r w:rsidRPr="00D35813">
        <w:fldChar w:fldCharType="end"/>
      </w:r>
    </w:p>
    <w:p w14:paraId="7E3277B0" w14:textId="77777777" w:rsidR="00E5745E" w:rsidRPr="00E5745E" w:rsidRDefault="00E5745E" w:rsidP="00E5745E">
      <w:pPr>
        <w:rPr>
          <w:rStyle w:val="Hyperlink"/>
        </w:rPr>
      </w:pPr>
      <w:r w:rsidRPr="00E5745E">
        <w:fldChar w:fldCharType="begin"/>
      </w:r>
      <w:r w:rsidRPr="00E5745E">
        <w:instrText>HYPERLINK "https://lh3.googleusercontent.com/gg/AN12HXRDasGQCajBk5OXc_2RUy9ODgn2txTLtMKBduozyc0tGtaWayLwHiNUV_OGGhTENRx_QQ9LrH7Xl8G1Icb4pZ5m9Yf_X6ZMlbIi1m1gPQ4DgJdi6luz6VcYq_AtJ5AaeZYm9jnOO1MacxHJRdbOlOTB34loa_l--oI6d0ucSkJv0baDEvkZVHZlXjVjfWff6EGD2FpzozVnMntbYbxoukOT6ZhHiHwbzXGvxoewif1ZulVo2k6-pzTdM_FuF7XD98iFJu-8w_Xyo-jjVu-__D_CA0yurfQoI8Y" \t "_blank"</w:instrText>
      </w:r>
      <w:r w:rsidRPr="00E5745E">
        <w:fldChar w:fldCharType="separate"/>
      </w:r>
    </w:p>
    <w:p w14:paraId="7126A600" w14:textId="77777777" w:rsidR="00E5745E" w:rsidRPr="00E5745E" w:rsidRDefault="00E5745E" w:rsidP="00E5745E">
      <w:r w:rsidRPr="00E5745E">
        <w:fldChar w:fldCharType="end"/>
      </w:r>
    </w:p>
    <w:p w14:paraId="1D3B9BDF" w14:textId="5D9FC76C" w:rsidR="00FC3432" w:rsidRPr="00FC3432" w:rsidRDefault="00FC3432" w:rsidP="00FC3432">
      <w:pPr>
        <w:rPr>
          <w:b/>
          <w:bCs/>
        </w:rPr>
      </w:pPr>
      <w:r w:rsidRPr="00FC3432">
        <w:rPr>
          <w:b/>
          <w:bCs/>
        </w:rPr>
        <w:lastRenderedPageBreak/>
        <w:t>Synopsis of Taxes                   Questions &amp; Answers - Individuals                                          [ 39-653 ]</w:t>
      </w:r>
    </w:p>
    <w:p w14:paraId="12D78DEF" w14:textId="77777777" w:rsidR="00FC3432" w:rsidRDefault="00FC3432" w:rsidP="00FC3432"/>
    <w:p w14:paraId="726CCE15" w14:textId="77777777" w:rsidR="00FC3432" w:rsidRDefault="00FC3432" w:rsidP="00FC3432">
      <w:r>
        <w:t>Less : Tax deducted at source                                                                                                                                                                                                                                                                                           ( 5,000 )</w:t>
      </w:r>
    </w:p>
    <w:p w14:paraId="532AE7AD" w14:textId="77777777" w:rsidR="00FC3432" w:rsidRDefault="00FC3432" w:rsidP="00FC3432">
      <w:r>
        <w:t>Tax refundable</w:t>
      </w:r>
    </w:p>
    <w:p w14:paraId="3006AEFE" w14:textId="77777777" w:rsidR="00FC3432" w:rsidRDefault="00FC3432" w:rsidP="00FC3432"/>
    <w:p w14:paraId="0B740345" w14:textId="77777777" w:rsidR="00FC3432" w:rsidRDefault="00FC3432" w:rsidP="00FC3432">
      <w:r>
        <w:t xml:space="preserve">                                                                                                                                                                                                                                                                                                                           19,661</w:t>
      </w:r>
    </w:p>
    <w:p w14:paraId="7CAE1BFE" w14:textId="77777777" w:rsidR="00FC3432" w:rsidRDefault="00FC3432" w:rsidP="00FC3432"/>
    <w:p w14:paraId="3E74ECBD" w14:textId="77777777" w:rsidR="00FC3432" w:rsidRDefault="00FC3432" w:rsidP="00FC3432">
      <w:r>
        <w:t>N - 1 The performance award is , by nature , a part of bonus , and is included in the salary income .</w:t>
      </w:r>
    </w:p>
    <w:p w14:paraId="26AAE61A" w14:textId="77777777" w:rsidR="00FC3432" w:rsidRDefault="00FC3432" w:rsidP="00FC3432">
      <w:r>
        <w:t>N - 2 Employer's contribution is exempt up to lesser of 10 % of the salary , i.e. , Rs . 27,500 ( 10 % of</w:t>
      </w:r>
    </w:p>
    <w:p w14:paraId="054A4C50" w14:textId="77777777" w:rsidR="00FC3432" w:rsidRDefault="00FC3432" w:rsidP="00FC3432"/>
    <w:p w14:paraId="0E5E5CE0" w14:textId="77777777" w:rsidR="00FC3432" w:rsidRDefault="00FC3432" w:rsidP="00FC3432">
      <w:r>
        <w:t xml:space="preserve">                                  Rs . 275,000 ) or Rs . 150,000 . Thus , nothing shall be taxable .</w:t>
      </w:r>
    </w:p>
    <w:p w14:paraId="551DBF9C" w14:textId="77777777" w:rsidR="00FC3432" w:rsidRDefault="00FC3432" w:rsidP="00FC3432"/>
    <w:p w14:paraId="714CB363" w14:textId="77777777" w:rsidR="00FC3432" w:rsidRDefault="00FC3432" w:rsidP="00FC3432">
      <w:r>
        <w:t>N - 3 Where accommodation is provided by the employer , an amount which is higher of the</w:t>
      </w:r>
    </w:p>
    <w:p w14:paraId="268AD680" w14:textId="77777777" w:rsidR="00FC3432" w:rsidRDefault="00FC3432" w:rsidP="00FC3432"/>
    <w:p w14:paraId="3753B7F4" w14:textId="77777777" w:rsidR="00FC3432" w:rsidRDefault="00FC3432" w:rsidP="00FC3432">
      <w:r>
        <w:t xml:space="preserve">                                  following two amounts shall be included in salary income :</w:t>
      </w:r>
    </w:p>
    <w:p w14:paraId="21C4E21C" w14:textId="77777777" w:rsidR="00FC3432" w:rsidRDefault="00FC3432" w:rsidP="00FC3432">
      <w:r>
        <w:t xml:space="preserve">                                  A )</w:t>
      </w:r>
    </w:p>
    <w:p w14:paraId="1923172E" w14:textId="77777777" w:rsidR="00FC3432" w:rsidRDefault="00FC3432" w:rsidP="00FC3432"/>
    <w:p w14:paraId="723CEC5E" w14:textId="77777777" w:rsidR="00FC3432" w:rsidRDefault="00FC3432" w:rsidP="00FC3432">
      <w:r>
        <w:t xml:space="preserve">                                                                     Fair market rent ( i.e. , Rs . 12,000 × 12 )                                                                                                 Rs . 144,000</w:t>
      </w:r>
    </w:p>
    <w:p w14:paraId="2644B5E1" w14:textId="77777777" w:rsidR="00FC3432" w:rsidRDefault="00FC3432" w:rsidP="00FC3432"/>
    <w:p w14:paraId="35024996" w14:textId="77777777" w:rsidR="00FC3432" w:rsidRDefault="00FC3432" w:rsidP="00FC3432">
      <w:r>
        <w:t xml:space="preserve">                                                                                                                                                        OR</w:t>
      </w:r>
    </w:p>
    <w:p w14:paraId="33CDD8F5" w14:textId="77777777" w:rsidR="00FC3432" w:rsidRDefault="00FC3432" w:rsidP="00FC3432"/>
    <w:p w14:paraId="7B090432" w14:textId="77777777" w:rsidR="00FC3432" w:rsidRDefault="00FC3432" w:rsidP="00FC3432">
      <w:r>
        <w:t xml:space="preserve">                                  B ) 45 % of the MTS / Basic Salary ( i.e. , 45 % of Rs . 275,000 )                                                                                                               Rs . 123,750                                                                                           144,000</w:t>
      </w:r>
    </w:p>
    <w:p w14:paraId="23F2E029" w14:textId="77777777" w:rsidR="00FC3432" w:rsidRDefault="00FC3432" w:rsidP="00FC3432"/>
    <w:p w14:paraId="378E513F" w14:textId="77777777" w:rsidR="00FC3432" w:rsidRDefault="00FC3432" w:rsidP="00FC3432">
      <w:r>
        <w:t>N - 4 10 % of the cost of the car exclusively used for family is included in taxable salary income of</w:t>
      </w:r>
    </w:p>
    <w:p w14:paraId="69CFBB3F" w14:textId="77777777" w:rsidR="00FC3432" w:rsidRDefault="00FC3432" w:rsidP="00FC3432"/>
    <w:p w14:paraId="614F462A" w14:textId="77777777" w:rsidR="00FC3432" w:rsidRDefault="00FC3432" w:rsidP="00FC3432">
      <w:r>
        <w:t xml:space="preserve">                                  an employee . Other one shall have no tax treatment .</w:t>
      </w:r>
    </w:p>
    <w:p w14:paraId="394390C6" w14:textId="77777777" w:rsidR="00FC3432" w:rsidRDefault="00FC3432" w:rsidP="00FC3432"/>
    <w:p w14:paraId="7015DBC3" w14:textId="77777777" w:rsidR="00FC3432" w:rsidRDefault="00FC3432" w:rsidP="00FC3432">
      <w:r>
        <w:t>N - 5 Income from poultry farm is taxable .</w:t>
      </w:r>
    </w:p>
    <w:p w14:paraId="119CADE5" w14:textId="77777777" w:rsidR="00FC3432" w:rsidRDefault="00FC3432" w:rsidP="00FC3432"/>
    <w:p w14:paraId="42C7ECF4" w14:textId="77777777" w:rsidR="00FC3432" w:rsidRDefault="00FC3432" w:rsidP="00FC3432">
      <w:r>
        <w:t>N - 6 Tax credit on donation will be computed at average rate of tax .</w:t>
      </w:r>
    </w:p>
    <w:p w14:paraId="0ADA206A" w14:textId="77777777" w:rsidR="00FC3432" w:rsidRDefault="00FC3432" w:rsidP="00FC3432"/>
    <w:p w14:paraId="6D1A38D4" w14:textId="77777777" w:rsidR="00FC3432" w:rsidRDefault="00FC3432" w:rsidP="00FC3432">
      <w:r>
        <w:t xml:space="preserve">                                                                                                     24,888 + 1,097,750 x 10,000 =                          227</w:t>
      </w:r>
    </w:p>
    <w:p w14:paraId="2203114E" w14:textId="77777777" w:rsidR="00FC3432" w:rsidRDefault="00FC3432" w:rsidP="00FC3432"/>
    <w:p w14:paraId="6ABBB393" w14:textId="77777777" w:rsidR="00FC3432" w:rsidRDefault="00FC3432" w:rsidP="00FC3432">
      <w:r>
        <w:t xml:space="preserve">                                                                                                                                                                                                                                 While computing tax credit on donation it is assumed that donations were given to such</w:t>
      </w:r>
    </w:p>
    <w:p w14:paraId="3DE5113A" w14:textId="77777777" w:rsidR="00FC3432" w:rsidRDefault="00FC3432" w:rsidP="00FC3432">
      <w:r>
        <w:t xml:space="preserve">                                                                                                                                                                                                                                 institution which are not included in Clause ( 61 ) of Part - I of Second Schedule . Had it been</w:t>
      </w:r>
    </w:p>
    <w:p w14:paraId="17D2BD75" w14:textId="77777777" w:rsidR="00FC3432" w:rsidRDefault="00FC3432" w:rsidP="00FC3432">
      <w:r>
        <w:t xml:space="preserve">                                                                                                                                                                                                                                 part of Clause ( 61 ) , a straight deduction form total income would have been allowed .</w:t>
      </w:r>
    </w:p>
    <w:p w14:paraId="0ABAEDC0" w14:textId="77777777" w:rsidR="00FC3432" w:rsidRDefault="00FC3432" w:rsidP="00FC3432"/>
    <w:p w14:paraId="403F93BA" w14:textId="77777777" w:rsidR="00FC3432" w:rsidRDefault="00FC3432" w:rsidP="00FC3432">
      <w:r>
        <w:t>N - 7 Tax credit is available only on life insurance premium . There will be no tax credit for any</w:t>
      </w:r>
    </w:p>
    <w:p w14:paraId="62130A27" w14:textId="77777777" w:rsidR="00FC3432" w:rsidRDefault="00FC3432" w:rsidP="00FC3432">
      <w:r>
        <w:t>other insurance premium .</w:t>
      </w:r>
    </w:p>
    <w:p w14:paraId="0F79743B" w14:textId="77777777" w:rsidR="00FC3432" w:rsidRDefault="00FC3432" w:rsidP="00FC3432"/>
    <w:p w14:paraId="416CAACA" w14:textId="77777777" w:rsidR="00FC3432" w:rsidRDefault="00FC3432" w:rsidP="00FC3432">
      <w:r>
        <w:t xml:space="preserve">                                                                                                                                                                 QUESTION - 39.16</w:t>
      </w:r>
    </w:p>
    <w:p w14:paraId="00E0D96F" w14:textId="77777777" w:rsidR="00FC3432" w:rsidRDefault="00FC3432" w:rsidP="00FC3432"/>
    <w:p w14:paraId="4D0226D4" w14:textId="77777777" w:rsidR="00FC3432" w:rsidRDefault="00FC3432" w:rsidP="00FC3432">
      <w:r>
        <w:t>Mr. Khaled Hameed , General Manager of Puma Industries ( Private ) Limited has disclosed the</w:t>
      </w:r>
    </w:p>
    <w:p w14:paraId="669872FF" w14:textId="77777777" w:rsidR="00FC3432" w:rsidRDefault="00FC3432" w:rsidP="00FC3432"/>
    <w:p w14:paraId="0180A018" w14:textId="77777777" w:rsidR="00FC3432" w:rsidRDefault="00FC3432" w:rsidP="00FC3432">
      <w:r>
        <w:lastRenderedPageBreak/>
        <w:t>following for the year ended 30th June , 20x1 .                                                                                                                                                                                                                                       Rs .</w:t>
      </w:r>
    </w:p>
    <w:p w14:paraId="3E8A6B12" w14:textId="77777777" w:rsidR="00FC3432" w:rsidRDefault="00FC3432" w:rsidP="00FC3432"/>
    <w:p w14:paraId="5F3A6DC6" w14:textId="77777777" w:rsidR="00FC3432" w:rsidRDefault="00FC3432" w:rsidP="00FC3432">
      <w:r>
        <w:t>a )                               Basic salary                                                                                                                                                                                                                                                                            900,000</w:t>
      </w:r>
    </w:p>
    <w:p w14:paraId="5F92413C" w14:textId="77777777" w:rsidR="00FC3432" w:rsidRDefault="00FC3432" w:rsidP="00FC3432"/>
    <w:p w14:paraId="08DD81C1" w14:textId="77777777" w:rsidR="00FC3432" w:rsidRDefault="00FC3432" w:rsidP="00FC3432">
      <w:r>
        <w:t>b )                               House rent allowance                                                                                                                                                                                                                                                                    360,000</w:t>
      </w:r>
    </w:p>
    <w:p w14:paraId="34C76C41" w14:textId="77777777" w:rsidR="00FC3432" w:rsidRDefault="00FC3432" w:rsidP="00FC3432"/>
    <w:p w14:paraId="6190DAB8" w14:textId="77777777" w:rsidR="00FC3432" w:rsidRDefault="00FC3432" w:rsidP="00FC3432">
      <w:r>
        <w:t>c )                               Utilities                                                                                                                                                                                                                                                                                90,000</w:t>
      </w:r>
    </w:p>
    <w:p w14:paraId="0D23AE45" w14:textId="77777777" w:rsidR="00FC3432" w:rsidRDefault="00FC3432" w:rsidP="00FC3432"/>
    <w:p w14:paraId="2CE15659" w14:textId="77777777" w:rsidR="00FC3432" w:rsidRDefault="00FC3432" w:rsidP="00FC3432">
      <w:r>
        <w:t>d )                               Entertainment allowance                                                                                                                                                                                                                                                                  20,000</w:t>
      </w:r>
    </w:p>
    <w:p w14:paraId="5BBA6088" w14:textId="77777777" w:rsidR="00FC3432" w:rsidRDefault="00FC3432" w:rsidP="00FC3432"/>
    <w:p w14:paraId="18163732" w14:textId="77777777" w:rsidR="00FC3432" w:rsidRDefault="00FC3432" w:rsidP="00FC3432">
      <w:r>
        <w:t>e )                               Dividend from public company                                                                                                                                                                                                                                                             36,000</w:t>
      </w:r>
    </w:p>
    <w:p w14:paraId="27504152" w14:textId="77777777" w:rsidR="00FC3432" w:rsidRDefault="00FC3432" w:rsidP="00FC3432"/>
    <w:p w14:paraId="4CE6BD8E" w14:textId="77777777" w:rsidR="00FC3432" w:rsidRDefault="00FC3432" w:rsidP="00FC3432">
      <w:r>
        <w:t>f )                               Profit from profit &amp; loss sharing bank account                                                                                                                                                                                                                                            7,935</w:t>
      </w:r>
    </w:p>
    <w:p w14:paraId="4B02D776" w14:textId="77777777" w:rsidR="00FC3432" w:rsidRDefault="00FC3432" w:rsidP="00FC3432"/>
    <w:p w14:paraId="4710B2C4" w14:textId="77777777" w:rsidR="00FC3432" w:rsidRDefault="00FC3432" w:rsidP="00FC3432">
      <w:r>
        <w:t>g )                               Prize money from prize bonds                                                                                                                                                                                                                                                             15,000</w:t>
      </w:r>
    </w:p>
    <w:p w14:paraId="66A6EE6E" w14:textId="77777777" w:rsidR="00FC3432" w:rsidRDefault="00FC3432" w:rsidP="00FC3432"/>
    <w:p w14:paraId="2D15DB03" w14:textId="77777777" w:rsidR="00FC3432" w:rsidRDefault="00FC3432" w:rsidP="00FC3432">
      <w:r>
        <w:t>h )                                                                                                                                                                                                                              Rent income from open plot let out to an Oil Company for parking , of their oil tankers . 36,000</w:t>
      </w:r>
    </w:p>
    <w:p w14:paraId="3A7FCEE4" w14:textId="77777777" w:rsidR="00FC3432" w:rsidRDefault="00FC3432" w:rsidP="00FC3432"/>
    <w:p w14:paraId="5430E1A2" w14:textId="77777777" w:rsidR="00FC3432" w:rsidRDefault="00FC3432" w:rsidP="00FC3432">
      <w:proofErr w:type="spellStart"/>
      <w:r>
        <w:t>i</w:t>
      </w:r>
      <w:proofErr w:type="spellEnd"/>
      <w:r>
        <w:t xml:space="preserve"> )                               Property tax on open plot                                                                                                                                                                                                                                                                   360</w:t>
      </w:r>
    </w:p>
    <w:p w14:paraId="724CF7C3" w14:textId="77777777" w:rsidR="00FC3432" w:rsidRDefault="00FC3432" w:rsidP="00FC3432"/>
    <w:p w14:paraId="0DC9F3F8" w14:textId="77777777" w:rsidR="00FC3432" w:rsidRDefault="00FC3432" w:rsidP="00FC3432">
      <w:r>
        <w:t xml:space="preserve">                                  Collection charges                                                                                                                                                                                                                                                                        3,000</w:t>
      </w:r>
    </w:p>
    <w:p w14:paraId="17A13BF3" w14:textId="77777777" w:rsidR="00FC3432" w:rsidRDefault="00FC3432" w:rsidP="00FC3432"/>
    <w:p w14:paraId="1F859E5D" w14:textId="77777777" w:rsidR="00FC3432" w:rsidRDefault="00FC3432" w:rsidP="00FC3432">
      <w:r>
        <w:t>k )                               Company has provided a fully maintained car</w:t>
      </w:r>
    </w:p>
    <w:p w14:paraId="64191B64" w14:textId="77777777" w:rsidR="00FC3432" w:rsidRDefault="00FC3432" w:rsidP="00FC3432"/>
    <w:p w14:paraId="1C953015" w14:textId="323CC1B7" w:rsidR="00C260CD" w:rsidRPr="005006EF" w:rsidRDefault="00FC3432" w:rsidP="00FC3432">
      <w:r>
        <w:t>1 )                               He</w:t>
      </w:r>
    </w:p>
    <w:p w14:paraId="48AB8446" w14:textId="77777777" w:rsidR="005006EF" w:rsidRPr="005006EF" w:rsidRDefault="005006EF" w:rsidP="00C260CD">
      <w:pPr>
        <w:rPr>
          <w:rStyle w:val="Hyperlink"/>
        </w:rPr>
      </w:pPr>
      <w:r w:rsidRPr="005006EF">
        <w:fldChar w:fldCharType="begin"/>
      </w:r>
      <w:r w:rsidRPr="005006EF">
        <w:instrText>HYPERLINK "https://lh3.googleusercontent.com/gg/AN12HXRDasGQCajBk5OXc_2RUy9ODgn2txTLtMKBduozyc0tGtaWayLwHiNUV_OGGhTENRx_QQ9LrH7Xl8G1Icb4pZ5m9Yf_X6ZMlbIi1m1gPQ4DgJdi6luz6VcYq_AtJ5AaeZYm9jnOO1MacxHJRdbOlOTB34loa_l--oI6d0ucSkJv0baDEvkZVHZlXjVjfWff6EGD2FpzozVnMntbYbxoukOT6ZhHiHwbzXGvxoewif1ZulVo2k6-pzTdM_FuF7XD98iFJu-8w_Xyo-jjVu-__D_CA0yurfQoI8Y" \t "_blank"</w:instrText>
      </w:r>
      <w:r w:rsidRPr="005006EF">
        <w:fldChar w:fldCharType="separate"/>
      </w:r>
    </w:p>
    <w:p w14:paraId="29D5B772" w14:textId="05D61AE2" w:rsidR="00706A5C" w:rsidRPr="00175762" w:rsidRDefault="005006EF" w:rsidP="00706A5C">
      <w:pPr>
        <w:rPr>
          <w:b/>
          <w:bCs/>
        </w:rPr>
      </w:pPr>
      <w:r w:rsidRPr="005006EF">
        <w:fldChar w:fldCharType="end"/>
      </w:r>
      <w:r w:rsidR="00706A5C" w:rsidRPr="00175762">
        <w:rPr>
          <w:b/>
          <w:bCs/>
        </w:rPr>
        <w:t>Synopsis of Taxes</w:t>
      </w:r>
      <w:r w:rsidR="00175762">
        <w:rPr>
          <w:b/>
          <w:bCs/>
        </w:rPr>
        <w:t xml:space="preserve">                                 </w:t>
      </w:r>
      <w:r w:rsidR="00706A5C" w:rsidRPr="00175762">
        <w:rPr>
          <w:b/>
          <w:bCs/>
        </w:rPr>
        <w:t xml:space="preserve"> Questions &amp; Answers </w:t>
      </w:r>
      <w:r w:rsidR="00175762">
        <w:rPr>
          <w:b/>
          <w:bCs/>
        </w:rPr>
        <w:t>–</w:t>
      </w:r>
      <w:r w:rsidR="00706A5C" w:rsidRPr="00175762">
        <w:rPr>
          <w:b/>
          <w:bCs/>
        </w:rPr>
        <w:t xml:space="preserve"> Individuals</w:t>
      </w:r>
      <w:r w:rsidR="00175762">
        <w:rPr>
          <w:b/>
          <w:bCs/>
        </w:rPr>
        <w:t xml:space="preserve">                   </w:t>
      </w:r>
      <w:r w:rsidR="00706A5C" w:rsidRPr="00175762">
        <w:rPr>
          <w:b/>
          <w:bCs/>
        </w:rPr>
        <w:t xml:space="preserve"> [ 39-654 ]</w:t>
      </w:r>
    </w:p>
    <w:p w14:paraId="06EB5AD2" w14:textId="77777777" w:rsidR="00706A5C" w:rsidRPr="00706A5C" w:rsidRDefault="00706A5C" w:rsidP="00706A5C">
      <w:r w:rsidRPr="00706A5C">
        <w:t xml:space="preserve">                                                                                                                                     ANSWER</w:t>
      </w:r>
    </w:p>
    <w:p w14:paraId="0E07EBEE" w14:textId="77777777" w:rsidR="00706A5C" w:rsidRPr="00706A5C" w:rsidRDefault="00706A5C" w:rsidP="00706A5C"/>
    <w:p w14:paraId="60F2C16E" w14:textId="77777777" w:rsidR="00706A5C" w:rsidRPr="00706A5C" w:rsidRDefault="00706A5C" w:rsidP="00706A5C">
      <w:r w:rsidRPr="00706A5C">
        <w:t xml:space="preserve">                                                                                                                                                    Mr. Khaled Hameed</w:t>
      </w:r>
    </w:p>
    <w:p w14:paraId="5BF38D19" w14:textId="77777777" w:rsidR="00706A5C" w:rsidRPr="00706A5C" w:rsidRDefault="00706A5C" w:rsidP="00706A5C"/>
    <w:p w14:paraId="2978E6C1" w14:textId="77777777" w:rsidR="00706A5C" w:rsidRPr="00706A5C" w:rsidRDefault="00706A5C" w:rsidP="00706A5C">
      <w:r w:rsidRPr="00706A5C">
        <w:t xml:space="preserve">                                                                                                                                                                         Resident Individual - Salaried</w:t>
      </w:r>
    </w:p>
    <w:p w14:paraId="1E393875" w14:textId="77777777" w:rsidR="00706A5C" w:rsidRPr="00706A5C" w:rsidRDefault="00706A5C" w:rsidP="00706A5C"/>
    <w:p w14:paraId="143798C7" w14:textId="77777777" w:rsidR="00706A5C" w:rsidRPr="00706A5C" w:rsidRDefault="00706A5C" w:rsidP="00706A5C">
      <w:r w:rsidRPr="00706A5C">
        <w:t xml:space="preserve">                                                                                                                                     Tax Year 20x1</w:t>
      </w:r>
    </w:p>
    <w:p w14:paraId="33ECCD94" w14:textId="77777777" w:rsidR="00706A5C" w:rsidRPr="00706A5C" w:rsidRDefault="00706A5C" w:rsidP="00706A5C"/>
    <w:p w14:paraId="1E9784F4" w14:textId="77777777" w:rsidR="00706A5C" w:rsidRPr="00706A5C" w:rsidRDefault="00706A5C" w:rsidP="00706A5C">
      <w:r w:rsidRPr="00706A5C">
        <w:t xml:space="preserve">                                                                                                                                                                       Taxable Income and Tax Liability</w:t>
      </w:r>
    </w:p>
    <w:p w14:paraId="35D4447B" w14:textId="77777777" w:rsidR="00706A5C" w:rsidRPr="00706A5C" w:rsidRDefault="00706A5C" w:rsidP="00706A5C">
      <w:r w:rsidRPr="00706A5C">
        <w:t>Salary Income : 900,000 Basic salary</w:t>
      </w:r>
    </w:p>
    <w:p w14:paraId="2B53F33C" w14:textId="77777777" w:rsidR="00706A5C" w:rsidRPr="00706A5C" w:rsidRDefault="00706A5C" w:rsidP="00706A5C">
      <w:r w:rsidRPr="00706A5C">
        <w:t>House rent allowance [ N - 1 ] 360,000</w:t>
      </w:r>
    </w:p>
    <w:p w14:paraId="4EA70263" w14:textId="77777777" w:rsidR="00706A5C" w:rsidRPr="00706A5C" w:rsidRDefault="00706A5C" w:rsidP="00706A5C">
      <w:r w:rsidRPr="00706A5C">
        <w:t>Utilities [ N - 2 ] 90,000</w:t>
      </w:r>
    </w:p>
    <w:p w14:paraId="781375A4" w14:textId="77777777" w:rsidR="00706A5C" w:rsidRPr="00706A5C" w:rsidRDefault="00706A5C" w:rsidP="00706A5C">
      <w:r w:rsidRPr="00706A5C">
        <w:t>Entertainment allowance 20,000 1,370,000</w:t>
      </w:r>
    </w:p>
    <w:p w14:paraId="1D950114" w14:textId="77777777" w:rsidR="00706A5C" w:rsidRPr="00706A5C" w:rsidRDefault="00706A5C" w:rsidP="00706A5C">
      <w:r w:rsidRPr="00706A5C">
        <w:t>Income from Property :</w:t>
      </w:r>
    </w:p>
    <w:p w14:paraId="78571056" w14:textId="77777777" w:rsidR="00706A5C" w:rsidRPr="00706A5C" w:rsidRDefault="00706A5C" w:rsidP="00706A5C">
      <w:r w:rsidRPr="00706A5C">
        <w:t>Rent Chargeable to Tax ( RCT ) - Income from open plot [ N - 3 ] 36,000 Less : Deductions</w:t>
      </w:r>
    </w:p>
    <w:p w14:paraId="3F1ABCA9" w14:textId="77777777" w:rsidR="00706A5C" w:rsidRPr="00706A5C" w:rsidRDefault="00706A5C" w:rsidP="00706A5C">
      <w:r w:rsidRPr="00706A5C">
        <w:lastRenderedPageBreak/>
        <w:t xml:space="preserve">                             Property tax                                                                                                                                                                360</w:t>
      </w:r>
    </w:p>
    <w:p w14:paraId="7FC47E53" w14:textId="77777777" w:rsidR="00706A5C" w:rsidRPr="00706A5C" w:rsidRDefault="00706A5C" w:rsidP="00706A5C"/>
    <w:p w14:paraId="302F3BAD" w14:textId="77777777" w:rsidR="00706A5C" w:rsidRPr="00706A5C" w:rsidRDefault="00706A5C" w:rsidP="00706A5C">
      <w:r w:rsidRPr="00706A5C">
        <w:t xml:space="preserve">                             Collection charges - Lesser of :</w:t>
      </w:r>
    </w:p>
    <w:p w14:paraId="1F1129B3" w14:textId="77777777" w:rsidR="00706A5C" w:rsidRPr="00706A5C" w:rsidRDefault="00706A5C" w:rsidP="00706A5C"/>
    <w:p w14:paraId="7079874D" w14:textId="77777777" w:rsidR="00706A5C" w:rsidRPr="00706A5C" w:rsidRDefault="00706A5C" w:rsidP="00706A5C">
      <w:r w:rsidRPr="00706A5C">
        <w:t xml:space="preserve">                                                                                                                                                                                                                       ( Actual expenses </w:t>
      </w:r>
      <w:proofErr w:type="spellStart"/>
      <w:r w:rsidRPr="00706A5C">
        <w:t>i.e</w:t>
      </w:r>
      <w:proofErr w:type="spellEnd"/>
      <w:r w:rsidRPr="00706A5C">
        <w:t xml:space="preserve"> .. Rs . 3,000 or 4 % of RCT i.e. , Rs . 1,440 ) 1,440 1,800 34,200</w:t>
      </w:r>
    </w:p>
    <w:p w14:paraId="0148758F" w14:textId="77777777" w:rsidR="00706A5C" w:rsidRPr="00706A5C" w:rsidRDefault="00706A5C" w:rsidP="00706A5C">
      <w:r w:rsidRPr="00706A5C">
        <w:t>Total Income 1,404,200</w:t>
      </w:r>
    </w:p>
    <w:p w14:paraId="53D2A7AB" w14:textId="77777777" w:rsidR="00706A5C" w:rsidRPr="00706A5C" w:rsidRDefault="00706A5C" w:rsidP="00706A5C">
      <w:r w:rsidRPr="00706A5C">
        <w:t>Less : Zakat paid ( 10.000 )</w:t>
      </w:r>
    </w:p>
    <w:p w14:paraId="53773838" w14:textId="77777777" w:rsidR="00706A5C" w:rsidRPr="00706A5C" w:rsidRDefault="00706A5C" w:rsidP="00706A5C">
      <w:r w:rsidRPr="00706A5C">
        <w:t>Table Income 1,394,200</w:t>
      </w:r>
    </w:p>
    <w:p w14:paraId="1FB48D45" w14:textId="77777777" w:rsidR="00706A5C" w:rsidRPr="00706A5C" w:rsidRDefault="00706A5C" w:rsidP="00706A5C">
      <w:r w:rsidRPr="00706A5C">
        <w:t>Tax Liability</w:t>
      </w:r>
    </w:p>
    <w:p w14:paraId="6C9C4A22" w14:textId="77777777" w:rsidR="00706A5C" w:rsidRPr="00706A5C" w:rsidRDefault="00706A5C" w:rsidP="00706A5C">
      <w:r w:rsidRPr="00706A5C">
        <w:t>Tax on Rs . 1,200,000 30.000</w:t>
      </w:r>
    </w:p>
    <w:p w14:paraId="42D4F1CA" w14:textId="77777777" w:rsidR="00706A5C" w:rsidRPr="00706A5C" w:rsidRDefault="00706A5C" w:rsidP="00706A5C">
      <w:r w:rsidRPr="00706A5C">
        <w:t>Tax on Rs . 194,200 @ 15 % 29,130</w:t>
      </w:r>
    </w:p>
    <w:p w14:paraId="7E4C9A89" w14:textId="77777777" w:rsidR="00706A5C" w:rsidRPr="00706A5C" w:rsidRDefault="00706A5C" w:rsidP="00706A5C">
      <w:r w:rsidRPr="00706A5C">
        <w:t>Total tax liability 59,130</w:t>
      </w:r>
    </w:p>
    <w:p w14:paraId="5BD176E6" w14:textId="77777777" w:rsidR="00706A5C" w:rsidRPr="00706A5C" w:rsidRDefault="00706A5C" w:rsidP="00706A5C">
      <w:r w:rsidRPr="00706A5C">
        <w:t>Less : Tax deducted at source ( on salary ) ( 20,000 )</w:t>
      </w:r>
    </w:p>
    <w:p w14:paraId="0DCB3C96" w14:textId="77777777" w:rsidR="00706A5C" w:rsidRPr="00706A5C" w:rsidRDefault="00706A5C" w:rsidP="00706A5C">
      <w:r w:rsidRPr="00706A5C">
        <w:t>Tax payable 39.130</w:t>
      </w:r>
    </w:p>
    <w:p w14:paraId="48DFF09A" w14:textId="77777777" w:rsidR="00706A5C" w:rsidRPr="00706A5C" w:rsidRDefault="00706A5C" w:rsidP="00706A5C">
      <w:r w:rsidRPr="00706A5C">
        <w:t>N - 1 House rent allowance is totally taxable .</w:t>
      </w:r>
    </w:p>
    <w:p w14:paraId="521E20EE" w14:textId="77777777" w:rsidR="00706A5C" w:rsidRPr="00706A5C" w:rsidRDefault="00706A5C" w:rsidP="00706A5C">
      <w:r w:rsidRPr="00706A5C">
        <w:t>N - 2 Utilities allowance is totally taxable .</w:t>
      </w:r>
    </w:p>
    <w:p w14:paraId="68E23442" w14:textId="77777777" w:rsidR="00706A5C" w:rsidRPr="00706A5C" w:rsidRDefault="00706A5C" w:rsidP="00706A5C">
      <w:r w:rsidRPr="00706A5C">
        <w:t>N - 3 Rent from an open plot is taxable as income from property . In case of an open plot there will be no deduction on account of repair allowance . Other deductions shall be as per normal procedure .</w:t>
      </w:r>
    </w:p>
    <w:p w14:paraId="48FBB419" w14:textId="77777777" w:rsidR="00706A5C" w:rsidRPr="00706A5C" w:rsidRDefault="00706A5C" w:rsidP="00706A5C">
      <w:r w:rsidRPr="00706A5C">
        <w:t>N - 4 Profit on PLS bank account is taxable under FTR . Tax deducted at source is treated as final discharge of tax liability in respect of this income .</w:t>
      </w:r>
    </w:p>
    <w:p w14:paraId="7B39010A" w14:textId="77777777" w:rsidR="00706A5C" w:rsidRPr="00706A5C" w:rsidRDefault="00706A5C" w:rsidP="00706A5C">
      <w:r w:rsidRPr="00706A5C">
        <w:t>N - 5 It is presumed that the conveyance is being used exclusively for official purposes . N - 6 There will be no tax treatment for life insurance premium paid .</w:t>
      </w:r>
    </w:p>
    <w:p w14:paraId="54E9D44B" w14:textId="77777777" w:rsidR="00706A5C" w:rsidRPr="00706A5C" w:rsidRDefault="00706A5C" w:rsidP="00706A5C">
      <w:r w:rsidRPr="00706A5C">
        <w:t>N - 7 Following incomes are taxable under FTR :</w:t>
      </w:r>
    </w:p>
    <w:p w14:paraId="29821E3C" w14:textId="77777777" w:rsidR="00706A5C" w:rsidRPr="00706A5C" w:rsidRDefault="00706A5C" w:rsidP="00706A5C">
      <w:r w:rsidRPr="00706A5C">
        <w:t xml:space="preserve">                                                                                                               Dividend from public company                                                      36,000</w:t>
      </w:r>
    </w:p>
    <w:p w14:paraId="7FCEA73B" w14:textId="77777777" w:rsidR="00706A5C" w:rsidRPr="00706A5C" w:rsidRDefault="00706A5C" w:rsidP="00706A5C"/>
    <w:p w14:paraId="35F26E8E" w14:textId="77777777" w:rsidR="00706A5C" w:rsidRPr="00706A5C" w:rsidRDefault="00706A5C" w:rsidP="00706A5C">
      <w:r w:rsidRPr="00706A5C">
        <w:t xml:space="preserve">                                                                      Profit on PLS Bank Account                                                                                                  7,935</w:t>
      </w:r>
    </w:p>
    <w:p w14:paraId="30881B9F" w14:textId="77777777" w:rsidR="00706A5C" w:rsidRPr="00706A5C" w:rsidRDefault="00706A5C" w:rsidP="00706A5C"/>
    <w:p w14:paraId="70987B06" w14:textId="77777777" w:rsidR="00706A5C" w:rsidRPr="00706A5C" w:rsidRDefault="00706A5C" w:rsidP="00706A5C">
      <w:r w:rsidRPr="00706A5C">
        <w:t xml:space="preserve">                                                                                                  - Prize money on prize bond                                                                    15,000                                                                                                  58,935</w:t>
      </w:r>
    </w:p>
    <w:p w14:paraId="3EAB6429" w14:textId="77777777" w:rsidR="00706A5C" w:rsidRPr="00706A5C" w:rsidRDefault="00706A5C" w:rsidP="00706A5C">
      <w:pPr>
        <w:rPr>
          <w:rStyle w:val="Hyperlink"/>
        </w:rPr>
      </w:pPr>
      <w:r w:rsidRPr="00706A5C">
        <w:fldChar w:fldCharType="begin"/>
      </w:r>
      <w:r w:rsidRPr="00706A5C">
        <w:instrText>HYPERLINK "https://lh3.googleusercontent.com/gg/AN12HXTw2z_RT5pHssz3t2LavmWe4XHJacyVQiN63oWI92t0OQ1xKS7GPvl2xE_g69wvTBuCzzvMkM5MXMAqgV-v8bFH5jpj09wS3cQelyVa2AoPrdnYcb81_E4No7evboJqB3wkaOlD-YakuFTZ8gHd54we9CB6uoUSuzw4FOcpGeuDuLc1-7R2bR2PHs0v98V8CSmYTKio_QNQYl5K7pHU_CIrA6bnupzbHEplytPk0znmvtwwt9CYb9sjb6xV8wbS0RheiPVOGR7qXhVPr41X77ybkUF86ivSXJQ" \t "_blank"</w:instrText>
      </w:r>
      <w:r w:rsidRPr="00706A5C">
        <w:fldChar w:fldCharType="separate"/>
      </w:r>
    </w:p>
    <w:p w14:paraId="5426EEB8" w14:textId="505BB69C" w:rsidR="004079EB" w:rsidRPr="007B3A75" w:rsidRDefault="00706A5C" w:rsidP="004079EB">
      <w:pPr>
        <w:rPr>
          <w:b/>
          <w:bCs/>
        </w:rPr>
      </w:pPr>
      <w:r w:rsidRPr="00706A5C">
        <w:fldChar w:fldCharType="end"/>
      </w:r>
      <w:r w:rsidR="004079EB" w:rsidRPr="007B3A75">
        <w:rPr>
          <w:b/>
          <w:bCs/>
        </w:rPr>
        <w:t>Synopsis of Taxes                                 Questions &amp; Answers - Individuals             [ 39-655 ]</w:t>
      </w:r>
    </w:p>
    <w:p w14:paraId="74A0F0FE" w14:textId="77777777" w:rsidR="004079EB" w:rsidRPr="004079EB" w:rsidRDefault="004079EB" w:rsidP="004079EB"/>
    <w:p w14:paraId="5D4A2C8B" w14:textId="77777777" w:rsidR="004079EB" w:rsidRPr="004079EB" w:rsidRDefault="004079EB" w:rsidP="004079EB">
      <w:r w:rsidRPr="004079EB">
        <w:t xml:space="preserve">                                                                                                                                                            QUESTION - 39.17</w:t>
      </w:r>
    </w:p>
    <w:p w14:paraId="019BBC79" w14:textId="77777777" w:rsidR="004079EB" w:rsidRPr="004079EB" w:rsidRDefault="004079EB" w:rsidP="004079EB"/>
    <w:p w14:paraId="4E9A179E" w14:textId="77777777" w:rsidR="004079EB" w:rsidRPr="004079EB" w:rsidRDefault="004079EB" w:rsidP="004079EB">
      <w:r w:rsidRPr="004079EB">
        <w:t>Based on the information stated below , prepare the information for the purpose of tax return of</w:t>
      </w:r>
    </w:p>
    <w:p w14:paraId="0888E1F1" w14:textId="77777777" w:rsidR="004079EB" w:rsidRPr="004079EB" w:rsidRDefault="004079EB" w:rsidP="004079EB"/>
    <w:p w14:paraId="06509BD1" w14:textId="77777777" w:rsidR="004079EB" w:rsidRPr="004079EB" w:rsidRDefault="004079EB" w:rsidP="004079EB">
      <w:r w:rsidRPr="004079EB">
        <w:t>Mr. ' A ' who derives income from various sources .                                                                                                                                                                                                       Rs .</w:t>
      </w:r>
    </w:p>
    <w:p w14:paraId="5D765C6B" w14:textId="77777777" w:rsidR="004079EB" w:rsidRPr="004079EB" w:rsidRDefault="004079EB" w:rsidP="004079EB"/>
    <w:p w14:paraId="20C45741" w14:textId="77777777" w:rsidR="004079EB" w:rsidRPr="004079EB" w:rsidRDefault="004079EB" w:rsidP="004079EB">
      <w:r w:rsidRPr="004079EB">
        <w:t>a )                                Income from articles writing .                                                                                                                                                                                                         90,000</w:t>
      </w:r>
    </w:p>
    <w:p w14:paraId="27541F0C" w14:textId="77777777" w:rsidR="004079EB" w:rsidRPr="004079EB" w:rsidRDefault="004079EB" w:rsidP="004079EB"/>
    <w:p w14:paraId="6137DF4E" w14:textId="77777777" w:rsidR="004079EB" w:rsidRPr="004079EB" w:rsidRDefault="004079EB" w:rsidP="004079EB">
      <w:r w:rsidRPr="004079EB">
        <w:t>b )                                Net of tax deduction credit by the bank as interest on bank deposit .                                                                                                                                                                  45,000</w:t>
      </w:r>
    </w:p>
    <w:p w14:paraId="377EAC45" w14:textId="77777777" w:rsidR="004079EB" w:rsidRPr="004079EB" w:rsidRDefault="004079EB" w:rsidP="004079EB"/>
    <w:p w14:paraId="11A3B35A" w14:textId="77777777" w:rsidR="004079EB" w:rsidRPr="004079EB" w:rsidRDefault="004079EB" w:rsidP="004079EB">
      <w:r w:rsidRPr="004079EB">
        <w:t>c )                                Income from property let out in September 20x1 @ Rs . 10,000 per month , repairs</w:t>
      </w:r>
    </w:p>
    <w:p w14:paraId="502446D5" w14:textId="77777777" w:rsidR="004079EB" w:rsidRPr="004079EB" w:rsidRDefault="004079EB" w:rsidP="004079EB">
      <w:r w:rsidRPr="004079EB">
        <w:t xml:space="preserve">                                   of which are to be borne by the tenant under the agreement . Other information</w:t>
      </w:r>
    </w:p>
    <w:p w14:paraId="1ABE29A1" w14:textId="77777777" w:rsidR="004079EB" w:rsidRPr="004079EB" w:rsidRDefault="004079EB" w:rsidP="004079EB"/>
    <w:p w14:paraId="0C4FCD93" w14:textId="77777777" w:rsidR="004079EB" w:rsidRPr="004079EB" w:rsidRDefault="004079EB" w:rsidP="004079EB">
      <w:r w:rsidRPr="004079EB">
        <w:lastRenderedPageBreak/>
        <w:t xml:space="preserve">                                   are as below :</w:t>
      </w:r>
    </w:p>
    <w:p w14:paraId="6C8E29D6" w14:textId="77777777" w:rsidR="004079EB" w:rsidRPr="004079EB" w:rsidRDefault="004079EB" w:rsidP="004079EB"/>
    <w:p w14:paraId="24E7E1BE" w14:textId="77777777" w:rsidR="004079EB" w:rsidRPr="004079EB" w:rsidRDefault="004079EB" w:rsidP="004079EB">
      <w:r w:rsidRPr="004079EB">
        <w:t xml:space="preserve">                                           - </w:t>
      </w:r>
      <w:proofErr w:type="spellStart"/>
      <w:r w:rsidRPr="004079EB">
        <w:t>i</w:t>
      </w:r>
      <w:proofErr w:type="spellEnd"/>
      <w:r w:rsidRPr="004079EB">
        <w:t xml:space="preserve"> )                     property tax paid                                                                                                                                                                                     5,000</w:t>
      </w:r>
    </w:p>
    <w:p w14:paraId="6ECBF82F" w14:textId="77777777" w:rsidR="004079EB" w:rsidRPr="004079EB" w:rsidRDefault="004079EB" w:rsidP="004079EB"/>
    <w:p w14:paraId="21FD0BD3" w14:textId="77777777" w:rsidR="004079EB" w:rsidRPr="004079EB" w:rsidRDefault="004079EB" w:rsidP="004079EB">
      <w:r w:rsidRPr="004079EB">
        <w:t xml:space="preserve">                                   ii )                              water charges                                                                                                                                                                                         2,000</w:t>
      </w:r>
    </w:p>
    <w:p w14:paraId="03BB7519" w14:textId="77777777" w:rsidR="004079EB" w:rsidRPr="004079EB" w:rsidRDefault="004079EB" w:rsidP="004079EB"/>
    <w:p w14:paraId="4987F295" w14:textId="77777777" w:rsidR="004079EB" w:rsidRPr="004079EB" w:rsidRDefault="004079EB" w:rsidP="004079EB">
      <w:r w:rsidRPr="004079EB">
        <w:t xml:space="preserve">                                   iii )                             telephone </w:t>
      </w:r>
      <w:proofErr w:type="spellStart"/>
      <w:r w:rsidRPr="004079EB">
        <w:t>éxpenses</w:t>
      </w:r>
      <w:proofErr w:type="spellEnd"/>
      <w:r w:rsidRPr="004079EB">
        <w:t xml:space="preserve"> prior to letting out                                                                                                                                                              3,500</w:t>
      </w:r>
    </w:p>
    <w:p w14:paraId="7F72284C" w14:textId="77777777" w:rsidR="004079EB" w:rsidRPr="004079EB" w:rsidRDefault="004079EB" w:rsidP="004079EB"/>
    <w:p w14:paraId="5980FA92" w14:textId="77777777" w:rsidR="004079EB" w:rsidRPr="004079EB" w:rsidRDefault="004079EB" w:rsidP="004079EB">
      <w:r w:rsidRPr="004079EB">
        <w:t xml:space="preserve">                                   iv )                              electricity bills paid prior to letting out                                                                                                                                                          10,000</w:t>
      </w:r>
    </w:p>
    <w:p w14:paraId="4419A2C2" w14:textId="77777777" w:rsidR="004079EB" w:rsidRPr="004079EB" w:rsidRDefault="004079EB" w:rsidP="004079EB"/>
    <w:p w14:paraId="2685BFA6" w14:textId="77777777" w:rsidR="004079EB" w:rsidRPr="004079EB" w:rsidRDefault="004079EB" w:rsidP="004079EB">
      <w:r w:rsidRPr="004079EB">
        <w:t xml:space="preserve">                                   v )                               tax advisory fee paid                                                                                                                                                                                 5,000</w:t>
      </w:r>
    </w:p>
    <w:p w14:paraId="74160E9B" w14:textId="77777777" w:rsidR="004079EB" w:rsidRPr="004079EB" w:rsidRDefault="004079EB" w:rsidP="004079EB"/>
    <w:p w14:paraId="0D3B3F35" w14:textId="77777777" w:rsidR="004079EB" w:rsidRPr="004079EB" w:rsidRDefault="004079EB" w:rsidP="004079EB">
      <w:r w:rsidRPr="004079EB">
        <w:t>d )                                ½ share of accounting profit received from a joint venture between</w:t>
      </w:r>
    </w:p>
    <w:p w14:paraId="34F48123" w14:textId="77777777" w:rsidR="004079EB" w:rsidRPr="004079EB" w:rsidRDefault="004079EB" w:rsidP="004079EB"/>
    <w:p w14:paraId="230AEDFD" w14:textId="77777777" w:rsidR="004079EB" w:rsidRPr="004079EB" w:rsidRDefault="004079EB" w:rsidP="004079EB">
      <w:r w:rsidRPr="004079EB">
        <w:t xml:space="preserve">                                   Mr. ' A ' and M / s . B ( Private ) Limited .                                                                                                                                                                                         500,000</w:t>
      </w:r>
    </w:p>
    <w:p w14:paraId="7558C751" w14:textId="77777777" w:rsidR="004079EB" w:rsidRPr="004079EB" w:rsidRDefault="004079EB" w:rsidP="004079EB"/>
    <w:p w14:paraId="69E36868" w14:textId="77777777" w:rsidR="004079EB" w:rsidRPr="004079EB" w:rsidRDefault="004079EB" w:rsidP="004079EB">
      <w:r w:rsidRPr="004079EB">
        <w:t xml:space="preserve">                                   </w:t>
      </w:r>
      <w:proofErr w:type="spellStart"/>
      <w:r w:rsidRPr="004079EB">
        <w:t>i</w:t>
      </w:r>
      <w:proofErr w:type="spellEnd"/>
      <w:r w:rsidRPr="004079EB">
        <w:t xml:space="preserve"> )                               the joint venture has an unapproved gratuity scheme for which payments made during</w:t>
      </w:r>
    </w:p>
    <w:p w14:paraId="542952E5" w14:textId="77777777" w:rsidR="004079EB" w:rsidRPr="004079EB" w:rsidRDefault="004079EB" w:rsidP="004079EB">
      <w:r w:rsidRPr="004079EB">
        <w:t xml:space="preserve">                                                                     the year was Rs . 50,000 as against the provision of Rs . 45,000 .</w:t>
      </w:r>
    </w:p>
    <w:p w14:paraId="505DF15C" w14:textId="77777777" w:rsidR="004079EB" w:rsidRPr="004079EB" w:rsidRDefault="004079EB" w:rsidP="004079EB"/>
    <w:p w14:paraId="3F012BEA" w14:textId="77777777" w:rsidR="004079EB" w:rsidRPr="004079EB" w:rsidRDefault="004079EB" w:rsidP="004079EB">
      <w:r w:rsidRPr="004079EB">
        <w:t xml:space="preserve">                                   ii )                              the joint venture made a provision for deferred taxation in its books at</w:t>
      </w:r>
    </w:p>
    <w:p w14:paraId="2AFE9384" w14:textId="77777777" w:rsidR="004079EB" w:rsidRPr="004079EB" w:rsidRDefault="004079EB" w:rsidP="004079EB">
      <w:r w:rsidRPr="004079EB">
        <w:lastRenderedPageBreak/>
        <w:t xml:space="preserve">                                                                     Rs . 25,000 .</w:t>
      </w:r>
    </w:p>
    <w:p w14:paraId="036DEAD3" w14:textId="77777777" w:rsidR="004079EB" w:rsidRPr="004079EB" w:rsidRDefault="004079EB" w:rsidP="004079EB"/>
    <w:p w14:paraId="2AD65926" w14:textId="77777777" w:rsidR="004079EB" w:rsidRPr="004079EB" w:rsidRDefault="004079EB" w:rsidP="004079EB">
      <w:r w:rsidRPr="004079EB">
        <w:t xml:space="preserve">                                   iii )                             the bad debts not recovered Rs . 50,000 , which were written off in the books but not</w:t>
      </w:r>
    </w:p>
    <w:p w14:paraId="7C26DEFE" w14:textId="77777777" w:rsidR="004079EB" w:rsidRPr="004079EB" w:rsidRDefault="004079EB" w:rsidP="004079EB">
      <w:r w:rsidRPr="004079EB">
        <w:t xml:space="preserve">                                                                     allowed as admitted expense in tax .</w:t>
      </w:r>
    </w:p>
    <w:p w14:paraId="7A45AE75" w14:textId="77777777" w:rsidR="004079EB" w:rsidRPr="004079EB" w:rsidRDefault="004079EB" w:rsidP="004079EB"/>
    <w:p w14:paraId="5E42A5D4" w14:textId="77777777" w:rsidR="004079EB" w:rsidRPr="004079EB" w:rsidRDefault="004079EB" w:rsidP="004079EB">
      <w:r w:rsidRPr="004079EB">
        <w:t xml:space="preserve">                                   iv )                              the joint venture had acquired assets on finance loan , the lease payments were</w:t>
      </w:r>
    </w:p>
    <w:p w14:paraId="3DE0A270" w14:textId="77777777" w:rsidR="004079EB" w:rsidRPr="004079EB" w:rsidRDefault="004079EB" w:rsidP="004079EB">
      <w:r w:rsidRPr="004079EB">
        <w:t xml:space="preserve">                                                                     Rs . 40,000 as against the financial charges of Rs . 8,000 .</w:t>
      </w:r>
    </w:p>
    <w:p w14:paraId="6DC47628" w14:textId="77777777" w:rsidR="004079EB" w:rsidRPr="004079EB" w:rsidRDefault="004079EB" w:rsidP="004079EB"/>
    <w:p w14:paraId="24F5C3B6" w14:textId="77777777" w:rsidR="004079EB" w:rsidRPr="004079EB" w:rsidRDefault="004079EB" w:rsidP="004079EB">
      <w:r w:rsidRPr="004079EB">
        <w:t xml:space="preserve">                                                                                                                                                                                                                                                                ( CA - Final - Nov.1995 )</w:t>
      </w:r>
    </w:p>
    <w:p w14:paraId="0361D53E" w14:textId="77777777" w:rsidR="004079EB" w:rsidRPr="004079EB" w:rsidRDefault="004079EB" w:rsidP="004079EB"/>
    <w:p w14:paraId="5B3E60DF" w14:textId="77777777" w:rsidR="004079EB" w:rsidRPr="004079EB" w:rsidRDefault="004079EB" w:rsidP="004079EB">
      <w:r w:rsidRPr="004079EB">
        <w:t xml:space="preserve">                                                                                                                                                                                      ANSWER</w:t>
      </w:r>
    </w:p>
    <w:p w14:paraId="03173171" w14:textId="77777777" w:rsidR="004079EB" w:rsidRPr="004079EB" w:rsidRDefault="004079EB" w:rsidP="004079EB"/>
    <w:p w14:paraId="2BD07B24" w14:textId="77777777" w:rsidR="004079EB" w:rsidRPr="004079EB" w:rsidRDefault="004079EB" w:rsidP="004079EB">
      <w:r w:rsidRPr="004079EB">
        <w:t xml:space="preserve">                                                                                                                                                                                              Mr. A</w:t>
      </w:r>
    </w:p>
    <w:p w14:paraId="7810EBAB" w14:textId="77777777" w:rsidR="004079EB" w:rsidRPr="004079EB" w:rsidRDefault="004079EB" w:rsidP="004079EB"/>
    <w:p w14:paraId="3C2DFCED" w14:textId="77777777" w:rsidR="004079EB" w:rsidRPr="004079EB" w:rsidRDefault="004079EB" w:rsidP="004079EB">
      <w:r w:rsidRPr="004079EB">
        <w:t xml:space="preserve">                                                                                                                                                                                                     Resident Individual - Non Salaried</w:t>
      </w:r>
    </w:p>
    <w:p w14:paraId="4B4CE90A" w14:textId="77777777" w:rsidR="004079EB" w:rsidRPr="004079EB" w:rsidRDefault="004079EB" w:rsidP="004079EB"/>
    <w:p w14:paraId="6094EF69" w14:textId="77777777" w:rsidR="004079EB" w:rsidRPr="004079EB" w:rsidRDefault="004079EB" w:rsidP="004079EB">
      <w:r w:rsidRPr="004079EB">
        <w:t xml:space="preserve">                                                                                                                                                                              Tax Year 20x2</w:t>
      </w:r>
    </w:p>
    <w:p w14:paraId="4CB1739F" w14:textId="77777777" w:rsidR="004079EB" w:rsidRPr="004079EB" w:rsidRDefault="004079EB" w:rsidP="004079EB"/>
    <w:p w14:paraId="4EAD8ADB" w14:textId="77777777" w:rsidR="004079EB" w:rsidRPr="004079EB" w:rsidRDefault="004079EB" w:rsidP="004079EB">
      <w:r w:rsidRPr="004079EB">
        <w:t xml:space="preserve">                                                                                                                                                                                                       Taxable Income and Tax Liability</w:t>
      </w:r>
    </w:p>
    <w:p w14:paraId="72B4C334" w14:textId="77777777" w:rsidR="004079EB" w:rsidRPr="004079EB" w:rsidRDefault="004079EB" w:rsidP="004079EB"/>
    <w:p w14:paraId="1BB1A551" w14:textId="77777777" w:rsidR="004079EB" w:rsidRPr="004079EB" w:rsidRDefault="004079EB" w:rsidP="004079EB">
      <w:r w:rsidRPr="004079EB">
        <w:lastRenderedPageBreak/>
        <w:t>Taxable Income                                                                                                                                                                                                                                                              Rs .</w:t>
      </w:r>
    </w:p>
    <w:p w14:paraId="091FDEFC" w14:textId="77777777" w:rsidR="004079EB" w:rsidRPr="004079EB" w:rsidRDefault="004079EB" w:rsidP="004079EB"/>
    <w:p w14:paraId="26BA12C2" w14:textId="77777777" w:rsidR="004079EB" w:rsidRPr="004079EB" w:rsidRDefault="004079EB" w:rsidP="004079EB">
      <w:r w:rsidRPr="004079EB">
        <w:t>Income from property [ N - 1 ]                                                                                                                                                                                                                                            95,000</w:t>
      </w:r>
    </w:p>
    <w:p w14:paraId="4B6E7292" w14:textId="77777777" w:rsidR="004079EB" w:rsidRPr="004079EB" w:rsidRDefault="004079EB" w:rsidP="004079EB"/>
    <w:p w14:paraId="672E1990" w14:textId="77777777" w:rsidR="004079EB" w:rsidRPr="004079EB" w:rsidRDefault="004079EB" w:rsidP="004079EB">
      <w:r w:rsidRPr="004079EB">
        <w:t>Income from other source [ N - 4 ]                                                                                                                                                                                                                                        90,000</w:t>
      </w:r>
    </w:p>
    <w:p w14:paraId="6E9790F0" w14:textId="77777777" w:rsidR="004079EB" w:rsidRPr="004079EB" w:rsidRDefault="004079EB" w:rsidP="004079EB"/>
    <w:p w14:paraId="47A0290B" w14:textId="77777777" w:rsidR="004079EB" w:rsidRPr="004079EB" w:rsidRDefault="004079EB" w:rsidP="004079EB">
      <w:r w:rsidRPr="004079EB">
        <w:t>Actually taxable Income                                                                                                                                                                                                                                                  185,000</w:t>
      </w:r>
    </w:p>
    <w:p w14:paraId="66536D86" w14:textId="77777777" w:rsidR="004079EB" w:rsidRPr="004079EB" w:rsidRDefault="004079EB" w:rsidP="004079EB"/>
    <w:p w14:paraId="299DA86A" w14:textId="77777777" w:rsidR="004079EB" w:rsidRPr="004079EB" w:rsidRDefault="004079EB" w:rsidP="004079EB">
      <w:r w:rsidRPr="004079EB">
        <w:t>Share from Joint Venture [ N - 5 ] &amp; [ N - 6 ]                                                                                                                                                                                                                           493,650</w:t>
      </w:r>
    </w:p>
    <w:p w14:paraId="2052B237" w14:textId="77777777" w:rsidR="004079EB" w:rsidRPr="004079EB" w:rsidRDefault="004079EB" w:rsidP="004079EB"/>
    <w:p w14:paraId="1F8BBB4E" w14:textId="77777777" w:rsidR="004079EB" w:rsidRPr="004079EB" w:rsidRDefault="004079EB" w:rsidP="004079EB">
      <w:r w:rsidRPr="004079EB">
        <w:t>Total taxable Income                                                                                                                                                                                                                                                     678,650</w:t>
      </w:r>
    </w:p>
    <w:p w14:paraId="4E9D5236" w14:textId="77777777" w:rsidR="004079EB" w:rsidRPr="004079EB" w:rsidRDefault="004079EB" w:rsidP="004079EB"/>
    <w:p w14:paraId="0467C846" w14:textId="77777777" w:rsidR="004079EB" w:rsidRPr="004079EB" w:rsidRDefault="004079EB" w:rsidP="004079EB">
      <w:r w:rsidRPr="004079EB">
        <w:t>Tax Liability</w:t>
      </w:r>
    </w:p>
    <w:p w14:paraId="1C7AD310" w14:textId="77777777" w:rsidR="004079EB" w:rsidRPr="004079EB" w:rsidRDefault="004079EB" w:rsidP="004079EB"/>
    <w:p w14:paraId="2EFFD80B" w14:textId="77777777" w:rsidR="004079EB" w:rsidRPr="004079EB" w:rsidRDefault="004079EB" w:rsidP="004079EB">
      <w:r w:rsidRPr="004079EB">
        <w:t>Tax on Rs . 600,000                                                                                                                                                                                                                              0</w:t>
      </w:r>
    </w:p>
    <w:p w14:paraId="280FDF8F" w14:textId="77777777" w:rsidR="004079EB" w:rsidRPr="004079EB" w:rsidRDefault="004079EB" w:rsidP="004079EB"/>
    <w:p w14:paraId="04004852" w14:textId="77777777" w:rsidR="004079EB" w:rsidRPr="004079EB" w:rsidRDefault="004079EB" w:rsidP="004079EB">
      <w:r w:rsidRPr="004079EB">
        <w:t>Tax on Rs . 78,650 @ 15 %                                                                                                                                                                                                                11,798                           11,798</w:t>
      </w:r>
    </w:p>
    <w:p w14:paraId="19E31D53" w14:textId="77777777" w:rsidR="004079EB" w:rsidRPr="004079EB" w:rsidRDefault="004079EB" w:rsidP="004079EB"/>
    <w:p w14:paraId="38E8C116" w14:textId="77777777" w:rsidR="004079EB" w:rsidRPr="004079EB" w:rsidRDefault="004079EB" w:rsidP="004079EB">
      <w:r w:rsidRPr="004079EB">
        <w:t>Less : Rebate on share from AOP ( 11,798 + 678,650 ) × 493,650                                                                                                                                                                                                        ( 8,582 )</w:t>
      </w:r>
    </w:p>
    <w:p w14:paraId="54442ADA" w14:textId="77777777" w:rsidR="004079EB" w:rsidRPr="004079EB" w:rsidRDefault="004079EB" w:rsidP="004079EB"/>
    <w:p w14:paraId="562CE06F" w14:textId="77777777" w:rsidR="004079EB" w:rsidRPr="004079EB" w:rsidRDefault="004079EB" w:rsidP="004079EB">
      <w:r w:rsidRPr="004079EB">
        <w:lastRenderedPageBreak/>
        <w:t>Tax on actually taxable income                                                                                                                                                                                                                                             3.216</w:t>
      </w:r>
    </w:p>
    <w:p w14:paraId="502E4638" w14:textId="56AE1F44" w:rsidR="00706A5C" w:rsidRPr="00706A5C" w:rsidRDefault="00706A5C" w:rsidP="00706A5C"/>
    <w:p w14:paraId="31E8474E" w14:textId="1D42F634" w:rsidR="00B05482" w:rsidRPr="00B05482" w:rsidRDefault="00B05482" w:rsidP="00B05482">
      <w:pPr>
        <w:rPr>
          <w:b/>
          <w:bCs/>
        </w:rPr>
      </w:pPr>
      <w:r w:rsidRPr="00B05482">
        <w:rPr>
          <w:b/>
          <w:bCs/>
        </w:rPr>
        <w:t>Synopsis of Taxes                              Questions &amp; Answers - Individual                               [ 39-656 ]</w:t>
      </w:r>
    </w:p>
    <w:p w14:paraId="3704576C" w14:textId="77777777" w:rsidR="00B05482" w:rsidRPr="00B05482" w:rsidRDefault="00B05482" w:rsidP="00B05482"/>
    <w:p w14:paraId="3C9AAD24" w14:textId="77777777" w:rsidR="00B05482" w:rsidRPr="00B05482" w:rsidRDefault="00B05482" w:rsidP="00B05482">
      <w:r w:rsidRPr="00B05482">
        <w:t>N - 1 Income from Property :</w:t>
      </w:r>
    </w:p>
    <w:p w14:paraId="14F10EEE" w14:textId="77777777" w:rsidR="00B05482" w:rsidRPr="00B05482" w:rsidRDefault="00B05482" w:rsidP="00B05482"/>
    <w:p w14:paraId="7ED6738F" w14:textId="77777777" w:rsidR="00B05482" w:rsidRPr="00B05482" w:rsidRDefault="00B05482" w:rsidP="00B05482">
      <w:r w:rsidRPr="00B05482">
        <w:t xml:space="preserve">                                   Rent Chargeable to Tax ( RCT ) [ 100,000+ ( 1 / 4th of 100,000 ) ] [ N - 2 ] 125,000</w:t>
      </w:r>
    </w:p>
    <w:p w14:paraId="041C3083" w14:textId="77777777" w:rsidR="00B05482" w:rsidRPr="00B05482" w:rsidRDefault="00B05482" w:rsidP="00B05482"/>
    <w:p w14:paraId="487DB2EF" w14:textId="77777777" w:rsidR="00B05482" w:rsidRPr="00B05482" w:rsidRDefault="00B05482" w:rsidP="00B05482">
      <w:r w:rsidRPr="00B05482">
        <w:t xml:space="preserve">                                   Less : Deductions [ N - 3 ]     Repair allowance ( 1 / 5th of RCT , </w:t>
      </w:r>
      <w:proofErr w:type="spellStart"/>
      <w:r w:rsidRPr="00B05482">
        <w:t>i.е</w:t>
      </w:r>
      <w:proofErr w:type="spellEnd"/>
      <w:r w:rsidRPr="00B05482">
        <w:t>. , 125,000 )                                                                             25,000</w:t>
      </w:r>
    </w:p>
    <w:p w14:paraId="19464E26" w14:textId="77777777" w:rsidR="00B05482" w:rsidRPr="00B05482" w:rsidRDefault="00B05482" w:rsidP="00B05482"/>
    <w:p w14:paraId="3930BAAF" w14:textId="77777777" w:rsidR="00B05482" w:rsidRPr="00B05482" w:rsidRDefault="00B05482" w:rsidP="00B05482">
      <w:r w:rsidRPr="00B05482">
        <w:t xml:space="preserve">                                                                   Property tax                                                                                                                      5,000                 30,000                                                                            95,000</w:t>
      </w:r>
    </w:p>
    <w:p w14:paraId="1D768BDD" w14:textId="77777777" w:rsidR="00B05482" w:rsidRPr="00B05482" w:rsidRDefault="00B05482" w:rsidP="00B05482"/>
    <w:p w14:paraId="67E07147" w14:textId="77777777" w:rsidR="00B05482" w:rsidRPr="00B05482" w:rsidRDefault="00B05482" w:rsidP="00B05482">
      <w:r w:rsidRPr="00B05482">
        <w:t xml:space="preserve">                                                                                                                                                                                                              N - 2 Where repair expenses are to be borne by the tenant , an amount equal to 1 / 4th of actual rent</w:t>
      </w:r>
    </w:p>
    <w:p w14:paraId="2866A263" w14:textId="77777777" w:rsidR="00B05482" w:rsidRPr="00B05482" w:rsidRDefault="00B05482" w:rsidP="00B05482"/>
    <w:p w14:paraId="04707188" w14:textId="77777777" w:rsidR="00B05482" w:rsidRPr="00B05482" w:rsidRDefault="00B05482" w:rsidP="00B05482">
      <w:r w:rsidRPr="00B05482">
        <w:t xml:space="preserve">                                   received is included in RCT at the time of computing ' income from property ' .</w:t>
      </w:r>
    </w:p>
    <w:p w14:paraId="68C01F68" w14:textId="77777777" w:rsidR="00B05482" w:rsidRPr="00B05482" w:rsidRDefault="00B05482" w:rsidP="00B05482"/>
    <w:p w14:paraId="2D81D10B" w14:textId="77777777" w:rsidR="00B05482" w:rsidRPr="00B05482" w:rsidRDefault="00B05482" w:rsidP="00B05482">
      <w:r w:rsidRPr="00B05482">
        <w:t xml:space="preserve">                                                                                                                                                                                                                    N - 3 While computing income from property , payments on account of the following charges shall</w:t>
      </w:r>
    </w:p>
    <w:p w14:paraId="683D5AED" w14:textId="77777777" w:rsidR="00B05482" w:rsidRPr="00B05482" w:rsidRDefault="00B05482" w:rsidP="00B05482"/>
    <w:p w14:paraId="14D61E53" w14:textId="77777777" w:rsidR="00B05482" w:rsidRPr="00B05482" w:rsidRDefault="00B05482" w:rsidP="00B05482">
      <w:r w:rsidRPr="00B05482">
        <w:t xml:space="preserve">                                   not be allowed as deduction :</w:t>
      </w:r>
    </w:p>
    <w:p w14:paraId="75562307" w14:textId="77777777" w:rsidR="00B05482" w:rsidRPr="00B05482" w:rsidRDefault="00B05482" w:rsidP="00B05482"/>
    <w:p w14:paraId="048AAB53" w14:textId="77777777" w:rsidR="00B05482" w:rsidRPr="00B05482" w:rsidRDefault="00B05482" w:rsidP="00B05482">
      <w:r w:rsidRPr="00B05482">
        <w:lastRenderedPageBreak/>
        <w:t xml:space="preserve">                                   1 .                             Water charges ,</w:t>
      </w:r>
    </w:p>
    <w:p w14:paraId="56DB324B" w14:textId="77777777" w:rsidR="00B05482" w:rsidRPr="00B05482" w:rsidRDefault="00B05482" w:rsidP="00B05482"/>
    <w:p w14:paraId="3225485B" w14:textId="77777777" w:rsidR="00B05482" w:rsidRPr="00B05482" w:rsidRDefault="00B05482" w:rsidP="00B05482">
      <w:r w:rsidRPr="00B05482">
        <w:t xml:space="preserve">                                   2 .                             Telephone expenses prior to letting out ,</w:t>
      </w:r>
    </w:p>
    <w:p w14:paraId="5B558E1E" w14:textId="77777777" w:rsidR="00B05482" w:rsidRPr="00B05482" w:rsidRDefault="00B05482" w:rsidP="00B05482">
      <w:r w:rsidRPr="00B05482">
        <w:t xml:space="preserve">                                   3 .                             Electricity fills paid prior to letting out , and</w:t>
      </w:r>
    </w:p>
    <w:p w14:paraId="7C3A048A" w14:textId="77777777" w:rsidR="00B05482" w:rsidRPr="00B05482" w:rsidRDefault="00B05482" w:rsidP="00B05482"/>
    <w:p w14:paraId="58CD14B2" w14:textId="77777777" w:rsidR="00B05482" w:rsidRPr="00B05482" w:rsidRDefault="00B05482" w:rsidP="00B05482">
      <w:r w:rsidRPr="00B05482">
        <w:t xml:space="preserve">                                   4 .                             Tax advisory fee paid</w:t>
      </w:r>
    </w:p>
    <w:p w14:paraId="4E9FE687" w14:textId="77777777" w:rsidR="00B05482" w:rsidRPr="00B05482" w:rsidRDefault="00B05482" w:rsidP="00B05482"/>
    <w:p w14:paraId="675B982A" w14:textId="77777777" w:rsidR="00B05482" w:rsidRPr="00B05482" w:rsidRDefault="00B05482" w:rsidP="00B05482">
      <w:r w:rsidRPr="00B05482">
        <w:t xml:space="preserve">                                                                                                                                                                                                                        N - 4 Income from articles writing amounting to Rs . 90,000 is taxable as income from other</w:t>
      </w:r>
    </w:p>
    <w:p w14:paraId="3FE97C44" w14:textId="77777777" w:rsidR="00B05482" w:rsidRPr="00B05482" w:rsidRDefault="00B05482" w:rsidP="00B05482"/>
    <w:p w14:paraId="7B5123F3" w14:textId="77777777" w:rsidR="00B05482" w:rsidRPr="00B05482" w:rsidRDefault="00B05482" w:rsidP="00B05482">
      <w:r w:rsidRPr="00B05482">
        <w:t xml:space="preserve">                                   sources .</w:t>
      </w:r>
    </w:p>
    <w:p w14:paraId="72DD2D04" w14:textId="77777777" w:rsidR="00B05482" w:rsidRPr="00B05482" w:rsidRDefault="00B05482" w:rsidP="00B05482"/>
    <w:p w14:paraId="2A14E984" w14:textId="77777777" w:rsidR="00B05482" w:rsidRPr="00B05482" w:rsidRDefault="00B05482" w:rsidP="00B05482">
      <w:r w:rsidRPr="00B05482">
        <w:t>N - 5 Income from Business :       Total accounting profit of joint venture ( Rs.500,000 x 2 )                                                                                                                                                                                                            1,000,000</w:t>
      </w:r>
    </w:p>
    <w:p w14:paraId="7F4F388D" w14:textId="77777777" w:rsidR="00B05482" w:rsidRPr="00B05482" w:rsidRDefault="00B05482" w:rsidP="00B05482"/>
    <w:p w14:paraId="1D3983FE" w14:textId="77777777" w:rsidR="00B05482" w:rsidRPr="00B05482" w:rsidRDefault="00B05482" w:rsidP="00B05482">
      <w:r w:rsidRPr="00B05482">
        <w:t xml:space="preserve">                                   Add :                                                    Inadmissible expenses :                                                                                          45,000</w:t>
      </w:r>
    </w:p>
    <w:p w14:paraId="42896A09" w14:textId="77777777" w:rsidR="00B05482" w:rsidRPr="00B05482" w:rsidRDefault="00B05482" w:rsidP="00B05482">
      <w:r w:rsidRPr="00B05482">
        <w:t xml:space="preserve">                                                                                            Provision for gratuity</w:t>
      </w:r>
    </w:p>
    <w:p w14:paraId="2CB5AF0A" w14:textId="77777777" w:rsidR="00B05482" w:rsidRPr="00B05482" w:rsidRDefault="00B05482" w:rsidP="00B05482"/>
    <w:p w14:paraId="5108EF52" w14:textId="77777777" w:rsidR="00B05482" w:rsidRPr="00B05482" w:rsidRDefault="00B05482" w:rsidP="00B05482">
      <w:r w:rsidRPr="00B05482">
        <w:t xml:space="preserve">                                                                                            Deferred taxation                                                                                                25,000</w:t>
      </w:r>
    </w:p>
    <w:p w14:paraId="5ED1EAB7" w14:textId="77777777" w:rsidR="00B05482" w:rsidRPr="00B05482" w:rsidRDefault="00B05482" w:rsidP="00B05482"/>
    <w:p w14:paraId="362644B9" w14:textId="77777777" w:rsidR="00B05482" w:rsidRPr="00B05482" w:rsidRDefault="00B05482" w:rsidP="00B05482">
      <w:r w:rsidRPr="00B05482">
        <w:t xml:space="preserve">                                                                                            Bad debts ( not allowed )                                                                                        50,000</w:t>
      </w:r>
    </w:p>
    <w:p w14:paraId="752749AA" w14:textId="77777777" w:rsidR="00B05482" w:rsidRPr="00B05482" w:rsidRDefault="00B05482" w:rsidP="00B05482"/>
    <w:p w14:paraId="7F420480" w14:textId="77777777" w:rsidR="00B05482" w:rsidRPr="00B05482" w:rsidRDefault="00B05482" w:rsidP="00B05482">
      <w:r w:rsidRPr="00B05482">
        <w:t xml:space="preserve">                                                                                            Financial charges on lease                                                                                        8,000                                                                                         128,000</w:t>
      </w:r>
    </w:p>
    <w:p w14:paraId="22B3AB8C" w14:textId="77777777" w:rsidR="00B05482" w:rsidRPr="00B05482" w:rsidRDefault="00B05482" w:rsidP="00B05482"/>
    <w:p w14:paraId="61C8D5E0" w14:textId="77777777" w:rsidR="00B05482" w:rsidRPr="00B05482" w:rsidRDefault="00B05482" w:rsidP="00B05482">
      <w:r w:rsidRPr="00B05482">
        <w:lastRenderedPageBreak/>
        <w:t xml:space="preserve">                                                                                                                                                                                                                                                                                                          1,128,000</w:t>
      </w:r>
    </w:p>
    <w:p w14:paraId="70C1DF2B" w14:textId="77777777" w:rsidR="00B05482" w:rsidRPr="00B05482" w:rsidRDefault="00B05482" w:rsidP="00B05482"/>
    <w:p w14:paraId="589B6AEF" w14:textId="77777777" w:rsidR="00B05482" w:rsidRPr="00B05482" w:rsidRDefault="00B05482" w:rsidP="00B05482">
      <w:r w:rsidRPr="00B05482">
        <w:t xml:space="preserve">                                   Less :                                                   Gratuity paid                                                                                                    50,000                                                                                          90,000</w:t>
      </w:r>
    </w:p>
    <w:p w14:paraId="5D622578" w14:textId="77777777" w:rsidR="00B05482" w:rsidRPr="00B05482" w:rsidRDefault="00B05482" w:rsidP="00B05482">
      <w:r w:rsidRPr="00B05482">
        <w:t xml:space="preserve">                                                                                            Lease payments                                                                                                   40.000</w:t>
      </w:r>
    </w:p>
    <w:p w14:paraId="194453D9" w14:textId="77777777" w:rsidR="00B05482" w:rsidRPr="00B05482" w:rsidRDefault="00B05482" w:rsidP="00B05482"/>
    <w:p w14:paraId="6D516AD8" w14:textId="77777777" w:rsidR="00B05482" w:rsidRPr="00B05482" w:rsidRDefault="00B05482" w:rsidP="00B05482">
      <w:r w:rsidRPr="00B05482">
        <w:t xml:space="preserve">                                   Taxable Income                                                                                                                                                                                                                                                         1,038,000</w:t>
      </w:r>
    </w:p>
    <w:p w14:paraId="677CD774" w14:textId="77777777" w:rsidR="00B05482" w:rsidRPr="00B05482" w:rsidRDefault="00B05482" w:rsidP="00B05482"/>
    <w:p w14:paraId="3B626810" w14:textId="77777777" w:rsidR="00B05482" w:rsidRPr="00B05482" w:rsidRDefault="00B05482" w:rsidP="00B05482">
      <w:r w:rsidRPr="00B05482">
        <w:t xml:space="preserve">                                   Less : Tax payable by AOP :</w:t>
      </w:r>
    </w:p>
    <w:p w14:paraId="493F0F5E" w14:textId="77777777" w:rsidR="00B05482" w:rsidRPr="00B05482" w:rsidRDefault="00B05482" w:rsidP="00B05482"/>
    <w:p w14:paraId="133D7606" w14:textId="77777777" w:rsidR="00B05482" w:rsidRPr="00B05482" w:rsidRDefault="00B05482" w:rsidP="00B05482">
      <w:r w:rsidRPr="00B05482">
        <w:t xml:space="preserve">                                                                                            Tax on Rs . 800,000                                                                                              15.000</w:t>
      </w:r>
    </w:p>
    <w:p w14:paraId="37E574BC" w14:textId="77777777" w:rsidR="00B05482" w:rsidRPr="00B05482" w:rsidRDefault="00B05482" w:rsidP="00B05482"/>
    <w:p w14:paraId="78BC1EBE" w14:textId="77777777" w:rsidR="00B05482" w:rsidRPr="00B05482" w:rsidRDefault="00B05482" w:rsidP="00B05482">
      <w:r w:rsidRPr="00B05482">
        <w:t xml:space="preserve">                                                                                            Tax on Rs . 238,000 @ 15 %                                                                                       35,700                                                                                      ( 50,700 )</w:t>
      </w:r>
    </w:p>
    <w:p w14:paraId="63F4660B" w14:textId="77777777" w:rsidR="00B05482" w:rsidRPr="00B05482" w:rsidRDefault="00B05482" w:rsidP="00B05482"/>
    <w:p w14:paraId="31FB9A20" w14:textId="77777777" w:rsidR="00B05482" w:rsidRPr="00B05482" w:rsidRDefault="00B05482" w:rsidP="00B05482">
      <w:r w:rsidRPr="00B05482">
        <w:t xml:space="preserve">                                   Divisible Income                                                                                                                                                                                                                                                         987,300</w:t>
      </w:r>
    </w:p>
    <w:p w14:paraId="1C548735" w14:textId="77777777" w:rsidR="00B05482" w:rsidRPr="00B05482" w:rsidRDefault="00B05482" w:rsidP="00B05482"/>
    <w:p w14:paraId="71D3BDF7" w14:textId="77777777" w:rsidR="00B05482" w:rsidRPr="00B05482" w:rsidRDefault="00B05482" w:rsidP="00B05482">
      <w:r w:rsidRPr="00B05482">
        <w:t xml:space="preserve">                                   Share of Mr. A                                                                                                            ( Rs . 987,300 + 2 )                                                                                                                           493.650</w:t>
      </w:r>
    </w:p>
    <w:p w14:paraId="632B9208" w14:textId="77777777" w:rsidR="00B05482" w:rsidRPr="00B05482" w:rsidRDefault="00B05482" w:rsidP="00B05482"/>
    <w:p w14:paraId="198E2CED" w14:textId="77777777" w:rsidR="00B05482" w:rsidRPr="00B05482" w:rsidRDefault="00B05482" w:rsidP="00B05482">
      <w:r w:rsidRPr="00B05482">
        <w:t xml:space="preserve">                                                                                                                                                                                                                     N - 6 As the joint venture is an AOP thus any share from its income though exempt but shall be</w:t>
      </w:r>
    </w:p>
    <w:p w14:paraId="7E5E48C6" w14:textId="77777777" w:rsidR="00B05482" w:rsidRPr="00B05482" w:rsidRDefault="00B05482" w:rsidP="00B05482"/>
    <w:p w14:paraId="021ADB7B" w14:textId="77777777" w:rsidR="00B05482" w:rsidRPr="00B05482" w:rsidRDefault="00B05482" w:rsidP="00B05482">
      <w:r w:rsidRPr="00B05482">
        <w:t xml:space="preserve">                                   included in income of its members for rate purposes only .</w:t>
      </w:r>
    </w:p>
    <w:p w14:paraId="5B62A16C" w14:textId="77777777" w:rsidR="00B05482" w:rsidRPr="00B05482" w:rsidRDefault="00B05482" w:rsidP="00B05482"/>
    <w:p w14:paraId="71D79EB9" w14:textId="77777777" w:rsidR="00B05482" w:rsidRPr="00B05482" w:rsidRDefault="00B05482" w:rsidP="00B05482">
      <w:r w:rsidRPr="00B05482">
        <w:t xml:space="preserve">                                                                                                                                                                                                                   N - 7 Interest on bank deposit is taxable under FTR . Tax deducted at source shall be treated as</w:t>
      </w:r>
    </w:p>
    <w:p w14:paraId="77F12507" w14:textId="77777777" w:rsidR="00B05482" w:rsidRPr="00B05482" w:rsidRDefault="00B05482" w:rsidP="00B05482"/>
    <w:p w14:paraId="79266743" w14:textId="77777777" w:rsidR="00B05482" w:rsidRPr="00B05482" w:rsidRDefault="00B05482" w:rsidP="00B05482">
      <w:r w:rsidRPr="00B05482">
        <w:t xml:space="preserve">                                   final discharge of tax liability in respect of interest income .</w:t>
      </w:r>
    </w:p>
    <w:p w14:paraId="515480EE" w14:textId="77777777" w:rsidR="00B05482" w:rsidRPr="00B05482" w:rsidRDefault="00B05482" w:rsidP="00B05482"/>
    <w:p w14:paraId="31E31396" w14:textId="77777777" w:rsidR="00B05482" w:rsidRPr="00B05482" w:rsidRDefault="00B05482" w:rsidP="00B05482">
      <w:r w:rsidRPr="00B05482">
        <w:t xml:space="preserve">                                                                                                                                                                                   QUESTION - 39.18</w:t>
      </w:r>
    </w:p>
    <w:p w14:paraId="6F733542" w14:textId="77777777" w:rsidR="00B05482" w:rsidRPr="00B05482" w:rsidRDefault="00B05482" w:rsidP="00B05482"/>
    <w:p w14:paraId="31CF2807" w14:textId="77777777" w:rsidR="00B05482" w:rsidRPr="00B05482" w:rsidRDefault="00B05482" w:rsidP="00B05482">
      <w:r w:rsidRPr="00B05482">
        <w:t xml:space="preserve">                                                                                                                                                                                                               Calculate tax payable by Mr. A , who is sales executive of a private limited company , for the ended</w:t>
      </w:r>
    </w:p>
    <w:p w14:paraId="733F628A" w14:textId="77777777" w:rsidR="00B05482" w:rsidRPr="00B05482" w:rsidRDefault="00B05482" w:rsidP="00B05482"/>
    <w:p w14:paraId="61B44BB5" w14:textId="77777777" w:rsidR="00B05482" w:rsidRPr="00B05482" w:rsidRDefault="00B05482" w:rsidP="00B05482">
      <w:r w:rsidRPr="00B05482">
        <w:t>30th June , 20x1 on the basis of following information :</w:t>
      </w:r>
    </w:p>
    <w:p w14:paraId="5CC93718" w14:textId="77777777" w:rsidR="00B05482" w:rsidRPr="00B05482" w:rsidRDefault="00B05482" w:rsidP="00B05482"/>
    <w:p w14:paraId="2E53737A" w14:textId="77777777" w:rsidR="00B05482" w:rsidRPr="00B05482" w:rsidRDefault="00B05482" w:rsidP="00B05482">
      <w:r w:rsidRPr="00B05482">
        <w:t>A.                                 Basic salary ( 100,000-10,000-250,000 )                                                                                                                                                                                                                           Rs . 2,400,000</w:t>
      </w:r>
    </w:p>
    <w:p w14:paraId="5281EE67" w14:textId="77777777" w:rsidR="00B05482" w:rsidRPr="00B05482" w:rsidRDefault="00B05482" w:rsidP="00B05482">
      <w:r w:rsidRPr="00B05482">
        <w:t xml:space="preserve">                                   Bonus</w:t>
      </w:r>
    </w:p>
    <w:p w14:paraId="5DA3D283" w14:textId="77777777" w:rsidR="00B05482" w:rsidRPr="00B05482" w:rsidRDefault="00B05482" w:rsidP="00B05482"/>
    <w:p w14:paraId="70CFD769" w14:textId="77777777" w:rsidR="00B05482" w:rsidRPr="00B05482" w:rsidRDefault="00B05482" w:rsidP="00B05482">
      <w:r w:rsidRPr="00B05482">
        <w:t xml:space="preserve">                                                                                                                                                                                                                                                                                                            200,000</w:t>
      </w:r>
    </w:p>
    <w:p w14:paraId="7087BF98" w14:textId="77777777" w:rsidR="00B05482" w:rsidRPr="00B05482" w:rsidRDefault="00B05482" w:rsidP="00B05482"/>
    <w:p w14:paraId="22CE0C27" w14:textId="77777777" w:rsidR="00B05482" w:rsidRPr="00B05482" w:rsidRDefault="00B05482" w:rsidP="00B05482">
      <w:r w:rsidRPr="00B05482">
        <w:t xml:space="preserve">                                   Entertainment allowance                                                                                                                                                                                                                                                   10,000</w:t>
      </w:r>
    </w:p>
    <w:p w14:paraId="5DA73B1E" w14:textId="22289447" w:rsidR="00331396" w:rsidRPr="00331396" w:rsidRDefault="00331396" w:rsidP="00331396">
      <w:pPr>
        <w:rPr>
          <w:b/>
          <w:bCs/>
        </w:rPr>
      </w:pPr>
      <w:r w:rsidRPr="00331396">
        <w:rPr>
          <w:b/>
          <w:bCs/>
        </w:rPr>
        <w:t>Synopsis of Taxes                      Questions &amp; Answers - Individuals</w:t>
      </w:r>
      <w:r w:rsidRPr="00331396">
        <w:t xml:space="preserve">             </w:t>
      </w:r>
      <w:r w:rsidR="00C85DA1" w:rsidRPr="00331396">
        <w:rPr>
          <w:b/>
          <w:bCs/>
        </w:rPr>
        <w:t>[ 39-657 ]</w:t>
      </w:r>
      <w:r w:rsidRPr="00331396">
        <w:rPr>
          <w:b/>
          <w:bCs/>
        </w:rPr>
        <w:t xml:space="preserve">                                                                                                                                                                                                                                      </w:t>
      </w:r>
    </w:p>
    <w:p w14:paraId="7393E448" w14:textId="77777777" w:rsidR="00331396" w:rsidRPr="00331396" w:rsidRDefault="00331396" w:rsidP="00331396"/>
    <w:p w14:paraId="052181B1" w14:textId="3A1C6139" w:rsidR="00331396" w:rsidRPr="00331396" w:rsidRDefault="00331396" w:rsidP="00331396">
      <w:r w:rsidRPr="00331396">
        <w:t xml:space="preserve">                                            Dearness allowance</w:t>
      </w:r>
    </w:p>
    <w:p w14:paraId="7179076A" w14:textId="77777777" w:rsidR="00331396" w:rsidRPr="00331396" w:rsidRDefault="00331396" w:rsidP="00331396">
      <w:r w:rsidRPr="00331396">
        <w:lastRenderedPageBreak/>
        <w:t xml:space="preserve">                                            Permanent withdrawal from Recognized Provident Fund                                                                                                                                                                                                                                    100,000</w:t>
      </w:r>
    </w:p>
    <w:p w14:paraId="4B1E5C7A" w14:textId="77777777" w:rsidR="00331396" w:rsidRPr="00331396" w:rsidRDefault="00331396" w:rsidP="00331396"/>
    <w:p w14:paraId="66CE8E9B" w14:textId="77777777" w:rsidR="00331396" w:rsidRPr="00331396" w:rsidRDefault="00331396" w:rsidP="00331396">
      <w:r w:rsidRPr="00331396">
        <w:t xml:space="preserve">                                            Contribution by Mr. A towards Recognized Provident Fund                                                                                                                                                                                                                                100,000</w:t>
      </w:r>
    </w:p>
    <w:p w14:paraId="1D41CBCB" w14:textId="77777777" w:rsidR="00331396" w:rsidRPr="00331396" w:rsidRDefault="00331396" w:rsidP="00331396"/>
    <w:p w14:paraId="0033EB6A" w14:textId="77777777" w:rsidR="00331396" w:rsidRPr="00331396" w:rsidRDefault="00331396" w:rsidP="00331396">
      <w:r w:rsidRPr="00331396">
        <w:t xml:space="preserve">                                            ( including equal contribution by the company )                                                                                                                                                                                                                                        100,000</w:t>
      </w:r>
    </w:p>
    <w:p w14:paraId="62DAEB9E" w14:textId="77777777" w:rsidR="00331396" w:rsidRPr="00331396" w:rsidRDefault="00331396" w:rsidP="00331396"/>
    <w:p w14:paraId="038DE964" w14:textId="77777777" w:rsidR="00331396" w:rsidRPr="00331396" w:rsidRDefault="00331396" w:rsidP="00331396">
      <w:r w:rsidRPr="00331396">
        <w:t xml:space="preserve">                                            Interest credited during the year ( Provident Fund )</w:t>
      </w:r>
    </w:p>
    <w:p w14:paraId="763F4CC9" w14:textId="77777777" w:rsidR="00331396" w:rsidRPr="00331396" w:rsidRDefault="00331396" w:rsidP="00331396"/>
    <w:p w14:paraId="7571A258" w14:textId="77777777" w:rsidR="00331396" w:rsidRPr="00331396" w:rsidRDefault="00331396" w:rsidP="00331396">
      <w:r w:rsidRPr="00331396">
        <w:t xml:space="preserve">                                            Furnished accommodation - annual value                                                                                                                                                                                                                                                  60,000</w:t>
      </w:r>
    </w:p>
    <w:p w14:paraId="236DF664" w14:textId="77777777" w:rsidR="00331396" w:rsidRPr="00331396" w:rsidRDefault="00331396" w:rsidP="00331396"/>
    <w:p w14:paraId="4C922DDF" w14:textId="77777777" w:rsidR="00331396" w:rsidRPr="00331396" w:rsidRDefault="00331396" w:rsidP="00331396">
      <w:r w:rsidRPr="00331396">
        <w:t xml:space="preserve">                                            Cooking range provided by the company                                                                                                                                                                                                                                                  400,000</w:t>
      </w:r>
    </w:p>
    <w:p w14:paraId="1EF6B229" w14:textId="77777777" w:rsidR="00331396" w:rsidRPr="00331396" w:rsidRDefault="00331396" w:rsidP="00331396"/>
    <w:p w14:paraId="791D82D1" w14:textId="77777777" w:rsidR="00331396" w:rsidRPr="00331396" w:rsidRDefault="00331396" w:rsidP="00331396">
      <w:r w:rsidRPr="00331396">
        <w:t xml:space="preserve">                                            Conveyance allowance ( Mr. A , owned and maintained his own                                                                                                                                                                                                                             20,000</w:t>
      </w:r>
    </w:p>
    <w:p w14:paraId="7C308767" w14:textId="77777777" w:rsidR="00331396" w:rsidRPr="00331396" w:rsidRDefault="00331396" w:rsidP="00331396"/>
    <w:p w14:paraId="6CC787CE" w14:textId="77777777" w:rsidR="00331396" w:rsidRPr="00331396" w:rsidRDefault="00331396" w:rsidP="00331396">
      <w:r w:rsidRPr="00331396">
        <w:t xml:space="preserve">                                            car and use also for office purpose )                                                                                                                                                                                                                                                  120,000</w:t>
      </w:r>
    </w:p>
    <w:p w14:paraId="3DB1E0BF" w14:textId="77777777" w:rsidR="00331396" w:rsidRPr="00331396" w:rsidRDefault="00331396" w:rsidP="00331396"/>
    <w:p w14:paraId="6C07E36A" w14:textId="77777777" w:rsidR="00331396" w:rsidRPr="00331396" w:rsidRDefault="00331396" w:rsidP="00331396">
      <w:r w:rsidRPr="00331396">
        <w:t xml:space="preserve">         B.                                 Dividend received ( net of tax and Zakat )</w:t>
      </w:r>
    </w:p>
    <w:p w14:paraId="05AC4628" w14:textId="77777777" w:rsidR="00331396" w:rsidRPr="00331396" w:rsidRDefault="00331396" w:rsidP="00331396"/>
    <w:p w14:paraId="3D0C2EB2" w14:textId="77777777" w:rsidR="00331396" w:rsidRPr="00331396" w:rsidRDefault="00331396" w:rsidP="00331396">
      <w:r w:rsidRPr="00331396">
        <w:t xml:space="preserve">                                            Zakat deducted                                                                                                                                                                                                                                                                          85,000</w:t>
      </w:r>
    </w:p>
    <w:p w14:paraId="1768250E" w14:textId="77777777" w:rsidR="00331396" w:rsidRPr="00331396" w:rsidRDefault="00331396" w:rsidP="00331396"/>
    <w:p w14:paraId="11623B04" w14:textId="77777777" w:rsidR="00331396" w:rsidRPr="00331396" w:rsidRDefault="00331396" w:rsidP="00331396">
      <w:r w:rsidRPr="00331396">
        <w:lastRenderedPageBreak/>
        <w:t xml:space="preserve">                                            Commission to a banking company for realization of dividend                                                                                                                                                                                                                              5,000</w:t>
      </w:r>
    </w:p>
    <w:p w14:paraId="007ED363" w14:textId="77777777" w:rsidR="00331396" w:rsidRPr="00331396" w:rsidRDefault="00331396" w:rsidP="00331396"/>
    <w:p w14:paraId="1C8022A8" w14:textId="77777777" w:rsidR="00331396" w:rsidRPr="00331396" w:rsidRDefault="00331396" w:rsidP="00331396">
      <w:r w:rsidRPr="00331396">
        <w:t xml:space="preserve">                                                                                                                                                                                                                                                                                                                                       500</w:t>
      </w:r>
    </w:p>
    <w:p w14:paraId="7ABE4884" w14:textId="77777777" w:rsidR="00331396" w:rsidRPr="00331396" w:rsidRDefault="00331396" w:rsidP="00331396"/>
    <w:p w14:paraId="70F0F237" w14:textId="77777777" w:rsidR="00331396" w:rsidRPr="00331396" w:rsidRDefault="00331396" w:rsidP="00331396">
      <w:r w:rsidRPr="00331396">
        <w:t xml:space="preserve">         C.                                 Gain on buying and selling of listed shares ( holding period of 8 moths )</w:t>
      </w:r>
    </w:p>
    <w:p w14:paraId="66890CC2" w14:textId="77777777" w:rsidR="00331396" w:rsidRPr="00331396" w:rsidRDefault="00331396" w:rsidP="00331396">
      <w:r w:rsidRPr="00331396">
        <w:t xml:space="preserve">                                            Gain on buying and selling of shares of unlisted companies</w:t>
      </w:r>
    </w:p>
    <w:p w14:paraId="32BB5428" w14:textId="77777777" w:rsidR="00331396" w:rsidRPr="00331396" w:rsidRDefault="00331396" w:rsidP="00331396"/>
    <w:p w14:paraId="579848AA" w14:textId="77777777" w:rsidR="00331396" w:rsidRPr="00331396" w:rsidRDefault="00331396" w:rsidP="00331396">
      <w:r w:rsidRPr="00331396">
        <w:t xml:space="preserve">                                                                                                                                                                                                                                                                                                                                   120,000</w:t>
      </w:r>
    </w:p>
    <w:p w14:paraId="08287C33" w14:textId="77777777" w:rsidR="00331396" w:rsidRPr="00331396" w:rsidRDefault="00331396" w:rsidP="00331396"/>
    <w:p w14:paraId="14316D39" w14:textId="77777777" w:rsidR="00331396" w:rsidRPr="00331396" w:rsidRDefault="00331396" w:rsidP="00331396">
      <w:r w:rsidRPr="00331396">
        <w:t xml:space="preserve">                                                                           ( holding period of 15 months )                                                                                                                                                                                                                         100,000</w:t>
      </w:r>
    </w:p>
    <w:p w14:paraId="4737DC21" w14:textId="77777777" w:rsidR="00331396" w:rsidRPr="00331396" w:rsidRDefault="00331396" w:rsidP="00331396"/>
    <w:p w14:paraId="4504AF36" w14:textId="77777777" w:rsidR="00331396" w:rsidRPr="00331396" w:rsidRDefault="00331396" w:rsidP="00331396">
      <w:r w:rsidRPr="00331396">
        <w:t xml:space="preserve">         D.                                 1 )                            Purchased </w:t>
      </w:r>
      <w:proofErr w:type="spellStart"/>
      <w:r w:rsidRPr="00331396">
        <w:t>Defence</w:t>
      </w:r>
      <w:proofErr w:type="spellEnd"/>
      <w:r w:rsidRPr="00331396">
        <w:t xml:space="preserve"> Saving Certificates</w:t>
      </w:r>
    </w:p>
    <w:p w14:paraId="5FC2808F" w14:textId="77777777" w:rsidR="00331396" w:rsidRPr="00331396" w:rsidRDefault="00331396" w:rsidP="00331396"/>
    <w:p w14:paraId="43CAD4E7" w14:textId="77777777" w:rsidR="00331396" w:rsidRPr="00331396" w:rsidRDefault="00331396" w:rsidP="00331396">
      <w:r w:rsidRPr="00331396">
        <w:t xml:space="preserve">                                                                                                                                                                                                                                                                                                                                    50,000</w:t>
      </w:r>
    </w:p>
    <w:p w14:paraId="57566B6C" w14:textId="77777777" w:rsidR="00331396" w:rsidRPr="00331396" w:rsidRDefault="00331396" w:rsidP="00331396"/>
    <w:p w14:paraId="2963EF58" w14:textId="77777777" w:rsidR="00331396" w:rsidRPr="00331396" w:rsidRDefault="00331396" w:rsidP="00331396">
      <w:r w:rsidRPr="00331396">
        <w:t xml:space="preserve">                                            ii )                           Personal legal expenses paid Rs . 50,000 for which verifiable receipts from the legal</w:t>
      </w:r>
    </w:p>
    <w:p w14:paraId="79E1C607" w14:textId="77777777" w:rsidR="00331396" w:rsidRPr="00331396" w:rsidRDefault="00331396" w:rsidP="00331396">
      <w:r w:rsidRPr="00331396">
        <w:t xml:space="preserve">                                                                           advisor are available . Also paid Rs . 12,000 towards hospitalization for which Medical</w:t>
      </w:r>
    </w:p>
    <w:p w14:paraId="6576EA2F" w14:textId="77777777" w:rsidR="00331396" w:rsidRPr="00331396" w:rsidRDefault="00331396" w:rsidP="00331396">
      <w:r w:rsidRPr="00331396">
        <w:t xml:space="preserve">                                                                           practitioner's bills are available .</w:t>
      </w:r>
    </w:p>
    <w:p w14:paraId="1E02FFCB" w14:textId="77777777" w:rsidR="00331396" w:rsidRPr="00331396" w:rsidRDefault="00331396" w:rsidP="00331396"/>
    <w:p w14:paraId="741BC5BE" w14:textId="77777777" w:rsidR="00331396" w:rsidRPr="00331396" w:rsidRDefault="00331396" w:rsidP="00331396">
      <w:r w:rsidRPr="00331396">
        <w:t xml:space="preserve">                                            iii )                                                                                                                                                                                                      Contributed Rs . 10,000 per month towards rentals for the furnished accommodation .</w:t>
      </w:r>
    </w:p>
    <w:p w14:paraId="687DF04C" w14:textId="77777777" w:rsidR="00331396" w:rsidRPr="00331396" w:rsidRDefault="00331396" w:rsidP="00331396"/>
    <w:p w14:paraId="42789190" w14:textId="77777777" w:rsidR="00331396" w:rsidRPr="00331396" w:rsidRDefault="00331396" w:rsidP="00331396">
      <w:r w:rsidRPr="00331396">
        <w:t xml:space="preserve">                                                                                                                                                                                                                                                                                                                       ( ICMA May , 1996 )</w:t>
      </w:r>
    </w:p>
    <w:p w14:paraId="2675281E" w14:textId="77777777" w:rsidR="00331396" w:rsidRPr="00331396" w:rsidRDefault="00331396" w:rsidP="00331396"/>
    <w:p w14:paraId="7790C277" w14:textId="77777777" w:rsidR="00331396" w:rsidRPr="00331396" w:rsidRDefault="00331396" w:rsidP="00331396">
      <w:r w:rsidRPr="00331396">
        <w:t xml:space="preserve">                                                                                                                                                                                  ANSWER</w:t>
      </w:r>
    </w:p>
    <w:p w14:paraId="07813895" w14:textId="77777777" w:rsidR="00331396" w:rsidRPr="00331396" w:rsidRDefault="00331396" w:rsidP="00331396"/>
    <w:p w14:paraId="03646E98" w14:textId="77777777" w:rsidR="00331396" w:rsidRPr="00331396" w:rsidRDefault="00331396" w:rsidP="00331396">
      <w:r w:rsidRPr="00331396">
        <w:t xml:space="preserve">                                                                                                                                                                    Mr. A</w:t>
      </w:r>
    </w:p>
    <w:p w14:paraId="3EF3751E" w14:textId="77777777" w:rsidR="00331396" w:rsidRPr="00331396" w:rsidRDefault="00331396" w:rsidP="00331396"/>
    <w:p w14:paraId="1CE0C6B5" w14:textId="77777777" w:rsidR="00331396" w:rsidRPr="00331396" w:rsidRDefault="00331396" w:rsidP="00331396">
      <w:r w:rsidRPr="00331396">
        <w:t xml:space="preserve">                                                                                                                                                                                          Resident Individual - Salaried</w:t>
      </w:r>
    </w:p>
    <w:p w14:paraId="7633DA2E" w14:textId="77777777" w:rsidR="00331396" w:rsidRPr="00331396" w:rsidRDefault="00331396" w:rsidP="00331396"/>
    <w:p w14:paraId="3E45FB0A" w14:textId="77777777" w:rsidR="00331396" w:rsidRPr="00331396" w:rsidRDefault="00331396" w:rsidP="00331396">
      <w:r w:rsidRPr="00331396">
        <w:t xml:space="preserve">                                                                                                                                                                           Tax Year 20x1</w:t>
      </w:r>
    </w:p>
    <w:p w14:paraId="1DBC90DE" w14:textId="77777777" w:rsidR="00331396" w:rsidRPr="00331396" w:rsidRDefault="00331396" w:rsidP="00331396"/>
    <w:p w14:paraId="660E4D24" w14:textId="77777777" w:rsidR="00331396" w:rsidRPr="00331396" w:rsidRDefault="00331396" w:rsidP="00331396">
      <w:r w:rsidRPr="00331396">
        <w:t xml:space="preserve">                                                                                                                                                                                                  Taxable Income and Tax Liability</w:t>
      </w:r>
    </w:p>
    <w:p w14:paraId="4DB25CA2" w14:textId="77777777" w:rsidR="00331396" w:rsidRPr="00331396" w:rsidRDefault="00331396" w:rsidP="00331396"/>
    <w:p w14:paraId="4E9884AC" w14:textId="77777777" w:rsidR="00331396" w:rsidRPr="00331396" w:rsidRDefault="00331396" w:rsidP="00331396">
      <w:r w:rsidRPr="00331396">
        <w:t>Salary Income :</w:t>
      </w:r>
    </w:p>
    <w:p w14:paraId="4C26A1CF" w14:textId="77777777" w:rsidR="00331396" w:rsidRPr="00331396" w:rsidRDefault="00331396" w:rsidP="00331396"/>
    <w:p w14:paraId="011A6E8D" w14:textId="77777777" w:rsidR="00331396" w:rsidRPr="00331396" w:rsidRDefault="00331396" w:rsidP="00331396">
      <w:r w:rsidRPr="00331396">
        <w:t>Basic salary</w:t>
      </w:r>
    </w:p>
    <w:p w14:paraId="6E0FBD5C" w14:textId="77777777" w:rsidR="00331396" w:rsidRPr="00331396" w:rsidRDefault="00331396" w:rsidP="00331396"/>
    <w:p w14:paraId="6CE05DB8" w14:textId="77777777" w:rsidR="00331396" w:rsidRPr="00331396" w:rsidRDefault="00331396" w:rsidP="00331396">
      <w:r w:rsidRPr="00331396">
        <w:t xml:space="preserve">                                                                                                                                                                                                                                            2,400,000</w:t>
      </w:r>
    </w:p>
    <w:p w14:paraId="7678456A" w14:textId="77777777" w:rsidR="00331396" w:rsidRPr="00331396" w:rsidRDefault="00331396" w:rsidP="00331396"/>
    <w:p w14:paraId="7F0BF129" w14:textId="77777777" w:rsidR="00331396" w:rsidRPr="00331396" w:rsidRDefault="00331396" w:rsidP="00331396">
      <w:r w:rsidRPr="00331396">
        <w:t>Bonus .</w:t>
      </w:r>
    </w:p>
    <w:p w14:paraId="082FA344" w14:textId="77777777" w:rsidR="00331396" w:rsidRPr="00331396" w:rsidRDefault="00331396" w:rsidP="00331396"/>
    <w:p w14:paraId="26971470" w14:textId="77777777" w:rsidR="00331396" w:rsidRPr="00331396" w:rsidRDefault="00331396" w:rsidP="00331396">
      <w:r w:rsidRPr="00331396">
        <w:lastRenderedPageBreak/>
        <w:t>Dearness allowance                                                                                                                                                                                                                            200,000</w:t>
      </w:r>
    </w:p>
    <w:p w14:paraId="0CF7D107" w14:textId="77777777" w:rsidR="00331396" w:rsidRPr="00331396" w:rsidRDefault="00331396" w:rsidP="00331396"/>
    <w:p w14:paraId="1A1A9FD5" w14:textId="77777777" w:rsidR="00331396" w:rsidRPr="00331396" w:rsidRDefault="00331396" w:rsidP="00331396">
      <w:r w:rsidRPr="00331396">
        <w:t>Entertainment allowance                                                                                                                                                                                                                       100,000</w:t>
      </w:r>
    </w:p>
    <w:p w14:paraId="0A728141" w14:textId="77777777" w:rsidR="00331396" w:rsidRPr="00331396" w:rsidRDefault="00331396" w:rsidP="00331396"/>
    <w:p w14:paraId="65D54A0A" w14:textId="77777777" w:rsidR="00331396" w:rsidRPr="00331396" w:rsidRDefault="00331396" w:rsidP="00331396">
      <w:r w:rsidRPr="00331396">
        <w:t>Contribution to recognized provident fund [ N - 1 ]                                                                                                                                                                                            10,000</w:t>
      </w:r>
    </w:p>
    <w:p w14:paraId="42866103" w14:textId="77777777" w:rsidR="00331396" w:rsidRPr="00331396" w:rsidRDefault="00331396" w:rsidP="00331396"/>
    <w:p w14:paraId="384481D6" w14:textId="77777777" w:rsidR="00331396" w:rsidRPr="00331396" w:rsidRDefault="00331396" w:rsidP="00331396">
      <w:r w:rsidRPr="00331396">
        <w:t>Interest on provident fund [ N - 2 ]                                                                                                                                                                                                              Nil</w:t>
      </w:r>
    </w:p>
    <w:p w14:paraId="3735CF1A" w14:textId="77777777" w:rsidR="00331396" w:rsidRPr="00331396" w:rsidRDefault="00331396" w:rsidP="00331396"/>
    <w:p w14:paraId="2656E28D" w14:textId="77777777" w:rsidR="00331396" w:rsidRPr="00331396" w:rsidRDefault="00331396" w:rsidP="00331396">
      <w:r w:rsidRPr="00331396">
        <w:t>Furnished accommodation [ N - 3 ]                                                                                                                                                                                                                 Nil</w:t>
      </w:r>
    </w:p>
    <w:p w14:paraId="6E3E0759" w14:textId="77777777" w:rsidR="00331396" w:rsidRPr="00331396" w:rsidRDefault="00331396" w:rsidP="00331396"/>
    <w:p w14:paraId="5CACD026" w14:textId="77777777" w:rsidR="00331396" w:rsidRPr="00331396" w:rsidRDefault="00331396" w:rsidP="00331396">
      <w:r w:rsidRPr="00331396">
        <w:t>Cost of cooking range                                                                                                                                                                                                                         420,000</w:t>
      </w:r>
    </w:p>
    <w:p w14:paraId="6CBA3484" w14:textId="77777777" w:rsidR="00331396" w:rsidRPr="00331396" w:rsidRDefault="00331396" w:rsidP="00331396"/>
    <w:p w14:paraId="3E7DAFAD" w14:textId="77777777" w:rsidR="00331396" w:rsidRPr="00331396" w:rsidRDefault="00331396" w:rsidP="00331396">
      <w:r w:rsidRPr="00331396">
        <w:t xml:space="preserve">                                                                                                                                                                                                                                               20,000</w:t>
      </w:r>
    </w:p>
    <w:p w14:paraId="76C96646" w14:textId="77777777" w:rsidR="00331396" w:rsidRPr="00331396" w:rsidRDefault="00331396" w:rsidP="00331396"/>
    <w:p w14:paraId="276570E2" w14:textId="77777777" w:rsidR="00331396" w:rsidRPr="00331396" w:rsidRDefault="00331396" w:rsidP="00331396">
      <w:r w:rsidRPr="00331396">
        <w:t>Conveyance allowance [ N - 4 ]</w:t>
      </w:r>
    </w:p>
    <w:p w14:paraId="79A865D7" w14:textId="77777777" w:rsidR="00331396" w:rsidRPr="00331396" w:rsidRDefault="00331396" w:rsidP="00331396"/>
    <w:p w14:paraId="4C57DDD8" w14:textId="77777777" w:rsidR="00331396" w:rsidRPr="00331396" w:rsidRDefault="00331396" w:rsidP="00331396">
      <w:r w:rsidRPr="00331396">
        <w:t xml:space="preserve">                                                                                                                                                                                                                                              120,000                                                                   3,270,000</w:t>
      </w:r>
    </w:p>
    <w:p w14:paraId="61E6814E" w14:textId="77777777" w:rsidR="00331396" w:rsidRPr="00331396" w:rsidRDefault="00331396" w:rsidP="00331396"/>
    <w:p w14:paraId="62FB855F" w14:textId="77777777" w:rsidR="00331396" w:rsidRPr="00331396" w:rsidRDefault="00331396" w:rsidP="00331396">
      <w:r w:rsidRPr="00331396">
        <w:t>Capital Gain :</w:t>
      </w:r>
    </w:p>
    <w:p w14:paraId="663866E6" w14:textId="77777777" w:rsidR="00331396" w:rsidRPr="00331396" w:rsidRDefault="00331396" w:rsidP="00331396"/>
    <w:p w14:paraId="1CD07A25" w14:textId="77777777" w:rsidR="00331396" w:rsidRPr="00331396" w:rsidRDefault="00331396" w:rsidP="00331396">
      <w:r w:rsidRPr="00331396">
        <w:lastRenderedPageBreak/>
        <w:t>Gain on sale of shares of a listed Company [ N - 6 ]</w:t>
      </w:r>
    </w:p>
    <w:p w14:paraId="04EAA933" w14:textId="77777777" w:rsidR="00331396" w:rsidRPr="00331396" w:rsidRDefault="00331396" w:rsidP="00331396"/>
    <w:p w14:paraId="3969AF24" w14:textId="77777777" w:rsidR="00331396" w:rsidRPr="00331396" w:rsidRDefault="00331396" w:rsidP="00331396">
      <w:r w:rsidRPr="00331396">
        <w:t>Gain on sale of shares of unlisted Company [ N - 5 ]                                                                                                                                                                                                                                                                          Nil</w:t>
      </w:r>
    </w:p>
    <w:p w14:paraId="2670D8F6" w14:textId="77777777" w:rsidR="00331396" w:rsidRPr="00331396" w:rsidRDefault="00331396" w:rsidP="00331396"/>
    <w:p w14:paraId="524029E3" w14:textId="77777777" w:rsidR="00331396" w:rsidRPr="00331396" w:rsidRDefault="00331396" w:rsidP="00331396">
      <w:r w:rsidRPr="00331396">
        <w:t>Total Income                                                                                                                                                                                                                                                                                                              100,000</w:t>
      </w:r>
    </w:p>
    <w:p w14:paraId="0293BF1D" w14:textId="77777777" w:rsidR="00331396" w:rsidRPr="00331396" w:rsidRDefault="00331396" w:rsidP="00331396"/>
    <w:p w14:paraId="7917603F" w14:textId="77777777" w:rsidR="00331396" w:rsidRPr="00331396" w:rsidRDefault="00331396" w:rsidP="00331396">
      <w:r w:rsidRPr="00331396">
        <w:t>Less : Zakat deducted                                                                                                                                                                                                                                                                                                   3,370,000</w:t>
      </w:r>
    </w:p>
    <w:p w14:paraId="10D4513F" w14:textId="77777777" w:rsidR="00331396" w:rsidRPr="00331396" w:rsidRDefault="00331396" w:rsidP="00331396"/>
    <w:p w14:paraId="3C3D87C6" w14:textId="77777777" w:rsidR="00331396" w:rsidRPr="00331396" w:rsidRDefault="00331396" w:rsidP="00331396">
      <w:r w:rsidRPr="00331396">
        <w:t>Taxable Income                                                                                                                                                                                                                                                                                                          ( 5,000 )</w:t>
      </w:r>
    </w:p>
    <w:p w14:paraId="1F8E7F03" w14:textId="77777777" w:rsidR="00331396" w:rsidRPr="00331396" w:rsidRDefault="00331396" w:rsidP="00331396">
      <w:r w:rsidRPr="00331396">
        <w:t xml:space="preserve">                                                                                                                                                                                                                                                                                                                        3,365,000</w:t>
      </w:r>
    </w:p>
    <w:p w14:paraId="7DE6F708" w14:textId="77777777" w:rsidR="00A95034" w:rsidRPr="00A95034" w:rsidRDefault="00A95034" w:rsidP="00A95034">
      <w:r w:rsidRPr="00A95034">
        <w:t>Plaintext</w:t>
      </w:r>
    </w:p>
    <w:p w14:paraId="209FE379" w14:textId="755C3AE9" w:rsidR="00A95034" w:rsidRPr="00A95034" w:rsidRDefault="00A95034" w:rsidP="00A95034">
      <w:pPr>
        <w:rPr>
          <w:b/>
          <w:bCs/>
        </w:rPr>
      </w:pPr>
      <w:r w:rsidRPr="00A95034">
        <w:rPr>
          <w:b/>
          <w:bCs/>
        </w:rPr>
        <w:t xml:space="preserve">Synopsis of Taxes                                 Questions &amp; Answers - Individuals               </w:t>
      </w:r>
      <w:r w:rsidR="00554B56">
        <w:rPr>
          <w:b/>
          <w:bCs/>
        </w:rPr>
        <w:t xml:space="preserve"> </w:t>
      </w:r>
      <w:r w:rsidRPr="00A95034">
        <w:rPr>
          <w:b/>
          <w:bCs/>
        </w:rPr>
        <w:t xml:space="preserve">          [ 39-658 ]</w:t>
      </w:r>
    </w:p>
    <w:p w14:paraId="30E64C49" w14:textId="77777777" w:rsidR="00A95034" w:rsidRPr="00A95034" w:rsidRDefault="00A95034" w:rsidP="00A95034"/>
    <w:p w14:paraId="0E095042" w14:textId="77777777" w:rsidR="00A95034" w:rsidRPr="00A95034" w:rsidRDefault="00A95034" w:rsidP="00A95034">
      <w:r w:rsidRPr="00A95034">
        <w:t>Tax Liability</w:t>
      </w:r>
    </w:p>
    <w:p w14:paraId="1658AF3F" w14:textId="77777777" w:rsidR="00A95034" w:rsidRPr="00A95034" w:rsidRDefault="00A95034" w:rsidP="00A95034"/>
    <w:p w14:paraId="6347D15C" w14:textId="77777777" w:rsidR="00A95034" w:rsidRPr="00A95034" w:rsidRDefault="00A95034" w:rsidP="00A95034">
      <w:r w:rsidRPr="00A95034">
        <w:t>Tax under NTR :                  Tax on Rs . 3,200,000                                                                                                                                                                                                                       430,000</w:t>
      </w:r>
    </w:p>
    <w:p w14:paraId="5537AF94" w14:textId="77777777" w:rsidR="00A95034" w:rsidRPr="00A95034" w:rsidRDefault="00A95034" w:rsidP="00A95034">
      <w:r w:rsidRPr="00A95034">
        <w:t xml:space="preserve">                                                                                                                                                                                                                                                                             49,500</w:t>
      </w:r>
    </w:p>
    <w:p w14:paraId="5457B5F4" w14:textId="77777777" w:rsidR="00A95034" w:rsidRPr="00A95034" w:rsidRDefault="00A95034" w:rsidP="00A95034"/>
    <w:p w14:paraId="43EC2EC7" w14:textId="77777777" w:rsidR="00A95034" w:rsidRPr="00A95034" w:rsidRDefault="00A95034" w:rsidP="00A95034">
      <w:r w:rsidRPr="00A95034">
        <w:t xml:space="preserve">                                 Tax on Rs . 165,000 @ 30 %                                                                                                                                                                                                                                                                                                                 479,500</w:t>
      </w:r>
    </w:p>
    <w:p w14:paraId="56CB59AA" w14:textId="77777777" w:rsidR="00A95034" w:rsidRPr="00A95034" w:rsidRDefault="00A95034" w:rsidP="00A95034"/>
    <w:p w14:paraId="523BB2A3" w14:textId="77777777" w:rsidR="00A95034" w:rsidRPr="00A95034" w:rsidRDefault="00A95034" w:rsidP="00A95034">
      <w:r w:rsidRPr="00A95034">
        <w:lastRenderedPageBreak/>
        <w:t>Tax under STR :                                                                                                                                                                             Tax on gain on sale of listed shares ( 120,000 @ 15 % ) [ N - 6 ]                                                                                                               18,000</w:t>
      </w:r>
    </w:p>
    <w:p w14:paraId="5740F5EC" w14:textId="77777777" w:rsidR="00A95034" w:rsidRPr="00A95034" w:rsidRDefault="00A95034" w:rsidP="00A95034">
      <w:r w:rsidRPr="00A95034">
        <w:t xml:space="preserve">                                                                                                                                                                                                                                                                                                                                                                            497,500</w:t>
      </w:r>
    </w:p>
    <w:p w14:paraId="72274F59" w14:textId="77777777" w:rsidR="00A95034" w:rsidRPr="00A95034" w:rsidRDefault="00A95034" w:rsidP="00A95034"/>
    <w:p w14:paraId="691C09C2" w14:textId="77777777" w:rsidR="00A95034" w:rsidRPr="00A95034" w:rsidRDefault="00A95034" w:rsidP="00A95034">
      <w:r w:rsidRPr="00A95034">
        <w:t>Total tax for the year</w:t>
      </w:r>
    </w:p>
    <w:p w14:paraId="73AF3E33" w14:textId="77777777" w:rsidR="00A95034" w:rsidRPr="00A95034" w:rsidRDefault="00A95034" w:rsidP="00A95034"/>
    <w:p w14:paraId="24F22BDB" w14:textId="77777777" w:rsidR="00A95034" w:rsidRPr="00A95034" w:rsidRDefault="00A95034" w:rsidP="00A95034">
      <w:r w:rsidRPr="00A95034">
        <w:t>N - 1                                        Contribution to recognized Provident Fund                                                                                                                                                                                                                                                                                      100,000</w:t>
      </w:r>
    </w:p>
    <w:p w14:paraId="798937D0" w14:textId="77777777" w:rsidR="00A95034" w:rsidRPr="00A95034" w:rsidRDefault="00A95034" w:rsidP="00A95034">
      <w:r w:rsidRPr="00A95034">
        <w:t xml:space="preserve">                                             Employer's contribution to provident fund ( Rs . 16,000 / 2 )</w:t>
      </w:r>
    </w:p>
    <w:p w14:paraId="202F1CCD" w14:textId="77777777" w:rsidR="00A95034" w:rsidRPr="00A95034" w:rsidRDefault="00A95034" w:rsidP="00A95034"/>
    <w:p w14:paraId="4A70B03A" w14:textId="77777777" w:rsidR="00A95034" w:rsidRPr="00A95034" w:rsidRDefault="00A95034" w:rsidP="00A95034">
      <w:r w:rsidRPr="00A95034">
        <w:t xml:space="preserve">                                             Less : Exempt up to lesser of 10 % of salary ( 2,500,000 x 10 % ) or Rs . 150,000                                                                                                                                                                                                                                          ( 150,000 )</w:t>
      </w:r>
    </w:p>
    <w:p w14:paraId="60256D0C" w14:textId="77777777" w:rsidR="00A95034" w:rsidRPr="00A95034" w:rsidRDefault="00A95034" w:rsidP="00A95034">
      <w:r w:rsidRPr="00A95034">
        <w:t xml:space="preserve">                                             Taxable</w:t>
      </w:r>
    </w:p>
    <w:p w14:paraId="16D5463F" w14:textId="77777777" w:rsidR="00A95034" w:rsidRPr="00A95034" w:rsidRDefault="00A95034" w:rsidP="00A95034"/>
    <w:p w14:paraId="0EF48D0C" w14:textId="77777777" w:rsidR="00A95034" w:rsidRPr="00A95034" w:rsidRDefault="00A95034" w:rsidP="00A95034">
      <w:r w:rsidRPr="00A95034">
        <w:t xml:space="preserve">                                                                                                                                                                                                                                                                                                                                                                                Nil</w:t>
      </w:r>
    </w:p>
    <w:p w14:paraId="56D3B4A3" w14:textId="77777777" w:rsidR="00A95034" w:rsidRPr="00A95034" w:rsidRDefault="00A95034" w:rsidP="00A95034"/>
    <w:p w14:paraId="12C5C2A9" w14:textId="77777777" w:rsidR="00A95034" w:rsidRPr="00A95034" w:rsidRDefault="00A95034" w:rsidP="00A95034">
      <w:r w:rsidRPr="00A95034">
        <w:t xml:space="preserve">                                             Nothing will be included in total income of the taxpayer as the contribution is within the</w:t>
      </w:r>
    </w:p>
    <w:p w14:paraId="47C98105" w14:textId="77777777" w:rsidR="00A95034" w:rsidRPr="00A95034" w:rsidRDefault="00A95034" w:rsidP="00A95034"/>
    <w:p w14:paraId="18677C6D" w14:textId="77777777" w:rsidR="00A95034" w:rsidRPr="00A95034" w:rsidRDefault="00A95034" w:rsidP="00A95034">
      <w:r w:rsidRPr="00A95034">
        <w:t xml:space="preserve">                                             exemption limit .</w:t>
      </w:r>
    </w:p>
    <w:p w14:paraId="551D32BE" w14:textId="77777777" w:rsidR="00A95034" w:rsidRPr="00A95034" w:rsidRDefault="00A95034" w:rsidP="00A95034"/>
    <w:p w14:paraId="5C30985C" w14:textId="77777777" w:rsidR="00A95034" w:rsidRPr="00A95034" w:rsidRDefault="00A95034" w:rsidP="00A95034">
      <w:r w:rsidRPr="00A95034">
        <w:t xml:space="preserve">                                             For the purpose of provident fund , ' Salary ' means the basic salary plus the ' dearness</w:t>
      </w:r>
    </w:p>
    <w:p w14:paraId="4F51EC7E" w14:textId="77777777" w:rsidR="00A95034" w:rsidRPr="00A95034" w:rsidRDefault="00A95034" w:rsidP="00A95034">
      <w:r w:rsidRPr="00A95034">
        <w:t xml:space="preserve">                                             allowance ' ( i.e. , Rs . 2,400,000 + 100,000 2,500,000 ) .</w:t>
      </w:r>
    </w:p>
    <w:p w14:paraId="14EA8D45" w14:textId="77777777" w:rsidR="00A95034" w:rsidRPr="00A95034" w:rsidRDefault="00A95034" w:rsidP="00A95034"/>
    <w:p w14:paraId="053A4E56" w14:textId="77777777" w:rsidR="00A95034" w:rsidRPr="00A95034" w:rsidRDefault="00A95034" w:rsidP="00A95034">
      <w:r w:rsidRPr="00A95034">
        <w:lastRenderedPageBreak/>
        <w:t>N - 2                                        Interest on Provident Fund                                                                                                                                                                                                                                                                                                        Rs .</w:t>
      </w:r>
    </w:p>
    <w:p w14:paraId="28DBEA8C" w14:textId="77777777" w:rsidR="00A95034" w:rsidRPr="00A95034" w:rsidRDefault="00A95034" w:rsidP="00A95034"/>
    <w:p w14:paraId="17C1C445" w14:textId="77777777" w:rsidR="00A95034" w:rsidRPr="00A95034" w:rsidRDefault="00A95034" w:rsidP="00A95034">
      <w:r w:rsidRPr="00A95034">
        <w:t xml:space="preserve">                                             Amount of interest credited                                                                                                                                                                                                                                                                                                    100,000</w:t>
      </w:r>
    </w:p>
    <w:p w14:paraId="7F934283" w14:textId="77777777" w:rsidR="00A95034" w:rsidRPr="00A95034" w:rsidRDefault="00A95034" w:rsidP="00A95034"/>
    <w:p w14:paraId="4F6B8550" w14:textId="77777777" w:rsidR="00A95034" w:rsidRPr="00A95034" w:rsidRDefault="00A95034" w:rsidP="00A95034">
      <w:r w:rsidRPr="00A95034">
        <w:t xml:space="preserve">                                             Less : Exempt up to 1 / 3rd of salary ( Rs . 2,500,000 / 3 ) [ N - 9 ]                                                                                                                                                                                                                                                     ( 833,333 )</w:t>
      </w:r>
    </w:p>
    <w:p w14:paraId="6AE6334A" w14:textId="77777777" w:rsidR="00A95034" w:rsidRPr="00A95034" w:rsidRDefault="00A95034" w:rsidP="00A95034">
      <w:r w:rsidRPr="00A95034">
        <w:t xml:space="preserve">                                             Taxable amount</w:t>
      </w:r>
    </w:p>
    <w:p w14:paraId="1C4A86EF" w14:textId="77777777" w:rsidR="00A95034" w:rsidRPr="00A95034" w:rsidRDefault="00A95034" w:rsidP="00A95034"/>
    <w:p w14:paraId="72274BC6" w14:textId="77777777" w:rsidR="00A95034" w:rsidRPr="00A95034" w:rsidRDefault="00A95034" w:rsidP="00A95034">
      <w:r w:rsidRPr="00A95034">
        <w:t xml:space="preserve">                                                                                                                                                                                                                                                                                                                                                                                Nil</w:t>
      </w:r>
    </w:p>
    <w:p w14:paraId="6892D9AC" w14:textId="77777777" w:rsidR="00A95034" w:rsidRPr="00A95034" w:rsidRDefault="00A95034" w:rsidP="00A95034"/>
    <w:p w14:paraId="64B5874E" w14:textId="77777777" w:rsidR="00A95034" w:rsidRPr="00A95034" w:rsidRDefault="00A95034" w:rsidP="00A95034">
      <w:r w:rsidRPr="00A95034">
        <w:t>N - 3                                        Higher of the following two amounts shall be included in taxable salary income of the</w:t>
      </w:r>
    </w:p>
    <w:p w14:paraId="2314A3CA" w14:textId="77777777" w:rsidR="00A95034" w:rsidRPr="00A95034" w:rsidRDefault="00A95034" w:rsidP="00A95034"/>
    <w:p w14:paraId="69DC37CC" w14:textId="77777777" w:rsidR="00A95034" w:rsidRPr="00A95034" w:rsidRDefault="00A95034" w:rsidP="00A95034">
      <w:r w:rsidRPr="00A95034">
        <w:t xml:space="preserve">                                             employee :</w:t>
      </w:r>
    </w:p>
    <w:p w14:paraId="40558EE3" w14:textId="77777777" w:rsidR="00A95034" w:rsidRPr="00A95034" w:rsidRDefault="00A95034" w:rsidP="00A95034"/>
    <w:p w14:paraId="2D576505" w14:textId="77777777" w:rsidR="00A95034" w:rsidRPr="00A95034" w:rsidRDefault="00A95034" w:rsidP="00A95034">
      <w:r w:rsidRPr="00A95034">
        <w:t xml:space="preserve">                                             A )                                                                                                  Fair market rent ( i.e. , annual value )                                                                     Rs . 400,000</w:t>
      </w:r>
    </w:p>
    <w:p w14:paraId="0CCB4065" w14:textId="77777777" w:rsidR="00A95034" w:rsidRPr="00A95034" w:rsidRDefault="00A95034" w:rsidP="00A95034"/>
    <w:p w14:paraId="6C72126B" w14:textId="77777777" w:rsidR="00A95034" w:rsidRPr="00A95034" w:rsidRDefault="00A95034" w:rsidP="00A95034">
      <w:r w:rsidRPr="00A95034">
        <w:t xml:space="preserve">                                                                                                                                              OR</w:t>
      </w:r>
    </w:p>
    <w:p w14:paraId="6F3987C2" w14:textId="77777777" w:rsidR="00A95034" w:rsidRPr="00A95034" w:rsidRDefault="00A95034" w:rsidP="00A95034"/>
    <w:p w14:paraId="0D1A051B" w14:textId="77777777" w:rsidR="00A95034" w:rsidRPr="00A95034" w:rsidRDefault="00A95034" w:rsidP="00A95034">
      <w:r w:rsidRPr="00A95034">
        <w:t xml:space="preserve">                                             B ) 45 % of MTS ( i.e. , 45 % of Rs . 1,200,000 )                                                                                                                                                                                                                                                                      540,000 540,000</w:t>
      </w:r>
    </w:p>
    <w:p w14:paraId="3A429861" w14:textId="77777777" w:rsidR="00A95034" w:rsidRPr="00A95034" w:rsidRDefault="00A95034" w:rsidP="00A95034"/>
    <w:p w14:paraId="27DC843A" w14:textId="77777777" w:rsidR="00A95034" w:rsidRPr="00A95034" w:rsidRDefault="00A95034" w:rsidP="00A95034">
      <w:r w:rsidRPr="00A95034">
        <w:t xml:space="preserve">                                             Less : Amount contributed by the employee ( Rs . 10,000 × 12 )                                                                                                                                                                                                                                                            ( 120,000 )</w:t>
      </w:r>
    </w:p>
    <w:p w14:paraId="51C96762" w14:textId="77777777" w:rsidR="00A95034" w:rsidRPr="00A95034" w:rsidRDefault="00A95034" w:rsidP="00A95034"/>
    <w:p w14:paraId="368FEAED" w14:textId="77777777" w:rsidR="00A95034" w:rsidRPr="00A95034" w:rsidRDefault="00A95034" w:rsidP="00A95034">
      <w:r w:rsidRPr="00A95034">
        <w:t xml:space="preserve">                                             Amount to be included in taxable salary income                                                                                                                                                                                                                                                                                 420,000</w:t>
      </w:r>
    </w:p>
    <w:p w14:paraId="4A345526" w14:textId="77777777" w:rsidR="00A95034" w:rsidRPr="00A95034" w:rsidRDefault="00A95034" w:rsidP="00A95034"/>
    <w:p w14:paraId="54B35E7B" w14:textId="77777777" w:rsidR="00A95034" w:rsidRPr="00A95034" w:rsidRDefault="00A95034" w:rsidP="00A95034">
      <w:r w:rsidRPr="00A95034">
        <w:t>N - 4                                        Conveyance allowance is totally taxable .</w:t>
      </w:r>
    </w:p>
    <w:p w14:paraId="003C800F" w14:textId="77777777" w:rsidR="00A95034" w:rsidRPr="00A95034" w:rsidRDefault="00A95034" w:rsidP="00A95034"/>
    <w:p w14:paraId="2C097E17" w14:textId="77777777" w:rsidR="00A95034" w:rsidRPr="00A95034" w:rsidRDefault="00A95034" w:rsidP="00A95034">
      <w:r w:rsidRPr="00A95034">
        <w:t>N - 5                                        Gain on sale of shares of non - listed company is taxable under NTR .</w:t>
      </w:r>
    </w:p>
    <w:p w14:paraId="03370C81" w14:textId="77777777" w:rsidR="00A95034" w:rsidRPr="00A95034" w:rsidRDefault="00A95034" w:rsidP="00A95034"/>
    <w:p w14:paraId="71E7720C" w14:textId="77777777" w:rsidR="00A95034" w:rsidRPr="00A95034" w:rsidRDefault="00A95034" w:rsidP="00A95034">
      <w:r w:rsidRPr="00A95034">
        <w:t>N - 6                                        Capital gain on sale of shares of public companies is taxable as a separate block of</w:t>
      </w:r>
    </w:p>
    <w:p w14:paraId="570F379D" w14:textId="77777777" w:rsidR="00A95034" w:rsidRPr="00A95034" w:rsidRDefault="00A95034" w:rsidP="00A95034">
      <w:r w:rsidRPr="00A95034">
        <w:t xml:space="preserve">                                             income . Tax shall be payable at the rates specified in Division - VII of Part - I of the First</w:t>
      </w:r>
    </w:p>
    <w:p w14:paraId="7DD5592C" w14:textId="77777777" w:rsidR="00A95034" w:rsidRPr="00A95034" w:rsidRDefault="00A95034" w:rsidP="00A95034">
      <w:r w:rsidRPr="00A95034">
        <w:t xml:space="preserve">                                             Schedule . Shares were purchased and sold during the tax year ( i.e. , disposal within one</w:t>
      </w:r>
    </w:p>
    <w:p w14:paraId="7CCAF6B3" w14:textId="77777777" w:rsidR="00A95034" w:rsidRPr="00A95034" w:rsidRDefault="00A95034" w:rsidP="00A95034">
      <w:r w:rsidRPr="00A95034">
        <w:t xml:space="preserve">                                             year ) . In that case applicable tax rate shall be 15 % .</w:t>
      </w:r>
    </w:p>
    <w:p w14:paraId="11672BD7" w14:textId="77777777" w:rsidR="00A95034" w:rsidRPr="00A95034" w:rsidRDefault="00A95034" w:rsidP="00A95034"/>
    <w:p w14:paraId="3E097F7E" w14:textId="77777777" w:rsidR="00A95034" w:rsidRPr="00A95034" w:rsidRDefault="00A95034" w:rsidP="00A95034">
      <w:r w:rsidRPr="00A95034">
        <w:t xml:space="preserve">N - 7                                        There is no tax credit on purchase of </w:t>
      </w:r>
      <w:proofErr w:type="spellStart"/>
      <w:r w:rsidRPr="00A95034">
        <w:t>Defence</w:t>
      </w:r>
      <w:proofErr w:type="spellEnd"/>
      <w:r w:rsidRPr="00A95034">
        <w:t xml:space="preserve"> Saving Certificates .</w:t>
      </w:r>
    </w:p>
    <w:p w14:paraId="0D6CDAF2" w14:textId="77777777" w:rsidR="00A95034" w:rsidRPr="00A95034" w:rsidRDefault="00A95034" w:rsidP="00A95034"/>
    <w:p w14:paraId="2418250C" w14:textId="77777777" w:rsidR="00A95034" w:rsidRPr="00A95034" w:rsidRDefault="00A95034" w:rsidP="00A95034">
      <w:r w:rsidRPr="00A95034">
        <w:t>N - 8                                        Any amount received out of the recognized provident fund is exempt from tax .</w:t>
      </w:r>
    </w:p>
    <w:p w14:paraId="4D51FA80" w14:textId="77777777" w:rsidR="00A95034" w:rsidRPr="00A95034" w:rsidRDefault="00A95034" w:rsidP="00A95034"/>
    <w:p w14:paraId="5D03E2BB" w14:textId="77777777" w:rsidR="00A95034" w:rsidRPr="00A95034" w:rsidRDefault="00A95034" w:rsidP="00A95034">
      <w:r w:rsidRPr="00A95034">
        <w:t>N - 9                                        Interest credited to a provident fund is exempt up to the higher of one - third of salary or</w:t>
      </w:r>
    </w:p>
    <w:p w14:paraId="791DFECA" w14:textId="77777777" w:rsidR="00A95034" w:rsidRPr="00A95034" w:rsidRDefault="00A95034" w:rsidP="00A95034">
      <w:r w:rsidRPr="00A95034">
        <w:t xml:space="preserve">                                             amount of interest calculated @ 16 % . As the rate of interest is not given thus one - third of</w:t>
      </w:r>
    </w:p>
    <w:p w14:paraId="0EC489F1" w14:textId="77777777" w:rsidR="00A95034" w:rsidRPr="00A95034" w:rsidRDefault="00A95034" w:rsidP="00A95034">
      <w:r w:rsidRPr="00A95034">
        <w:t xml:space="preserve">                                             salary shall be treated as exempt .</w:t>
      </w:r>
    </w:p>
    <w:p w14:paraId="24EC8E16" w14:textId="77777777" w:rsidR="00A95034" w:rsidRPr="00A95034" w:rsidRDefault="00A95034" w:rsidP="00A95034"/>
    <w:p w14:paraId="2213A9ED" w14:textId="77777777" w:rsidR="00A95034" w:rsidRPr="00A95034" w:rsidRDefault="00A95034" w:rsidP="00A95034">
      <w:r w:rsidRPr="00A95034">
        <w:t>N - 10 The law does not provide any tax treatment for personal legal expenses .</w:t>
      </w:r>
    </w:p>
    <w:p w14:paraId="676AAAF5" w14:textId="77777777" w:rsidR="00A95034" w:rsidRPr="00A95034" w:rsidRDefault="00A95034" w:rsidP="00A95034"/>
    <w:p w14:paraId="022D6C3F" w14:textId="77777777" w:rsidR="00A95034" w:rsidRPr="00A95034" w:rsidRDefault="00A95034" w:rsidP="00A95034">
      <w:r w:rsidRPr="00A95034">
        <w:t>N - 11 Personal medical expenditures are not allowed as deduction from total income .</w:t>
      </w:r>
    </w:p>
    <w:p w14:paraId="239E6E4D" w14:textId="77777777" w:rsidR="00A95034" w:rsidRPr="00A95034" w:rsidRDefault="00A95034" w:rsidP="00A95034"/>
    <w:p w14:paraId="0FFA4968" w14:textId="77777777" w:rsidR="00A95034" w:rsidRPr="00A95034" w:rsidRDefault="00A95034" w:rsidP="00A95034">
      <w:r w:rsidRPr="00A95034">
        <w:t xml:space="preserve">                                                                                                                                                                                                                                                                                      N - 12 Dividend income is covered under FTR , so should not be included in total income . Tax</w:t>
      </w:r>
    </w:p>
    <w:p w14:paraId="0FDEE590" w14:textId="77777777" w:rsidR="00A95034" w:rsidRPr="00A95034" w:rsidRDefault="00A95034" w:rsidP="00A95034">
      <w:r w:rsidRPr="00A95034">
        <w:t xml:space="preserve">                                                                                                                                                                                                                                                                                      deducted from it shall be considered as full and final discharge of tax liability in respect</w:t>
      </w:r>
    </w:p>
    <w:p w14:paraId="7519836D" w14:textId="77777777" w:rsidR="00A95034" w:rsidRPr="00A95034" w:rsidRDefault="00A95034" w:rsidP="00A95034">
      <w:r w:rsidRPr="00A95034">
        <w:t xml:space="preserve">                                                                                                                                                                                                                                                                                      dividend income .</w:t>
      </w:r>
    </w:p>
    <w:p w14:paraId="174E6F80" w14:textId="77777777" w:rsidR="00A95034" w:rsidRPr="00A95034" w:rsidRDefault="00A95034" w:rsidP="00A95034">
      <w:r w:rsidRPr="00A95034">
        <w:t xml:space="preserve">Generate Audio Overview </w:t>
      </w:r>
    </w:p>
    <w:p w14:paraId="2609E165" w14:textId="0604D3B2" w:rsidR="005006EF" w:rsidRDefault="000C089C" w:rsidP="00C260CD">
      <w:r>
        <w:t xml:space="preserve"> </w:t>
      </w:r>
    </w:p>
    <w:p w14:paraId="0A3BA04B" w14:textId="58FCFBE8" w:rsidR="000C089C" w:rsidRPr="000C089C" w:rsidRDefault="000C089C" w:rsidP="000C089C">
      <w:pPr>
        <w:rPr>
          <w:b/>
          <w:bCs/>
        </w:rPr>
      </w:pPr>
      <w:r w:rsidRPr="000C089C">
        <w:rPr>
          <w:b/>
          <w:bCs/>
        </w:rPr>
        <w:t>Synopsis of Taxes                                 Questions &amp; Answers - Individuals                        [ 39-659 ]</w:t>
      </w:r>
    </w:p>
    <w:p w14:paraId="2C8121F5" w14:textId="77777777" w:rsidR="000C089C" w:rsidRPr="000C089C" w:rsidRDefault="000C089C" w:rsidP="000C089C"/>
    <w:p w14:paraId="71007D22" w14:textId="77777777" w:rsidR="000C089C" w:rsidRPr="000C089C" w:rsidRDefault="000C089C" w:rsidP="000C089C">
      <w:r w:rsidRPr="000C089C">
        <w:t xml:space="preserve">                                                                                                                                                                 QUESTION - 39.19</w:t>
      </w:r>
    </w:p>
    <w:p w14:paraId="3ACD65FB" w14:textId="77777777" w:rsidR="000C089C" w:rsidRPr="000C089C" w:rsidRDefault="000C089C" w:rsidP="000C089C"/>
    <w:p w14:paraId="74CE25EC" w14:textId="77777777" w:rsidR="000C089C" w:rsidRPr="000C089C" w:rsidRDefault="000C089C" w:rsidP="000C089C">
      <w:r w:rsidRPr="000C089C">
        <w:t xml:space="preserve">           Given below is the information in respect of Mr. A and Mr. B for tax year 20x1 .</w:t>
      </w:r>
    </w:p>
    <w:p w14:paraId="2391C37A" w14:textId="77777777" w:rsidR="000C089C" w:rsidRPr="000C089C" w:rsidRDefault="000C089C" w:rsidP="000C089C"/>
    <w:p w14:paraId="2A04D2CC" w14:textId="77777777" w:rsidR="000C089C" w:rsidRPr="000C089C" w:rsidRDefault="000C089C" w:rsidP="000C089C">
      <w:r w:rsidRPr="000C089C">
        <w:t xml:space="preserve">                                                                                                                                                                                                                           Mr. A                                       Mr. B</w:t>
      </w:r>
    </w:p>
    <w:p w14:paraId="1617ADC9" w14:textId="77777777" w:rsidR="000C089C" w:rsidRPr="000C089C" w:rsidRDefault="000C089C" w:rsidP="000C089C">
      <w:r w:rsidRPr="000C089C">
        <w:t xml:space="preserve">                                                                                                                                                                                                                           Employee of </w:t>
      </w:r>
      <w:proofErr w:type="spellStart"/>
      <w:r w:rsidRPr="000C089C">
        <w:t>a</w:t>
      </w:r>
      <w:proofErr w:type="spellEnd"/>
      <w:r w:rsidRPr="000C089C">
        <w:t xml:space="preserve">                               Employee of</w:t>
      </w:r>
    </w:p>
    <w:p w14:paraId="2572AB0C" w14:textId="77777777" w:rsidR="000C089C" w:rsidRPr="000C089C" w:rsidRDefault="000C089C" w:rsidP="000C089C">
      <w:r w:rsidRPr="000C089C">
        <w:t xml:space="preserve">                                                                                                                                                                                                                           Company                                     a Registered</w:t>
      </w:r>
    </w:p>
    <w:p w14:paraId="3B18B996" w14:textId="77777777" w:rsidR="000C089C" w:rsidRPr="000C089C" w:rsidRDefault="000C089C" w:rsidP="000C089C"/>
    <w:p w14:paraId="3E947B3F" w14:textId="77777777" w:rsidR="000C089C" w:rsidRPr="000C089C" w:rsidRDefault="000C089C" w:rsidP="000C089C">
      <w:r w:rsidRPr="000C089C">
        <w:t xml:space="preserve">                                                     Basic salary              </w:t>
      </w:r>
      <w:proofErr w:type="spellStart"/>
      <w:r w:rsidRPr="000C089C">
        <w:t>Salary</w:t>
      </w:r>
      <w:proofErr w:type="spellEnd"/>
      <w:r w:rsidRPr="000C089C">
        <w:t xml:space="preserve"> Income :                                                                                                                       Rs .                                        Rs .</w:t>
      </w:r>
    </w:p>
    <w:p w14:paraId="6148EBDD" w14:textId="77777777" w:rsidR="000C089C" w:rsidRPr="000C089C" w:rsidRDefault="000C089C" w:rsidP="000C089C"/>
    <w:p w14:paraId="458D5E2B" w14:textId="77777777" w:rsidR="000C089C" w:rsidRPr="000C089C" w:rsidRDefault="000C089C" w:rsidP="000C089C">
      <w:r w:rsidRPr="000C089C">
        <w:lastRenderedPageBreak/>
        <w:t xml:space="preserve">                                                     House rent allowance                                                                                                                                                        600,000                      300,000</w:t>
      </w:r>
    </w:p>
    <w:p w14:paraId="5B626C24" w14:textId="77777777" w:rsidR="000C089C" w:rsidRPr="000C089C" w:rsidRDefault="000C089C" w:rsidP="000C089C">
      <w:r w:rsidRPr="000C089C">
        <w:t xml:space="preserve">                                                     Utilities allowance                                                                                                                                                         300,000                      135,000</w:t>
      </w:r>
    </w:p>
    <w:p w14:paraId="69DB76B8" w14:textId="77777777" w:rsidR="000C089C" w:rsidRPr="000C089C" w:rsidRDefault="000C089C" w:rsidP="000C089C"/>
    <w:p w14:paraId="2366624A" w14:textId="77777777" w:rsidR="000C089C" w:rsidRPr="000C089C" w:rsidRDefault="000C089C" w:rsidP="000C089C">
      <w:r w:rsidRPr="000C089C">
        <w:t xml:space="preserve">                                                     Bonus                                                                                                                                                                        75,000                       30,000</w:t>
      </w:r>
    </w:p>
    <w:p w14:paraId="29D56483" w14:textId="77777777" w:rsidR="000C089C" w:rsidRPr="000C089C" w:rsidRDefault="000C089C" w:rsidP="000C089C">
      <w:r w:rsidRPr="000C089C">
        <w:t xml:space="preserve">                                                     Conveyance allowance                                                                                                                                                        100,000                       50,000</w:t>
      </w:r>
    </w:p>
    <w:p w14:paraId="7A7DAED5" w14:textId="77777777" w:rsidR="000C089C" w:rsidRPr="000C089C" w:rsidRDefault="000C089C" w:rsidP="000C089C"/>
    <w:p w14:paraId="42A918E4" w14:textId="77777777" w:rsidR="000C089C" w:rsidRPr="000C089C" w:rsidRDefault="000C089C" w:rsidP="000C089C">
      <w:r w:rsidRPr="000C089C">
        <w:t xml:space="preserve">                                                     Company car provided used for business and private                                                                                                                                                        12,000</w:t>
      </w:r>
    </w:p>
    <w:p w14:paraId="6C2CB1E0" w14:textId="77777777" w:rsidR="000C089C" w:rsidRPr="000C089C" w:rsidRDefault="000C089C" w:rsidP="000C089C"/>
    <w:p w14:paraId="09B0D06B" w14:textId="77777777" w:rsidR="000C089C" w:rsidRPr="000C089C" w:rsidRDefault="000C089C" w:rsidP="000C089C">
      <w:r w:rsidRPr="000C089C">
        <w:t xml:space="preserve">                                                     purpose with cost                                                                                                                                                           500,000</w:t>
      </w:r>
    </w:p>
    <w:p w14:paraId="5F385E07" w14:textId="77777777" w:rsidR="000C089C" w:rsidRPr="000C089C" w:rsidRDefault="000C089C" w:rsidP="000C089C">
      <w:r w:rsidRPr="000C089C">
        <w:t xml:space="preserve">                                                     Employer's contribution to approved Provident Fund</w:t>
      </w:r>
    </w:p>
    <w:p w14:paraId="107C257C" w14:textId="77777777" w:rsidR="000C089C" w:rsidRPr="000C089C" w:rsidRDefault="000C089C" w:rsidP="000C089C"/>
    <w:p w14:paraId="05B6D1F4" w14:textId="77777777" w:rsidR="000C089C" w:rsidRPr="000C089C" w:rsidRDefault="000C089C" w:rsidP="000C089C">
      <w:r w:rsidRPr="000C089C">
        <w:t>Other Income :                                                                                                                                                                                                                    50,000                       25,000</w:t>
      </w:r>
    </w:p>
    <w:p w14:paraId="51A13131" w14:textId="77777777" w:rsidR="000C089C" w:rsidRPr="000C089C" w:rsidRDefault="000C089C" w:rsidP="000C089C"/>
    <w:p w14:paraId="2FE8FD71" w14:textId="77777777" w:rsidR="000C089C" w:rsidRPr="000C089C" w:rsidRDefault="000C089C" w:rsidP="000C089C">
      <w:r w:rsidRPr="000C089C">
        <w:t xml:space="preserve">                                                     Dividends                                                                                                                                                                                                 50,000</w:t>
      </w:r>
    </w:p>
    <w:p w14:paraId="184FAD52" w14:textId="77777777" w:rsidR="000C089C" w:rsidRPr="000C089C" w:rsidRDefault="000C089C" w:rsidP="000C089C">
      <w:r w:rsidRPr="000C089C">
        <w:t xml:space="preserve">                                                     Rent from property ( ALV 150,000 ) . Property</w:t>
      </w:r>
    </w:p>
    <w:p w14:paraId="43B8F164" w14:textId="77777777" w:rsidR="000C089C" w:rsidRPr="000C089C" w:rsidRDefault="000C089C" w:rsidP="000C089C"/>
    <w:p w14:paraId="29115190" w14:textId="77777777" w:rsidR="000C089C" w:rsidRPr="000C089C" w:rsidRDefault="000C089C" w:rsidP="000C089C">
      <w:r w:rsidRPr="000C089C">
        <w:t xml:space="preserve">                                                     remained vacant for two months .                                                                                                                                            125,000</w:t>
      </w:r>
    </w:p>
    <w:p w14:paraId="1872B8B0" w14:textId="77777777" w:rsidR="000C089C" w:rsidRPr="000C089C" w:rsidRDefault="000C089C" w:rsidP="000C089C"/>
    <w:p w14:paraId="0423F455" w14:textId="77777777" w:rsidR="000C089C" w:rsidRPr="000C089C" w:rsidRDefault="000C089C" w:rsidP="000C089C">
      <w:r w:rsidRPr="000C089C">
        <w:t xml:space="preserve">                                                     Capital gains / ( capital loss ) on sale of shares of                                                                                                                        50,000                   ( 20,000 )</w:t>
      </w:r>
    </w:p>
    <w:p w14:paraId="726123CA" w14:textId="77777777" w:rsidR="000C089C" w:rsidRPr="000C089C" w:rsidRDefault="000C089C" w:rsidP="000C089C">
      <w:r w:rsidRPr="000C089C">
        <w:lastRenderedPageBreak/>
        <w:t xml:space="preserve">                                                     public listed companies .</w:t>
      </w:r>
    </w:p>
    <w:p w14:paraId="13A6DE18" w14:textId="77777777" w:rsidR="000C089C" w:rsidRPr="000C089C" w:rsidRDefault="000C089C" w:rsidP="000C089C"/>
    <w:p w14:paraId="03A2ECCE" w14:textId="77777777" w:rsidR="000C089C" w:rsidRPr="000C089C" w:rsidRDefault="000C089C" w:rsidP="000C089C">
      <w:r w:rsidRPr="000C089C">
        <w:t>Other information :                                  Zakat deducted / paid</w:t>
      </w:r>
    </w:p>
    <w:p w14:paraId="1C634326" w14:textId="77777777" w:rsidR="000C089C" w:rsidRPr="000C089C" w:rsidRDefault="000C089C" w:rsidP="000C089C"/>
    <w:p w14:paraId="2713D801" w14:textId="77777777" w:rsidR="000C089C" w:rsidRPr="000C089C" w:rsidRDefault="000C089C" w:rsidP="000C089C">
      <w:r w:rsidRPr="000C089C">
        <w:t xml:space="preserve">                                                     Investment made in NDSCs .                                                                                                                                                   25,000                       10,000</w:t>
      </w:r>
    </w:p>
    <w:p w14:paraId="3F5277FA" w14:textId="77777777" w:rsidR="000C089C" w:rsidRPr="000C089C" w:rsidRDefault="000C089C" w:rsidP="000C089C">
      <w:r w:rsidRPr="000C089C">
        <w:t xml:space="preserve">                                                     Investment made in shares of a public listed company                                                                                                                         50,000</w:t>
      </w:r>
    </w:p>
    <w:p w14:paraId="59D194F3" w14:textId="77777777" w:rsidR="000C089C" w:rsidRPr="000C089C" w:rsidRDefault="000C089C" w:rsidP="000C089C"/>
    <w:p w14:paraId="584C1407" w14:textId="77777777" w:rsidR="000C089C" w:rsidRPr="000C089C" w:rsidRDefault="000C089C" w:rsidP="000C089C">
      <w:r w:rsidRPr="000C089C">
        <w:t>Required : Compute tax liability in both cases .                                                                                                                                                                                                               30,000</w:t>
      </w:r>
    </w:p>
    <w:p w14:paraId="79A94401" w14:textId="77777777" w:rsidR="000C089C" w:rsidRPr="000C089C" w:rsidRDefault="000C089C" w:rsidP="000C089C">
      <w:r w:rsidRPr="000C089C">
        <w:t xml:space="preserve">                                                                                                                                                                                                                                          ( CA - Final , May , 1997 )</w:t>
      </w:r>
    </w:p>
    <w:p w14:paraId="6DA2D70B" w14:textId="77777777" w:rsidR="000C089C" w:rsidRPr="000C089C" w:rsidRDefault="000C089C" w:rsidP="000C089C"/>
    <w:p w14:paraId="1B20A46E" w14:textId="77777777" w:rsidR="000C089C" w:rsidRPr="000C089C" w:rsidRDefault="000C089C" w:rsidP="000C089C">
      <w:r w:rsidRPr="000C089C">
        <w:t xml:space="preserve">                                                                                                                                                         ANSWER</w:t>
      </w:r>
    </w:p>
    <w:p w14:paraId="4E50C4EF" w14:textId="77777777" w:rsidR="000C089C" w:rsidRPr="000C089C" w:rsidRDefault="000C089C" w:rsidP="000C089C"/>
    <w:p w14:paraId="0B9FEEC7" w14:textId="77777777" w:rsidR="000C089C" w:rsidRPr="000C089C" w:rsidRDefault="000C089C" w:rsidP="000C089C">
      <w:r w:rsidRPr="000C089C">
        <w:t xml:space="preserve">                                                                                                                  Resident Individual - Salaried  Mr. A &amp; Mr. B</w:t>
      </w:r>
    </w:p>
    <w:p w14:paraId="1197F5A1" w14:textId="77777777" w:rsidR="000C089C" w:rsidRPr="000C089C" w:rsidRDefault="000C089C" w:rsidP="000C089C"/>
    <w:p w14:paraId="0DB6D0D9" w14:textId="77777777" w:rsidR="000C089C" w:rsidRPr="000C089C" w:rsidRDefault="000C089C" w:rsidP="000C089C">
      <w:r w:rsidRPr="000C089C">
        <w:t xml:space="preserve">                                                                                                                                                  Tax Year 20x1                    Taxable Income and Tax Liability</w:t>
      </w:r>
    </w:p>
    <w:p w14:paraId="3976C084" w14:textId="77777777" w:rsidR="000C089C" w:rsidRPr="000C089C" w:rsidRDefault="000C089C" w:rsidP="000C089C"/>
    <w:p w14:paraId="1BC45DD3" w14:textId="77777777" w:rsidR="000C089C" w:rsidRPr="000C089C" w:rsidRDefault="000C089C" w:rsidP="000C089C">
      <w:r w:rsidRPr="000C089C">
        <w:t>Salary Income                                                                                                                                                                                                                     Mr. A.                        Mr. B</w:t>
      </w:r>
    </w:p>
    <w:p w14:paraId="57502145" w14:textId="77777777" w:rsidR="000C089C" w:rsidRPr="000C089C" w:rsidRDefault="000C089C" w:rsidP="000C089C">
      <w:r w:rsidRPr="000C089C">
        <w:t xml:space="preserve">                                                                                                                                                                                                                                    Rs .                         Rs .</w:t>
      </w:r>
    </w:p>
    <w:p w14:paraId="3819480E" w14:textId="77777777" w:rsidR="000C089C" w:rsidRPr="000C089C" w:rsidRDefault="000C089C" w:rsidP="000C089C">
      <w:r w:rsidRPr="000C089C">
        <w:t>Basic salary</w:t>
      </w:r>
    </w:p>
    <w:p w14:paraId="3CEE21D2" w14:textId="77777777" w:rsidR="000C089C" w:rsidRPr="000C089C" w:rsidRDefault="000C089C" w:rsidP="000C089C"/>
    <w:p w14:paraId="16943BE0" w14:textId="77777777" w:rsidR="000C089C" w:rsidRPr="000C089C" w:rsidRDefault="000C089C" w:rsidP="000C089C">
      <w:r w:rsidRPr="000C089C">
        <w:lastRenderedPageBreak/>
        <w:t>Bonus                                                                                                                                                                                                                            600,000                      300,000</w:t>
      </w:r>
    </w:p>
    <w:p w14:paraId="4FC9B7E5" w14:textId="77777777" w:rsidR="000C089C" w:rsidRPr="000C089C" w:rsidRDefault="000C089C" w:rsidP="000C089C">
      <w:r w:rsidRPr="000C089C">
        <w:t>Utilities allowance [ N - 1 ]                                                                                                                                                                                                    100,000                       50,000</w:t>
      </w:r>
    </w:p>
    <w:p w14:paraId="08A0BCE3" w14:textId="77777777" w:rsidR="000C089C" w:rsidRPr="000C089C" w:rsidRDefault="000C089C" w:rsidP="000C089C"/>
    <w:p w14:paraId="197B0B23" w14:textId="77777777" w:rsidR="000C089C" w:rsidRPr="000C089C" w:rsidRDefault="000C089C" w:rsidP="000C089C">
      <w:r w:rsidRPr="000C089C">
        <w:t>Employer's contribution to P.F. [ N - 2 ]                                                                                                                                                                                         75,000                       30,000</w:t>
      </w:r>
    </w:p>
    <w:p w14:paraId="2066F9CF" w14:textId="77777777" w:rsidR="000C089C" w:rsidRPr="000C089C" w:rsidRDefault="000C089C" w:rsidP="000C089C">
      <w:r w:rsidRPr="000C089C">
        <w:t>House rent allowance [ N - 3 ]</w:t>
      </w:r>
    </w:p>
    <w:p w14:paraId="298A479A" w14:textId="77777777" w:rsidR="000C089C" w:rsidRPr="000C089C" w:rsidRDefault="000C089C" w:rsidP="000C089C"/>
    <w:p w14:paraId="38E9AAC6" w14:textId="77777777" w:rsidR="000C089C" w:rsidRPr="000C089C" w:rsidRDefault="000C089C" w:rsidP="000C089C">
      <w:r w:rsidRPr="000C089C">
        <w:t xml:space="preserve">Conveyance [ N - 4 ]                                                                                                                                                                                                                 Nil                          </w:t>
      </w:r>
      <w:proofErr w:type="spellStart"/>
      <w:r w:rsidRPr="000C089C">
        <w:t>Nil</w:t>
      </w:r>
      <w:proofErr w:type="spellEnd"/>
    </w:p>
    <w:p w14:paraId="774940DF" w14:textId="77777777" w:rsidR="000C089C" w:rsidRPr="000C089C" w:rsidRDefault="000C089C" w:rsidP="000C089C">
      <w:r w:rsidRPr="000C089C">
        <w:t xml:space="preserve">                                                                                                                                                                                                                                 300,000                      135,000</w:t>
      </w:r>
    </w:p>
    <w:p w14:paraId="504AAE23" w14:textId="77777777" w:rsidR="000C089C" w:rsidRPr="000C089C" w:rsidRDefault="000C089C" w:rsidP="000C089C"/>
    <w:p w14:paraId="5C0749C2" w14:textId="77777777" w:rsidR="000C089C" w:rsidRPr="000C089C" w:rsidRDefault="000C089C" w:rsidP="000C089C">
      <w:r w:rsidRPr="000C089C">
        <w:t>Total salary income                                                                                                                                                                                                               25,000                       12,000</w:t>
      </w:r>
    </w:p>
    <w:p w14:paraId="1EA57789" w14:textId="77777777" w:rsidR="000C089C" w:rsidRPr="000C089C" w:rsidRDefault="000C089C" w:rsidP="000C089C">
      <w:r w:rsidRPr="000C089C">
        <w:t xml:space="preserve">                                                                                                                                                                                                                               1,100,000                      527,000</w:t>
      </w:r>
    </w:p>
    <w:p w14:paraId="4CE7975D" w14:textId="77777777" w:rsidR="000C089C" w:rsidRPr="000C089C" w:rsidRDefault="000C089C" w:rsidP="000C089C"/>
    <w:p w14:paraId="6BA6A765" w14:textId="77777777" w:rsidR="000C089C" w:rsidRPr="000C089C" w:rsidRDefault="000C089C" w:rsidP="000C089C">
      <w:r w:rsidRPr="000C089C">
        <w:t>Income from Property [ N - 5 ]                                                                                                                                                                                                   100,000                          Nil</w:t>
      </w:r>
    </w:p>
    <w:p w14:paraId="7370BB02" w14:textId="77777777" w:rsidR="000C089C" w:rsidRPr="000C089C" w:rsidRDefault="000C089C" w:rsidP="000C089C">
      <w:r w:rsidRPr="000C089C">
        <w:t>Capital gain / ( loss ) [ N - 6 ]</w:t>
      </w:r>
    </w:p>
    <w:p w14:paraId="46C33C87" w14:textId="77777777" w:rsidR="000C089C" w:rsidRPr="000C089C" w:rsidRDefault="000C089C" w:rsidP="000C089C"/>
    <w:p w14:paraId="4AF5EA2C" w14:textId="77777777" w:rsidR="000C089C" w:rsidRPr="000C089C" w:rsidRDefault="000C089C" w:rsidP="000C089C">
      <w:r w:rsidRPr="000C089C">
        <w:t xml:space="preserve">Total income                                         Zakat deducted                                                                                                                                                                  Nil                          </w:t>
      </w:r>
      <w:proofErr w:type="spellStart"/>
      <w:r w:rsidRPr="000C089C">
        <w:t>Nil</w:t>
      </w:r>
      <w:proofErr w:type="spellEnd"/>
    </w:p>
    <w:p w14:paraId="57257FBC" w14:textId="77777777" w:rsidR="000C089C" w:rsidRPr="000C089C" w:rsidRDefault="000C089C" w:rsidP="000C089C">
      <w:r w:rsidRPr="000C089C">
        <w:t>Less :                                                                                                                                                                                                                         1,200,000                      527,000</w:t>
      </w:r>
    </w:p>
    <w:p w14:paraId="54A242C3" w14:textId="77777777" w:rsidR="000C089C" w:rsidRPr="000C089C" w:rsidRDefault="000C089C" w:rsidP="000C089C"/>
    <w:p w14:paraId="6FE80928" w14:textId="77777777" w:rsidR="000C089C" w:rsidRPr="000C089C" w:rsidRDefault="000C089C" w:rsidP="000C089C">
      <w:r w:rsidRPr="000C089C">
        <w:lastRenderedPageBreak/>
        <w:t>Taxable Income                                                                                                                                                                                                                ( 25,000 )                   ( 10,000 )</w:t>
      </w:r>
    </w:p>
    <w:p w14:paraId="33B426F6" w14:textId="77777777" w:rsidR="000C089C" w:rsidRPr="000C089C" w:rsidRDefault="000C089C" w:rsidP="000C089C">
      <w:r w:rsidRPr="000C089C">
        <w:t xml:space="preserve">                                                                                                                                                                                                                              1,175,000</w:t>
      </w:r>
    </w:p>
    <w:p w14:paraId="214786B5" w14:textId="77777777" w:rsidR="000C089C" w:rsidRPr="000C089C" w:rsidRDefault="000C089C" w:rsidP="000C089C"/>
    <w:p w14:paraId="56890126" w14:textId="2E372E79" w:rsidR="000C3695" w:rsidRDefault="000C089C" w:rsidP="00C260CD">
      <w:r w:rsidRPr="000C089C">
        <w:t xml:space="preserve">                                                                                                                                                                                                                                                              517,000</w:t>
      </w:r>
    </w:p>
    <w:p w14:paraId="4AD093DF" w14:textId="77777777" w:rsidR="000043E8" w:rsidRDefault="000043E8" w:rsidP="00C260CD"/>
    <w:p w14:paraId="36096956" w14:textId="23F58F32" w:rsidR="00B8450B" w:rsidRPr="00B8450B" w:rsidRDefault="00B8450B" w:rsidP="00B8450B">
      <w:pPr>
        <w:rPr>
          <w:b/>
          <w:bCs/>
        </w:rPr>
      </w:pPr>
      <w:r w:rsidRPr="00B8450B">
        <w:rPr>
          <w:b/>
          <w:bCs/>
        </w:rPr>
        <w:t>Synopsis of Taxes                                     Questions &amp; Answers - Individuals                    [ 39-660 ]</w:t>
      </w:r>
    </w:p>
    <w:p w14:paraId="221AE0E2" w14:textId="77777777" w:rsidR="00B8450B" w:rsidRPr="00B8450B" w:rsidRDefault="00B8450B" w:rsidP="00B8450B"/>
    <w:p w14:paraId="7C32135E" w14:textId="77777777" w:rsidR="00B8450B" w:rsidRPr="00B8450B" w:rsidRDefault="00B8450B" w:rsidP="00B8450B">
      <w:r w:rsidRPr="00B8450B">
        <w:t>Tax Liability    A - Tax @ 5 % of Rs . 575,000 = ( 1,175,000-600,000 )                                                                                                                              28,750                     0</w:t>
      </w:r>
    </w:p>
    <w:p w14:paraId="281DF21D" w14:textId="77777777" w:rsidR="00B8450B" w:rsidRPr="00B8450B" w:rsidRDefault="00B8450B" w:rsidP="00B8450B"/>
    <w:p w14:paraId="1FDE0AD8" w14:textId="77777777" w:rsidR="00B8450B" w:rsidRPr="00B8450B" w:rsidRDefault="00B8450B" w:rsidP="00B8450B">
      <w:r w:rsidRPr="00B8450B">
        <w:t xml:space="preserve">                 B - Tax on Rs . 517,000                                                                                                                                                            28,750                     0</w:t>
      </w:r>
    </w:p>
    <w:p w14:paraId="2452BED0" w14:textId="77777777" w:rsidR="00B8450B" w:rsidRPr="00B8450B" w:rsidRDefault="00B8450B" w:rsidP="00B8450B">
      <w:r w:rsidRPr="00B8450B">
        <w:t>Total tax for the year</w:t>
      </w:r>
    </w:p>
    <w:p w14:paraId="156EE9D6" w14:textId="77777777" w:rsidR="00B8450B" w:rsidRPr="00B8450B" w:rsidRDefault="00B8450B" w:rsidP="00B8450B">
      <w:r w:rsidRPr="00B8450B">
        <w:t xml:space="preserve">                                                                                                                                                                                                                               0</w:t>
      </w:r>
    </w:p>
    <w:p w14:paraId="5B0D7A07" w14:textId="77777777" w:rsidR="00B8450B" w:rsidRPr="00B8450B" w:rsidRDefault="00B8450B" w:rsidP="00B8450B"/>
    <w:p w14:paraId="2F0F3CBB" w14:textId="77777777" w:rsidR="00B8450B" w:rsidRPr="00B8450B" w:rsidRDefault="00B8450B" w:rsidP="00B8450B">
      <w:r w:rsidRPr="00B8450B">
        <w:t>N - 1                                        Utilities allowance is totally taxable .</w:t>
      </w:r>
    </w:p>
    <w:p w14:paraId="769991C5" w14:textId="77777777" w:rsidR="00B8450B" w:rsidRPr="00B8450B" w:rsidRDefault="00B8450B" w:rsidP="00B8450B"/>
    <w:p w14:paraId="7C7A2979" w14:textId="77777777" w:rsidR="00B8450B" w:rsidRPr="00B8450B" w:rsidRDefault="00B8450B" w:rsidP="00B8450B">
      <w:r w:rsidRPr="00B8450B">
        <w:t>N - 2                                        Employer's Contribution to Provident Fund                                                                                                                             50,000 25,000</w:t>
      </w:r>
    </w:p>
    <w:p w14:paraId="75961159" w14:textId="77777777" w:rsidR="00B8450B" w:rsidRPr="00B8450B" w:rsidRDefault="00B8450B" w:rsidP="00B8450B">
      <w:r w:rsidRPr="00B8450B">
        <w:t xml:space="preserve">                                             Employer's contribution</w:t>
      </w:r>
    </w:p>
    <w:p w14:paraId="1924700E" w14:textId="77777777" w:rsidR="00B8450B" w:rsidRPr="00B8450B" w:rsidRDefault="00B8450B" w:rsidP="00B8450B"/>
    <w:p w14:paraId="25EB9225" w14:textId="77777777" w:rsidR="00B8450B" w:rsidRPr="00B8450B" w:rsidRDefault="00B8450B" w:rsidP="00B8450B">
      <w:r w:rsidRPr="00B8450B">
        <w:t xml:space="preserve">                                             Less : Exempt up to 10 % of salary                                                                                                                     60,000   Nil          30,000</w:t>
      </w:r>
    </w:p>
    <w:p w14:paraId="59524CBD" w14:textId="77777777" w:rsidR="00B8450B" w:rsidRPr="00B8450B" w:rsidRDefault="00B8450B" w:rsidP="00B8450B">
      <w:r w:rsidRPr="00B8450B">
        <w:t xml:space="preserve">                                                                                                                                                                                                                             Nil</w:t>
      </w:r>
    </w:p>
    <w:p w14:paraId="4556CA73" w14:textId="77777777" w:rsidR="00B8450B" w:rsidRPr="00B8450B" w:rsidRDefault="00B8450B" w:rsidP="00B8450B"/>
    <w:p w14:paraId="2DA164D0" w14:textId="77777777" w:rsidR="00B8450B" w:rsidRPr="00B8450B" w:rsidRDefault="00B8450B" w:rsidP="00B8450B">
      <w:r w:rsidRPr="00B8450B">
        <w:t xml:space="preserve">                                             In each case , employer's contribution is within the exemption limit , so nothing will be</w:t>
      </w:r>
    </w:p>
    <w:p w14:paraId="23A53A88" w14:textId="77777777" w:rsidR="00B8450B" w:rsidRPr="00B8450B" w:rsidRDefault="00B8450B" w:rsidP="00B8450B">
      <w:r w:rsidRPr="00B8450B">
        <w:t xml:space="preserve">                                             included in total income . ' Salary ' for provident fund purposes means the basic salary plus</w:t>
      </w:r>
    </w:p>
    <w:p w14:paraId="14C34B60" w14:textId="77777777" w:rsidR="00B8450B" w:rsidRPr="00B8450B" w:rsidRDefault="00B8450B" w:rsidP="00B8450B"/>
    <w:p w14:paraId="232F5ECB" w14:textId="77777777" w:rsidR="00B8450B" w:rsidRPr="00B8450B" w:rsidRDefault="00B8450B" w:rsidP="00B8450B">
      <w:r w:rsidRPr="00B8450B">
        <w:t xml:space="preserve">                                             the dearness allowance .</w:t>
      </w:r>
    </w:p>
    <w:p w14:paraId="6B545F12" w14:textId="77777777" w:rsidR="00B8450B" w:rsidRPr="00B8450B" w:rsidRDefault="00B8450B" w:rsidP="00B8450B"/>
    <w:p w14:paraId="1ED020C4" w14:textId="77777777" w:rsidR="00B8450B" w:rsidRPr="00B8450B" w:rsidRDefault="00B8450B" w:rsidP="00B8450B">
      <w:r w:rsidRPr="00B8450B">
        <w:t>N - 3                                        House rent allowance is totally taxable .</w:t>
      </w:r>
    </w:p>
    <w:p w14:paraId="3185AFFC" w14:textId="77777777" w:rsidR="00B8450B" w:rsidRPr="00B8450B" w:rsidRDefault="00B8450B" w:rsidP="00B8450B"/>
    <w:p w14:paraId="70BD1389" w14:textId="77777777" w:rsidR="00B8450B" w:rsidRPr="00B8450B" w:rsidRDefault="00B8450B" w:rsidP="00B8450B">
      <w:r w:rsidRPr="00B8450B">
        <w:t>N - 4                                        Conveyance</w:t>
      </w:r>
    </w:p>
    <w:p w14:paraId="20A3696E" w14:textId="77777777" w:rsidR="00B8450B" w:rsidRPr="00B8450B" w:rsidRDefault="00B8450B" w:rsidP="00B8450B">
      <w:r w:rsidRPr="00B8450B">
        <w:t xml:space="preserve">                                             In case of Mr. A</w:t>
      </w:r>
    </w:p>
    <w:p w14:paraId="381061C6" w14:textId="77777777" w:rsidR="00B8450B" w:rsidRPr="00B8450B" w:rsidRDefault="00B8450B" w:rsidP="00B8450B">
      <w:r w:rsidRPr="00B8450B">
        <w:t xml:space="preserve">                                             An amount equal to 5 % of the cost will be included in his income . This amount comes to</w:t>
      </w:r>
    </w:p>
    <w:p w14:paraId="6783C756" w14:textId="77777777" w:rsidR="00B8450B" w:rsidRPr="00B8450B" w:rsidRDefault="00B8450B" w:rsidP="00B8450B"/>
    <w:p w14:paraId="45832959" w14:textId="77777777" w:rsidR="00B8450B" w:rsidRPr="00B8450B" w:rsidRDefault="00B8450B" w:rsidP="00B8450B">
      <w:r w:rsidRPr="00B8450B">
        <w:t xml:space="preserve">                                             Rs . 25,000 ( i.e. , 5 % of Rs . 500,000 ) .</w:t>
      </w:r>
    </w:p>
    <w:p w14:paraId="53D625E1" w14:textId="77777777" w:rsidR="00B8450B" w:rsidRPr="00B8450B" w:rsidRDefault="00B8450B" w:rsidP="00B8450B"/>
    <w:p w14:paraId="59780DD1" w14:textId="77777777" w:rsidR="00B8450B" w:rsidRPr="00B8450B" w:rsidRDefault="00B8450B" w:rsidP="00B8450B">
      <w:r w:rsidRPr="00B8450B">
        <w:t xml:space="preserve">                                             In case of Mr. B</w:t>
      </w:r>
    </w:p>
    <w:p w14:paraId="6DB6E609" w14:textId="77777777" w:rsidR="00B8450B" w:rsidRPr="00B8450B" w:rsidRDefault="00B8450B" w:rsidP="00B8450B">
      <w:r w:rsidRPr="00B8450B">
        <w:t xml:space="preserve">                                             Total conveyance allowance amounting to Rs . 12,000 shall be taxable .</w:t>
      </w:r>
    </w:p>
    <w:p w14:paraId="1CA3E2AE" w14:textId="77777777" w:rsidR="00B8450B" w:rsidRPr="00B8450B" w:rsidRDefault="00B8450B" w:rsidP="00B8450B"/>
    <w:p w14:paraId="563BE6FB" w14:textId="77777777" w:rsidR="00B8450B" w:rsidRPr="00B8450B" w:rsidRDefault="00B8450B" w:rsidP="00B8450B">
      <w:r w:rsidRPr="00B8450B">
        <w:t xml:space="preserve">N - 5                                        Income from Property - </w:t>
      </w:r>
      <w:proofErr w:type="spellStart"/>
      <w:r w:rsidRPr="00B8450B">
        <w:t>Mr</w:t>
      </w:r>
      <w:proofErr w:type="spellEnd"/>
      <w:r w:rsidRPr="00B8450B">
        <w:t xml:space="preserve"> A :                                                                                                                          125,000</w:t>
      </w:r>
    </w:p>
    <w:p w14:paraId="531906BF" w14:textId="77777777" w:rsidR="00B8450B" w:rsidRPr="00B8450B" w:rsidRDefault="00B8450B" w:rsidP="00B8450B">
      <w:r w:rsidRPr="00B8450B">
        <w:t xml:space="preserve">                                             Rent Chargeable to Tax ( RCT ) = ( 150,000 / 12 ) X 10</w:t>
      </w:r>
    </w:p>
    <w:p w14:paraId="0224A5E2" w14:textId="77777777" w:rsidR="00B8450B" w:rsidRPr="00B8450B" w:rsidRDefault="00B8450B" w:rsidP="00B8450B"/>
    <w:p w14:paraId="52FC7012" w14:textId="77777777" w:rsidR="00B8450B" w:rsidRPr="00B8450B" w:rsidRDefault="00B8450B" w:rsidP="00B8450B">
      <w:r w:rsidRPr="00B8450B">
        <w:t xml:space="preserve">                                             Less : Repair allowance ( 1 / 5th of 125,000 )                                                                                                                       25,000 100,000</w:t>
      </w:r>
    </w:p>
    <w:p w14:paraId="39643962" w14:textId="77777777" w:rsidR="00B8450B" w:rsidRPr="00B8450B" w:rsidRDefault="00B8450B" w:rsidP="00B8450B"/>
    <w:p w14:paraId="54FA4316" w14:textId="77777777" w:rsidR="00B8450B" w:rsidRPr="00B8450B" w:rsidRDefault="00B8450B" w:rsidP="00B8450B">
      <w:r w:rsidRPr="00B8450B">
        <w:lastRenderedPageBreak/>
        <w:t>N - 6                                        Gain / ( Loss ) on Sale of Securities</w:t>
      </w:r>
    </w:p>
    <w:p w14:paraId="1FEC7EB5" w14:textId="77777777" w:rsidR="00B8450B" w:rsidRPr="00B8450B" w:rsidRDefault="00B8450B" w:rsidP="00B8450B">
      <w:r w:rsidRPr="00B8450B">
        <w:t xml:space="preserve">                                             Capital gain on sale of shares of listed companies is taxable as a separate block of</w:t>
      </w:r>
    </w:p>
    <w:p w14:paraId="4EC5A5D1" w14:textId="77777777" w:rsidR="00B8450B" w:rsidRPr="00B8450B" w:rsidRDefault="00B8450B" w:rsidP="00B8450B">
      <w:r w:rsidRPr="00B8450B">
        <w:t xml:space="preserve">                                             income . Any loss on such shares may be set - off by a person against any gain on sale of</w:t>
      </w:r>
    </w:p>
    <w:p w14:paraId="0F772862" w14:textId="77777777" w:rsidR="00B8450B" w:rsidRPr="00B8450B" w:rsidRDefault="00B8450B" w:rsidP="00B8450B"/>
    <w:p w14:paraId="6954E8D4" w14:textId="77777777" w:rsidR="00B8450B" w:rsidRPr="00B8450B" w:rsidRDefault="00B8450B" w:rsidP="00B8450B">
      <w:r w:rsidRPr="00B8450B">
        <w:t xml:space="preserve">                                             some other ' securities ' .</w:t>
      </w:r>
    </w:p>
    <w:p w14:paraId="7974F3D0" w14:textId="77777777" w:rsidR="00B8450B" w:rsidRPr="00B8450B" w:rsidRDefault="00B8450B" w:rsidP="00B8450B">
      <w:r w:rsidRPr="00B8450B">
        <w:t xml:space="preserve">                                             In case of Mr. A , it is presumed that securities were held for a period of more than six</w:t>
      </w:r>
    </w:p>
    <w:p w14:paraId="16BA7ADC" w14:textId="77777777" w:rsidR="00B8450B" w:rsidRPr="00B8450B" w:rsidRDefault="00B8450B" w:rsidP="00B8450B">
      <w:r w:rsidRPr="00B8450B">
        <w:t xml:space="preserve">                                             years , hence shall be exempt from tax .</w:t>
      </w:r>
    </w:p>
    <w:p w14:paraId="0B080CFC" w14:textId="77777777" w:rsidR="00B8450B" w:rsidRPr="00B8450B" w:rsidRDefault="00B8450B" w:rsidP="00B8450B"/>
    <w:p w14:paraId="4EE6E8D3" w14:textId="77777777" w:rsidR="00B8450B" w:rsidRPr="00B8450B" w:rsidRDefault="00B8450B" w:rsidP="00B8450B">
      <w:r w:rsidRPr="00B8450B">
        <w:t xml:space="preserve">                                             In case of Mr. B , there will be no treatment for loss as he has no gain on sale of securities .</w:t>
      </w:r>
    </w:p>
    <w:p w14:paraId="0B7ED939" w14:textId="77777777" w:rsidR="00B8450B" w:rsidRPr="00B8450B" w:rsidRDefault="00B8450B" w:rsidP="00B8450B"/>
    <w:p w14:paraId="1C6008C5" w14:textId="77777777" w:rsidR="00B8450B" w:rsidRPr="00B8450B" w:rsidRDefault="00B8450B" w:rsidP="00B8450B">
      <w:r w:rsidRPr="00B8450B">
        <w:t>N - 7                                        No tax rebate is available on investment made in NDSCs .</w:t>
      </w:r>
    </w:p>
    <w:p w14:paraId="2B3D35B9" w14:textId="77777777" w:rsidR="00B8450B" w:rsidRPr="00B8450B" w:rsidRDefault="00B8450B" w:rsidP="00B8450B">
      <w:r w:rsidRPr="00B8450B">
        <w:t xml:space="preserve">                                             Dividend income is taxable under FTR , so shall not be included in total income .</w:t>
      </w:r>
    </w:p>
    <w:p w14:paraId="6642D0F9" w14:textId="77777777" w:rsidR="00B8450B" w:rsidRPr="00B8450B" w:rsidRDefault="00B8450B" w:rsidP="00B8450B"/>
    <w:p w14:paraId="2C57C756" w14:textId="77777777" w:rsidR="00B8450B" w:rsidRPr="00B8450B" w:rsidRDefault="00B8450B" w:rsidP="00B8450B">
      <w:r w:rsidRPr="00B8450B">
        <w:t>N - 8</w:t>
      </w:r>
    </w:p>
    <w:p w14:paraId="3E86F0C7" w14:textId="77777777" w:rsidR="00B8450B" w:rsidRPr="00B8450B" w:rsidRDefault="00B8450B" w:rsidP="00B8450B"/>
    <w:p w14:paraId="59CFE785" w14:textId="77777777" w:rsidR="00B8450B" w:rsidRPr="00B8450B" w:rsidRDefault="00B8450B" w:rsidP="00B8450B">
      <w:r w:rsidRPr="00B8450B">
        <w:t xml:space="preserve">                                                                                                                                               QUESTION - 39.20</w:t>
      </w:r>
    </w:p>
    <w:p w14:paraId="17F1C25E" w14:textId="77777777" w:rsidR="00B8450B" w:rsidRPr="00B8450B" w:rsidRDefault="00B8450B" w:rsidP="00B8450B"/>
    <w:p w14:paraId="30BA5CF4" w14:textId="77777777" w:rsidR="00B8450B" w:rsidRPr="00B8450B" w:rsidRDefault="00B8450B" w:rsidP="00B8450B">
      <w:r w:rsidRPr="00B8450B">
        <w:t>Mr. Rehmat is an officer is a semi - Government Organization . He provided the following particulars</w:t>
      </w:r>
    </w:p>
    <w:p w14:paraId="788CB715" w14:textId="77777777" w:rsidR="00B8450B" w:rsidRPr="00B8450B" w:rsidRDefault="00B8450B" w:rsidP="00B8450B"/>
    <w:p w14:paraId="4958948B" w14:textId="77777777" w:rsidR="00B8450B" w:rsidRPr="00B8450B" w:rsidRDefault="00B8450B" w:rsidP="00B8450B">
      <w:r w:rsidRPr="00B8450B">
        <w:t>of his sources of income pertaining to the year ended June 30 , 20x1 .</w:t>
      </w:r>
    </w:p>
    <w:p w14:paraId="66477255" w14:textId="77777777" w:rsidR="00B8450B" w:rsidRPr="00B8450B" w:rsidRDefault="00B8450B" w:rsidP="00B8450B"/>
    <w:p w14:paraId="5DFA1EEA" w14:textId="77777777" w:rsidR="00B8450B" w:rsidRPr="00B8450B" w:rsidRDefault="00B8450B" w:rsidP="00B8450B">
      <w:r w:rsidRPr="00B8450B">
        <w:lastRenderedPageBreak/>
        <w:t>Salary                                                                                                                                                                                                                 2,100,000</w:t>
      </w:r>
    </w:p>
    <w:p w14:paraId="5F80D065" w14:textId="77777777" w:rsidR="00B8450B" w:rsidRPr="00B8450B" w:rsidRDefault="00B8450B" w:rsidP="00B8450B">
      <w:r w:rsidRPr="00B8450B">
        <w:t xml:space="preserve">                                                                                                                                                                                                                         100,000</w:t>
      </w:r>
    </w:p>
    <w:p w14:paraId="6BC7A747" w14:textId="77777777" w:rsidR="00B8450B" w:rsidRPr="00B8450B" w:rsidRDefault="00B8450B" w:rsidP="00B8450B"/>
    <w:p w14:paraId="656940E8" w14:textId="77777777" w:rsidR="00B8450B" w:rsidRPr="00B8450B" w:rsidRDefault="00B8450B" w:rsidP="00B8450B">
      <w:r w:rsidRPr="00B8450B">
        <w:t>Bonus                                                                                                                                                                                                                    350,000</w:t>
      </w:r>
    </w:p>
    <w:p w14:paraId="11EBF6B3" w14:textId="77777777" w:rsidR="00B8450B" w:rsidRPr="00B8450B" w:rsidRDefault="00B8450B" w:rsidP="00B8450B">
      <w:r w:rsidRPr="00B8450B">
        <w:t>Reward on passing an examination required by the terms of his employment</w:t>
      </w:r>
    </w:p>
    <w:p w14:paraId="2463F284" w14:textId="77777777" w:rsidR="00B8450B" w:rsidRPr="00B8450B" w:rsidRDefault="00B8450B" w:rsidP="00B8450B"/>
    <w:p w14:paraId="295B825A" w14:textId="77777777" w:rsidR="00B8450B" w:rsidRPr="00B8450B" w:rsidRDefault="00B8450B" w:rsidP="00B8450B">
      <w:r w:rsidRPr="00B8450B">
        <w:t>House allowance ( P.M. )                                                                                                                                                                                                   50 JU</w:t>
      </w:r>
    </w:p>
    <w:p w14:paraId="36A48CB7" w14:textId="77777777" w:rsidR="00B8450B" w:rsidRPr="00B8450B" w:rsidRDefault="00B8450B" w:rsidP="00B8450B">
      <w:r w:rsidRPr="00B8450B">
        <w:t xml:space="preserve">                                                                                                                                                                                                                          10,000</w:t>
      </w:r>
    </w:p>
    <w:p w14:paraId="61B71009" w14:textId="77777777" w:rsidR="00B8450B" w:rsidRPr="00B8450B" w:rsidRDefault="00B8450B" w:rsidP="00B8450B"/>
    <w:p w14:paraId="46EF1504" w14:textId="77777777" w:rsidR="00B8450B" w:rsidRPr="00B8450B" w:rsidRDefault="00B8450B" w:rsidP="00B8450B">
      <w:r w:rsidRPr="00B8450B">
        <w:t>Conveyance allowance ( P.M. )                                                                                                                                                                                            200,000</w:t>
      </w:r>
    </w:p>
    <w:p w14:paraId="77196C93" w14:textId="77777777" w:rsidR="00A23586" w:rsidRDefault="00B8450B" w:rsidP="000B23D6">
      <w:r w:rsidRPr="00B8450B">
        <w:t>Medical allowance ( Actual expenses Rs . 170,000 )</w:t>
      </w:r>
    </w:p>
    <w:p w14:paraId="422604BD" w14:textId="67CD1FE8" w:rsidR="000B23D6" w:rsidRPr="000B23D6" w:rsidRDefault="000B23D6" w:rsidP="000B23D6">
      <w:r w:rsidRPr="000B23D6">
        <w:rPr>
          <w:b/>
          <w:bCs/>
        </w:rPr>
        <w:t xml:space="preserve">  Synopsis of Taxes                                        Questions &amp; Answers - Individuals                   [ 39-661 ]</w:t>
      </w:r>
    </w:p>
    <w:p w14:paraId="4790A359" w14:textId="77777777" w:rsidR="000B23D6" w:rsidRPr="000B23D6" w:rsidRDefault="000B23D6" w:rsidP="000B23D6">
      <w:pPr>
        <w:rPr>
          <w:b/>
          <w:bCs/>
        </w:rPr>
      </w:pPr>
    </w:p>
    <w:p w14:paraId="12D75B43" w14:textId="77777777" w:rsidR="000B23D6" w:rsidRPr="000B23D6" w:rsidRDefault="000B23D6" w:rsidP="000B23D6">
      <w:r w:rsidRPr="000B23D6">
        <w:t>Entertainment allowance</w:t>
      </w:r>
    </w:p>
    <w:p w14:paraId="6AD4C937" w14:textId="77777777" w:rsidR="000B23D6" w:rsidRPr="000B23D6" w:rsidRDefault="000B23D6" w:rsidP="000B23D6"/>
    <w:p w14:paraId="003845CF" w14:textId="77777777" w:rsidR="000B23D6" w:rsidRPr="000B23D6" w:rsidRDefault="000B23D6" w:rsidP="000B23D6">
      <w:r w:rsidRPr="000B23D6">
        <w:t>Property income ( including Rs . 2,000 p.m. for rent of furniture &amp; fittings )                                                                                                                                             24,000</w:t>
      </w:r>
    </w:p>
    <w:p w14:paraId="09DACF60" w14:textId="77777777" w:rsidR="000B23D6" w:rsidRPr="000B23D6" w:rsidRDefault="000B23D6" w:rsidP="000B23D6">
      <w:r w:rsidRPr="000B23D6">
        <w:t>Expenditures claimed against property income :</w:t>
      </w:r>
    </w:p>
    <w:p w14:paraId="2A5239B2" w14:textId="77777777" w:rsidR="000B23D6" w:rsidRPr="000B23D6" w:rsidRDefault="000B23D6" w:rsidP="000B23D6"/>
    <w:p w14:paraId="2F7C1CC6" w14:textId="77777777" w:rsidR="000B23D6" w:rsidRPr="000B23D6" w:rsidRDefault="000B23D6" w:rsidP="000B23D6">
      <w:r w:rsidRPr="000B23D6">
        <w:t xml:space="preserve">                                                                                                                                                                                                                          120,000</w:t>
      </w:r>
    </w:p>
    <w:p w14:paraId="4768AE96" w14:textId="77777777" w:rsidR="000B23D6" w:rsidRPr="000B23D6" w:rsidRDefault="000B23D6" w:rsidP="000B23D6"/>
    <w:p w14:paraId="15FE79BD" w14:textId="77777777" w:rsidR="000B23D6" w:rsidRPr="000B23D6" w:rsidRDefault="000B23D6" w:rsidP="000B23D6">
      <w:r w:rsidRPr="000B23D6">
        <w:lastRenderedPageBreak/>
        <w:t xml:space="preserve">                                               Legal expenses                                                                                                                                                               7,500</w:t>
      </w:r>
    </w:p>
    <w:p w14:paraId="5E90FD28" w14:textId="77777777" w:rsidR="000B23D6" w:rsidRPr="000B23D6" w:rsidRDefault="000B23D6" w:rsidP="000B23D6"/>
    <w:p w14:paraId="7B4CDBE4" w14:textId="77777777" w:rsidR="000B23D6" w:rsidRPr="000B23D6" w:rsidRDefault="000B23D6" w:rsidP="000B23D6">
      <w:r w:rsidRPr="000B23D6">
        <w:t xml:space="preserve">                                                                                            Property tax</w:t>
      </w:r>
    </w:p>
    <w:p w14:paraId="4E9CBD67" w14:textId="77777777" w:rsidR="000B23D6" w:rsidRPr="000B23D6" w:rsidRDefault="000B23D6" w:rsidP="000B23D6"/>
    <w:p w14:paraId="6E1AF0C2" w14:textId="77777777" w:rsidR="000B23D6" w:rsidRPr="000B23D6" w:rsidRDefault="000B23D6" w:rsidP="000B23D6">
      <w:r w:rsidRPr="000B23D6">
        <w:t xml:space="preserve">                                               Insurance premium                                                                                                                                                            5,000</w:t>
      </w:r>
    </w:p>
    <w:p w14:paraId="1A93223D" w14:textId="77777777" w:rsidR="000B23D6" w:rsidRPr="000B23D6" w:rsidRDefault="000B23D6" w:rsidP="000B23D6"/>
    <w:p w14:paraId="19953709" w14:textId="77777777" w:rsidR="000B23D6" w:rsidRPr="000B23D6" w:rsidRDefault="000B23D6" w:rsidP="000B23D6">
      <w:r w:rsidRPr="000B23D6">
        <w:t xml:space="preserve">                                                                                                                                                                                                                            3,000</w:t>
      </w:r>
    </w:p>
    <w:p w14:paraId="0C6D0294" w14:textId="77777777" w:rsidR="000B23D6" w:rsidRPr="000B23D6" w:rsidRDefault="000B23D6" w:rsidP="000B23D6"/>
    <w:p w14:paraId="4D08A4FB" w14:textId="77777777" w:rsidR="000B23D6" w:rsidRPr="000B23D6" w:rsidRDefault="000B23D6" w:rsidP="000B23D6">
      <w:r w:rsidRPr="000B23D6">
        <w:t xml:space="preserve">                                               Water charges paid ( current Rs . 10,000+ Arrears Rs . 2,000 )                                                                                                              12,000</w:t>
      </w:r>
    </w:p>
    <w:p w14:paraId="5FAE1A62" w14:textId="77777777" w:rsidR="000B23D6" w:rsidRPr="000B23D6" w:rsidRDefault="000B23D6" w:rsidP="000B23D6">
      <w:r w:rsidRPr="000B23D6">
        <w:t>Dividend ( Zakat deducted Rs . 250 &amp; tax deducted Rs . 1,000 )</w:t>
      </w:r>
    </w:p>
    <w:p w14:paraId="3536FC57" w14:textId="77777777" w:rsidR="000B23D6" w:rsidRPr="000B23D6" w:rsidRDefault="000B23D6" w:rsidP="000B23D6"/>
    <w:p w14:paraId="197B6E2C" w14:textId="77777777" w:rsidR="000B23D6" w:rsidRPr="000B23D6" w:rsidRDefault="000B23D6" w:rsidP="000B23D6">
      <w:r w:rsidRPr="000B23D6">
        <w:t>Leave encashment                                                                                                                                                                                                           10,000</w:t>
      </w:r>
    </w:p>
    <w:p w14:paraId="2F3E5C49" w14:textId="77777777" w:rsidR="000B23D6" w:rsidRPr="000B23D6" w:rsidRDefault="000B23D6" w:rsidP="000B23D6"/>
    <w:p w14:paraId="06672F3F" w14:textId="77777777" w:rsidR="000B23D6" w:rsidRPr="000B23D6" w:rsidRDefault="000B23D6" w:rsidP="000B23D6">
      <w:r w:rsidRPr="000B23D6">
        <w:t>Birthday present                                                                                                                                                                                                           25,000</w:t>
      </w:r>
    </w:p>
    <w:p w14:paraId="3F8C2561" w14:textId="77777777" w:rsidR="000B23D6" w:rsidRPr="000B23D6" w:rsidRDefault="000B23D6" w:rsidP="000B23D6"/>
    <w:p w14:paraId="7E82DB7E" w14:textId="77777777" w:rsidR="000B23D6" w:rsidRPr="000B23D6" w:rsidRDefault="000B23D6" w:rsidP="000B23D6">
      <w:r w:rsidRPr="000B23D6">
        <w:t>Insurance money received on maturity of policy                                                                                                                                                                             10,000</w:t>
      </w:r>
    </w:p>
    <w:p w14:paraId="7D2B6821" w14:textId="77777777" w:rsidR="000B23D6" w:rsidRPr="000B23D6" w:rsidRDefault="000B23D6" w:rsidP="000B23D6"/>
    <w:p w14:paraId="0546C7D5" w14:textId="77777777" w:rsidR="000B23D6" w:rsidRPr="000B23D6" w:rsidRDefault="000B23D6" w:rsidP="000B23D6">
      <w:r w:rsidRPr="000B23D6">
        <w:t>Capital gain on sale of shares of ( Pvt . ) Ltd. Co.                                                                                                                                                                      100,000</w:t>
      </w:r>
    </w:p>
    <w:p w14:paraId="076CE404" w14:textId="77777777" w:rsidR="000B23D6" w:rsidRPr="000B23D6" w:rsidRDefault="000B23D6" w:rsidP="000B23D6"/>
    <w:p w14:paraId="77741251" w14:textId="77777777" w:rsidR="000B23D6" w:rsidRPr="000B23D6" w:rsidRDefault="000B23D6" w:rsidP="000B23D6">
      <w:r w:rsidRPr="000B23D6">
        <w:t>( shares were retained for 18 months )                                                                                                                                                                                     25,000</w:t>
      </w:r>
    </w:p>
    <w:p w14:paraId="3AEF955A" w14:textId="77777777" w:rsidR="000B23D6" w:rsidRPr="000B23D6" w:rsidRDefault="000B23D6" w:rsidP="000B23D6"/>
    <w:p w14:paraId="14417524" w14:textId="77777777" w:rsidR="000B23D6" w:rsidRPr="000B23D6" w:rsidRDefault="000B23D6" w:rsidP="000B23D6">
      <w:r w:rsidRPr="000B23D6">
        <w:t>Expenses on children education ( receipts are available )</w:t>
      </w:r>
    </w:p>
    <w:p w14:paraId="2E379895" w14:textId="77777777" w:rsidR="000B23D6" w:rsidRPr="000B23D6" w:rsidRDefault="000B23D6" w:rsidP="000B23D6">
      <w:r w:rsidRPr="000B23D6">
        <w:t>Professional books purchased ( receipts are available )</w:t>
      </w:r>
    </w:p>
    <w:p w14:paraId="25E54FF1" w14:textId="77777777" w:rsidR="000B23D6" w:rsidRPr="000B23D6" w:rsidRDefault="000B23D6" w:rsidP="000B23D6"/>
    <w:p w14:paraId="693892C9" w14:textId="77777777" w:rsidR="000B23D6" w:rsidRPr="000B23D6" w:rsidRDefault="000B23D6" w:rsidP="000B23D6">
      <w:r w:rsidRPr="000B23D6">
        <w:t xml:space="preserve">                                                                                                                                                                                                                           40,000</w:t>
      </w:r>
    </w:p>
    <w:p w14:paraId="3A6418BD" w14:textId="77777777" w:rsidR="000B23D6" w:rsidRPr="000B23D6" w:rsidRDefault="000B23D6" w:rsidP="000B23D6"/>
    <w:p w14:paraId="2D15DDD5" w14:textId="77777777" w:rsidR="000B23D6" w:rsidRPr="000B23D6" w:rsidRDefault="000B23D6" w:rsidP="000B23D6">
      <w:r w:rsidRPr="000B23D6">
        <w:t>Zakat paid                                                                                                                                                                                                                  5,000</w:t>
      </w:r>
    </w:p>
    <w:p w14:paraId="3AEBFFAF" w14:textId="77777777" w:rsidR="000B23D6" w:rsidRPr="000B23D6" w:rsidRDefault="000B23D6" w:rsidP="000B23D6"/>
    <w:p w14:paraId="0ABCA51C" w14:textId="77777777" w:rsidR="000B23D6" w:rsidRPr="000B23D6" w:rsidRDefault="000B23D6" w:rsidP="000B23D6">
      <w:r w:rsidRPr="000B23D6">
        <w:t>Tax deducted at source                                                                                                                                                                                                     10,000</w:t>
      </w:r>
    </w:p>
    <w:p w14:paraId="0216D00F" w14:textId="77777777" w:rsidR="000B23D6" w:rsidRPr="000B23D6" w:rsidRDefault="000B23D6" w:rsidP="000B23D6"/>
    <w:p w14:paraId="40387B5C" w14:textId="77777777" w:rsidR="000B23D6" w:rsidRPr="000B23D6" w:rsidRDefault="000B23D6" w:rsidP="000B23D6">
      <w:r w:rsidRPr="000B23D6">
        <w:t xml:space="preserve">                                                                                                                                                                                                                          300,000</w:t>
      </w:r>
    </w:p>
    <w:p w14:paraId="51E13CD5" w14:textId="77777777" w:rsidR="000B23D6" w:rsidRPr="000B23D6" w:rsidRDefault="000B23D6" w:rsidP="000B23D6"/>
    <w:p w14:paraId="48E7A200" w14:textId="77777777" w:rsidR="000B23D6" w:rsidRPr="000B23D6" w:rsidRDefault="000B23D6" w:rsidP="000B23D6">
      <w:r w:rsidRPr="000B23D6">
        <w:t>Required :                                                            Compute total income and tax liability</w:t>
      </w:r>
    </w:p>
    <w:p w14:paraId="793EC60B" w14:textId="77777777" w:rsidR="000B23D6" w:rsidRPr="000B23D6" w:rsidRDefault="000B23D6" w:rsidP="000B23D6"/>
    <w:p w14:paraId="78409159" w14:textId="77777777" w:rsidR="000B23D6" w:rsidRPr="000B23D6" w:rsidRDefault="000B23D6" w:rsidP="000B23D6">
      <w:r w:rsidRPr="000B23D6">
        <w:t xml:space="preserve">                                                                                                                                  ANSWER</w:t>
      </w:r>
    </w:p>
    <w:p w14:paraId="6014FF30" w14:textId="77777777" w:rsidR="000B23D6" w:rsidRPr="000B23D6" w:rsidRDefault="000B23D6" w:rsidP="000B23D6"/>
    <w:p w14:paraId="208EB805" w14:textId="77777777" w:rsidR="000B23D6" w:rsidRPr="000B23D6" w:rsidRDefault="000B23D6" w:rsidP="000B23D6">
      <w:r w:rsidRPr="000B23D6">
        <w:t xml:space="preserve">                                                                                                                              Mr. Rehmat</w:t>
      </w:r>
    </w:p>
    <w:p w14:paraId="1E365AA8" w14:textId="77777777" w:rsidR="000B23D6" w:rsidRPr="000B23D6" w:rsidRDefault="000B23D6" w:rsidP="000B23D6"/>
    <w:p w14:paraId="26409368" w14:textId="77777777" w:rsidR="000B23D6" w:rsidRPr="000B23D6" w:rsidRDefault="000B23D6" w:rsidP="000B23D6">
      <w:r w:rsidRPr="000B23D6">
        <w:t xml:space="preserve">                                                                                                                                                  Resident Individual - Salaried</w:t>
      </w:r>
    </w:p>
    <w:p w14:paraId="1663D559" w14:textId="77777777" w:rsidR="000B23D6" w:rsidRPr="000B23D6" w:rsidRDefault="000B23D6" w:rsidP="000B23D6"/>
    <w:p w14:paraId="0EFC85A3" w14:textId="77777777" w:rsidR="000B23D6" w:rsidRPr="000B23D6" w:rsidRDefault="000B23D6" w:rsidP="000B23D6">
      <w:r w:rsidRPr="000B23D6">
        <w:t xml:space="preserve">                                                                                                                           Tax Year 20x1</w:t>
      </w:r>
    </w:p>
    <w:p w14:paraId="089F6A93" w14:textId="77777777" w:rsidR="000B23D6" w:rsidRPr="000B23D6" w:rsidRDefault="000B23D6" w:rsidP="000B23D6"/>
    <w:p w14:paraId="66C85142" w14:textId="77777777" w:rsidR="000B23D6" w:rsidRPr="000B23D6" w:rsidRDefault="000B23D6" w:rsidP="000B23D6">
      <w:r w:rsidRPr="000B23D6">
        <w:lastRenderedPageBreak/>
        <w:t xml:space="preserve">                                                                                                                                                        Taxable Income and Tax Liability</w:t>
      </w:r>
    </w:p>
    <w:p w14:paraId="2DE2323C" w14:textId="77777777" w:rsidR="000B23D6" w:rsidRPr="000B23D6" w:rsidRDefault="000B23D6" w:rsidP="000B23D6"/>
    <w:p w14:paraId="59ADF8CB" w14:textId="77777777" w:rsidR="000B23D6" w:rsidRPr="000B23D6" w:rsidRDefault="000B23D6" w:rsidP="000B23D6">
      <w:r w:rsidRPr="000B23D6">
        <w:t>Salary Income :</w:t>
      </w:r>
    </w:p>
    <w:p w14:paraId="022E6B27" w14:textId="77777777" w:rsidR="000B23D6" w:rsidRPr="000B23D6" w:rsidRDefault="000B23D6" w:rsidP="000B23D6"/>
    <w:p w14:paraId="49D15DC1" w14:textId="77777777" w:rsidR="000B23D6" w:rsidRPr="000B23D6" w:rsidRDefault="000B23D6" w:rsidP="000B23D6">
      <w:r w:rsidRPr="000B23D6">
        <w:t>Basic salary                                                                                                                                                                                         Rs .</w:t>
      </w:r>
    </w:p>
    <w:p w14:paraId="0006A3DD" w14:textId="77777777" w:rsidR="000B23D6" w:rsidRPr="000B23D6" w:rsidRDefault="000B23D6" w:rsidP="000B23D6"/>
    <w:p w14:paraId="19C90B3C" w14:textId="77777777" w:rsidR="000B23D6" w:rsidRPr="000B23D6" w:rsidRDefault="000B23D6" w:rsidP="000B23D6">
      <w:r w:rsidRPr="000B23D6">
        <w:t>Bonus                                                                                                                                                                                     2,100,000</w:t>
      </w:r>
    </w:p>
    <w:p w14:paraId="50C0CE3F" w14:textId="77777777" w:rsidR="000B23D6" w:rsidRPr="000B23D6" w:rsidRDefault="000B23D6" w:rsidP="000B23D6"/>
    <w:p w14:paraId="0FB51908" w14:textId="77777777" w:rsidR="000B23D6" w:rsidRPr="000B23D6" w:rsidRDefault="000B23D6" w:rsidP="000B23D6">
      <w:r w:rsidRPr="000B23D6">
        <w:t xml:space="preserve">                                                                                                                                                                                            100,000</w:t>
      </w:r>
    </w:p>
    <w:p w14:paraId="318DF683" w14:textId="77777777" w:rsidR="000B23D6" w:rsidRPr="000B23D6" w:rsidRDefault="000B23D6" w:rsidP="000B23D6"/>
    <w:p w14:paraId="2E36D8AE" w14:textId="77777777" w:rsidR="000B23D6" w:rsidRPr="000B23D6" w:rsidRDefault="000B23D6" w:rsidP="000B23D6">
      <w:r w:rsidRPr="000B23D6">
        <w:t>Reward on passing an examination                                                                                                                                                            350,000</w:t>
      </w:r>
    </w:p>
    <w:p w14:paraId="092363EE" w14:textId="77777777" w:rsidR="000B23D6" w:rsidRPr="000B23D6" w:rsidRDefault="000B23D6" w:rsidP="000B23D6"/>
    <w:p w14:paraId="2DBD5756" w14:textId="77777777" w:rsidR="000B23D6" w:rsidRPr="000B23D6" w:rsidRDefault="000B23D6" w:rsidP="000B23D6">
      <w:r w:rsidRPr="000B23D6">
        <w:t>Medical allowance                                                                                                                                                      [ N - 1 ]                Nil</w:t>
      </w:r>
    </w:p>
    <w:p w14:paraId="53CC48B8" w14:textId="77777777" w:rsidR="000B23D6" w:rsidRPr="000B23D6" w:rsidRDefault="000B23D6" w:rsidP="000B23D6"/>
    <w:p w14:paraId="5F0EA9D0" w14:textId="77777777" w:rsidR="000B23D6" w:rsidRPr="000B23D6" w:rsidRDefault="000B23D6" w:rsidP="000B23D6">
      <w:r w:rsidRPr="000B23D6">
        <w:t>Leave encashment                                                                                                                                                       [ N - 7 ]             25,000</w:t>
      </w:r>
    </w:p>
    <w:p w14:paraId="50956AC7" w14:textId="77777777" w:rsidR="000B23D6" w:rsidRPr="000B23D6" w:rsidRDefault="000B23D6" w:rsidP="000B23D6"/>
    <w:p w14:paraId="0F2E2272" w14:textId="77777777" w:rsidR="000B23D6" w:rsidRPr="000B23D6" w:rsidRDefault="000B23D6" w:rsidP="000B23D6">
      <w:r w:rsidRPr="000B23D6">
        <w:t>House allowance                                                                                                                                                        [ N - 5 ]            600,000</w:t>
      </w:r>
    </w:p>
    <w:p w14:paraId="77EC3432" w14:textId="77777777" w:rsidR="000B23D6" w:rsidRPr="000B23D6" w:rsidRDefault="000B23D6" w:rsidP="000B23D6"/>
    <w:p w14:paraId="3B9B58A0" w14:textId="77777777" w:rsidR="000B23D6" w:rsidRPr="000B23D6" w:rsidRDefault="000B23D6" w:rsidP="000B23D6">
      <w:r w:rsidRPr="000B23D6">
        <w:t>Conveyance allowance                                                                                                                                                   [ N - 6 ]            120,000</w:t>
      </w:r>
    </w:p>
    <w:p w14:paraId="51A3D2B5" w14:textId="77777777" w:rsidR="000B23D6" w:rsidRPr="000B23D6" w:rsidRDefault="000B23D6" w:rsidP="000B23D6"/>
    <w:p w14:paraId="14D748C4" w14:textId="77777777" w:rsidR="000B23D6" w:rsidRPr="000B23D6" w:rsidRDefault="000B23D6" w:rsidP="000B23D6">
      <w:r w:rsidRPr="000B23D6">
        <w:lastRenderedPageBreak/>
        <w:t>Entertainment allowance                                                                                                                                                                      24,000                     3,319,000</w:t>
      </w:r>
    </w:p>
    <w:p w14:paraId="220F46F8" w14:textId="77777777" w:rsidR="000B23D6" w:rsidRPr="000B23D6" w:rsidRDefault="000B23D6" w:rsidP="000B23D6"/>
    <w:p w14:paraId="3F2261AC" w14:textId="77777777" w:rsidR="000B23D6" w:rsidRPr="000B23D6" w:rsidRDefault="000B23D6" w:rsidP="000B23D6">
      <w:r w:rsidRPr="000B23D6">
        <w:t>Income from Property                                                                                                                                                   [ N - 2 ]                                           76,800</w:t>
      </w:r>
    </w:p>
    <w:p w14:paraId="2509EB90" w14:textId="77777777" w:rsidR="000B23D6" w:rsidRPr="000B23D6" w:rsidRDefault="000B23D6" w:rsidP="000B23D6"/>
    <w:p w14:paraId="089EB242" w14:textId="77777777" w:rsidR="000B23D6" w:rsidRPr="000B23D6" w:rsidRDefault="000B23D6" w:rsidP="000B23D6">
      <w:r w:rsidRPr="000B23D6">
        <w:t>Capital gain                                                                                                                                                           [ N - 3 ]                                           25,000</w:t>
      </w:r>
    </w:p>
    <w:p w14:paraId="4B293144" w14:textId="77777777" w:rsidR="000B23D6" w:rsidRPr="000B23D6" w:rsidRDefault="000B23D6" w:rsidP="000B23D6"/>
    <w:p w14:paraId="0653ECC0" w14:textId="77777777" w:rsidR="000B23D6" w:rsidRPr="000B23D6" w:rsidRDefault="000B23D6" w:rsidP="000B23D6">
      <w:r w:rsidRPr="000B23D6">
        <w:t>Income from Other Sources                                                                                                                                              [ N - 4 ]                                           24,000</w:t>
      </w:r>
    </w:p>
    <w:p w14:paraId="5CAE3C91" w14:textId="77777777" w:rsidR="000B23D6" w:rsidRPr="000B23D6" w:rsidRDefault="000B23D6" w:rsidP="000B23D6"/>
    <w:p w14:paraId="23567712" w14:textId="77777777" w:rsidR="000B23D6" w:rsidRPr="000B23D6" w:rsidRDefault="000B23D6" w:rsidP="000B23D6">
      <w:r w:rsidRPr="000B23D6">
        <w:t>Total Income</w:t>
      </w:r>
    </w:p>
    <w:p w14:paraId="4722B2B3" w14:textId="77777777" w:rsidR="000B23D6" w:rsidRPr="000B23D6" w:rsidRDefault="000B23D6" w:rsidP="000B23D6"/>
    <w:p w14:paraId="192E499B" w14:textId="77777777" w:rsidR="000B23D6" w:rsidRPr="000B23D6" w:rsidRDefault="000B23D6" w:rsidP="000B23D6">
      <w:r w:rsidRPr="000B23D6">
        <w:t>Less : Zakat paid ( 10,000 + 250 )                                                                                                                                                                                      3,444,800</w:t>
      </w:r>
    </w:p>
    <w:p w14:paraId="1FCA8B37" w14:textId="77777777" w:rsidR="000B23D6" w:rsidRPr="000B23D6" w:rsidRDefault="000B23D6" w:rsidP="000B23D6"/>
    <w:p w14:paraId="384B7088" w14:textId="77777777" w:rsidR="000B23D6" w:rsidRPr="000B23D6" w:rsidRDefault="000B23D6" w:rsidP="000B23D6">
      <w:r w:rsidRPr="000B23D6">
        <w:t xml:space="preserve">                                                                                                                                                                                             10,250</w:t>
      </w:r>
    </w:p>
    <w:p w14:paraId="4128EA0C" w14:textId="77777777" w:rsidR="000B23D6" w:rsidRPr="000B23D6" w:rsidRDefault="000B23D6" w:rsidP="000B23D6"/>
    <w:p w14:paraId="59A7A3A0" w14:textId="77777777" w:rsidR="000B23D6" w:rsidRPr="000B23D6" w:rsidRDefault="000B23D6" w:rsidP="000B23D6">
      <w:r w:rsidRPr="000B23D6">
        <w:t>Taxable income                                                                                                 Allowance for children education ( Rs . 40,000 x 5 % ) [ N - 11 ]              2.000                    ( 12,250 )</w:t>
      </w:r>
    </w:p>
    <w:p w14:paraId="0F3D2617" w14:textId="77777777" w:rsidR="000B23D6" w:rsidRPr="000B23D6" w:rsidRDefault="000B23D6" w:rsidP="000B23D6"/>
    <w:p w14:paraId="5046F8E6" w14:textId="64160F5C" w:rsidR="00B8450B" w:rsidRDefault="000B23D6" w:rsidP="00C260CD">
      <w:r w:rsidRPr="000B23D6">
        <w:t xml:space="preserve">                                                                                                                                                                                                                        3,432,550</w:t>
      </w:r>
    </w:p>
    <w:p w14:paraId="030F491C" w14:textId="3EA0A3FD" w:rsidR="001A4A38" w:rsidRPr="001A4A38" w:rsidRDefault="001A4A38" w:rsidP="001A4A38">
      <w:pPr>
        <w:rPr>
          <w:b/>
          <w:bCs/>
        </w:rPr>
      </w:pPr>
      <w:r w:rsidRPr="001A4A38">
        <w:rPr>
          <w:b/>
          <w:bCs/>
        </w:rPr>
        <w:t xml:space="preserve">Synopsis of Taxes </w:t>
      </w:r>
      <w:r w:rsidR="007744BA">
        <w:rPr>
          <w:b/>
          <w:bCs/>
        </w:rPr>
        <w:t xml:space="preserve">                         </w:t>
      </w:r>
      <w:r w:rsidRPr="001A4A38">
        <w:rPr>
          <w:b/>
          <w:bCs/>
        </w:rPr>
        <w:t xml:space="preserve">Questions &amp; Answers </w:t>
      </w:r>
      <w:r w:rsidR="007744BA">
        <w:rPr>
          <w:b/>
          <w:bCs/>
        </w:rPr>
        <w:t>–</w:t>
      </w:r>
      <w:r w:rsidRPr="001A4A38">
        <w:rPr>
          <w:b/>
          <w:bCs/>
        </w:rPr>
        <w:t xml:space="preserve"> Individuals</w:t>
      </w:r>
      <w:r w:rsidR="007744BA">
        <w:rPr>
          <w:b/>
          <w:bCs/>
        </w:rPr>
        <w:t xml:space="preserve">                    </w:t>
      </w:r>
      <w:r w:rsidRPr="001A4A38">
        <w:rPr>
          <w:b/>
          <w:bCs/>
        </w:rPr>
        <w:t xml:space="preserve"> [ 39-66</w:t>
      </w:r>
      <w:r w:rsidR="00B226A2">
        <w:rPr>
          <w:b/>
          <w:bCs/>
        </w:rPr>
        <w:t>3</w:t>
      </w:r>
      <w:r w:rsidRPr="001A4A38">
        <w:rPr>
          <w:b/>
          <w:bCs/>
        </w:rPr>
        <w:t xml:space="preserve"> ]</w:t>
      </w:r>
    </w:p>
    <w:p w14:paraId="7C7462DA" w14:textId="77777777" w:rsidR="001A4A38" w:rsidRPr="001A4A38" w:rsidRDefault="001A4A38" w:rsidP="001A4A38">
      <w:r w:rsidRPr="001A4A38">
        <w:rPr>
          <w:b/>
          <w:bCs/>
        </w:rPr>
        <w:t>Tax Liability</w:t>
      </w:r>
    </w:p>
    <w:p w14:paraId="1801416E" w14:textId="77777777" w:rsidR="001A4A38" w:rsidRPr="001A4A38" w:rsidRDefault="001A4A38" w:rsidP="001A4A38">
      <w:r w:rsidRPr="001A4A38">
        <w:t>Tax on Rs. 3,200,000 430,000</w:t>
      </w:r>
    </w:p>
    <w:p w14:paraId="0337E9AA" w14:textId="77777777" w:rsidR="001A4A38" w:rsidRPr="001A4A38" w:rsidRDefault="001A4A38" w:rsidP="001A4A38">
      <w:r w:rsidRPr="001A4A38">
        <w:lastRenderedPageBreak/>
        <w:t>Tax on Rs. 232,550 @ 30% 69,765</w:t>
      </w:r>
    </w:p>
    <w:p w14:paraId="130BC3ED" w14:textId="77777777" w:rsidR="001A4A38" w:rsidRPr="001A4A38" w:rsidRDefault="001A4A38" w:rsidP="001A4A38">
      <w:r w:rsidRPr="001A4A38">
        <w:t>Total tax for the year 499,765</w:t>
      </w:r>
    </w:p>
    <w:p w14:paraId="4568122C" w14:textId="77777777" w:rsidR="001A4A38" w:rsidRPr="001A4A38" w:rsidRDefault="001A4A38" w:rsidP="001A4A38">
      <w:r w:rsidRPr="001A4A38">
        <w:t>Less: Tax deducted at source 300,000</w:t>
      </w:r>
    </w:p>
    <w:p w14:paraId="448DFFDF" w14:textId="77777777" w:rsidR="001A4A38" w:rsidRPr="001A4A38" w:rsidRDefault="001A4A38" w:rsidP="001A4A38">
      <w:r w:rsidRPr="001A4A38">
        <w:t>Tax refundable 199,765</w:t>
      </w:r>
    </w:p>
    <w:p w14:paraId="169DD858" w14:textId="77777777" w:rsidR="001A4A38" w:rsidRPr="001A4A38" w:rsidRDefault="001A4A38" w:rsidP="001A4A38">
      <w:r w:rsidRPr="001A4A38">
        <w:rPr>
          <w:b/>
          <w:bCs/>
        </w:rPr>
        <w:t>N - 1</w:t>
      </w:r>
      <w:r w:rsidRPr="001A4A38">
        <w:t xml:space="preserve"> </w:t>
      </w:r>
      <w:r w:rsidRPr="001A4A38">
        <w:rPr>
          <w:b/>
          <w:bCs/>
        </w:rPr>
        <w:t>Medical allowance</w:t>
      </w:r>
      <w:r w:rsidRPr="001A4A38">
        <w:t xml:space="preserve"> 200,000</w:t>
      </w:r>
    </w:p>
    <w:p w14:paraId="408162A3" w14:textId="77777777" w:rsidR="001A4A38" w:rsidRPr="001A4A38" w:rsidRDefault="001A4A38" w:rsidP="001A4A38">
      <w:r w:rsidRPr="001A4A38">
        <w:t xml:space="preserve">                              Less: Exempt: 10% of basic salary (Rs. 2,100,000 x 10%)                                                                                                   210,000</w:t>
      </w:r>
    </w:p>
    <w:p w14:paraId="3EB1E9AC" w14:textId="77777777" w:rsidR="001A4A38" w:rsidRPr="001A4A38" w:rsidRDefault="001A4A38" w:rsidP="001A4A38"/>
    <w:p w14:paraId="4A5E38E3" w14:textId="77777777" w:rsidR="001A4A38" w:rsidRPr="001A4A38" w:rsidRDefault="001A4A38" w:rsidP="001A4A38">
      <w:r w:rsidRPr="001A4A38">
        <w:t xml:space="preserve">                              Taxable                                                                                                                                                              Nil</w:t>
      </w:r>
    </w:p>
    <w:p w14:paraId="1BB9284B" w14:textId="77777777" w:rsidR="001A4A38" w:rsidRPr="001A4A38" w:rsidRDefault="001A4A38" w:rsidP="001A4A38"/>
    <w:p w14:paraId="294B9832" w14:textId="77777777" w:rsidR="001A4A38" w:rsidRPr="001A4A38" w:rsidRDefault="001A4A38" w:rsidP="001A4A38">
      <w:r w:rsidRPr="001A4A38">
        <w:t xml:space="preserve">                              According to clause (139) of Part - I of Second Schedule medical allowance (up to 10% of</w:t>
      </w:r>
    </w:p>
    <w:p w14:paraId="541A6C90" w14:textId="77777777" w:rsidR="001A4A38" w:rsidRPr="001A4A38" w:rsidRDefault="001A4A38" w:rsidP="001A4A38"/>
    <w:p w14:paraId="14C3A536" w14:textId="77777777" w:rsidR="001A4A38" w:rsidRPr="001A4A38" w:rsidRDefault="001A4A38" w:rsidP="001A4A38">
      <w:r w:rsidRPr="001A4A38">
        <w:t xml:space="preserve">                              basic salary) shall be exempt from tax.</w:t>
      </w:r>
    </w:p>
    <w:p w14:paraId="30A5B460" w14:textId="77777777" w:rsidR="001A4A38" w:rsidRPr="001A4A38" w:rsidRDefault="001A4A38" w:rsidP="001A4A38">
      <w:r w:rsidRPr="001A4A38">
        <w:rPr>
          <w:b/>
          <w:bCs/>
        </w:rPr>
        <w:t>N - 2</w:t>
      </w:r>
      <w:r w:rsidRPr="001A4A38">
        <w:t xml:space="preserve"> </w:t>
      </w:r>
      <w:r w:rsidRPr="001A4A38">
        <w:rPr>
          <w:b/>
          <w:bCs/>
        </w:rPr>
        <w:t>Income from Property</w:t>
      </w:r>
    </w:p>
    <w:p w14:paraId="6005A3B6" w14:textId="77777777" w:rsidR="001A4A38" w:rsidRPr="001A4A38" w:rsidRDefault="001A4A38" w:rsidP="001A4A38">
      <w:r w:rsidRPr="001A4A38">
        <w:t xml:space="preserve">                              Rent Chargeable to Tax (RCT) [120,000 - (2,000 × 12)]                                                                                              96,000</w:t>
      </w:r>
    </w:p>
    <w:p w14:paraId="536658FA" w14:textId="77777777" w:rsidR="001A4A38" w:rsidRPr="001A4A38" w:rsidRDefault="001A4A38" w:rsidP="001A4A38"/>
    <w:p w14:paraId="18706330" w14:textId="77777777" w:rsidR="001A4A38" w:rsidRPr="001A4A38" w:rsidRDefault="001A4A38" w:rsidP="001A4A38">
      <w:r w:rsidRPr="001A4A38">
        <w:t xml:space="preserve">                              Less: Repair allowance (1/5th of 96,000)                                                                                                            19.200   76,800</w:t>
      </w:r>
    </w:p>
    <w:p w14:paraId="2A99DF49" w14:textId="77777777" w:rsidR="001A4A38" w:rsidRPr="001A4A38" w:rsidRDefault="001A4A38" w:rsidP="001A4A38"/>
    <w:p w14:paraId="6C17CBDC" w14:textId="77777777" w:rsidR="001A4A38" w:rsidRPr="001A4A38" w:rsidRDefault="001A4A38" w:rsidP="001A4A38">
      <w:r w:rsidRPr="001A4A38">
        <w:t xml:space="preserve">                              Rent of furniture and fixture amounting to Rs. 24,000 (i.e., Rs. 2,000 x 12) shall be taxable</w:t>
      </w:r>
    </w:p>
    <w:p w14:paraId="67F496AE" w14:textId="77777777" w:rsidR="001A4A38" w:rsidRPr="001A4A38" w:rsidRDefault="001A4A38" w:rsidP="001A4A38">
      <w:r w:rsidRPr="001A4A38">
        <w:t xml:space="preserve">                              as income from other sources.</w:t>
      </w:r>
    </w:p>
    <w:p w14:paraId="2D457072" w14:textId="77777777" w:rsidR="001A4A38" w:rsidRPr="001A4A38" w:rsidRDefault="001A4A38" w:rsidP="001A4A38">
      <w:r w:rsidRPr="001A4A38">
        <w:rPr>
          <w:b/>
          <w:bCs/>
        </w:rPr>
        <w:t>N - 3</w:t>
      </w:r>
      <w:r w:rsidRPr="001A4A38">
        <w:t xml:space="preserve"> Capital gain on disposal of shares of a private company is taxable under NTR</w:t>
      </w:r>
    </w:p>
    <w:p w14:paraId="5BF79A15" w14:textId="77777777" w:rsidR="001A4A38" w:rsidRPr="001A4A38" w:rsidRDefault="001A4A38" w:rsidP="001A4A38">
      <w:r w:rsidRPr="001A4A38">
        <w:rPr>
          <w:b/>
          <w:bCs/>
        </w:rPr>
        <w:t>N - 4</w:t>
      </w:r>
      <w:r w:rsidRPr="001A4A38">
        <w:t xml:space="preserve"> </w:t>
      </w:r>
      <w:r w:rsidRPr="001A4A38">
        <w:rPr>
          <w:b/>
          <w:bCs/>
        </w:rPr>
        <w:t>Income from Other Sources</w:t>
      </w:r>
    </w:p>
    <w:p w14:paraId="44DEFB35" w14:textId="77777777" w:rsidR="001A4A38" w:rsidRPr="001A4A38" w:rsidRDefault="001A4A38" w:rsidP="001A4A38">
      <w:r w:rsidRPr="001A4A38">
        <w:lastRenderedPageBreak/>
        <w:t xml:space="preserve">                              Rent of furniture and fittings (2,000x12)                                                                                                                        24,000</w:t>
      </w:r>
    </w:p>
    <w:p w14:paraId="39580974" w14:textId="77777777" w:rsidR="001A4A38" w:rsidRPr="001A4A38" w:rsidRDefault="001A4A38" w:rsidP="001A4A38">
      <w:r w:rsidRPr="001A4A38">
        <w:rPr>
          <w:b/>
          <w:bCs/>
        </w:rPr>
        <w:t>N - 5</w:t>
      </w:r>
      <w:r w:rsidRPr="001A4A38">
        <w:t xml:space="preserve"> Total house rent allowance amounting to Rs. 600,000 (Rs. 50,000 x 12) shall be taxable.</w:t>
      </w:r>
    </w:p>
    <w:p w14:paraId="016F81E2" w14:textId="77777777" w:rsidR="001A4A38" w:rsidRPr="001A4A38" w:rsidRDefault="001A4A38" w:rsidP="001A4A38">
      <w:r w:rsidRPr="001A4A38">
        <w:rPr>
          <w:b/>
          <w:bCs/>
        </w:rPr>
        <w:t>N - 6</w:t>
      </w:r>
      <w:r w:rsidRPr="001A4A38">
        <w:t xml:space="preserve"> Total conveyance allowance received by an employee is taxable.</w:t>
      </w:r>
    </w:p>
    <w:p w14:paraId="2DD66D4E" w14:textId="77777777" w:rsidR="001A4A38" w:rsidRPr="001A4A38" w:rsidRDefault="001A4A38" w:rsidP="001A4A38">
      <w:r w:rsidRPr="001A4A38">
        <w:rPr>
          <w:b/>
          <w:bCs/>
        </w:rPr>
        <w:t>N - 7</w:t>
      </w:r>
      <w:r w:rsidRPr="001A4A38">
        <w:t xml:space="preserve"> Leave encashment of Armed Forces and employees of the Federal Government and a Provisional Government is exempt in case of private sector employees it is taxable.</w:t>
      </w:r>
    </w:p>
    <w:p w14:paraId="162C17A4" w14:textId="77777777" w:rsidR="001A4A38" w:rsidRPr="001A4A38" w:rsidRDefault="001A4A38" w:rsidP="001A4A38">
      <w:r w:rsidRPr="001A4A38">
        <w:rPr>
          <w:b/>
          <w:bCs/>
        </w:rPr>
        <w:t>N - 9</w:t>
      </w:r>
      <w:r w:rsidRPr="001A4A38">
        <w:t xml:space="preserve"> Dividend is covered under FTR.</w:t>
      </w:r>
    </w:p>
    <w:p w14:paraId="3493A670" w14:textId="77777777" w:rsidR="001A4A38" w:rsidRPr="001A4A38" w:rsidRDefault="001A4A38" w:rsidP="001A4A38">
      <w:r w:rsidRPr="001A4A38">
        <w:rPr>
          <w:b/>
          <w:bCs/>
        </w:rPr>
        <w:t>N - 10</w:t>
      </w:r>
      <w:r w:rsidRPr="001A4A38">
        <w:t xml:space="preserve"> Birthday present does not come under the jurisdiction of Income Tax Ordinance.</w:t>
      </w:r>
    </w:p>
    <w:p w14:paraId="1F64ED32" w14:textId="77777777" w:rsidR="001A4A38" w:rsidRPr="001A4A38" w:rsidRDefault="001A4A38" w:rsidP="001A4A38">
      <w:r w:rsidRPr="001A4A38">
        <w:rPr>
          <w:b/>
          <w:bCs/>
        </w:rPr>
        <w:t>N - 11</w:t>
      </w:r>
      <w:r w:rsidRPr="001A4A38">
        <w:t xml:space="preserve"> There is a deductible allowance for children educational expenditure, which is lesser of 5%</w:t>
      </w:r>
    </w:p>
    <w:p w14:paraId="7DEC5277" w14:textId="77777777" w:rsidR="001A4A38" w:rsidRPr="001A4A38" w:rsidRDefault="001A4A38" w:rsidP="001A4A38">
      <w:r w:rsidRPr="001A4A38">
        <w:t xml:space="preserve">                              of the fee paid or 25% of taxable income or Rs. 60.000 per child.</w:t>
      </w:r>
    </w:p>
    <w:p w14:paraId="6E24A9BC" w14:textId="77777777" w:rsidR="001A4A38" w:rsidRPr="001A4A38" w:rsidRDefault="001A4A38" w:rsidP="001A4A38"/>
    <w:p w14:paraId="0F907554" w14:textId="77777777" w:rsidR="001A4A38" w:rsidRPr="001A4A38" w:rsidRDefault="001A4A38" w:rsidP="001A4A38">
      <w:r w:rsidRPr="001A4A38">
        <w:t xml:space="preserve">                                                                                                                                                                     **QUESTION - 39.21**</w:t>
      </w:r>
    </w:p>
    <w:p w14:paraId="33F1DDE0" w14:textId="77777777" w:rsidR="001A4A38" w:rsidRPr="001A4A38" w:rsidRDefault="001A4A38" w:rsidP="001A4A38">
      <w:r w:rsidRPr="001A4A38">
        <w:t>Mr. Ilyas, an employee of a Public Limited Company, submitted the following information for tax year ended on 30th June, 20x2 when he retired from company's service at the age of 65 years.</w:t>
      </w:r>
    </w:p>
    <w:p w14:paraId="60D9A35A" w14:textId="77777777" w:rsidR="001A4A38" w:rsidRPr="001A4A38" w:rsidRDefault="001A4A38" w:rsidP="001A4A38">
      <w:r w:rsidRPr="001A4A38">
        <w:t xml:space="preserve">                                                                                                                                                                                                  Rs.</w:t>
      </w:r>
    </w:p>
    <w:p w14:paraId="185CB0C1" w14:textId="77777777" w:rsidR="001A4A38" w:rsidRPr="001A4A38" w:rsidRDefault="001A4A38" w:rsidP="001A4A38">
      <w:r w:rsidRPr="001A4A38">
        <w:t>A 1 ) Salary per annum 200,000</w:t>
      </w:r>
    </w:p>
    <w:p w14:paraId="36F595A9" w14:textId="77777777" w:rsidR="001A4A38" w:rsidRPr="001A4A38" w:rsidRDefault="001A4A38" w:rsidP="001A4A38">
      <w:r w:rsidRPr="001A4A38">
        <w:t xml:space="preserve">                    </w:t>
      </w:r>
      <w:r w:rsidRPr="001A4A38">
        <w:rPr>
          <w:rFonts w:ascii="MS Gothic" w:eastAsia="MS Gothic" w:hAnsi="MS Gothic" w:cs="MS Gothic" w:hint="eastAsia"/>
        </w:rPr>
        <w:t>ⅱ</w:t>
      </w:r>
      <w:r w:rsidRPr="001A4A38">
        <w:t xml:space="preserve"> )                 Perquisites and allowance paid by employer.</w:t>
      </w:r>
    </w:p>
    <w:p w14:paraId="067B3B0E" w14:textId="77777777" w:rsidR="001A4A38" w:rsidRPr="001A4A38" w:rsidRDefault="001A4A38" w:rsidP="001A4A38"/>
    <w:p w14:paraId="40954694" w14:textId="77777777" w:rsidR="001A4A38" w:rsidRPr="001A4A38" w:rsidRDefault="001A4A38" w:rsidP="001A4A38">
      <w:r w:rsidRPr="001A4A38">
        <w:t xml:space="preserve">                                          a )                       Bonus                                                                                                                             40,000</w:t>
      </w:r>
    </w:p>
    <w:p w14:paraId="39C161F9" w14:textId="77777777" w:rsidR="001A4A38" w:rsidRPr="001A4A38" w:rsidRDefault="001A4A38" w:rsidP="001A4A38"/>
    <w:p w14:paraId="4AD86EDD" w14:textId="77777777" w:rsidR="001A4A38" w:rsidRPr="001A4A38" w:rsidRDefault="001A4A38" w:rsidP="001A4A38">
      <w:r w:rsidRPr="001A4A38">
        <w:t xml:space="preserve">                                          b )                       Contractual commission                                                                                                            20,000</w:t>
      </w:r>
    </w:p>
    <w:p w14:paraId="6C21F338" w14:textId="77777777" w:rsidR="001A4A38" w:rsidRPr="001A4A38" w:rsidRDefault="001A4A38" w:rsidP="001A4A38"/>
    <w:p w14:paraId="6D7C8A80" w14:textId="77777777" w:rsidR="001A4A38" w:rsidRPr="001A4A38" w:rsidRDefault="001A4A38" w:rsidP="001A4A38">
      <w:r w:rsidRPr="001A4A38">
        <w:t xml:space="preserve">                                          c )                       Rent free furnished accommodation with annual rental value                                                                       120,000</w:t>
      </w:r>
    </w:p>
    <w:p w14:paraId="5DDA44B6" w14:textId="77777777" w:rsidR="001A4A38" w:rsidRPr="001A4A38" w:rsidRDefault="001A4A38" w:rsidP="001A4A38"/>
    <w:p w14:paraId="198AEFD5" w14:textId="77777777" w:rsidR="001A4A38" w:rsidRPr="001A4A38" w:rsidRDefault="001A4A38" w:rsidP="001A4A38">
      <w:r w:rsidRPr="001A4A38">
        <w:t xml:space="preserve">                                          d )                       Gratuity (scheme approved by FBR)                                                                                        300,000</w:t>
      </w:r>
    </w:p>
    <w:p w14:paraId="021F7F92" w14:textId="77777777" w:rsidR="001A4A38" w:rsidRPr="001A4A38" w:rsidRDefault="001A4A38" w:rsidP="001A4A38"/>
    <w:p w14:paraId="0D6DB891" w14:textId="77777777" w:rsidR="001A4A38" w:rsidRPr="001A4A38" w:rsidRDefault="001A4A38" w:rsidP="001A4A38">
      <w:r w:rsidRPr="001A4A38">
        <w:t xml:space="preserve">                                          e )                       Commutation of pension received                                                                                                  400,000</w:t>
      </w:r>
    </w:p>
    <w:p w14:paraId="454E52D1" w14:textId="77777777" w:rsidR="001A4A38" w:rsidRPr="001A4A38" w:rsidRDefault="001A4A38" w:rsidP="001A4A38"/>
    <w:p w14:paraId="68CBF8FC" w14:textId="77777777" w:rsidR="001A4A38" w:rsidRPr="001A4A38" w:rsidRDefault="001A4A38" w:rsidP="001A4A38">
      <w:r w:rsidRPr="001A4A38">
        <w:t xml:space="preserve">                                          1 )                       Amount received f</w:t>
      </w:r>
    </w:p>
    <w:p w14:paraId="165DEAAE" w14:textId="680BDD86" w:rsidR="00F62454" w:rsidRDefault="00F62454" w:rsidP="00F62454">
      <w:pPr>
        <w:rPr>
          <w:b/>
          <w:bCs/>
        </w:rPr>
      </w:pPr>
      <w:r w:rsidRPr="001A4A38">
        <w:rPr>
          <w:b/>
          <w:bCs/>
        </w:rPr>
        <w:t xml:space="preserve">Synopsis of Taxes </w:t>
      </w:r>
      <w:r>
        <w:rPr>
          <w:b/>
          <w:bCs/>
        </w:rPr>
        <w:t xml:space="preserve">                         </w:t>
      </w:r>
      <w:r w:rsidRPr="001A4A38">
        <w:rPr>
          <w:b/>
          <w:bCs/>
        </w:rPr>
        <w:t xml:space="preserve">Questions &amp; Answers </w:t>
      </w:r>
      <w:r>
        <w:rPr>
          <w:b/>
          <w:bCs/>
        </w:rPr>
        <w:t>–</w:t>
      </w:r>
      <w:r w:rsidRPr="001A4A38">
        <w:rPr>
          <w:b/>
          <w:bCs/>
        </w:rPr>
        <w:t xml:space="preserve"> Individuals</w:t>
      </w:r>
      <w:r>
        <w:rPr>
          <w:b/>
          <w:bCs/>
        </w:rPr>
        <w:t xml:space="preserve">                    </w:t>
      </w:r>
      <w:r w:rsidRPr="001A4A38">
        <w:rPr>
          <w:b/>
          <w:bCs/>
        </w:rPr>
        <w:t xml:space="preserve"> [ 39-66</w:t>
      </w:r>
      <w:r w:rsidR="00B226A2">
        <w:rPr>
          <w:b/>
          <w:bCs/>
        </w:rPr>
        <w:t>4</w:t>
      </w:r>
      <w:r w:rsidRPr="001A4A38">
        <w:rPr>
          <w:b/>
          <w:bCs/>
        </w:rPr>
        <w:t xml:space="preserve"> ]</w:t>
      </w:r>
    </w:p>
    <w:p w14:paraId="74208A8B" w14:textId="77777777" w:rsidR="00C35455" w:rsidRPr="00C35455" w:rsidRDefault="00C35455" w:rsidP="00C35455">
      <w:r w:rsidRPr="00C35455">
        <w:t>Interest on PF @ 20% 20,000</w:t>
      </w:r>
    </w:p>
    <w:p w14:paraId="1F6FE0D2" w14:textId="77777777" w:rsidR="00C35455" w:rsidRPr="00C35455" w:rsidRDefault="00C35455" w:rsidP="00C35455">
      <w:r w:rsidRPr="00C35455">
        <w:t>Mr. Ilyas has also been provided company maintained car partly for his personal and maintenance. The cost of the car is .....</w:t>
      </w:r>
    </w:p>
    <w:p w14:paraId="2210A88A" w14:textId="77777777" w:rsidR="00C35455" w:rsidRPr="00C35455" w:rsidRDefault="00C35455" w:rsidP="00C35455">
      <w:r w:rsidRPr="00C35455">
        <w:t>Utility expenses paid by the employer 600,000</w:t>
      </w:r>
    </w:p>
    <w:p w14:paraId="741E7E36" w14:textId="77777777" w:rsidR="00C35455" w:rsidRPr="00C35455" w:rsidRDefault="00C35455" w:rsidP="00C35455">
      <w:r w:rsidRPr="00C35455">
        <w:t>Encashment of leave preparatory to retirement 25,000</w:t>
      </w:r>
    </w:p>
    <w:p w14:paraId="50DCD3C7" w14:textId="77777777" w:rsidR="00C35455" w:rsidRPr="00C35455" w:rsidRDefault="00C35455" w:rsidP="00C35455">
      <w:r w:rsidRPr="00C35455">
        <w:t>Mr. Ilyas is entitled as per service rules free passage for travel abroad for self and his dependents after every three years. The expenditures incurred during the year are as under:</w:t>
      </w:r>
    </w:p>
    <w:p w14:paraId="42B5645E" w14:textId="77777777" w:rsidR="00C35455" w:rsidRPr="00C35455" w:rsidRDefault="00C35455" w:rsidP="00C35455">
      <w:r w:rsidRPr="00C35455">
        <w:t>Air tickets 100,000</w:t>
      </w:r>
    </w:p>
    <w:p w14:paraId="43D83347" w14:textId="77777777" w:rsidR="00C35455" w:rsidRPr="00C35455" w:rsidRDefault="00C35455" w:rsidP="00C35455">
      <w:r w:rsidRPr="00C35455">
        <w:t>Hotel expenses 50,000</w:t>
      </w:r>
    </w:p>
    <w:p w14:paraId="58340F6C" w14:textId="77777777" w:rsidR="00C35455" w:rsidRPr="00C35455" w:rsidRDefault="00C35455" w:rsidP="00C35455">
      <w:r w:rsidRPr="00C35455">
        <w:t>Taxi charges 20.000</w:t>
      </w:r>
    </w:p>
    <w:p w14:paraId="604079E6" w14:textId="77777777" w:rsidR="00C35455" w:rsidRPr="00C35455" w:rsidRDefault="00C35455" w:rsidP="00C35455">
      <w:r w:rsidRPr="00C35455">
        <w:t xml:space="preserve">                                                                                                                                                                                                                                                                                                                                  170,000</w:t>
      </w:r>
    </w:p>
    <w:p w14:paraId="24915A54" w14:textId="77777777" w:rsidR="00C35455" w:rsidRPr="00C35455" w:rsidRDefault="00C35455" w:rsidP="00C35455">
      <w:r w:rsidRPr="00C35455">
        <w:t>B. Mr. Ilyas rented his house @ Rs. 10,000 per month w.e.f. 1st July, 20x1. He received Rs. 50,000 from tenant as security which is not adjustable towards monthly rent. Tenant also paid property tax Rs. 5,000 as per lease agreement. He claimed the following expenditures for the year ended 30th June, 20x2.</w:t>
      </w:r>
    </w:p>
    <w:p w14:paraId="7742FFF6" w14:textId="77777777" w:rsidR="00C35455" w:rsidRPr="00C35455" w:rsidRDefault="00C35455" w:rsidP="00C35455">
      <w:proofErr w:type="spellStart"/>
      <w:r w:rsidRPr="00C35455">
        <w:t>i</w:t>
      </w:r>
      <w:proofErr w:type="spellEnd"/>
      <w:r w:rsidRPr="00C35455">
        <w:t xml:space="preserve"> ) Interest on borrowed capital 6,000</w:t>
      </w:r>
    </w:p>
    <w:p w14:paraId="60626A17" w14:textId="77777777" w:rsidR="00C35455" w:rsidRPr="00C35455" w:rsidRDefault="00C35455" w:rsidP="00C35455">
      <w:r w:rsidRPr="00C35455">
        <w:t>ii ) Insurance premium paid to cover the risk for property damage 9,000</w:t>
      </w:r>
    </w:p>
    <w:p w14:paraId="3A8CD996" w14:textId="77777777" w:rsidR="00C35455" w:rsidRPr="00C35455" w:rsidRDefault="00C35455" w:rsidP="00C35455">
      <w:r w:rsidRPr="00C35455">
        <w:t>iii ) Repair expenses 30,000</w:t>
      </w:r>
    </w:p>
    <w:p w14:paraId="4884122E" w14:textId="77777777" w:rsidR="00C35455" w:rsidRPr="00C35455" w:rsidRDefault="00C35455" w:rsidP="00C35455">
      <w:r w:rsidRPr="00C35455">
        <w:lastRenderedPageBreak/>
        <w:t>C. Other information:</w:t>
      </w:r>
    </w:p>
    <w:p w14:paraId="0DBA3B84" w14:textId="77777777" w:rsidR="00C35455" w:rsidRPr="00C35455" w:rsidRDefault="00C35455" w:rsidP="00C35455">
      <w:r w:rsidRPr="00C35455">
        <w:t>Dividend received from NIT net (tax deducted Rs. 500) 4,500</w:t>
      </w:r>
    </w:p>
    <w:p w14:paraId="3C89F166" w14:textId="77777777" w:rsidR="00C35455" w:rsidRPr="00C35455" w:rsidRDefault="00C35455" w:rsidP="00C35455">
      <w:r w:rsidRPr="00C35455">
        <w:t>Share from unregistered firm (AOP) 10,000</w:t>
      </w:r>
    </w:p>
    <w:p w14:paraId="12FEA39C" w14:textId="77777777" w:rsidR="00C35455" w:rsidRPr="00C35455" w:rsidRDefault="00C35455" w:rsidP="00C35455">
      <w:r w:rsidRPr="00C35455">
        <w:t>D. Zakat Deduction at source 5,000</w:t>
      </w:r>
    </w:p>
    <w:p w14:paraId="4DD74B12" w14:textId="77777777" w:rsidR="00C35455" w:rsidRPr="00C35455" w:rsidRDefault="00C35455" w:rsidP="00C35455">
      <w:r w:rsidRPr="00C35455">
        <w:t>Required: Calculate the taxable income and tax liability of Mr. Ilyas.</w:t>
      </w:r>
    </w:p>
    <w:p w14:paraId="5767E29B" w14:textId="77777777" w:rsidR="00C35455" w:rsidRPr="00C35455" w:rsidRDefault="00C35455" w:rsidP="00C35455">
      <w:r w:rsidRPr="00C35455">
        <w:t>ANSWER</w:t>
      </w:r>
    </w:p>
    <w:p w14:paraId="476D31D2" w14:textId="77777777" w:rsidR="00C35455" w:rsidRPr="00C35455" w:rsidRDefault="00C35455" w:rsidP="00C35455">
      <w:r w:rsidRPr="00C35455">
        <w:t>Mr. Ilyas</w:t>
      </w:r>
    </w:p>
    <w:p w14:paraId="431D1324" w14:textId="77777777" w:rsidR="00C35455" w:rsidRPr="00C35455" w:rsidRDefault="00C35455" w:rsidP="00C35455">
      <w:r w:rsidRPr="00C35455">
        <w:t>Resident Individual - Salaried</w:t>
      </w:r>
    </w:p>
    <w:p w14:paraId="4D741B5A" w14:textId="77777777" w:rsidR="00C35455" w:rsidRPr="00C35455" w:rsidRDefault="00C35455" w:rsidP="00C35455">
      <w:r w:rsidRPr="00C35455">
        <w:t>Tax Year 20x2</w:t>
      </w:r>
    </w:p>
    <w:p w14:paraId="7A4A2C46" w14:textId="77777777" w:rsidR="00C35455" w:rsidRPr="00C35455" w:rsidRDefault="00C35455" w:rsidP="00C35455">
      <w:r w:rsidRPr="00C35455">
        <w:t>Taxable Income and Tax Liability</w:t>
      </w:r>
    </w:p>
    <w:p w14:paraId="0A917ECE" w14:textId="77777777" w:rsidR="00C35455" w:rsidRPr="00C35455" w:rsidRDefault="00C35455" w:rsidP="00C35455">
      <w:r w:rsidRPr="00C35455">
        <w:t>Salary Income:</w:t>
      </w:r>
    </w:p>
    <w:p w14:paraId="0ABA649A" w14:textId="77777777" w:rsidR="00C35455" w:rsidRPr="00C35455" w:rsidRDefault="00C35455" w:rsidP="00C35455">
      <w:r w:rsidRPr="00C35455">
        <w:t>Basic salary Rs.</w:t>
      </w:r>
    </w:p>
    <w:p w14:paraId="2BB23187" w14:textId="77777777" w:rsidR="00C35455" w:rsidRPr="00C35455" w:rsidRDefault="00C35455" w:rsidP="00C35455">
      <w:r w:rsidRPr="00C35455">
        <w:t>Bonus 200,000</w:t>
      </w:r>
    </w:p>
    <w:p w14:paraId="6E22C9C1" w14:textId="77777777" w:rsidR="00C35455" w:rsidRPr="00C35455" w:rsidRDefault="00C35455" w:rsidP="00C35455">
      <w:r w:rsidRPr="00C35455">
        <w:t>Commission 40,000</w:t>
      </w:r>
    </w:p>
    <w:p w14:paraId="47A2D66B" w14:textId="77777777" w:rsidR="00C35455" w:rsidRPr="00C35455" w:rsidRDefault="00C35455" w:rsidP="00C35455">
      <w:r w:rsidRPr="00C35455">
        <w:t>Utilities expenses [N - 1] 20,000</w:t>
      </w:r>
    </w:p>
    <w:p w14:paraId="4D089086" w14:textId="77777777" w:rsidR="00C35455" w:rsidRPr="00C35455" w:rsidRDefault="00C35455" w:rsidP="00C35455">
      <w:r w:rsidRPr="00C35455">
        <w:t>Encashment of leave preparatory to retirement [N - 6] 25,000</w:t>
      </w:r>
    </w:p>
    <w:p w14:paraId="5C9D53B9" w14:textId="77777777" w:rsidR="00C35455" w:rsidRPr="00C35455" w:rsidRDefault="00C35455" w:rsidP="00C35455">
      <w:r w:rsidRPr="00C35455">
        <w:t xml:space="preserve">                                                                                                                                                                                                                                                                                            60,000</w:t>
      </w:r>
    </w:p>
    <w:p w14:paraId="1AA1C164" w14:textId="77777777" w:rsidR="00C35455" w:rsidRPr="00C35455" w:rsidRDefault="00C35455" w:rsidP="00C35455">
      <w:r w:rsidRPr="00C35455">
        <w:t>Gratuity [N - 2]</w:t>
      </w:r>
    </w:p>
    <w:p w14:paraId="4A84E35B" w14:textId="77777777" w:rsidR="00C35455" w:rsidRPr="00C35455" w:rsidRDefault="00C35455" w:rsidP="00C35455">
      <w:r w:rsidRPr="00C35455">
        <w:t>Commutation of pension [N - 5] 100,000</w:t>
      </w:r>
    </w:p>
    <w:p w14:paraId="67130594" w14:textId="77777777" w:rsidR="00C35455" w:rsidRPr="00C35455" w:rsidRDefault="00C35455" w:rsidP="00C35455">
      <w:r w:rsidRPr="00C35455">
        <w:t>Amount received from Recognized Provident Fund [N - 7] 325,000</w:t>
      </w:r>
    </w:p>
    <w:p w14:paraId="5FC9F1B4" w14:textId="77777777" w:rsidR="00C35455" w:rsidRPr="00C35455" w:rsidRDefault="00C35455" w:rsidP="00C35455">
      <w:r w:rsidRPr="00C35455">
        <w:t>Interest on Provident Fund [N - 3] Ni</w:t>
      </w:r>
    </w:p>
    <w:p w14:paraId="614A78A8" w14:textId="77777777" w:rsidR="00C35455" w:rsidRPr="00C35455" w:rsidRDefault="00C35455" w:rsidP="00C35455">
      <w:r w:rsidRPr="00C35455">
        <w:t>Value of free furnished accommodation [N - 10] Nil</w:t>
      </w:r>
    </w:p>
    <w:p w14:paraId="01039EF3" w14:textId="77777777" w:rsidR="00C35455" w:rsidRPr="00C35455" w:rsidRDefault="00C35455" w:rsidP="00C35455">
      <w:r w:rsidRPr="00C35455">
        <w:t>Company maintained car [N - 11] 120,000</w:t>
      </w:r>
    </w:p>
    <w:p w14:paraId="02F5828F" w14:textId="77777777" w:rsidR="00C35455" w:rsidRPr="00C35455" w:rsidRDefault="00C35455" w:rsidP="00C35455">
      <w:r w:rsidRPr="00C35455">
        <w:t>Free passage 30,000</w:t>
      </w:r>
    </w:p>
    <w:p w14:paraId="1F9E56DC" w14:textId="77777777" w:rsidR="00C35455" w:rsidRPr="00C35455" w:rsidRDefault="00C35455" w:rsidP="00C35455">
      <w:r w:rsidRPr="00C35455">
        <w:t>Income from Property [N - 4] 170.000 1,090,000</w:t>
      </w:r>
    </w:p>
    <w:p w14:paraId="4E1A2836" w14:textId="307FF402" w:rsidR="00291C0D" w:rsidRDefault="00291C0D" w:rsidP="00291C0D">
      <w:pPr>
        <w:rPr>
          <w:b/>
          <w:bCs/>
        </w:rPr>
      </w:pPr>
      <w:r w:rsidRPr="001A4A38">
        <w:rPr>
          <w:b/>
          <w:bCs/>
        </w:rPr>
        <w:lastRenderedPageBreak/>
        <w:t xml:space="preserve">Synopsis of Taxes </w:t>
      </w:r>
      <w:r>
        <w:rPr>
          <w:b/>
          <w:bCs/>
        </w:rPr>
        <w:t xml:space="preserve">                         </w:t>
      </w:r>
      <w:r w:rsidRPr="001A4A38">
        <w:rPr>
          <w:b/>
          <w:bCs/>
        </w:rPr>
        <w:t xml:space="preserve">Questions &amp; Answers </w:t>
      </w:r>
      <w:r>
        <w:rPr>
          <w:b/>
          <w:bCs/>
        </w:rPr>
        <w:t>–</w:t>
      </w:r>
      <w:r w:rsidRPr="001A4A38">
        <w:rPr>
          <w:b/>
          <w:bCs/>
        </w:rPr>
        <w:t xml:space="preserve"> Individuals</w:t>
      </w:r>
      <w:r>
        <w:rPr>
          <w:b/>
          <w:bCs/>
        </w:rPr>
        <w:t xml:space="preserve">                    </w:t>
      </w:r>
      <w:r w:rsidRPr="001A4A38">
        <w:rPr>
          <w:b/>
          <w:bCs/>
        </w:rPr>
        <w:t xml:space="preserve"> [ 39-66</w:t>
      </w:r>
      <w:r w:rsidR="00B226A2">
        <w:rPr>
          <w:b/>
          <w:bCs/>
        </w:rPr>
        <w:t>5</w:t>
      </w:r>
      <w:r w:rsidRPr="001A4A38">
        <w:rPr>
          <w:b/>
          <w:bCs/>
        </w:rPr>
        <w:t xml:space="preserve"> ]</w:t>
      </w:r>
    </w:p>
    <w:p w14:paraId="2A115F8B" w14:textId="77777777" w:rsidR="00B226A2" w:rsidRPr="00B226A2" w:rsidRDefault="00B226A2" w:rsidP="00B226A2">
      <w:r w:rsidRPr="00B226A2">
        <w:t>Share from unregistered firm ( AOP ) [ N - 9 ] 10.000 1,189,000</w:t>
      </w:r>
    </w:p>
    <w:p w14:paraId="778B0ECA" w14:textId="77777777" w:rsidR="00B226A2" w:rsidRPr="00B226A2" w:rsidRDefault="00B226A2" w:rsidP="00B226A2">
      <w:r w:rsidRPr="00B226A2">
        <w:t>Total income ( 5,000 ) Less : Zakat deducted</w:t>
      </w:r>
    </w:p>
    <w:p w14:paraId="2CC35D89" w14:textId="77777777" w:rsidR="00B226A2" w:rsidRPr="00B226A2" w:rsidRDefault="00B226A2" w:rsidP="00B226A2">
      <w:r w:rsidRPr="00B226A2">
        <w:t>Taxable income 1,184,000</w:t>
      </w:r>
    </w:p>
    <w:p w14:paraId="5DE817E0" w14:textId="77777777" w:rsidR="00B226A2" w:rsidRPr="00B226A2" w:rsidRDefault="00B226A2" w:rsidP="00B226A2">
      <w:r w:rsidRPr="00B226A2">
        <w:t>Tax Liability : 0 Tax on Rs . 600,000</w:t>
      </w:r>
    </w:p>
    <w:p w14:paraId="2BE8D4AD" w14:textId="77777777" w:rsidR="00B226A2" w:rsidRPr="00B226A2" w:rsidRDefault="00B226A2" w:rsidP="00B226A2">
      <w:r w:rsidRPr="00B226A2">
        <w:t>Tax on Rs . 584,000 @ 5 % ( i.e. , Rs . 1,184,000 - Rs.600,000 ) 29,200 29,200</w:t>
      </w:r>
    </w:p>
    <w:p w14:paraId="1E33C4B2" w14:textId="77777777" w:rsidR="00B226A2" w:rsidRPr="00B226A2" w:rsidRDefault="00B226A2" w:rsidP="00B226A2">
      <w:r w:rsidRPr="00B226A2">
        <w:t>Less : Rebate on share from an AOP ( Rs . 29,200 1,184,000 ) x 10,000 ( 246 )</w:t>
      </w:r>
    </w:p>
    <w:p w14:paraId="430D9DF5" w14:textId="77777777" w:rsidR="00B226A2" w:rsidRPr="00B226A2" w:rsidRDefault="00B226A2" w:rsidP="00B226A2">
      <w:r w:rsidRPr="00B226A2">
        <w:t>Total tax liability 28.954</w:t>
      </w:r>
    </w:p>
    <w:p w14:paraId="7C7189CE" w14:textId="77777777" w:rsidR="00B226A2" w:rsidRPr="00B226A2" w:rsidRDefault="00B226A2" w:rsidP="00B226A2">
      <w:r w:rsidRPr="00B226A2">
        <w:t>N - 1 Total facility provided by the employer in respect of utilities is taxable .</w:t>
      </w:r>
    </w:p>
    <w:p w14:paraId="2AC0A0D1" w14:textId="77777777" w:rsidR="00B226A2" w:rsidRPr="00B226A2" w:rsidRDefault="00B226A2" w:rsidP="00B226A2">
      <w:r w:rsidRPr="00B226A2">
        <w:t>N - 2 Gratuity 300,000 Less : Exempt from tax 200.000</w:t>
      </w:r>
    </w:p>
    <w:p w14:paraId="3AE64ADE" w14:textId="77777777" w:rsidR="00B226A2" w:rsidRPr="00B226A2" w:rsidRDefault="00B226A2" w:rsidP="00B226A2">
      <w:r w:rsidRPr="00B226A2">
        <w:t xml:space="preserve">                                 Taxable gratuity                                                                                                                                                    100,000</w:t>
      </w:r>
    </w:p>
    <w:p w14:paraId="2FD2F16E" w14:textId="77777777" w:rsidR="00B226A2" w:rsidRPr="00B226A2" w:rsidRDefault="00B226A2" w:rsidP="00B226A2">
      <w:r w:rsidRPr="00B226A2">
        <w:t>N - 3 Amount of interest on Provident Fund ( @ 20 % ) 20,000 Less : Exempt up to higher of followings :</w:t>
      </w:r>
    </w:p>
    <w:p w14:paraId="4A84C714" w14:textId="77777777" w:rsidR="00B226A2" w:rsidRPr="00B226A2" w:rsidRDefault="00B226A2" w:rsidP="00B226A2">
      <w:r w:rsidRPr="00B226A2">
        <w:t xml:space="preserve">                                                              A ) Amount calculated @ 16 % 20.000 x 16                                                                                  16,000</w:t>
      </w:r>
    </w:p>
    <w:p w14:paraId="62D613FE" w14:textId="77777777" w:rsidR="00B226A2" w:rsidRPr="00B226A2" w:rsidRDefault="00B226A2" w:rsidP="00B226A2"/>
    <w:p w14:paraId="49C9ED49" w14:textId="77777777" w:rsidR="00B226A2" w:rsidRPr="00B226A2" w:rsidRDefault="00B226A2" w:rsidP="00B226A2">
      <w:r w:rsidRPr="00B226A2">
        <w:t xml:space="preserve">                                                              B ) One - third of salary ( 200,000 + 3 )                            OR  20                                               66,667        66.667</w:t>
      </w:r>
    </w:p>
    <w:p w14:paraId="62A0E694" w14:textId="77777777" w:rsidR="00B226A2" w:rsidRPr="00B226A2" w:rsidRDefault="00B226A2" w:rsidP="00B226A2"/>
    <w:p w14:paraId="51BAAC88" w14:textId="77777777" w:rsidR="00B226A2" w:rsidRPr="00B226A2" w:rsidRDefault="00B226A2" w:rsidP="00B226A2">
      <w:r w:rsidRPr="00B226A2">
        <w:t xml:space="preserve">                                 Taxable amount                                                                                                                                                          Nil</w:t>
      </w:r>
    </w:p>
    <w:p w14:paraId="0179C569" w14:textId="77777777" w:rsidR="00B226A2" w:rsidRPr="00B226A2" w:rsidRDefault="00B226A2" w:rsidP="00B226A2"/>
    <w:p w14:paraId="3797051E" w14:textId="77777777" w:rsidR="00B226A2" w:rsidRPr="00B226A2" w:rsidRDefault="00B226A2" w:rsidP="00B226A2">
      <w:r w:rsidRPr="00B226A2">
        <w:t xml:space="preserve">                                 Interest on provident fund is within the exemption limit , so nothing will be included in salary</w:t>
      </w:r>
    </w:p>
    <w:p w14:paraId="37AC1DAD" w14:textId="77777777" w:rsidR="00B226A2" w:rsidRPr="00B226A2" w:rsidRDefault="00B226A2" w:rsidP="00B226A2"/>
    <w:p w14:paraId="60FB499E" w14:textId="77777777" w:rsidR="00B226A2" w:rsidRPr="00B226A2" w:rsidRDefault="00B226A2" w:rsidP="00B226A2">
      <w:r w:rsidRPr="00B226A2">
        <w:t xml:space="preserve">                                 income .</w:t>
      </w:r>
    </w:p>
    <w:p w14:paraId="23440F16" w14:textId="77777777" w:rsidR="00B226A2" w:rsidRPr="00B226A2" w:rsidRDefault="00B226A2" w:rsidP="00B226A2">
      <w:r w:rsidRPr="00B226A2">
        <w:lastRenderedPageBreak/>
        <w:t xml:space="preserve">                                 ' Salary ' for purpose of provident fund , means the basic salary plus the dearness allowance ,</w:t>
      </w:r>
    </w:p>
    <w:p w14:paraId="05038CEC" w14:textId="77777777" w:rsidR="00B226A2" w:rsidRPr="00B226A2" w:rsidRDefault="00B226A2" w:rsidP="00B226A2"/>
    <w:p w14:paraId="7441E99C" w14:textId="77777777" w:rsidR="00B226A2" w:rsidRPr="00B226A2" w:rsidRDefault="00B226A2" w:rsidP="00B226A2">
      <w:r w:rsidRPr="00B226A2">
        <w:t xml:space="preserve">                                 if any .</w:t>
      </w:r>
    </w:p>
    <w:p w14:paraId="1FAC0880" w14:textId="77777777" w:rsidR="00B226A2" w:rsidRPr="00B226A2" w:rsidRDefault="00B226A2" w:rsidP="00B226A2">
      <w:r w:rsidRPr="00B226A2">
        <w:t>N - 4 Income from Property : Rent Chargeable to Tax ( RCT )</w:t>
      </w:r>
    </w:p>
    <w:p w14:paraId="25CECFAC" w14:textId="77777777" w:rsidR="00B226A2" w:rsidRPr="00B226A2" w:rsidRDefault="00B226A2" w:rsidP="00B226A2">
      <w:r w:rsidRPr="00B226A2">
        <w:t xml:space="preserve">                                 Annual Rent ( Rs . 10,000 x 12 )                                                                                                                      120,000</w:t>
      </w:r>
    </w:p>
    <w:p w14:paraId="0A01C3AB" w14:textId="77777777" w:rsidR="00B226A2" w:rsidRPr="00B226A2" w:rsidRDefault="00B226A2" w:rsidP="00B226A2"/>
    <w:p w14:paraId="00BC23DC" w14:textId="77777777" w:rsidR="00B226A2" w:rsidRPr="00B226A2" w:rsidRDefault="00B226A2" w:rsidP="00B226A2">
      <w:r w:rsidRPr="00B226A2">
        <w:t xml:space="preserve">                                 Add : Un - adjustable advance ( 50,000 / 10 )                                                                                                           5,000</w:t>
      </w:r>
    </w:p>
    <w:p w14:paraId="4CB84CE5" w14:textId="77777777" w:rsidR="00B226A2" w:rsidRPr="00B226A2" w:rsidRDefault="00B226A2" w:rsidP="00B226A2"/>
    <w:p w14:paraId="556AB9D8" w14:textId="77777777" w:rsidR="00B226A2" w:rsidRPr="00B226A2" w:rsidRDefault="00B226A2" w:rsidP="00B226A2">
      <w:r w:rsidRPr="00B226A2">
        <w:t xml:space="preserve">                                                              Property tax paid by tenant                                                                                                5,000       130,000</w:t>
      </w:r>
    </w:p>
    <w:p w14:paraId="7A6871CD" w14:textId="77777777" w:rsidR="00B226A2" w:rsidRPr="00B226A2" w:rsidRDefault="00B226A2" w:rsidP="00B226A2"/>
    <w:p w14:paraId="13E2B99D" w14:textId="77777777" w:rsidR="00B226A2" w:rsidRPr="00B226A2" w:rsidRDefault="00B226A2" w:rsidP="00B226A2">
      <w:r w:rsidRPr="00B226A2">
        <w:t xml:space="preserve">                                 Less : Deductions</w:t>
      </w:r>
    </w:p>
    <w:p w14:paraId="7BF7847D" w14:textId="77777777" w:rsidR="00B226A2" w:rsidRPr="00B226A2" w:rsidRDefault="00B226A2" w:rsidP="00B226A2"/>
    <w:p w14:paraId="61A2A20C" w14:textId="77777777" w:rsidR="00B226A2" w:rsidRPr="00B226A2" w:rsidRDefault="00B226A2" w:rsidP="00B226A2">
      <w:r w:rsidRPr="00B226A2">
        <w:t xml:space="preserve">                                                              Repair allowance ( 1/5 of 130,000 )                                                                                       26,000</w:t>
      </w:r>
    </w:p>
    <w:p w14:paraId="372FA344" w14:textId="77777777" w:rsidR="00B226A2" w:rsidRPr="00B226A2" w:rsidRDefault="00B226A2" w:rsidP="00B226A2"/>
    <w:p w14:paraId="399739AD" w14:textId="77777777" w:rsidR="00B226A2" w:rsidRPr="00B226A2" w:rsidRDefault="00B226A2" w:rsidP="00B226A2">
      <w:r w:rsidRPr="00B226A2">
        <w:t xml:space="preserve">                                                              Interest on borrowed capital                                                                                               6,000</w:t>
      </w:r>
    </w:p>
    <w:p w14:paraId="798C70BE" w14:textId="77777777" w:rsidR="00B226A2" w:rsidRPr="00B226A2" w:rsidRDefault="00B226A2" w:rsidP="00B226A2"/>
    <w:p w14:paraId="1BCE337E" w14:textId="77777777" w:rsidR="00B226A2" w:rsidRPr="00B226A2" w:rsidRDefault="00B226A2" w:rsidP="00B226A2">
      <w:r w:rsidRPr="00B226A2">
        <w:t xml:space="preserve">                                 Taxable income from property Insurance premium                                                                                                                 9,000 41,000</w:t>
      </w:r>
    </w:p>
    <w:p w14:paraId="509A3606" w14:textId="77777777" w:rsidR="00B226A2" w:rsidRPr="00B226A2" w:rsidRDefault="00B226A2" w:rsidP="00B226A2">
      <w:r w:rsidRPr="00B226A2">
        <w:t xml:space="preserve">                                                                                                                                                                                                      89,000</w:t>
      </w:r>
    </w:p>
    <w:p w14:paraId="4717686F" w14:textId="77777777" w:rsidR="00B226A2" w:rsidRPr="00B226A2" w:rsidRDefault="00B226A2" w:rsidP="00B226A2"/>
    <w:p w14:paraId="680E4583" w14:textId="77777777" w:rsidR="00B226A2" w:rsidRPr="00B226A2" w:rsidRDefault="00B226A2" w:rsidP="00B226A2">
      <w:r w:rsidRPr="00B226A2">
        <w:t xml:space="preserve">                                 Actual repair expenses are not allowed as deduction , instead repair allowance is</w:t>
      </w:r>
    </w:p>
    <w:p w14:paraId="068D8E9B" w14:textId="77777777" w:rsidR="00B226A2" w:rsidRPr="00B226A2" w:rsidRDefault="00B226A2" w:rsidP="00B226A2"/>
    <w:p w14:paraId="7FA485E1" w14:textId="77777777" w:rsidR="00B226A2" w:rsidRPr="00B226A2" w:rsidRDefault="00B226A2" w:rsidP="00B226A2">
      <w:r w:rsidRPr="00B226A2">
        <w:t xml:space="preserve">                                 admissible deduction</w:t>
      </w:r>
    </w:p>
    <w:p w14:paraId="65B10411" w14:textId="77777777" w:rsidR="00B226A2" w:rsidRPr="00B226A2" w:rsidRDefault="00B226A2" w:rsidP="00B226A2">
      <w:r w:rsidRPr="00B226A2">
        <w:t>N - 5 Commutation of Pension Received 400,000 Total amount received</w:t>
      </w:r>
    </w:p>
    <w:p w14:paraId="52F5FFC7" w14:textId="77777777" w:rsidR="00B226A2" w:rsidRPr="00B226A2" w:rsidRDefault="00B226A2" w:rsidP="00B226A2">
      <w:r w:rsidRPr="00B226A2">
        <w:t xml:space="preserve">                                 Less Exempt ( lesser of Rs . 75,000 or 50 % of Rs . 400,000 ) 75,000                                                                                                325,000</w:t>
      </w:r>
    </w:p>
    <w:p w14:paraId="42625BF2" w14:textId="77777777" w:rsidR="00B226A2" w:rsidRPr="00B226A2" w:rsidRDefault="00B226A2" w:rsidP="00B226A2">
      <w:r w:rsidRPr="00B226A2">
        <w:t>N - 6 Encashment of leave preparatory to retirement ( LPR ) is taxable for non - government employees .</w:t>
      </w:r>
    </w:p>
    <w:p w14:paraId="526E26E8" w14:textId="77777777" w:rsidR="00B226A2" w:rsidRPr="00B226A2" w:rsidRDefault="00B226A2" w:rsidP="00B226A2">
      <w:r w:rsidRPr="00B226A2">
        <w:t>N - 7 Amount representing receipt from recognized provident fund is exempt from tax .</w:t>
      </w:r>
    </w:p>
    <w:p w14:paraId="0E152AA6" w14:textId="77777777" w:rsidR="00291C0D" w:rsidRPr="00291C0D" w:rsidRDefault="00291C0D" w:rsidP="00291C0D"/>
    <w:p w14:paraId="2D8F5B68" w14:textId="3F92C1D7" w:rsidR="00B226A2" w:rsidRPr="00B226A2" w:rsidRDefault="00C35455" w:rsidP="00B226A2">
      <w:pPr>
        <w:rPr>
          <w:b/>
          <w:bCs/>
        </w:rPr>
      </w:pPr>
      <w:r w:rsidRPr="00C35455">
        <w:rPr>
          <w:b/>
          <w:bCs/>
        </w:rPr>
        <w:t xml:space="preserve">   </w:t>
      </w:r>
      <w:r w:rsidR="00B226A2" w:rsidRPr="00B226A2">
        <w:rPr>
          <w:b/>
          <w:bCs/>
        </w:rPr>
        <w:t xml:space="preserve">Synopsis of Taxes </w:t>
      </w:r>
      <w:r w:rsidR="00712C81">
        <w:rPr>
          <w:b/>
          <w:bCs/>
        </w:rPr>
        <w:t xml:space="preserve">                 </w:t>
      </w:r>
      <w:r w:rsidR="00B226A2" w:rsidRPr="00B226A2">
        <w:rPr>
          <w:b/>
          <w:bCs/>
        </w:rPr>
        <w:t xml:space="preserve">Questions &amp; Answers - Individuals </w:t>
      </w:r>
      <w:r w:rsidR="00712C81">
        <w:rPr>
          <w:b/>
          <w:bCs/>
        </w:rPr>
        <w:t xml:space="preserve">                            </w:t>
      </w:r>
      <w:r w:rsidR="00B226A2" w:rsidRPr="00B226A2">
        <w:rPr>
          <w:b/>
          <w:bCs/>
        </w:rPr>
        <w:t>[ 39-666 ]</w:t>
      </w:r>
    </w:p>
    <w:p w14:paraId="6FB2666A" w14:textId="77777777" w:rsidR="00B226A2" w:rsidRPr="00B226A2" w:rsidRDefault="00B226A2" w:rsidP="00B226A2">
      <w:r w:rsidRPr="00B226A2">
        <w:t xml:space="preserve">Required : As a tax consultant you are required to compute Mr. </w:t>
      </w:r>
      <w:proofErr w:type="spellStart"/>
      <w:r w:rsidRPr="00B226A2">
        <w:t>Musaddique's</w:t>
      </w:r>
      <w:proofErr w:type="spellEnd"/>
      <w:r w:rsidRPr="00B226A2">
        <w:t xml:space="preserve"> total income and his income tax liability for the tax year 20x1 .</w:t>
      </w:r>
    </w:p>
    <w:p w14:paraId="2A0FF535" w14:textId="77777777" w:rsidR="00B226A2" w:rsidRPr="00B226A2" w:rsidRDefault="00B226A2" w:rsidP="00B226A2">
      <w:r w:rsidRPr="00B226A2">
        <w:t>( ICMAP December , 2003 )</w:t>
      </w:r>
    </w:p>
    <w:p w14:paraId="413EC01B" w14:textId="77777777" w:rsidR="00B226A2" w:rsidRPr="00B226A2" w:rsidRDefault="00B226A2" w:rsidP="00B226A2">
      <w:r w:rsidRPr="00B226A2">
        <w:t>ANSWER</w:t>
      </w:r>
    </w:p>
    <w:p w14:paraId="1F5C9B16" w14:textId="77777777" w:rsidR="00B226A2" w:rsidRPr="00B226A2" w:rsidRDefault="00B226A2" w:rsidP="00B226A2">
      <w:r w:rsidRPr="00B226A2">
        <w:t xml:space="preserve">Mr. </w:t>
      </w:r>
      <w:proofErr w:type="spellStart"/>
      <w:r w:rsidRPr="00B226A2">
        <w:t>Musaddique</w:t>
      </w:r>
      <w:proofErr w:type="spellEnd"/>
      <w:r w:rsidRPr="00B226A2">
        <w:t xml:space="preserve"> Noor Resident Individual - Salaried</w:t>
      </w:r>
    </w:p>
    <w:p w14:paraId="3EB65536" w14:textId="77777777" w:rsidR="00B226A2" w:rsidRPr="00B226A2" w:rsidRDefault="00B226A2" w:rsidP="00B226A2">
      <w:r w:rsidRPr="00B226A2">
        <w:t>Tax Year 20x1</w:t>
      </w:r>
    </w:p>
    <w:p w14:paraId="73EFD7A0" w14:textId="77777777" w:rsidR="00B226A2" w:rsidRPr="00B226A2" w:rsidRDefault="00B226A2" w:rsidP="00B226A2">
      <w:r w:rsidRPr="00B226A2">
        <w:t>Taxable Income and Tax Liability</w:t>
      </w:r>
    </w:p>
    <w:p w14:paraId="532FFB40" w14:textId="77777777" w:rsidR="00B226A2" w:rsidRPr="00B226A2" w:rsidRDefault="00B226A2" w:rsidP="00B226A2">
      <w:r w:rsidRPr="00B226A2">
        <w:t>Salary Income</w:t>
      </w:r>
    </w:p>
    <w:p w14:paraId="72C6B644" w14:textId="77777777" w:rsidR="00B226A2" w:rsidRPr="00B226A2" w:rsidRDefault="00B226A2" w:rsidP="00B226A2">
      <w:r w:rsidRPr="00B226A2">
        <w:t>Basic salary ( 200,000 × 12 ) 2,400,000 Rs .</w:t>
      </w:r>
    </w:p>
    <w:p w14:paraId="4C4B3DBF" w14:textId="77777777" w:rsidR="00B226A2" w:rsidRPr="00B226A2" w:rsidRDefault="00B226A2" w:rsidP="00B226A2">
      <w:r w:rsidRPr="00B226A2">
        <w:t>House rent allowance ( 80,000 × 12 ) [ N - 1 ] 960,000</w:t>
      </w:r>
    </w:p>
    <w:p w14:paraId="7D8CA9B7" w14:textId="77777777" w:rsidR="00B226A2" w:rsidRPr="00B226A2" w:rsidRDefault="00B226A2" w:rsidP="00B226A2">
      <w:r w:rsidRPr="00B226A2">
        <w:t>Utility allowance ( 10,000 × 12 ) [ N - 2 ] 120,000</w:t>
      </w:r>
    </w:p>
    <w:p w14:paraId="1857CFD0" w14:textId="77777777" w:rsidR="00B226A2" w:rsidRPr="00B226A2" w:rsidRDefault="00B226A2" w:rsidP="00B226A2">
      <w:r w:rsidRPr="00B226A2">
        <w:t>Medical allowance ( 10,000 x 12 ) [ N - 3 ] -</w:t>
      </w:r>
    </w:p>
    <w:p w14:paraId="7BCC1BA0" w14:textId="77777777" w:rsidR="00B226A2" w:rsidRPr="00B226A2" w:rsidRDefault="00B226A2" w:rsidP="00B226A2">
      <w:r w:rsidRPr="00B226A2">
        <w:t>Conveyance facility [ N - 4 ] 82,500</w:t>
      </w:r>
    </w:p>
    <w:p w14:paraId="604CCAC0" w14:textId="77777777" w:rsidR="00B226A2" w:rsidRPr="00B226A2" w:rsidRDefault="00B226A2" w:rsidP="00B226A2">
      <w:r w:rsidRPr="00B226A2">
        <w:t>Interest on loan from employer [ N - 5 ] 110,000</w:t>
      </w:r>
    </w:p>
    <w:p w14:paraId="7D0B0AE0" w14:textId="77777777" w:rsidR="00B226A2" w:rsidRPr="00B226A2" w:rsidRDefault="00B226A2" w:rsidP="00B226A2">
      <w:r w:rsidRPr="00B226A2">
        <w:t>Gratuity [ N - 6 ] 35,000 3,707,500</w:t>
      </w:r>
    </w:p>
    <w:p w14:paraId="2BAD3F7E" w14:textId="77777777" w:rsidR="00B226A2" w:rsidRPr="00B226A2" w:rsidRDefault="00B226A2" w:rsidP="00B226A2">
      <w:r w:rsidRPr="00B226A2">
        <w:t>Income from Property [ N - 7 ] 43,120</w:t>
      </w:r>
    </w:p>
    <w:p w14:paraId="30699207" w14:textId="77777777" w:rsidR="00B226A2" w:rsidRPr="00B226A2" w:rsidRDefault="00B226A2" w:rsidP="00B226A2">
      <w:r w:rsidRPr="00B226A2">
        <w:t>Income from other sources 20,000</w:t>
      </w:r>
    </w:p>
    <w:p w14:paraId="5D13D46F" w14:textId="77777777" w:rsidR="00B226A2" w:rsidRPr="00B226A2" w:rsidRDefault="00B226A2" w:rsidP="00B226A2">
      <w:r w:rsidRPr="00B226A2">
        <w:lastRenderedPageBreak/>
        <w:t>Lecture and examination fee ( Rs . 17,800 + 89 % )</w:t>
      </w:r>
    </w:p>
    <w:p w14:paraId="5CC98183" w14:textId="77777777" w:rsidR="00B226A2" w:rsidRPr="00B226A2" w:rsidRDefault="00B226A2" w:rsidP="00B226A2">
      <w:r w:rsidRPr="00B226A2">
        <w:t>Taxable income 3.770,620</w:t>
      </w:r>
    </w:p>
    <w:p w14:paraId="397A5A9A" w14:textId="77777777" w:rsidR="00B226A2" w:rsidRPr="00B226A2" w:rsidRDefault="00B226A2" w:rsidP="00B226A2">
      <w:r w:rsidRPr="00B226A2">
        <w:t>Tax Liability</w:t>
      </w:r>
    </w:p>
    <w:p w14:paraId="25F2A1E2" w14:textId="77777777" w:rsidR="00B226A2" w:rsidRPr="00B226A2" w:rsidRDefault="00B226A2" w:rsidP="00B226A2">
      <w:r w:rsidRPr="00B226A2">
        <w:t>Tax on Rs . 3,200,000 430,000</w:t>
      </w:r>
    </w:p>
    <w:p w14:paraId="68393011" w14:textId="77777777" w:rsidR="00B226A2" w:rsidRPr="00B226A2" w:rsidRDefault="00B226A2" w:rsidP="00B226A2">
      <w:r w:rsidRPr="00B226A2">
        <w:t>Tax on Rs . 570,620 @ 30 % 171,186</w:t>
      </w:r>
    </w:p>
    <w:p w14:paraId="74F5FBA0" w14:textId="77777777" w:rsidR="00B226A2" w:rsidRPr="00B226A2" w:rsidRDefault="00B226A2" w:rsidP="00B226A2">
      <w:r w:rsidRPr="00B226A2">
        <w:t>Total tax for the year 681,186</w:t>
      </w:r>
    </w:p>
    <w:p w14:paraId="1BC32835" w14:textId="77777777" w:rsidR="00B226A2" w:rsidRPr="00B226A2" w:rsidRDefault="00B226A2" w:rsidP="00B226A2">
      <w:r w:rsidRPr="00B226A2">
        <w:t>Less : Tax deducted / collected at source from :</w:t>
      </w:r>
    </w:p>
    <w:p w14:paraId="28EA2F21" w14:textId="77777777" w:rsidR="00B226A2" w:rsidRPr="00B226A2" w:rsidRDefault="00B226A2" w:rsidP="00B226A2">
      <w:r w:rsidRPr="00B226A2">
        <w:t>Salary 400,000 Lecture and examination fee 2.200 ( 402,200 )</w:t>
      </w:r>
    </w:p>
    <w:p w14:paraId="3B1ECF78" w14:textId="77777777" w:rsidR="00B226A2" w:rsidRPr="00B226A2" w:rsidRDefault="00B226A2" w:rsidP="00B226A2">
      <w:r w:rsidRPr="00B226A2">
        <w:t>Net tax payable for the year . 198,986</w:t>
      </w:r>
    </w:p>
    <w:p w14:paraId="2809F733" w14:textId="77777777" w:rsidR="00B226A2" w:rsidRPr="00B226A2" w:rsidRDefault="00B226A2" w:rsidP="00B226A2">
      <w:r w:rsidRPr="00B226A2">
        <w:t>N - 1 House rent allowance is totally taxable</w:t>
      </w:r>
    </w:p>
    <w:p w14:paraId="215D39BE" w14:textId="77777777" w:rsidR="00B226A2" w:rsidRPr="00B226A2" w:rsidRDefault="00B226A2" w:rsidP="00B226A2">
      <w:r w:rsidRPr="00B226A2">
        <w:t>N - 2 Utility allowance is totally taxable</w:t>
      </w:r>
    </w:p>
    <w:p w14:paraId="107CFC2D" w14:textId="77777777" w:rsidR="00B226A2" w:rsidRPr="00B226A2" w:rsidRDefault="00B226A2" w:rsidP="00B226A2">
      <w:r w:rsidRPr="00B226A2">
        <w:t xml:space="preserve">N - 3 Where the employer has given medical allowance and no other facility in this regard is provided to the employee then the allowance shall be exempt </w:t>
      </w:r>
      <w:proofErr w:type="spellStart"/>
      <w:r w:rsidRPr="00B226A2">
        <w:t>upto</w:t>
      </w:r>
      <w:proofErr w:type="spellEnd"/>
      <w:r w:rsidRPr="00B226A2">
        <w:t xml:space="preserve"> 10 % of the basic salary of the employee . [ Clause ( 139 ) of Part - 1 of Second Schedule ]</w:t>
      </w:r>
    </w:p>
    <w:p w14:paraId="25E30F22" w14:textId="77777777" w:rsidR="00B226A2" w:rsidRPr="00B226A2" w:rsidRDefault="00B226A2" w:rsidP="00B226A2">
      <w:r w:rsidRPr="00B226A2">
        <w:t>Allowance of Rs . 120,000 is within the exemption limit , so nothing will be included in salary</w:t>
      </w:r>
    </w:p>
    <w:p w14:paraId="12C85B74" w14:textId="77777777" w:rsidR="00B226A2" w:rsidRPr="00B226A2" w:rsidRDefault="00B226A2" w:rsidP="00B226A2">
      <w:r w:rsidRPr="00B226A2">
        <w:t>income .</w:t>
      </w:r>
    </w:p>
    <w:p w14:paraId="2B692B49" w14:textId="77777777" w:rsidR="00B226A2" w:rsidRPr="00B226A2" w:rsidRDefault="00B226A2" w:rsidP="00B226A2">
      <w:r w:rsidRPr="00B226A2">
        <w:t>N - 4 Where a company maintained conveyance is provided to an employee and the conveyance is partly used for business and partly for personal purposes , then 5 % of the cost of the conveyance to the employer is included in the salary income of the employee . Amount under this case will be Rs . 82,500 ( i.e. , 5 % of Rs . 1,650,000 ) .</w:t>
      </w:r>
    </w:p>
    <w:p w14:paraId="7CAE678F" w14:textId="77777777" w:rsidR="00B226A2" w:rsidRDefault="00B226A2" w:rsidP="00B226A2">
      <w:pPr>
        <w:rPr>
          <w:b/>
          <w:bCs/>
        </w:rPr>
      </w:pPr>
      <w:r w:rsidRPr="00B226A2">
        <w:t>N - 5 It is presumed that the loan remained payable during the whole tax year . An amount computed at the benchmark rate is included in the income . ( 1,100,000 10 % 110,000 )</w:t>
      </w:r>
      <w:r w:rsidRPr="00B226A2">
        <w:rPr>
          <w:b/>
          <w:bCs/>
        </w:rPr>
        <w:t xml:space="preserve"> .</w:t>
      </w:r>
    </w:p>
    <w:p w14:paraId="08675A09" w14:textId="77777777" w:rsidR="00A642A8" w:rsidRPr="00B226A2" w:rsidRDefault="00A642A8" w:rsidP="00B226A2">
      <w:pPr>
        <w:rPr>
          <w:b/>
          <w:bCs/>
        </w:rPr>
      </w:pPr>
    </w:p>
    <w:p w14:paraId="241FED95" w14:textId="43C32978" w:rsidR="00C90CF8" w:rsidRPr="00C90CF8" w:rsidRDefault="00C90CF8" w:rsidP="00C90CF8">
      <w:pPr>
        <w:rPr>
          <w:b/>
          <w:bCs/>
        </w:rPr>
      </w:pPr>
      <w:r w:rsidRPr="00C90CF8">
        <w:rPr>
          <w:b/>
          <w:bCs/>
        </w:rPr>
        <w:t>Synopsis of Taxes</w:t>
      </w:r>
      <w:r w:rsidR="00423B56">
        <w:rPr>
          <w:b/>
          <w:bCs/>
        </w:rPr>
        <w:t xml:space="preserve">                  </w:t>
      </w:r>
      <w:r w:rsidRPr="00C90CF8">
        <w:rPr>
          <w:b/>
          <w:bCs/>
        </w:rPr>
        <w:t xml:space="preserve"> Questions &amp; Answers - Individuals </w:t>
      </w:r>
      <w:r w:rsidR="00423B56">
        <w:rPr>
          <w:b/>
          <w:bCs/>
        </w:rPr>
        <w:t xml:space="preserve">                </w:t>
      </w:r>
      <w:r w:rsidRPr="00C90CF8">
        <w:rPr>
          <w:b/>
          <w:bCs/>
        </w:rPr>
        <w:t>[ 39-667</w:t>
      </w:r>
      <w:r w:rsidR="00423B56">
        <w:rPr>
          <w:b/>
          <w:bCs/>
        </w:rPr>
        <w:t>]</w:t>
      </w:r>
    </w:p>
    <w:p w14:paraId="77EA2459" w14:textId="77777777" w:rsidR="00C90CF8" w:rsidRPr="00C90CF8" w:rsidRDefault="00C90CF8" w:rsidP="00C90CF8">
      <w:r w:rsidRPr="00C90CF8">
        <w:t>N - 6 In case of a gratuity , lesser of Rs . 75,000 or 50 % of the amount received ( i.e. 70,000 x 50 %</w:t>
      </w:r>
    </w:p>
    <w:p w14:paraId="6C816583" w14:textId="77777777" w:rsidR="00C90CF8" w:rsidRPr="00C90CF8" w:rsidRDefault="00C90CF8" w:rsidP="00C90CF8">
      <w:r w:rsidRPr="00C90CF8">
        <w:t>= Rs . 35,000 ) is exempt . Exceeding amount is taxable</w:t>
      </w:r>
    </w:p>
    <w:p w14:paraId="3B20441B" w14:textId="77777777" w:rsidR="00C90CF8" w:rsidRPr="00C90CF8" w:rsidRDefault="00C90CF8" w:rsidP="00C90CF8">
      <w:r w:rsidRPr="00C90CF8">
        <w:t>N - 7 Income from Property</w:t>
      </w:r>
    </w:p>
    <w:p w14:paraId="5FE1A0D7" w14:textId="77777777" w:rsidR="00C90CF8" w:rsidRPr="00C90CF8" w:rsidRDefault="00C90CF8" w:rsidP="00C90CF8">
      <w:r w:rsidRPr="00C90CF8">
        <w:lastRenderedPageBreak/>
        <w:t>Rent chargeable to tax ( RCT ) :</w:t>
      </w:r>
    </w:p>
    <w:p w14:paraId="6DE43A8F" w14:textId="77777777" w:rsidR="00C90CF8" w:rsidRPr="00C90CF8" w:rsidRDefault="00C90CF8" w:rsidP="00C90CF8">
      <w:r w:rsidRPr="00C90CF8">
        <w:t>Annual rent ( Rs . 10,000 × 12 ) 120,000 137,000 Add : Advance not adjustable against rent [ N - 8 ] 17.000 Less : Deductions</w:t>
      </w:r>
    </w:p>
    <w:p w14:paraId="67A773B6" w14:textId="77777777" w:rsidR="00C90CF8" w:rsidRPr="00C90CF8" w:rsidRDefault="00C90CF8" w:rsidP="00C90CF8">
      <w:r w:rsidRPr="00C90CF8">
        <w:t>Repair allowance ( 1 / 5th of 137,000 ) [ N - 9 ] 27,400 Collection charges ( 4 % of 137,000 ) [ N - 10 ] 5,480 Ground rent 10,000 Property tax 15,000 93.880 Rent sharing with house building company ( 3,000 x 12 ) 36,000</w:t>
      </w:r>
    </w:p>
    <w:p w14:paraId="1E0EFF63" w14:textId="77777777" w:rsidR="00C90CF8" w:rsidRPr="00C90CF8" w:rsidRDefault="00C90CF8" w:rsidP="00C90CF8">
      <w:r w:rsidRPr="00C90CF8">
        <w:t>N - 8 Advance not adjustable against rent 43,120</w:t>
      </w:r>
    </w:p>
    <w:p w14:paraId="40682C84" w14:textId="77777777" w:rsidR="00C90CF8" w:rsidRPr="00C90CF8" w:rsidRDefault="00C90CF8" w:rsidP="00C90CF8">
      <w:r w:rsidRPr="00C90CF8">
        <w:t>A - B 200.000-30,000 = Rs . 17,000 10 10</w:t>
      </w:r>
    </w:p>
    <w:p w14:paraId="77809C97" w14:textId="77777777" w:rsidR="00C90CF8" w:rsidRPr="00C90CF8" w:rsidRDefault="00C90CF8" w:rsidP="00C90CF8">
      <w:r w:rsidRPr="00C90CF8">
        <w:t xml:space="preserve">Advance from new tenant ( i.e. , Rs . 200,000 ) Amount charged to tax out of the advance from old tenant , </w:t>
      </w:r>
      <w:proofErr w:type="spellStart"/>
      <w:r w:rsidRPr="00C90CF8">
        <w:t>ie</w:t>
      </w:r>
      <w:proofErr w:type="spellEnd"/>
      <w:r w:rsidRPr="00C90CF8">
        <w:t xml:space="preserve"> .. ( Rs . 100,000 + 10 ) x 3 year Rs . 30,000 B</w:t>
      </w:r>
    </w:p>
    <w:p w14:paraId="1C04487D" w14:textId="77777777" w:rsidR="00C90CF8" w:rsidRPr="00C90CF8" w:rsidRDefault="00C90CF8" w:rsidP="00C90CF8">
      <w:r w:rsidRPr="00C90CF8">
        <w:t>N - 9 Instead of actual repair charges , a repair allowance is allowed as deduction .</w:t>
      </w:r>
    </w:p>
    <w:p w14:paraId="6B5DB228" w14:textId="77777777" w:rsidR="00C90CF8" w:rsidRPr="00C90CF8" w:rsidRDefault="00C90CF8" w:rsidP="00C90CF8">
      <w:r w:rsidRPr="00C90CF8">
        <w:t xml:space="preserve">N - 10 Collection charges are restricted </w:t>
      </w:r>
      <w:proofErr w:type="spellStart"/>
      <w:r w:rsidRPr="00C90CF8">
        <w:t>upto</w:t>
      </w:r>
      <w:proofErr w:type="spellEnd"/>
      <w:r w:rsidRPr="00C90CF8">
        <w:t xml:space="preserve"> 4 % of RCT</w:t>
      </w:r>
    </w:p>
    <w:p w14:paraId="0488A511" w14:textId="77777777" w:rsidR="00C90CF8" w:rsidRPr="00C90CF8" w:rsidRDefault="00C90CF8" w:rsidP="00C90CF8">
      <w:r w:rsidRPr="00C90CF8">
        <w:t>N - 11 Profit on PLS bank account and commission received are taxable under FTR hence , not included in total income . Tax deducted is treated as final discharge of tax liability for such income .</w:t>
      </w:r>
    </w:p>
    <w:p w14:paraId="09312C76" w14:textId="77777777" w:rsidR="00C90CF8" w:rsidRPr="00C90CF8" w:rsidRDefault="00C90CF8" w:rsidP="00C90CF8">
      <w:r w:rsidRPr="00C90CF8">
        <w:t>QUESTION - 39.23</w:t>
      </w:r>
    </w:p>
    <w:p w14:paraId="3E834F95" w14:textId="77777777" w:rsidR="00C90CF8" w:rsidRPr="00C90CF8" w:rsidRDefault="00C90CF8" w:rsidP="00C90CF8">
      <w:r w:rsidRPr="00C90CF8">
        <w:t>You are income tax consultant of Mr. Zubair who runs a business . He is not sure whether the expenses listed below will be allowed by the Commissioner Inland Revenue . Please advise your client stating your reasons for the admissibility or otherwise of these expenses :</w:t>
      </w:r>
    </w:p>
    <w:p w14:paraId="4E90E11E" w14:textId="77777777" w:rsidR="00C90CF8" w:rsidRPr="00C90CF8" w:rsidRDefault="00C90CF8" w:rsidP="00C90CF8">
      <w:r w:rsidRPr="00C90CF8">
        <w:t>1 . Loss due to embezzlement of money by an employee .</w:t>
      </w:r>
    </w:p>
    <w:p w14:paraId="27191B82" w14:textId="77777777" w:rsidR="00C90CF8" w:rsidRPr="00C90CF8" w:rsidRDefault="00C90CF8" w:rsidP="00C90CF8">
      <w:r w:rsidRPr="00C90CF8">
        <w:t>2 . Salaries of factory and office staff . Income tax was not deducted at source from salaries paid</w:t>
      </w:r>
    </w:p>
    <w:p w14:paraId="09411B61" w14:textId="77777777" w:rsidR="00C90CF8" w:rsidRPr="00C90CF8" w:rsidRDefault="00C90CF8" w:rsidP="00C90CF8">
      <w:r w:rsidRPr="00C90CF8">
        <w:t>to factory staff</w:t>
      </w:r>
    </w:p>
    <w:p w14:paraId="21C400DA" w14:textId="77777777" w:rsidR="00C90CF8" w:rsidRPr="00C90CF8" w:rsidRDefault="00C90CF8" w:rsidP="00C90CF8">
      <w:r w:rsidRPr="00C90CF8">
        <w:t>3 Fine and penalties .</w:t>
      </w:r>
    </w:p>
    <w:p w14:paraId="77616FE7" w14:textId="77777777" w:rsidR="00C90CF8" w:rsidRPr="00C90CF8" w:rsidRDefault="00C90CF8" w:rsidP="00C90CF8">
      <w:r w:rsidRPr="00C90CF8">
        <w:t>4 . Expenditure on employees ' welfare .</w:t>
      </w:r>
    </w:p>
    <w:p w14:paraId="700EE069" w14:textId="77777777" w:rsidR="00C90CF8" w:rsidRPr="00C90CF8" w:rsidRDefault="00C90CF8" w:rsidP="00C90CF8">
      <w:r w:rsidRPr="00C90CF8">
        <w:t>5 . Interest payable to partner .</w:t>
      </w:r>
    </w:p>
    <w:p w14:paraId="05C400C7" w14:textId="77777777" w:rsidR="00C90CF8" w:rsidRPr="00C90CF8" w:rsidRDefault="00C90CF8" w:rsidP="00C90CF8">
      <w:r w:rsidRPr="00C90CF8">
        <w:t>6 . Accounting depreciation .</w:t>
      </w:r>
    </w:p>
    <w:p w14:paraId="4B5E83AC" w14:textId="77777777" w:rsidR="00C90CF8" w:rsidRPr="00C90CF8" w:rsidRDefault="00C90CF8" w:rsidP="00C90CF8">
      <w:r w:rsidRPr="00C90CF8">
        <w:t>7 . Brokerage paid for procurement of order .</w:t>
      </w:r>
    </w:p>
    <w:p w14:paraId="03EE2BDD" w14:textId="77777777" w:rsidR="00C90CF8" w:rsidRPr="00C90CF8" w:rsidRDefault="00C90CF8" w:rsidP="00C90CF8">
      <w:r w:rsidRPr="00C90CF8">
        <w:t>8 . Fee paid to income tax consultant to represent the case before the Commissioner Inland Revenue .</w:t>
      </w:r>
    </w:p>
    <w:p w14:paraId="6315709C" w14:textId="77777777" w:rsidR="00C90CF8" w:rsidRPr="00C90CF8" w:rsidRDefault="00C90CF8" w:rsidP="00C90CF8">
      <w:r w:rsidRPr="00C90CF8">
        <w:lastRenderedPageBreak/>
        <w:t>9 . Initial expenses .</w:t>
      </w:r>
    </w:p>
    <w:p w14:paraId="488DFAC5" w14:textId="77777777" w:rsidR="00C90CF8" w:rsidRPr="00C90CF8" w:rsidRDefault="00C90CF8" w:rsidP="00C90CF8">
      <w:r w:rsidRPr="00C90CF8">
        <w:t>10 . Interest paid on long term loans .</w:t>
      </w:r>
    </w:p>
    <w:p w14:paraId="1E37635E" w14:textId="77777777" w:rsidR="00423B56" w:rsidRDefault="00C90CF8" w:rsidP="00C90CF8">
      <w:pPr>
        <w:numPr>
          <w:ilvl w:val="0"/>
          <w:numId w:val="67"/>
        </w:numPr>
      </w:pPr>
      <w:r w:rsidRPr="00C90CF8">
        <w:t>Provision for bad and doubtful debts .</w:t>
      </w:r>
    </w:p>
    <w:p w14:paraId="4CD9808A" w14:textId="454F78A4" w:rsidR="00526942" w:rsidRPr="00526942" w:rsidRDefault="00526942" w:rsidP="00326873">
      <w:pPr>
        <w:ind w:left="360"/>
        <w:rPr>
          <w:b/>
          <w:bCs/>
        </w:rPr>
      </w:pPr>
      <w:r w:rsidRPr="00526942">
        <w:rPr>
          <w:b/>
          <w:bCs/>
        </w:rPr>
        <w:t xml:space="preserve">Synopsis of Taxes </w:t>
      </w:r>
      <w:r w:rsidR="00326873">
        <w:rPr>
          <w:b/>
          <w:bCs/>
        </w:rPr>
        <w:t xml:space="preserve">                       </w:t>
      </w:r>
      <w:r w:rsidRPr="00526942">
        <w:rPr>
          <w:b/>
          <w:bCs/>
        </w:rPr>
        <w:t xml:space="preserve">Questions &amp; Answers </w:t>
      </w:r>
      <w:r w:rsidR="00326873">
        <w:rPr>
          <w:b/>
          <w:bCs/>
        </w:rPr>
        <w:t>–</w:t>
      </w:r>
      <w:r w:rsidRPr="00526942">
        <w:rPr>
          <w:b/>
          <w:bCs/>
        </w:rPr>
        <w:t xml:space="preserve"> Individuals</w:t>
      </w:r>
      <w:r w:rsidR="00326873">
        <w:rPr>
          <w:b/>
          <w:bCs/>
        </w:rPr>
        <w:t xml:space="preserve">                </w:t>
      </w:r>
      <w:r w:rsidRPr="00526942">
        <w:rPr>
          <w:b/>
          <w:bCs/>
        </w:rPr>
        <w:t xml:space="preserve"> [ 39-668 ]</w:t>
      </w:r>
    </w:p>
    <w:p w14:paraId="4F251B14" w14:textId="77777777" w:rsidR="00526942" w:rsidRPr="00526942" w:rsidRDefault="00526942" w:rsidP="00526942">
      <w:pPr>
        <w:numPr>
          <w:ilvl w:val="0"/>
          <w:numId w:val="67"/>
        </w:numPr>
      </w:pPr>
      <w:r w:rsidRPr="00526942">
        <w:t>Purchase of raw material . Three suppliers were paid amount exceeding Rs . 50,000 each in</w:t>
      </w:r>
    </w:p>
    <w:p w14:paraId="5D8CAC26" w14:textId="77777777" w:rsidR="00526942" w:rsidRPr="00526942" w:rsidRDefault="00526942" w:rsidP="00526942">
      <w:pPr>
        <w:numPr>
          <w:ilvl w:val="0"/>
          <w:numId w:val="67"/>
        </w:numPr>
      </w:pPr>
      <w:r w:rsidRPr="00526942">
        <w:t>cash ( ICMAP May , 1997 )</w:t>
      </w:r>
    </w:p>
    <w:p w14:paraId="78B51E7E" w14:textId="77777777" w:rsidR="00526942" w:rsidRPr="00526942" w:rsidRDefault="00526942" w:rsidP="00526942">
      <w:pPr>
        <w:numPr>
          <w:ilvl w:val="0"/>
          <w:numId w:val="67"/>
        </w:numPr>
      </w:pPr>
      <w:r w:rsidRPr="00526942">
        <w:t>ANSWER</w:t>
      </w:r>
    </w:p>
    <w:p w14:paraId="575FCF2B" w14:textId="77777777" w:rsidR="00526942" w:rsidRPr="00526942" w:rsidRDefault="00526942" w:rsidP="00526942">
      <w:pPr>
        <w:numPr>
          <w:ilvl w:val="0"/>
          <w:numId w:val="67"/>
        </w:numPr>
      </w:pPr>
      <w:r w:rsidRPr="00526942">
        <w:t>ADMISSIBILITY OR OTHERWISE OF EXPENSES</w:t>
      </w:r>
    </w:p>
    <w:p w14:paraId="119B8728" w14:textId="77777777" w:rsidR="00526942" w:rsidRPr="00526942" w:rsidRDefault="00526942" w:rsidP="00526942">
      <w:pPr>
        <w:numPr>
          <w:ilvl w:val="0"/>
          <w:numId w:val="67"/>
        </w:numPr>
      </w:pPr>
      <w:r w:rsidRPr="00526942">
        <w:t>While computing the " Income from Business the admissibility or otherwise of the expenses is an important element . The expenses gives in the question are discussed here below .</w:t>
      </w:r>
    </w:p>
    <w:p w14:paraId="169CB78A" w14:textId="77777777" w:rsidR="00526942" w:rsidRPr="00526942" w:rsidRDefault="00526942" w:rsidP="00526942">
      <w:pPr>
        <w:numPr>
          <w:ilvl w:val="0"/>
          <w:numId w:val="67"/>
        </w:numPr>
      </w:pPr>
      <w:r w:rsidRPr="00526942">
        <w:t>1 . Loss Due to Embezzlement : it is allowed as deduction . Any loss , whether normal or abnormal is an admissible deduction against business income .</w:t>
      </w:r>
    </w:p>
    <w:p w14:paraId="1539F0D8" w14:textId="77777777" w:rsidR="00526942" w:rsidRPr="00526942" w:rsidRDefault="00526942" w:rsidP="00526942">
      <w:pPr>
        <w:numPr>
          <w:ilvl w:val="0"/>
          <w:numId w:val="67"/>
        </w:numPr>
      </w:pPr>
      <w:r w:rsidRPr="00526942">
        <w:t>2 . Salary and Wages Paid without Deduction of Tax : Any payment on which tax at source is applicable shall be inadmissible if tax has not been deducted as required under the law . Fines and Penalties : Any fine or penalty for non - compliance of any legal provisions is not allowed as an expense against business income .</w:t>
      </w:r>
    </w:p>
    <w:p w14:paraId="6AD93B6C" w14:textId="77777777" w:rsidR="00526942" w:rsidRPr="00526942" w:rsidRDefault="00526942" w:rsidP="00526942">
      <w:pPr>
        <w:numPr>
          <w:ilvl w:val="0"/>
          <w:numId w:val="67"/>
        </w:numPr>
      </w:pPr>
      <w:r w:rsidRPr="00526942">
        <w:t>3 .</w:t>
      </w:r>
    </w:p>
    <w:p w14:paraId="2AC99DD7" w14:textId="77777777" w:rsidR="00526942" w:rsidRPr="00526942" w:rsidRDefault="00526942" w:rsidP="00526942">
      <w:pPr>
        <w:numPr>
          <w:ilvl w:val="0"/>
          <w:numId w:val="67"/>
        </w:numPr>
      </w:pPr>
      <w:r w:rsidRPr="00526942">
        <w:t>4 . Expenditure on Employees Welfare : This expense is admissible ..</w:t>
      </w:r>
    </w:p>
    <w:p w14:paraId="13B90179" w14:textId="77777777" w:rsidR="00526942" w:rsidRPr="00526942" w:rsidRDefault="00526942" w:rsidP="00526942">
      <w:pPr>
        <w:numPr>
          <w:ilvl w:val="0"/>
          <w:numId w:val="67"/>
        </w:numPr>
      </w:pPr>
      <w:r w:rsidRPr="00526942">
        <w:t>5 . Interest Payable to Partner : Any amount paid to a partner as interest on loan given to AOP or the capital invested in the AOP is not allowed as deduction while computing income of the AOP</w:t>
      </w:r>
    </w:p>
    <w:p w14:paraId="3B7A338F" w14:textId="77777777" w:rsidR="00526942" w:rsidRPr="00526942" w:rsidRDefault="00526942" w:rsidP="00526942">
      <w:pPr>
        <w:numPr>
          <w:ilvl w:val="0"/>
          <w:numId w:val="67"/>
        </w:numPr>
      </w:pPr>
      <w:r w:rsidRPr="00526942">
        <w:t>6 . Accounting Depreciation : Accounting depreciation is a provision . The Income Tax Ordinance , generally , does not allow any deduction on account of the provision . Instead , the tax depreciation which is computed as per tax rules is allowed as a deduction .</w:t>
      </w:r>
    </w:p>
    <w:p w14:paraId="5A18BC0E" w14:textId="77777777" w:rsidR="00526942" w:rsidRPr="00526942" w:rsidRDefault="00526942" w:rsidP="00526942">
      <w:pPr>
        <w:numPr>
          <w:ilvl w:val="0"/>
          <w:numId w:val="67"/>
        </w:numPr>
      </w:pPr>
      <w:r w:rsidRPr="00526942">
        <w:t>7 . Brokerage Paid for Procurement of Order : It will be allowed as deduction if the amount is paid to the employee or agent . But if brokerage is paid by an AOP to its partner / member then it will be inadmissible .</w:t>
      </w:r>
    </w:p>
    <w:p w14:paraId="01F34D64" w14:textId="77777777" w:rsidR="00526942" w:rsidRPr="00526942" w:rsidRDefault="00526942" w:rsidP="00526942">
      <w:pPr>
        <w:numPr>
          <w:ilvl w:val="0"/>
          <w:numId w:val="67"/>
        </w:numPr>
      </w:pPr>
      <w:r w:rsidRPr="00526942">
        <w:lastRenderedPageBreak/>
        <w:t>8 . Tax Consultant Fee : Section 20 ( 1 ) of the Income Tax Ordinance specifies that any expenditure incurred wholly and exclusively for the purposes of the business is admissible against business income . Fee paid to tax consultant fulfils this condition , so shall be admissible .</w:t>
      </w:r>
    </w:p>
    <w:p w14:paraId="6DECA2CF" w14:textId="77777777" w:rsidR="00526942" w:rsidRPr="00526942" w:rsidRDefault="00526942" w:rsidP="00526942">
      <w:pPr>
        <w:numPr>
          <w:ilvl w:val="0"/>
          <w:numId w:val="67"/>
        </w:numPr>
      </w:pPr>
      <w:r w:rsidRPr="00526942">
        <w:t>9 . Initial Expenses : Pre - commencement expenses are allowed as deduction according to the provisions of section 25 of the Ordinance . These expenses may be treated in any of the following ways :</w:t>
      </w:r>
    </w:p>
    <w:p w14:paraId="2A2EC2DC" w14:textId="77777777" w:rsidR="00526942" w:rsidRPr="00526942" w:rsidRDefault="00526942" w:rsidP="00526942">
      <w:pPr>
        <w:numPr>
          <w:ilvl w:val="0"/>
          <w:numId w:val="67"/>
        </w:numPr>
      </w:pPr>
      <w:proofErr w:type="spellStart"/>
      <w:r w:rsidRPr="00526942">
        <w:t>i</w:t>
      </w:r>
      <w:proofErr w:type="spellEnd"/>
      <w:r w:rsidRPr="00526942">
        <w:t xml:space="preserve"> ) Whole amount may be allowed as expense in the year in which these are incurred ; or ii ) Pre - commencement expenses shall be amortized @ 20 % of total expenses .</w:t>
      </w:r>
    </w:p>
    <w:p w14:paraId="5EF62C70" w14:textId="77777777" w:rsidR="00526942" w:rsidRPr="00526942" w:rsidRDefault="00526942" w:rsidP="00526942">
      <w:pPr>
        <w:numPr>
          <w:ilvl w:val="0"/>
          <w:numId w:val="67"/>
        </w:numPr>
      </w:pPr>
      <w:r w:rsidRPr="00526942">
        <w:t>10 . Interest Paid on Long - Term Loans : It is allowed as expense if the loan is utilized for the business the income of which is taxable</w:t>
      </w:r>
    </w:p>
    <w:p w14:paraId="2513BF92" w14:textId="77777777" w:rsidR="00526942" w:rsidRPr="00526942" w:rsidRDefault="00526942" w:rsidP="00526942">
      <w:pPr>
        <w:numPr>
          <w:ilvl w:val="0"/>
          <w:numId w:val="67"/>
        </w:numPr>
      </w:pPr>
      <w:r w:rsidRPr="00526942">
        <w:t>Provision for doubtful Debts : Provision for doubtful debts is not allowed as deductions , rather the actual bad debts are allowed as deduction while computing income from business .</w:t>
      </w:r>
    </w:p>
    <w:p w14:paraId="01A919B0" w14:textId="77777777" w:rsidR="00526942" w:rsidRPr="00526942" w:rsidRDefault="00526942" w:rsidP="00526942">
      <w:pPr>
        <w:numPr>
          <w:ilvl w:val="0"/>
          <w:numId w:val="67"/>
        </w:numPr>
      </w:pPr>
      <w:r w:rsidRPr="00526942">
        <w:t>Purchase of Raw Material in Cash : Any single transaction of expenditure exceeding Rs . 25,000 shall be inadmissible if not paid through a cross cheque , draft or pay order or through a banking channel .</w:t>
      </w:r>
    </w:p>
    <w:p w14:paraId="59D22428" w14:textId="2E376556" w:rsidR="00C90CF8" w:rsidRPr="00C90CF8" w:rsidRDefault="00C90CF8" w:rsidP="00423B56">
      <w:pPr>
        <w:ind w:left="360"/>
        <w:rPr>
          <w:rStyle w:val="Hyperlink"/>
          <w:color w:val="auto"/>
          <w:u w:val="none"/>
        </w:rPr>
      </w:pPr>
      <w:r w:rsidRPr="00C90CF8">
        <w:rPr>
          <w:b/>
          <w:bCs/>
        </w:rPr>
        <w:fldChar w:fldCharType="begin"/>
      </w:r>
      <w:r w:rsidRPr="00C90CF8">
        <w:rPr>
          <w:b/>
          <w:bCs/>
        </w:rPr>
        <w:instrText>HYPERLINK "https://lh3.googleusercontent.com/gg/AN12HXST4Etag18G0BJAdxvZY7OAPpxeOeFpspCUSfnOAADf07wva8FbHxQc2vOAr3LsrEgC85RcWj6fR8Qpt0Rv6FPwOsw0-vH7_rMsIJROtBdqVJQVF6JaM80dRAr67bgg13PYDvHV9kUnfe_DE82PXAp3DcSbx3Ko1BERvUFyBkKwp2zAsUXmi3eWvOzobl4tMEOFOXKRtLQPLAWt1vHPn8YIJ92tUm6fCHpFBTMSVvgNqMFPFc_z3aiMkBMMsUWZZj8qiGZyr6ogmL-Fa0SdFpERtTozpzEHHRY" \t "_blank"</w:instrText>
      </w:r>
      <w:r w:rsidRPr="00C90CF8">
        <w:rPr>
          <w:b/>
          <w:bCs/>
        </w:rPr>
      </w:r>
      <w:r w:rsidRPr="00C90CF8">
        <w:rPr>
          <w:b/>
          <w:bCs/>
        </w:rPr>
        <w:fldChar w:fldCharType="separate"/>
      </w:r>
    </w:p>
    <w:p w14:paraId="20C91AEF" w14:textId="1CA7F6EE" w:rsidR="009872ED" w:rsidRPr="009872ED" w:rsidRDefault="00C90CF8" w:rsidP="009872ED">
      <w:pPr>
        <w:rPr>
          <w:b/>
          <w:bCs/>
        </w:rPr>
      </w:pPr>
      <w:r w:rsidRPr="00C90CF8">
        <w:rPr>
          <w:b/>
          <w:bCs/>
        </w:rPr>
        <w:fldChar w:fldCharType="end"/>
      </w:r>
      <w:r w:rsidR="009872ED" w:rsidRPr="009872ED">
        <w:rPr>
          <w:rFonts w:ascii="Times New Roman" w:eastAsia="Times New Roman" w:hAnsi="Times New Roman" w:cs="Times New Roman"/>
          <w:kern w:val="0"/>
          <w14:ligatures w14:val="none"/>
        </w:rPr>
        <w:t xml:space="preserve"> </w:t>
      </w:r>
      <w:r w:rsidR="009872ED" w:rsidRPr="009872ED">
        <w:rPr>
          <w:b/>
          <w:bCs/>
        </w:rPr>
        <w:t>Synopsis of Taxes</w:t>
      </w:r>
      <w:r w:rsidR="00535E8B">
        <w:rPr>
          <w:b/>
          <w:bCs/>
        </w:rPr>
        <w:t xml:space="preserve">                                </w:t>
      </w:r>
      <w:r w:rsidR="009872ED" w:rsidRPr="009872ED">
        <w:rPr>
          <w:b/>
          <w:bCs/>
        </w:rPr>
        <w:t xml:space="preserve"> Questions &amp; Answers </w:t>
      </w:r>
      <w:r w:rsidR="00535E8B">
        <w:rPr>
          <w:b/>
          <w:bCs/>
        </w:rPr>
        <w:t>–</w:t>
      </w:r>
      <w:r w:rsidR="009872ED" w:rsidRPr="009872ED">
        <w:rPr>
          <w:b/>
          <w:bCs/>
        </w:rPr>
        <w:t xml:space="preserve"> AOP</w:t>
      </w:r>
      <w:r w:rsidR="00535E8B">
        <w:rPr>
          <w:b/>
          <w:bCs/>
        </w:rPr>
        <w:t xml:space="preserve">                         </w:t>
      </w:r>
      <w:r w:rsidR="009872ED" w:rsidRPr="009872ED">
        <w:rPr>
          <w:b/>
          <w:bCs/>
        </w:rPr>
        <w:t xml:space="preserve"> [ 40-669 ]</w:t>
      </w:r>
    </w:p>
    <w:p w14:paraId="5E1AFF71" w14:textId="77777777" w:rsidR="009872ED" w:rsidRPr="009872ED" w:rsidRDefault="009872ED" w:rsidP="009872ED">
      <w:r w:rsidRPr="009872ED">
        <w:t>CHAPTER - 40</w:t>
      </w:r>
    </w:p>
    <w:p w14:paraId="4CC669DE" w14:textId="77777777" w:rsidR="009872ED" w:rsidRPr="009872ED" w:rsidRDefault="009872ED" w:rsidP="009872ED">
      <w:r w:rsidRPr="009872ED">
        <w:t>QUESTIONS &amp; ANSWERS ASSOCIATIONS OF PERSONS</w:t>
      </w:r>
    </w:p>
    <w:p w14:paraId="72D83EFD" w14:textId="77777777" w:rsidR="009872ED" w:rsidRPr="009872ED" w:rsidRDefault="009872ED" w:rsidP="009872ED">
      <w:r w:rsidRPr="009872ED">
        <w:t>QUESTION - 40.1</w:t>
      </w:r>
    </w:p>
    <w:p w14:paraId="6CF56BD7" w14:textId="77777777" w:rsidR="009872ED" w:rsidRPr="009872ED" w:rsidRDefault="009872ED" w:rsidP="009872ED">
      <w:r w:rsidRPr="009872ED">
        <w:t>M / s . Khan , Hassan &amp; Simon were equal partners in a firm KHS Textiles , engaged in the business of manufacturing and sale of garments . Their products were mainly supplied to large retail stores in Pakistan and certain European Union countries . They decided to convert their firm into a private limited company with effect from October 1 , 20x4 .</w:t>
      </w:r>
    </w:p>
    <w:p w14:paraId="1E3701BB" w14:textId="77777777" w:rsidR="009872ED" w:rsidRPr="009872ED" w:rsidRDefault="009872ED" w:rsidP="009872ED">
      <w:r w:rsidRPr="009872ED">
        <w:t>All assets and liabilities of KHS Textiles were taken over by the new company named KHS &amp; Co. ( Pvt . ) Limited . Each partner received 400,000 shares of Rs . 10 / - each in the new company . The profit &amp; loss account and balance sheets of the two businesses are given below :</w:t>
      </w:r>
    </w:p>
    <w:p w14:paraId="3F4A28B1" w14:textId="77777777" w:rsidR="009872ED" w:rsidRPr="009872ED" w:rsidRDefault="009872ED" w:rsidP="009872ED">
      <w:r w:rsidRPr="009872ED">
        <w:t>BALANCE SHEET KHS Textiles KHS &amp; Co. ( Pvt . ) ( AOP ) As at Ltd. Sep 30 , 20x4 As at Jun 30 , 20x5</w:t>
      </w:r>
    </w:p>
    <w:p w14:paraId="1B07EC43" w14:textId="77777777" w:rsidR="009872ED" w:rsidRPr="009872ED" w:rsidRDefault="009872ED" w:rsidP="009872ED">
      <w:r w:rsidRPr="009872ED">
        <w:lastRenderedPageBreak/>
        <w:t>ASSETS</w:t>
      </w:r>
    </w:p>
    <w:p w14:paraId="19FF97A4" w14:textId="77777777" w:rsidR="009872ED" w:rsidRPr="009872ED" w:rsidRDefault="009872ED" w:rsidP="009872ED">
      <w:r w:rsidRPr="009872ED">
        <w:t>NON - CURRENT ASSET 8,000,000 17,000,000 Property , Plant &amp; Equipment Tangible</w:t>
      </w:r>
    </w:p>
    <w:p w14:paraId="7D69251F" w14:textId="77777777" w:rsidR="009872ED" w:rsidRPr="009872ED" w:rsidRDefault="009872ED" w:rsidP="009872ED">
      <w:r w:rsidRPr="009872ED">
        <w:t>Intangible 984,375 937,500</w:t>
      </w:r>
    </w:p>
    <w:p w14:paraId="45C21F75" w14:textId="77777777" w:rsidR="009872ED" w:rsidRPr="009872ED" w:rsidRDefault="009872ED" w:rsidP="009872ED">
      <w:r w:rsidRPr="009872ED">
        <w:t>Investments 1,000,000 2,000,000 9,984,375 19,937,500</w:t>
      </w:r>
    </w:p>
    <w:p w14:paraId="433D9575" w14:textId="77777777" w:rsidR="009872ED" w:rsidRPr="009872ED" w:rsidRDefault="009872ED" w:rsidP="009872ED">
      <w:r w:rsidRPr="009872ED">
        <w:t>CURRENT ASSETS 3,000,000 6,000,000 Stocks 2,500,000</w:t>
      </w:r>
    </w:p>
    <w:p w14:paraId="2C9B8E0F" w14:textId="77777777" w:rsidR="009872ED" w:rsidRPr="009872ED" w:rsidRDefault="009872ED" w:rsidP="009872ED">
      <w:r w:rsidRPr="009872ED">
        <w:t>Trade Debts 500,000 4,200,000 Other Assets 2,600,000</w:t>
      </w:r>
    </w:p>
    <w:p w14:paraId="66A5A625" w14:textId="77777777" w:rsidR="009872ED" w:rsidRPr="009872ED" w:rsidRDefault="009872ED" w:rsidP="009872ED">
      <w:r w:rsidRPr="009872ED">
        <w:t>Cash &amp; Bank 215.625 362,500 6,215,625 13.162.500</w:t>
      </w:r>
    </w:p>
    <w:p w14:paraId="7BE3CB54" w14:textId="77777777" w:rsidR="009872ED" w:rsidRPr="009872ED" w:rsidRDefault="009872ED" w:rsidP="009872ED">
      <w:r w:rsidRPr="009872ED">
        <w:t>Total Assets 16,200,000 33,100,000</w:t>
      </w:r>
    </w:p>
    <w:p w14:paraId="6CFC5950" w14:textId="77777777" w:rsidR="009872ED" w:rsidRPr="009872ED" w:rsidRDefault="009872ED" w:rsidP="009872ED">
      <w:r w:rsidRPr="009872ED">
        <w:t>EQUITY &amp; LIABILITIES 10,700,000 12,000,000 Capital / Share Capital Unappropriated Profit 0 15,200,000 10,700,000 27,200,000</w:t>
      </w:r>
    </w:p>
    <w:p w14:paraId="27FB3F62" w14:textId="77777777" w:rsidR="009872ED" w:rsidRPr="009872ED" w:rsidRDefault="009872ED" w:rsidP="009872ED">
      <w:r w:rsidRPr="009872ED">
        <w:t>Long - Term Loans 4,000,000 4,000,000 14,700,000 31,200,000</w:t>
      </w:r>
    </w:p>
    <w:p w14:paraId="6CBB6D0A" w14:textId="77777777" w:rsidR="009872ED" w:rsidRPr="009872ED" w:rsidRDefault="009872ED" w:rsidP="009872ED">
      <w:r w:rsidRPr="009872ED">
        <w:t>Current Liabilities 1,500,000 1,900,000 16,200,000 33,100,000</w:t>
      </w:r>
    </w:p>
    <w:p w14:paraId="6D52FBB0" w14:textId="77777777" w:rsidR="009872ED" w:rsidRPr="009872ED" w:rsidRDefault="009872ED" w:rsidP="009872ED">
      <w:r w:rsidRPr="009872ED">
        <w:t>PROFIT &amp; LOSS ACCOUNT</w:t>
      </w:r>
    </w:p>
    <w:p w14:paraId="238E6DE0" w14:textId="77777777" w:rsidR="009872ED" w:rsidRPr="009872ED" w:rsidRDefault="009872ED" w:rsidP="009872ED">
      <w:r w:rsidRPr="009872ED">
        <w:t>( AOP ) Jul x4 - Sep x4 KHS Textiles KHS &amp; Co. ( Pvt . ) Ltd. Oct x4 - Jun x6</w:t>
      </w:r>
    </w:p>
    <w:p w14:paraId="2A19E33F" w14:textId="77777777" w:rsidR="009872ED" w:rsidRPr="009872ED" w:rsidRDefault="009872ED" w:rsidP="009872ED">
      <w:r w:rsidRPr="009872ED">
        <w:t>Sales 10,000,000 45,000,000 Cost of Sales 5,500,000 23,000,000 Gross Profit 4,500,000 22,000,000</w:t>
      </w:r>
    </w:p>
    <w:p w14:paraId="65CE4F06" w14:textId="0BE18368" w:rsidR="000A79ED" w:rsidRPr="000A79ED" w:rsidRDefault="000A79ED" w:rsidP="000A79ED">
      <w:pPr>
        <w:rPr>
          <w:b/>
          <w:bCs/>
        </w:rPr>
      </w:pPr>
      <w:r w:rsidRPr="000A79ED">
        <w:rPr>
          <w:b/>
          <w:bCs/>
        </w:rPr>
        <w:t xml:space="preserve">Synopsis of Taxes </w:t>
      </w:r>
      <w:r w:rsidR="0000194D">
        <w:rPr>
          <w:b/>
          <w:bCs/>
        </w:rPr>
        <w:t xml:space="preserve">               </w:t>
      </w:r>
      <w:r w:rsidRPr="000A79ED">
        <w:rPr>
          <w:b/>
          <w:bCs/>
        </w:rPr>
        <w:t xml:space="preserve">Questions &amp; Answers </w:t>
      </w:r>
      <w:r w:rsidR="0000194D">
        <w:rPr>
          <w:b/>
          <w:bCs/>
        </w:rPr>
        <w:t>–</w:t>
      </w:r>
      <w:r w:rsidRPr="000A79ED">
        <w:rPr>
          <w:b/>
          <w:bCs/>
        </w:rPr>
        <w:t xml:space="preserve"> AOP</w:t>
      </w:r>
      <w:r w:rsidR="0000194D">
        <w:rPr>
          <w:b/>
          <w:bCs/>
        </w:rPr>
        <w:t xml:space="preserve">                           </w:t>
      </w:r>
      <w:r w:rsidRPr="000A79ED">
        <w:rPr>
          <w:b/>
          <w:bCs/>
        </w:rPr>
        <w:t xml:space="preserve"> [ 40-670 ]</w:t>
      </w:r>
    </w:p>
    <w:p w14:paraId="36BA7F75" w14:textId="77777777" w:rsidR="000A79ED" w:rsidRPr="000A79ED" w:rsidRDefault="000A79ED" w:rsidP="000A79ED">
      <w:r w:rsidRPr="000A79ED">
        <w:t>Selling &amp; Administrative Expenses 1,500,000 6.000.000 Operating Profit 3,000,000 16,000,000 Other Income 500,000 1.200.000</w:t>
      </w:r>
    </w:p>
    <w:p w14:paraId="2BB88306" w14:textId="77777777" w:rsidR="000A79ED" w:rsidRPr="000A79ED" w:rsidRDefault="000A79ED" w:rsidP="000A79ED">
      <w:r w:rsidRPr="000A79ED">
        <w:t>Financial &amp; Other Charges 3,500,000 17,200,000 500,000 2.000.000</w:t>
      </w:r>
    </w:p>
    <w:p w14:paraId="608736A6" w14:textId="77777777" w:rsidR="000A79ED" w:rsidRPr="000A79ED" w:rsidRDefault="000A79ED" w:rsidP="000A79ED">
      <w:r w:rsidRPr="000A79ED">
        <w:t>Profit before tax 3,000,000 15.200.000 The following further information is available</w:t>
      </w:r>
    </w:p>
    <w:p w14:paraId="3E48645C" w14:textId="77777777" w:rsidR="000A79ED" w:rsidRPr="000A79ED" w:rsidRDefault="000A79ED" w:rsidP="000A79ED">
      <w:r w:rsidRPr="000A79ED">
        <w:t>1 ) At the time of transfer , Property , Plant &amp; Equipment consisted of the following :</w:t>
      </w:r>
    </w:p>
    <w:p w14:paraId="7A3EE008" w14:textId="77777777" w:rsidR="000A79ED" w:rsidRPr="000A79ED" w:rsidRDefault="000A79ED" w:rsidP="000A79ED">
      <w:r w:rsidRPr="000A79ED">
        <w:t>Plant &amp; Machinery Owned Leased 1,000,000 4,000,000</w:t>
      </w:r>
    </w:p>
    <w:p w14:paraId="59257F1A" w14:textId="77777777" w:rsidR="000A79ED" w:rsidRPr="000A79ED" w:rsidRDefault="000A79ED" w:rsidP="000A79ED">
      <w:r w:rsidRPr="000A79ED">
        <w:t>Furniture &amp; Equipment 1,000,000 0 Vehicles 2.000.000 0</w:t>
      </w:r>
    </w:p>
    <w:p w14:paraId="0E89ED61" w14:textId="77777777" w:rsidR="000A79ED" w:rsidRPr="000A79ED" w:rsidRDefault="000A79ED" w:rsidP="000A79ED">
      <w:r w:rsidRPr="000A79ED">
        <w:t>Rupees 4.000.000 4.000.000</w:t>
      </w:r>
    </w:p>
    <w:p w14:paraId="5C64490D" w14:textId="77777777" w:rsidR="000A79ED" w:rsidRPr="000A79ED" w:rsidRDefault="000A79ED" w:rsidP="000A79ED">
      <w:r w:rsidRPr="000A79ED">
        <w:t>The accounting depreciation charged in the books during the three months ended September 20x4 was Rs . 256,545 . Tax WDV of owned assets as on June 30 , 20x4 , was as</w:t>
      </w:r>
    </w:p>
    <w:p w14:paraId="0E535503" w14:textId="77777777" w:rsidR="000A79ED" w:rsidRPr="000A79ED" w:rsidRDefault="000A79ED" w:rsidP="000A79ED">
      <w:r w:rsidRPr="000A79ED">
        <w:lastRenderedPageBreak/>
        <w:t>under :</w:t>
      </w:r>
    </w:p>
    <w:p w14:paraId="2DF10D09" w14:textId="77777777" w:rsidR="000A79ED" w:rsidRPr="000A79ED" w:rsidRDefault="000A79ED" w:rsidP="000A79ED">
      <w:r w:rsidRPr="000A79ED">
        <w:t>Plant &amp; Machinery 500,000 Furniture &amp; Equipment 1,000,000 Vehicles 2,000,000</w:t>
      </w:r>
    </w:p>
    <w:p w14:paraId="138DEDE9" w14:textId="77777777" w:rsidR="000A79ED" w:rsidRPr="000A79ED" w:rsidRDefault="000A79ED" w:rsidP="000A79ED">
      <w:r w:rsidRPr="000A79ED">
        <w:t>Monthly rentals of the leased assets are Rs . 120,000 per month . The fair market value of the owned assets on September 30 , 20x4 was Rs . 5,200,000 and the assets were recorded accordingly in the books of the new company . No new assets were acquired during the year except for plant and machinery which was imported in January , 20x5 at a total cost of Rs . 8,500,000 .</w:t>
      </w:r>
    </w:p>
    <w:p w14:paraId="46ECBCBD" w14:textId="77777777" w:rsidR="000A79ED" w:rsidRPr="000A79ED" w:rsidRDefault="000A79ED" w:rsidP="000A79ED">
      <w:r w:rsidRPr="000A79ED">
        <w:t>Intangibles were acquired in 20x1 and had a further useful life of 16 years as on 01-07-20x4 2 ) 3 ) The cost of stock - in - trade valued in accordance with section 35 of the Income Tax Ordinance 2001 , as on September 30 , 20x4 was Rs . 3,200,000 whereas net realizable value was Rs . 3,000,000 . It was taken over in the books of the new company at NRV</w:t>
      </w:r>
    </w:p>
    <w:p w14:paraId="0311883D" w14:textId="77777777" w:rsidR="000A79ED" w:rsidRPr="000A79ED" w:rsidRDefault="000A79ED" w:rsidP="000A79ED">
      <w:r w:rsidRPr="000A79ED">
        <w:t>4 ) Trade debts of Rs . 2,500,000 were net of provision for bad debts of Rs . 200,000 provided in prior years . However , since bad debts were actually estimated at Rs . 100.000 , these were taken over by the new company at Rs . 2,600,000 . No further provisions were made .</w:t>
      </w:r>
    </w:p>
    <w:p w14:paraId="52A43D03" w14:textId="77777777" w:rsidR="000A79ED" w:rsidRPr="000A79ED" w:rsidRDefault="000A79ED" w:rsidP="000A79ED">
      <w:r w:rsidRPr="000A79ED">
        <w:t>5 ) Financial charges include those booked on finance leases amounting to Rs . 100,000 in the books of KHS Textiles and Rs . 275,000 booked by KHS &amp; Co. ( Pvt ) Ltd.</w:t>
      </w:r>
    </w:p>
    <w:p w14:paraId="01C5866B" w14:textId="77777777" w:rsidR="000A79ED" w:rsidRPr="000A79ED" w:rsidRDefault="000A79ED" w:rsidP="000A79ED">
      <w:r w:rsidRPr="000A79ED">
        <w:t>6 ) 50 % of the sale of both entities was export sales . All exports were made against confirmed</w:t>
      </w:r>
    </w:p>
    <w:p w14:paraId="11C277B0" w14:textId="77777777" w:rsidR="000A79ED" w:rsidRPr="000A79ED" w:rsidRDefault="000A79ED" w:rsidP="000A79ED">
      <w:r w:rsidRPr="000A79ED">
        <w:t>LC's .</w:t>
      </w:r>
    </w:p>
    <w:p w14:paraId="6C7652FC" w14:textId="77777777" w:rsidR="000A79ED" w:rsidRPr="000A79ED" w:rsidRDefault="000A79ED" w:rsidP="000A79ED">
      <w:r w:rsidRPr="000A79ED">
        <w:t>Required : After considering the information given above , work out taxable income and income tax liability of the firm as well as the company for the tax year 20x5 . ( M - 18 )</w:t>
      </w:r>
    </w:p>
    <w:p w14:paraId="125A794C" w14:textId="77777777" w:rsidR="000A79ED" w:rsidRPr="000A79ED" w:rsidRDefault="000A79ED" w:rsidP="000A79ED">
      <w:r w:rsidRPr="000A79ED">
        <w:t>( Question # 6 - ICAP - June - 2004 )</w:t>
      </w:r>
    </w:p>
    <w:p w14:paraId="33EC13E1" w14:textId="77777777" w:rsidR="000A79ED" w:rsidRPr="000A79ED" w:rsidRDefault="000A79ED" w:rsidP="000A79ED">
      <w:r w:rsidRPr="000A79ED">
        <w:t>ANSWER</w:t>
      </w:r>
    </w:p>
    <w:p w14:paraId="02C36C38" w14:textId="77777777" w:rsidR="000A79ED" w:rsidRPr="000A79ED" w:rsidRDefault="000A79ED" w:rsidP="000A79ED">
      <w:r w:rsidRPr="000A79ED">
        <w:t>KHS TEXTILES Resident Association of Persons Tax Year 20x5</w:t>
      </w:r>
    </w:p>
    <w:p w14:paraId="1E1B4CC7" w14:textId="77777777" w:rsidR="000A79ED" w:rsidRPr="000A79ED" w:rsidRDefault="000A79ED" w:rsidP="000A79ED">
      <w:r w:rsidRPr="000A79ED">
        <w:t>Taxable Income and Tax Liability</w:t>
      </w:r>
    </w:p>
    <w:p w14:paraId="6DC207B7" w14:textId="3E2FBC8E" w:rsidR="00C90CF8" w:rsidRPr="00C90CF8" w:rsidRDefault="00C90CF8" w:rsidP="00C90CF8"/>
    <w:p w14:paraId="05B4DAA6" w14:textId="66556619" w:rsidR="00D57437" w:rsidRPr="00D57437" w:rsidRDefault="00DD2805" w:rsidP="00F62454">
      <w:pPr>
        <w:rPr>
          <w:b/>
          <w:bCs/>
        </w:rPr>
      </w:pPr>
      <w:r w:rsidRPr="00D57437">
        <w:rPr>
          <w:b/>
          <w:bCs/>
        </w:rPr>
        <w:t>Synopsis of Taxes</w:t>
      </w:r>
      <w:r w:rsidR="00D57437">
        <w:rPr>
          <w:b/>
          <w:bCs/>
        </w:rPr>
        <w:t xml:space="preserve">                  </w:t>
      </w:r>
      <w:r w:rsidRPr="00D57437">
        <w:rPr>
          <w:b/>
          <w:bCs/>
        </w:rPr>
        <w:t xml:space="preserve"> Questions &amp; Answers - AOP </w:t>
      </w:r>
      <w:r w:rsidR="00D57437">
        <w:rPr>
          <w:b/>
          <w:bCs/>
        </w:rPr>
        <w:t xml:space="preserve">                                 </w:t>
      </w:r>
      <w:r w:rsidRPr="00D57437">
        <w:rPr>
          <w:b/>
          <w:bCs/>
        </w:rPr>
        <w:t xml:space="preserve">[ 40-671 ] </w:t>
      </w:r>
    </w:p>
    <w:p w14:paraId="2389F496" w14:textId="3D9B3108" w:rsidR="00C35455" w:rsidRPr="001A4A38" w:rsidRDefault="00DD2805" w:rsidP="00F62454">
      <w:r w:rsidRPr="00DD2805">
        <w:t xml:space="preserve">Profit as per Profit and Loss Account 3,000,000 Add : Accounting depreciation 265,545 100,000 15.625 Finance lease charges Adjustment for amortization [ N - 1 ] 381,170 3,381,170 Less : Tax depreciation [ N - 3 ] 0 Lease rentals paid ( 120,000 x 3 ) 360,000 ( 360,000 ) Total taxable income 3.021.170 Tax liability : [ N - 6 ] Tax on Rs . 1,600,000 170,000 Tax on Rs . 1,421,170 @ 30 % 425,351 596,351 Less : Tax withheld from exports [ N - 6 ] ( 100,000 ) Net tax for the year </w:t>
      </w:r>
      <w:r w:rsidRPr="00DD2805">
        <w:lastRenderedPageBreak/>
        <w:t xml:space="preserve">496,351 KHS &amp; Co ( Private ) Limited Resident Company Tax Year 20x5 Taxable Income and Tax Liability Profit as per Profit and Loss Account 15,200,000 Add : Accounting depreciation [ N - 7 ] 700,000 Finance lease charges 275,000 Amortization of intangible [ N - 8 ] 46.875 1.021.875 16,221,875 Less : Tax depreciation [ N - 10 ] 3,681,250 Tax amortization [ N - 9 ] 62,500 Lease rentals paid ( 120,000 x 9 ) 1,080,000 4,823,750 Total income 11.398.125 Tax liability [ N - 6 ] Tax liability of the company will be higher of the following amounts : Corporate Tax ( 11,398,125 @ 29 % ) 3,305,456 Alternate Corporate Tax ( 50 % of 15,200,000 @ 17 % ) [ N - 11 ] 1,292,000 3,305,456 Less : Tax withheld from exports [ N - 6 ] ( 450,000 ) Tax for the year 2.855.456 N - 1 Adjustment for Amortization Value of intangible as on Sept. 30 , 20x3 984,375 Original value ( 984,375 15.75 x 20 ) [ N - 2 ] 1,250,000 Accounting amortization </w:t>
      </w:r>
      <w:proofErr w:type="spellStart"/>
      <w:r w:rsidRPr="00DD2805">
        <w:t>upto</w:t>
      </w:r>
      <w:proofErr w:type="spellEnd"/>
      <w:r w:rsidRPr="00DD2805">
        <w:t xml:space="preserve"> Sept 30. ( 1,250,000 -20 ) x 3/12 15,625 There will be no tax amortization for the year of disposal of intangible . N - 2 The useful life of intangible is twenty ( 20 ) years . It was acquired four ( 4 ) years ago and has a further useful life of sixteen ( 16 ) years . N - 3 There will be no tax depreciation for the year of disposal of asset</w:t>
      </w:r>
    </w:p>
    <w:p w14:paraId="08627EC1" w14:textId="77777777" w:rsidR="007023F8" w:rsidRPr="007023F8" w:rsidRDefault="007023F8" w:rsidP="007023F8">
      <w:r w:rsidRPr="007023F8">
        <w:t>Plaintext</w:t>
      </w:r>
    </w:p>
    <w:p w14:paraId="45A56A3C" w14:textId="31A4F7BE" w:rsidR="007023F8" w:rsidRPr="007023F8" w:rsidRDefault="007023F8" w:rsidP="007023F8">
      <w:pPr>
        <w:rPr>
          <w:b/>
          <w:bCs/>
        </w:rPr>
      </w:pPr>
      <w:r w:rsidRPr="007023F8">
        <w:rPr>
          <w:b/>
          <w:bCs/>
        </w:rPr>
        <w:t xml:space="preserve">Synopsis of Taxes             </w:t>
      </w:r>
      <w:r w:rsidR="00321EE7">
        <w:rPr>
          <w:b/>
          <w:bCs/>
        </w:rPr>
        <w:t xml:space="preserve">    </w:t>
      </w:r>
      <w:r w:rsidRPr="007023F8">
        <w:rPr>
          <w:b/>
          <w:bCs/>
        </w:rPr>
        <w:t xml:space="preserve">   Questions &amp; Answers - AOP     </w:t>
      </w:r>
      <w:r w:rsidR="00321EE7">
        <w:rPr>
          <w:b/>
          <w:bCs/>
        </w:rPr>
        <w:t xml:space="preserve">               </w:t>
      </w:r>
      <w:r w:rsidRPr="007023F8">
        <w:rPr>
          <w:b/>
          <w:bCs/>
        </w:rPr>
        <w:t xml:space="preserve">    [ 40-672 ]</w:t>
      </w:r>
    </w:p>
    <w:p w14:paraId="75E95B82" w14:textId="77777777" w:rsidR="007023F8" w:rsidRPr="007023F8" w:rsidRDefault="007023F8" w:rsidP="007023F8"/>
    <w:p w14:paraId="146870A8" w14:textId="77777777" w:rsidR="007023F8" w:rsidRPr="007023F8" w:rsidRDefault="007023F8" w:rsidP="007023F8">
      <w:r w:rsidRPr="007023F8">
        <w:t xml:space="preserve">                                                                                                                                                                               N - 4 No gain or loss shall be computed on disposal of assets by an AOP to a wholly owned</w:t>
      </w:r>
    </w:p>
    <w:p w14:paraId="05B69C33" w14:textId="77777777" w:rsidR="007023F8" w:rsidRPr="007023F8" w:rsidRDefault="007023F8" w:rsidP="007023F8"/>
    <w:p w14:paraId="499308B9" w14:textId="77777777" w:rsidR="007023F8" w:rsidRPr="007023F8" w:rsidRDefault="007023F8" w:rsidP="007023F8">
      <w:r w:rsidRPr="007023F8">
        <w:t xml:space="preserve">                          company under section 95 .</w:t>
      </w:r>
    </w:p>
    <w:p w14:paraId="28C283E4" w14:textId="77777777" w:rsidR="007023F8" w:rsidRPr="007023F8" w:rsidRDefault="007023F8" w:rsidP="007023F8"/>
    <w:p w14:paraId="494A7DC5" w14:textId="77777777" w:rsidR="007023F8" w:rsidRPr="007023F8" w:rsidRDefault="007023F8" w:rsidP="007023F8">
      <w:r w:rsidRPr="007023F8">
        <w:t>N - 5 No treatment for provision for bad debts .</w:t>
      </w:r>
    </w:p>
    <w:p w14:paraId="49C7D465" w14:textId="77777777" w:rsidR="007023F8" w:rsidRPr="007023F8" w:rsidRDefault="007023F8" w:rsidP="007023F8"/>
    <w:p w14:paraId="122BFAC4" w14:textId="77777777" w:rsidR="007023F8" w:rsidRPr="007023F8" w:rsidRDefault="007023F8" w:rsidP="007023F8">
      <w:r w:rsidRPr="007023F8">
        <w:t xml:space="preserve">                                                                                                                                                                    N - 6 Income from exports falls under MTR . Tax liability shall be higher of the tax withheld or tax</w:t>
      </w:r>
    </w:p>
    <w:p w14:paraId="3C3FDD09" w14:textId="77777777" w:rsidR="007023F8" w:rsidRPr="007023F8" w:rsidRDefault="007023F8" w:rsidP="007023F8">
      <w:r w:rsidRPr="007023F8">
        <w:t xml:space="preserve">                                                                                                                                                                    under NTR . In the instant case , tax liability of the firm and the company shall be as below :</w:t>
      </w:r>
    </w:p>
    <w:p w14:paraId="790F8612" w14:textId="77777777" w:rsidR="007023F8" w:rsidRPr="007023F8" w:rsidRDefault="007023F8" w:rsidP="007023F8"/>
    <w:p w14:paraId="63975EA4" w14:textId="77777777" w:rsidR="007023F8" w:rsidRPr="007023F8" w:rsidRDefault="007023F8" w:rsidP="007023F8">
      <w:r w:rsidRPr="007023F8">
        <w:t xml:space="preserve">                          KHS TEXTILES</w:t>
      </w:r>
    </w:p>
    <w:p w14:paraId="4116AE64" w14:textId="77777777" w:rsidR="007023F8" w:rsidRPr="007023F8" w:rsidRDefault="007023F8" w:rsidP="007023F8"/>
    <w:p w14:paraId="1E2D12FD" w14:textId="77777777" w:rsidR="007023F8" w:rsidRPr="007023F8" w:rsidRDefault="007023F8" w:rsidP="007023F8">
      <w:r w:rsidRPr="007023F8">
        <w:lastRenderedPageBreak/>
        <w:t xml:space="preserve">                          Tax withheld                                               ( 50 % of 10,000,000 ) = 5,000,000 @ 1 %                                                                                                                                     50,000</w:t>
      </w:r>
    </w:p>
    <w:p w14:paraId="423E3386" w14:textId="77777777" w:rsidR="007023F8" w:rsidRPr="007023F8" w:rsidRDefault="007023F8" w:rsidP="007023F8"/>
    <w:p w14:paraId="674B7DAF" w14:textId="77777777" w:rsidR="007023F8" w:rsidRPr="007023F8" w:rsidRDefault="007023F8" w:rsidP="007023F8">
      <w:r w:rsidRPr="007023F8">
        <w:t xml:space="preserve">                          Tax under NTR                                              ( 50 % of 3,021,170 ) = 1,510,585 @ 19.74 % [ N - 12 ]                                                                                                                      298.190</w:t>
      </w:r>
    </w:p>
    <w:p w14:paraId="562192E4" w14:textId="77777777" w:rsidR="007023F8" w:rsidRPr="007023F8" w:rsidRDefault="007023F8" w:rsidP="007023F8"/>
    <w:p w14:paraId="610D1961" w14:textId="77777777" w:rsidR="007023F8" w:rsidRPr="007023F8" w:rsidRDefault="007023F8" w:rsidP="007023F8">
      <w:r w:rsidRPr="007023F8">
        <w:t xml:space="preserve">                          Tax liability for exports                                                                                                                                                                                                              298,190</w:t>
      </w:r>
    </w:p>
    <w:p w14:paraId="4E93954C" w14:textId="77777777" w:rsidR="007023F8" w:rsidRPr="007023F8" w:rsidRDefault="007023F8" w:rsidP="007023F8"/>
    <w:p w14:paraId="0ED37681" w14:textId="77777777" w:rsidR="007023F8" w:rsidRPr="007023F8" w:rsidRDefault="007023F8" w:rsidP="007023F8">
      <w:r w:rsidRPr="007023F8">
        <w:t xml:space="preserve">                                                                                                                                                                           Tax under NTR is higher than the tax withheld u / s 154. Thus , this income shall be taxable</w:t>
      </w:r>
    </w:p>
    <w:p w14:paraId="6175E9EF" w14:textId="77777777" w:rsidR="007023F8" w:rsidRPr="007023F8" w:rsidRDefault="007023F8" w:rsidP="007023F8">
      <w:r w:rsidRPr="007023F8">
        <w:t xml:space="preserve">                                                                                                                                                                           under NTR . Export proceeds realized is subject to tax withholding @ 1 % u / s 154 and</w:t>
      </w:r>
    </w:p>
    <w:p w14:paraId="039C6313" w14:textId="77777777" w:rsidR="007023F8" w:rsidRPr="007023F8" w:rsidRDefault="007023F8" w:rsidP="007023F8">
      <w:r w:rsidRPr="007023F8">
        <w:t xml:space="preserve">                                                                                                                                                                           advance tax @ 1 % u / s 147 ( 6C ) . Tax withheld shall become adjustable against tax for the</w:t>
      </w:r>
    </w:p>
    <w:p w14:paraId="21917CF0" w14:textId="77777777" w:rsidR="007023F8" w:rsidRPr="007023F8" w:rsidRDefault="007023F8" w:rsidP="007023F8"/>
    <w:p w14:paraId="6572BD08" w14:textId="77777777" w:rsidR="007023F8" w:rsidRPr="007023F8" w:rsidRDefault="007023F8" w:rsidP="007023F8">
      <w:r w:rsidRPr="007023F8">
        <w:t xml:space="preserve">                          year .</w:t>
      </w:r>
    </w:p>
    <w:p w14:paraId="7DCABE6F" w14:textId="77777777" w:rsidR="007023F8" w:rsidRPr="007023F8" w:rsidRDefault="007023F8" w:rsidP="007023F8"/>
    <w:p w14:paraId="65F8A30E" w14:textId="77777777" w:rsidR="007023F8" w:rsidRPr="007023F8" w:rsidRDefault="007023F8" w:rsidP="007023F8">
      <w:r w:rsidRPr="007023F8">
        <w:t xml:space="preserve">                                                    Tax withheld u / s 154                                                              ( 5,000,000 @ 1 % )        50,000</w:t>
      </w:r>
    </w:p>
    <w:p w14:paraId="0E943E4F" w14:textId="77777777" w:rsidR="007023F8" w:rsidRPr="007023F8" w:rsidRDefault="007023F8" w:rsidP="007023F8">
      <w:r w:rsidRPr="007023F8">
        <w:t xml:space="preserve">                                                                                                                                        ( 5,000,000 @ 1 % )</w:t>
      </w:r>
    </w:p>
    <w:p w14:paraId="68271797" w14:textId="77777777" w:rsidR="007023F8" w:rsidRPr="007023F8" w:rsidRDefault="007023F8" w:rsidP="007023F8"/>
    <w:p w14:paraId="3EC0F337" w14:textId="77777777" w:rsidR="007023F8" w:rsidRPr="007023F8" w:rsidRDefault="007023F8" w:rsidP="007023F8">
      <w:r w:rsidRPr="007023F8">
        <w:t xml:space="preserve">                                                    Advance tax u / s 147 ( 6C )                                                                                   50.000                                                                                        100,000</w:t>
      </w:r>
    </w:p>
    <w:p w14:paraId="0B3F6C63" w14:textId="77777777" w:rsidR="007023F8" w:rsidRPr="007023F8" w:rsidRDefault="007023F8" w:rsidP="007023F8"/>
    <w:p w14:paraId="1B2DB88E" w14:textId="77777777" w:rsidR="007023F8" w:rsidRPr="007023F8" w:rsidRDefault="007023F8" w:rsidP="007023F8">
      <w:r w:rsidRPr="007023F8">
        <w:t xml:space="preserve">                          KHS &amp; Co ( Private ) Limited</w:t>
      </w:r>
    </w:p>
    <w:p w14:paraId="440DE7F7" w14:textId="77777777" w:rsidR="007023F8" w:rsidRPr="007023F8" w:rsidRDefault="007023F8" w:rsidP="007023F8"/>
    <w:p w14:paraId="6488DA67" w14:textId="77777777" w:rsidR="007023F8" w:rsidRPr="007023F8" w:rsidRDefault="007023F8" w:rsidP="007023F8">
      <w:r w:rsidRPr="007023F8">
        <w:t xml:space="preserve">                          Tax withheld                                               ( 50 % of 45,000,000 ) = 22,500,000 @ 1 %                                                                                                                                   225,000</w:t>
      </w:r>
    </w:p>
    <w:p w14:paraId="712F7BEE" w14:textId="77777777" w:rsidR="007023F8" w:rsidRPr="007023F8" w:rsidRDefault="007023F8" w:rsidP="007023F8"/>
    <w:p w14:paraId="45B2437C" w14:textId="77777777" w:rsidR="007023F8" w:rsidRPr="007023F8" w:rsidRDefault="007023F8" w:rsidP="007023F8">
      <w:r w:rsidRPr="007023F8">
        <w:t xml:space="preserve">                          Tax under NTR                                              ( 50 % of 11,398,125 ) 5,699,063 @ 29 %                                                                                                                                   1,652,728</w:t>
      </w:r>
    </w:p>
    <w:p w14:paraId="62D3C6C9" w14:textId="77777777" w:rsidR="007023F8" w:rsidRPr="007023F8" w:rsidRDefault="007023F8" w:rsidP="007023F8"/>
    <w:p w14:paraId="717DE595" w14:textId="77777777" w:rsidR="007023F8" w:rsidRPr="007023F8" w:rsidRDefault="007023F8" w:rsidP="007023F8">
      <w:r w:rsidRPr="007023F8">
        <w:t xml:space="preserve">                          Tax liability for exports                                                                                                                                                                                                            1,652,728</w:t>
      </w:r>
    </w:p>
    <w:p w14:paraId="05DD79CC" w14:textId="77777777" w:rsidR="007023F8" w:rsidRPr="007023F8" w:rsidRDefault="007023F8" w:rsidP="007023F8"/>
    <w:p w14:paraId="1C96338B" w14:textId="77777777" w:rsidR="007023F8" w:rsidRPr="007023F8" w:rsidRDefault="007023F8" w:rsidP="007023F8">
      <w:r w:rsidRPr="007023F8">
        <w:t xml:space="preserve">                                                                                                                                                                           Tax under NTR is higher than the tax withheld u / s 154. Thus , this income shall be taxable</w:t>
      </w:r>
    </w:p>
    <w:p w14:paraId="49442A52" w14:textId="77777777" w:rsidR="007023F8" w:rsidRPr="007023F8" w:rsidRDefault="007023F8" w:rsidP="007023F8">
      <w:r w:rsidRPr="007023F8">
        <w:t xml:space="preserve">                                                                                                                                                                           under NTR . Export proceeds realized is subject to tax withholding 1 % u / s 154 and</w:t>
      </w:r>
    </w:p>
    <w:p w14:paraId="571868ED" w14:textId="77777777" w:rsidR="007023F8" w:rsidRPr="007023F8" w:rsidRDefault="007023F8" w:rsidP="007023F8">
      <w:r w:rsidRPr="007023F8">
        <w:t xml:space="preserve">                                                                                                                                                                           advance tax @ 1 % u / s 147 ( 6C ) . Tax withheld shall become adjustable against tax for the</w:t>
      </w:r>
    </w:p>
    <w:p w14:paraId="5E7E1D78" w14:textId="77777777" w:rsidR="007023F8" w:rsidRPr="007023F8" w:rsidRDefault="007023F8" w:rsidP="007023F8"/>
    <w:p w14:paraId="273D687A" w14:textId="77777777" w:rsidR="007023F8" w:rsidRPr="007023F8" w:rsidRDefault="007023F8" w:rsidP="007023F8">
      <w:r w:rsidRPr="007023F8">
        <w:t xml:space="preserve">                          year .</w:t>
      </w:r>
    </w:p>
    <w:p w14:paraId="79DDC8AA" w14:textId="77777777" w:rsidR="007023F8" w:rsidRPr="007023F8" w:rsidRDefault="007023F8" w:rsidP="007023F8"/>
    <w:p w14:paraId="4C681260" w14:textId="77777777" w:rsidR="007023F8" w:rsidRPr="007023F8" w:rsidRDefault="007023F8" w:rsidP="007023F8">
      <w:r w:rsidRPr="007023F8">
        <w:t xml:space="preserve">                                                    Tax withheld u / s 154                                                              ( 22.500.000 @ 1 % )       225,000</w:t>
      </w:r>
    </w:p>
    <w:p w14:paraId="4F95C703" w14:textId="77777777" w:rsidR="007023F8" w:rsidRPr="007023F8" w:rsidRDefault="007023F8" w:rsidP="007023F8"/>
    <w:p w14:paraId="4000ABA3" w14:textId="77777777" w:rsidR="007023F8" w:rsidRPr="007023F8" w:rsidRDefault="007023F8" w:rsidP="007023F8">
      <w:r w:rsidRPr="007023F8">
        <w:t xml:space="preserve">                                                    Advance tax u / s 147 ( 60 )                                                        ( 22,500,000 @ 1 % )                                                                                             225.000 450.000</w:t>
      </w:r>
    </w:p>
    <w:p w14:paraId="74C5551E" w14:textId="77777777" w:rsidR="007023F8" w:rsidRPr="007023F8" w:rsidRDefault="007023F8" w:rsidP="007023F8"/>
    <w:p w14:paraId="515F55FC" w14:textId="77777777" w:rsidR="007023F8" w:rsidRPr="007023F8" w:rsidRDefault="007023F8" w:rsidP="007023F8">
      <w:r w:rsidRPr="007023F8">
        <w:t>N - 7 Value of accounting depreciation :</w:t>
      </w:r>
    </w:p>
    <w:p w14:paraId="51728893" w14:textId="77777777" w:rsidR="007023F8" w:rsidRPr="007023F8" w:rsidRDefault="007023F8" w:rsidP="007023F8"/>
    <w:p w14:paraId="31EE5C0D" w14:textId="77777777" w:rsidR="007023F8" w:rsidRPr="007023F8" w:rsidRDefault="007023F8" w:rsidP="007023F8">
      <w:r w:rsidRPr="007023F8">
        <w:t xml:space="preserve">                          Value of assets held before charging depreciation :</w:t>
      </w:r>
    </w:p>
    <w:p w14:paraId="204E20BD" w14:textId="77777777" w:rsidR="007023F8" w:rsidRPr="007023F8" w:rsidRDefault="007023F8" w:rsidP="007023F8"/>
    <w:p w14:paraId="704AA71B" w14:textId="77777777" w:rsidR="007023F8" w:rsidRPr="007023F8" w:rsidRDefault="007023F8" w:rsidP="007023F8">
      <w:r w:rsidRPr="007023F8">
        <w:t xml:space="preserve">                          Assets transferred from KHS Textiles - own                                                                                                                                                                                           5,200,000</w:t>
      </w:r>
    </w:p>
    <w:p w14:paraId="7AF9BCB4" w14:textId="77777777" w:rsidR="007023F8" w:rsidRPr="007023F8" w:rsidRDefault="007023F8" w:rsidP="007023F8"/>
    <w:p w14:paraId="59C93602" w14:textId="77777777" w:rsidR="007023F8" w:rsidRPr="007023F8" w:rsidRDefault="007023F8" w:rsidP="007023F8">
      <w:r w:rsidRPr="007023F8">
        <w:t xml:space="preserve">                          Assets transferred from KHS Textiles - Leasehold                                                                                                                                                                                     4,000,000</w:t>
      </w:r>
    </w:p>
    <w:p w14:paraId="1729C4DE" w14:textId="77777777" w:rsidR="007023F8" w:rsidRPr="007023F8" w:rsidRDefault="007023F8" w:rsidP="007023F8">
      <w:r w:rsidRPr="007023F8">
        <w:t xml:space="preserve">                          Purchase of plant and machinery</w:t>
      </w:r>
    </w:p>
    <w:p w14:paraId="38723FD5" w14:textId="77777777" w:rsidR="007023F8" w:rsidRPr="007023F8" w:rsidRDefault="007023F8" w:rsidP="007023F8"/>
    <w:p w14:paraId="1207974A" w14:textId="77777777" w:rsidR="007023F8" w:rsidRPr="007023F8" w:rsidRDefault="007023F8" w:rsidP="007023F8">
      <w:r w:rsidRPr="007023F8">
        <w:t xml:space="preserve">                          Total                                                                                                                                                                                                                                8,500,000</w:t>
      </w:r>
    </w:p>
    <w:p w14:paraId="48439B3E" w14:textId="77777777" w:rsidR="007023F8" w:rsidRPr="007023F8" w:rsidRDefault="007023F8" w:rsidP="007023F8">
      <w:r w:rsidRPr="007023F8">
        <w:t xml:space="preserve">                                                                                                                                                                                                                                                              17,700,000</w:t>
      </w:r>
    </w:p>
    <w:p w14:paraId="64A77D8D" w14:textId="77777777" w:rsidR="007023F8" w:rsidRPr="007023F8" w:rsidRDefault="007023F8" w:rsidP="007023F8"/>
    <w:p w14:paraId="088876DF" w14:textId="77777777" w:rsidR="007023F8" w:rsidRPr="007023F8" w:rsidRDefault="007023F8" w:rsidP="007023F8">
      <w:r w:rsidRPr="007023F8">
        <w:t xml:space="preserve">                          Less : Value of asset as on 30th June                                                                                                                                                                                               17,000,000</w:t>
      </w:r>
    </w:p>
    <w:p w14:paraId="76450B05" w14:textId="77777777" w:rsidR="007023F8" w:rsidRPr="007023F8" w:rsidRDefault="007023F8" w:rsidP="007023F8">
      <w:r w:rsidRPr="007023F8">
        <w:t xml:space="preserve">                          Accounting depreciation</w:t>
      </w:r>
    </w:p>
    <w:p w14:paraId="51C4BFFE" w14:textId="77777777" w:rsidR="007023F8" w:rsidRPr="007023F8" w:rsidRDefault="007023F8" w:rsidP="007023F8"/>
    <w:p w14:paraId="040652D0" w14:textId="77777777" w:rsidR="007023F8" w:rsidRPr="007023F8" w:rsidRDefault="007023F8" w:rsidP="007023F8">
      <w:r w:rsidRPr="007023F8">
        <w:t xml:space="preserve">                                                                                                                                                                                                                                                                 700,000</w:t>
      </w:r>
    </w:p>
    <w:p w14:paraId="01A39962" w14:textId="77777777" w:rsidR="007023F8" w:rsidRPr="007023F8" w:rsidRDefault="007023F8" w:rsidP="007023F8"/>
    <w:p w14:paraId="7C3FF155" w14:textId="77777777" w:rsidR="007023F8" w:rsidRPr="007023F8" w:rsidRDefault="007023F8" w:rsidP="007023F8">
      <w:r w:rsidRPr="007023F8">
        <w:t>N - 8 Accounting Amortization of Intangible :</w:t>
      </w:r>
    </w:p>
    <w:p w14:paraId="3C1A3494" w14:textId="77777777" w:rsidR="007023F8" w:rsidRPr="007023F8" w:rsidRDefault="007023F8" w:rsidP="007023F8">
      <w:r w:rsidRPr="007023F8">
        <w:t>Intangible at the time of acquisition</w:t>
      </w:r>
    </w:p>
    <w:p w14:paraId="545FE9F5" w14:textId="77777777" w:rsidR="007023F8" w:rsidRPr="007023F8" w:rsidRDefault="007023F8" w:rsidP="007023F8"/>
    <w:p w14:paraId="7E9F2DD2" w14:textId="77777777" w:rsidR="007023F8" w:rsidRPr="007023F8" w:rsidRDefault="007023F8" w:rsidP="007023F8">
      <w:r w:rsidRPr="007023F8">
        <w:t xml:space="preserve">                          Less : Intangible as on 30th June                                                                                                                                                                                                      984,375</w:t>
      </w:r>
    </w:p>
    <w:p w14:paraId="3BADDEFB" w14:textId="77777777" w:rsidR="007023F8" w:rsidRPr="007023F8" w:rsidRDefault="007023F8" w:rsidP="007023F8">
      <w:r w:rsidRPr="007023F8">
        <w:t xml:space="preserve">                                                                                                                                                                                                                                                                 937,500</w:t>
      </w:r>
    </w:p>
    <w:p w14:paraId="1850093F" w14:textId="77777777" w:rsidR="007023F8" w:rsidRPr="007023F8" w:rsidRDefault="007023F8" w:rsidP="007023F8"/>
    <w:p w14:paraId="517F62FE" w14:textId="77777777" w:rsidR="007023F8" w:rsidRPr="007023F8" w:rsidRDefault="007023F8" w:rsidP="007023F8">
      <w:r w:rsidRPr="007023F8">
        <w:t xml:space="preserve">                          Amount amortized                                                                                                                                                                                                                        46.875</w:t>
      </w:r>
    </w:p>
    <w:p w14:paraId="1F059174" w14:textId="77777777" w:rsidR="007023F8" w:rsidRPr="007023F8" w:rsidRDefault="007023F8" w:rsidP="007023F8"/>
    <w:p w14:paraId="33A9C730" w14:textId="77777777" w:rsidR="007023F8" w:rsidRPr="007023F8" w:rsidRDefault="007023F8" w:rsidP="007023F8">
      <w:r w:rsidRPr="007023F8">
        <w:lastRenderedPageBreak/>
        <w:t xml:space="preserve">N - 9 Tax amortization of intangible shall be Rs . 62,500 ( </w:t>
      </w:r>
      <w:proofErr w:type="spellStart"/>
      <w:r w:rsidRPr="007023F8">
        <w:t>ie</w:t>
      </w:r>
      <w:proofErr w:type="spellEnd"/>
      <w:r w:rsidRPr="007023F8">
        <w:t xml:space="preserve"> , 1,250,000 + 20 ) .</w:t>
      </w:r>
    </w:p>
    <w:p w14:paraId="134B512F" w14:textId="77777777" w:rsidR="007023F8" w:rsidRPr="007023F8" w:rsidRDefault="007023F8" w:rsidP="007023F8"/>
    <w:p w14:paraId="4B763C42" w14:textId="77777777" w:rsidR="007023F8" w:rsidRPr="007023F8" w:rsidRDefault="007023F8" w:rsidP="007023F8">
      <w:r w:rsidRPr="007023F8">
        <w:t xml:space="preserve">                                                                                                                                                                   An intangible is amortized on the basis of its useful life . Where useful life is not ascertainable ,</w:t>
      </w:r>
    </w:p>
    <w:p w14:paraId="11F2950F" w14:textId="77777777" w:rsidR="007023F8" w:rsidRPr="007023F8" w:rsidRDefault="007023F8" w:rsidP="007023F8">
      <w:r w:rsidRPr="007023F8">
        <w:t xml:space="preserve">                                                                                          </w:t>
      </w:r>
    </w:p>
    <w:p w14:paraId="3777E462" w14:textId="4C8C1FB1" w:rsidR="0053073E" w:rsidRDefault="0053073E" w:rsidP="00C260CD"/>
    <w:sectPr w:rsidR="00530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50B2"/>
    <w:multiLevelType w:val="multilevel"/>
    <w:tmpl w:val="229E788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17FC3"/>
    <w:multiLevelType w:val="multilevel"/>
    <w:tmpl w:val="7B84E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775DC"/>
    <w:multiLevelType w:val="multilevel"/>
    <w:tmpl w:val="74FA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F73BA7"/>
    <w:multiLevelType w:val="multilevel"/>
    <w:tmpl w:val="8CDECBC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407E1C"/>
    <w:multiLevelType w:val="multilevel"/>
    <w:tmpl w:val="909AD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D2791A"/>
    <w:multiLevelType w:val="multilevel"/>
    <w:tmpl w:val="5EB82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AC29A6"/>
    <w:multiLevelType w:val="multilevel"/>
    <w:tmpl w:val="FEBAA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D45878"/>
    <w:multiLevelType w:val="multilevel"/>
    <w:tmpl w:val="7B18A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860735"/>
    <w:multiLevelType w:val="multilevel"/>
    <w:tmpl w:val="7F02F8C2"/>
    <w:lvl w:ilvl="0">
      <w:start w:val="5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72460A"/>
    <w:multiLevelType w:val="multilevel"/>
    <w:tmpl w:val="62000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B71DA0"/>
    <w:multiLevelType w:val="multilevel"/>
    <w:tmpl w:val="97CA9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E74A98"/>
    <w:multiLevelType w:val="multilevel"/>
    <w:tmpl w:val="C23E3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BB2E61"/>
    <w:multiLevelType w:val="multilevel"/>
    <w:tmpl w:val="FBE2D8D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3F4FE8"/>
    <w:multiLevelType w:val="multilevel"/>
    <w:tmpl w:val="8058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EE0DAC"/>
    <w:multiLevelType w:val="multilevel"/>
    <w:tmpl w:val="658AFAA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017017"/>
    <w:multiLevelType w:val="multilevel"/>
    <w:tmpl w:val="D6A89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953354"/>
    <w:multiLevelType w:val="multilevel"/>
    <w:tmpl w:val="B70E2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B25E5C"/>
    <w:multiLevelType w:val="multilevel"/>
    <w:tmpl w:val="7B387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154072"/>
    <w:multiLevelType w:val="multilevel"/>
    <w:tmpl w:val="32DC8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4737ED"/>
    <w:multiLevelType w:val="multilevel"/>
    <w:tmpl w:val="97E6F2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0473C0"/>
    <w:multiLevelType w:val="multilevel"/>
    <w:tmpl w:val="C17419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626B4F"/>
    <w:multiLevelType w:val="multilevel"/>
    <w:tmpl w:val="1682C9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41089A"/>
    <w:multiLevelType w:val="multilevel"/>
    <w:tmpl w:val="7428A226"/>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766799"/>
    <w:multiLevelType w:val="multilevel"/>
    <w:tmpl w:val="4D5E6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6F3FCD"/>
    <w:multiLevelType w:val="multilevel"/>
    <w:tmpl w:val="C200F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F145DE"/>
    <w:multiLevelType w:val="multilevel"/>
    <w:tmpl w:val="2E222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313E66"/>
    <w:multiLevelType w:val="multilevel"/>
    <w:tmpl w:val="2EF0FE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0E5F5C"/>
    <w:multiLevelType w:val="multilevel"/>
    <w:tmpl w:val="4D2021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F55612"/>
    <w:multiLevelType w:val="multilevel"/>
    <w:tmpl w:val="6492AE0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C2557F"/>
    <w:multiLevelType w:val="multilevel"/>
    <w:tmpl w:val="6636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ED37A8"/>
    <w:multiLevelType w:val="multilevel"/>
    <w:tmpl w:val="BA0CF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BD3AC4"/>
    <w:multiLevelType w:val="multilevel"/>
    <w:tmpl w:val="5DEA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8C02F3"/>
    <w:multiLevelType w:val="multilevel"/>
    <w:tmpl w:val="A2341C6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C45B56"/>
    <w:multiLevelType w:val="multilevel"/>
    <w:tmpl w:val="6658B18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EF3DE2"/>
    <w:multiLevelType w:val="multilevel"/>
    <w:tmpl w:val="AC0864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D5D6C66"/>
    <w:multiLevelType w:val="multilevel"/>
    <w:tmpl w:val="C5340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1A1103"/>
    <w:multiLevelType w:val="multilevel"/>
    <w:tmpl w:val="BD9A4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1F61ED"/>
    <w:multiLevelType w:val="multilevel"/>
    <w:tmpl w:val="0F8A8F9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503285"/>
    <w:multiLevelType w:val="multilevel"/>
    <w:tmpl w:val="C78E0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A77728E"/>
    <w:multiLevelType w:val="multilevel"/>
    <w:tmpl w:val="236A05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6F7DA9"/>
    <w:multiLevelType w:val="multilevel"/>
    <w:tmpl w:val="0F6E4EE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D0E5D5A"/>
    <w:multiLevelType w:val="multilevel"/>
    <w:tmpl w:val="2A44B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D5209BD"/>
    <w:multiLevelType w:val="multilevel"/>
    <w:tmpl w:val="83AA85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DF5644D"/>
    <w:multiLevelType w:val="multilevel"/>
    <w:tmpl w:val="383CB62E"/>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E0E2D91"/>
    <w:multiLevelType w:val="multilevel"/>
    <w:tmpl w:val="AB682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E335283"/>
    <w:multiLevelType w:val="multilevel"/>
    <w:tmpl w:val="4C4A074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02A1897"/>
    <w:multiLevelType w:val="multilevel"/>
    <w:tmpl w:val="109CB25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07B4E02"/>
    <w:multiLevelType w:val="multilevel"/>
    <w:tmpl w:val="C836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0C25C44"/>
    <w:multiLevelType w:val="multilevel"/>
    <w:tmpl w:val="B846C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1DD4AA0"/>
    <w:multiLevelType w:val="multilevel"/>
    <w:tmpl w:val="3AB6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2443BDE"/>
    <w:multiLevelType w:val="multilevel"/>
    <w:tmpl w:val="CF9A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39132DA"/>
    <w:multiLevelType w:val="multilevel"/>
    <w:tmpl w:val="0F1E3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3936B40"/>
    <w:multiLevelType w:val="multilevel"/>
    <w:tmpl w:val="68BC91D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2207A5"/>
    <w:multiLevelType w:val="multilevel"/>
    <w:tmpl w:val="0BD4259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3E23203"/>
    <w:multiLevelType w:val="multilevel"/>
    <w:tmpl w:val="D1D8D8C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6093383"/>
    <w:multiLevelType w:val="multilevel"/>
    <w:tmpl w:val="C080A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715598D"/>
    <w:multiLevelType w:val="multilevel"/>
    <w:tmpl w:val="A0683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783603F"/>
    <w:multiLevelType w:val="multilevel"/>
    <w:tmpl w:val="57E098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A5C2049"/>
    <w:multiLevelType w:val="multilevel"/>
    <w:tmpl w:val="886AD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C427DF0"/>
    <w:multiLevelType w:val="multilevel"/>
    <w:tmpl w:val="56987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C764060"/>
    <w:multiLevelType w:val="multilevel"/>
    <w:tmpl w:val="C7DE3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D9408B8"/>
    <w:multiLevelType w:val="multilevel"/>
    <w:tmpl w:val="53EE56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E447663"/>
    <w:multiLevelType w:val="multilevel"/>
    <w:tmpl w:val="214CEB0A"/>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4245A3F"/>
    <w:multiLevelType w:val="multilevel"/>
    <w:tmpl w:val="D14E16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6EC0229"/>
    <w:multiLevelType w:val="multilevel"/>
    <w:tmpl w:val="21D2D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8647239"/>
    <w:multiLevelType w:val="hybridMultilevel"/>
    <w:tmpl w:val="A8EA82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8D13F8D"/>
    <w:multiLevelType w:val="multilevel"/>
    <w:tmpl w:val="8EEC8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B745B37"/>
    <w:multiLevelType w:val="multilevel"/>
    <w:tmpl w:val="50984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F756D48"/>
    <w:multiLevelType w:val="multilevel"/>
    <w:tmpl w:val="5E961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5687768">
    <w:abstractNumId w:val="27"/>
  </w:num>
  <w:num w:numId="2" w16cid:durableId="1929540048">
    <w:abstractNumId w:val="30"/>
  </w:num>
  <w:num w:numId="3" w16cid:durableId="380440674">
    <w:abstractNumId w:val="7"/>
  </w:num>
  <w:num w:numId="4" w16cid:durableId="1637107305">
    <w:abstractNumId w:val="9"/>
  </w:num>
  <w:num w:numId="5" w16cid:durableId="2010936708">
    <w:abstractNumId w:val="58"/>
  </w:num>
  <w:num w:numId="6" w16cid:durableId="812257933">
    <w:abstractNumId w:val="42"/>
  </w:num>
  <w:num w:numId="7" w16cid:durableId="1568606477">
    <w:abstractNumId w:val="41"/>
  </w:num>
  <w:num w:numId="8" w16cid:durableId="2104450517">
    <w:abstractNumId w:val="33"/>
  </w:num>
  <w:num w:numId="9" w16cid:durableId="1584293779">
    <w:abstractNumId w:val="64"/>
  </w:num>
  <w:num w:numId="10" w16cid:durableId="393046683">
    <w:abstractNumId w:val="59"/>
  </w:num>
  <w:num w:numId="11" w16cid:durableId="1035303328">
    <w:abstractNumId w:val="67"/>
  </w:num>
  <w:num w:numId="12" w16cid:durableId="1874536995">
    <w:abstractNumId w:val="37"/>
  </w:num>
  <w:num w:numId="13" w16cid:durableId="189101967">
    <w:abstractNumId w:val="52"/>
  </w:num>
  <w:num w:numId="14" w16cid:durableId="1074933980">
    <w:abstractNumId w:val="0"/>
  </w:num>
  <w:num w:numId="15" w16cid:durableId="1348947525">
    <w:abstractNumId w:val="28"/>
  </w:num>
  <w:num w:numId="16" w16cid:durableId="2137992039">
    <w:abstractNumId w:val="53"/>
  </w:num>
  <w:num w:numId="17" w16cid:durableId="27610597">
    <w:abstractNumId w:val="3"/>
  </w:num>
  <w:num w:numId="18" w16cid:durableId="1164975414">
    <w:abstractNumId w:val="43"/>
  </w:num>
  <w:num w:numId="19" w16cid:durableId="166362112">
    <w:abstractNumId w:val="40"/>
  </w:num>
  <w:num w:numId="20" w16cid:durableId="1001589124">
    <w:abstractNumId w:val="45"/>
  </w:num>
  <w:num w:numId="21" w16cid:durableId="71244087">
    <w:abstractNumId w:val="22"/>
  </w:num>
  <w:num w:numId="22" w16cid:durableId="1689985301">
    <w:abstractNumId w:val="12"/>
  </w:num>
  <w:num w:numId="23" w16cid:durableId="1211841006">
    <w:abstractNumId w:val="54"/>
  </w:num>
  <w:num w:numId="24" w16cid:durableId="1166747927">
    <w:abstractNumId w:val="62"/>
  </w:num>
  <w:num w:numId="25" w16cid:durableId="2035689589">
    <w:abstractNumId w:val="8"/>
  </w:num>
  <w:num w:numId="26" w16cid:durableId="1395084280">
    <w:abstractNumId w:val="39"/>
  </w:num>
  <w:num w:numId="27" w16cid:durableId="1617101057">
    <w:abstractNumId w:val="34"/>
  </w:num>
  <w:num w:numId="28" w16cid:durableId="1749233208">
    <w:abstractNumId w:val="26"/>
  </w:num>
  <w:num w:numId="29" w16cid:durableId="370498786">
    <w:abstractNumId w:val="23"/>
  </w:num>
  <w:num w:numId="30" w16cid:durableId="1321226936">
    <w:abstractNumId w:val="6"/>
  </w:num>
  <w:num w:numId="31" w16cid:durableId="1259406943">
    <w:abstractNumId w:val="17"/>
  </w:num>
  <w:num w:numId="32" w16cid:durableId="1715302257">
    <w:abstractNumId w:val="21"/>
  </w:num>
  <w:num w:numId="33" w16cid:durableId="1372535801">
    <w:abstractNumId w:val="13"/>
  </w:num>
  <w:num w:numId="34" w16cid:durableId="1702508869">
    <w:abstractNumId w:val="5"/>
  </w:num>
  <w:num w:numId="35" w16cid:durableId="1325546765">
    <w:abstractNumId w:val="35"/>
  </w:num>
  <w:num w:numId="36" w16cid:durableId="1197425811">
    <w:abstractNumId w:val="61"/>
  </w:num>
  <w:num w:numId="37" w16cid:durableId="810634047">
    <w:abstractNumId w:val="63"/>
  </w:num>
  <w:num w:numId="38" w16cid:durableId="479661043">
    <w:abstractNumId w:val="60"/>
  </w:num>
  <w:num w:numId="39" w16cid:durableId="1819376547">
    <w:abstractNumId w:val="24"/>
  </w:num>
  <w:num w:numId="40" w16cid:durableId="2088963013">
    <w:abstractNumId w:val="56"/>
  </w:num>
  <w:num w:numId="41" w16cid:durableId="969281910">
    <w:abstractNumId w:val="38"/>
  </w:num>
  <w:num w:numId="42" w16cid:durableId="2144035323">
    <w:abstractNumId w:val="2"/>
  </w:num>
  <w:num w:numId="43" w16cid:durableId="1129665420">
    <w:abstractNumId w:val="25"/>
  </w:num>
  <w:num w:numId="44" w16cid:durableId="678239246">
    <w:abstractNumId w:val="55"/>
  </w:num>
  <w:num w:numId="45" w16cid:durableId="924608577">
    <w:abstractNumId w:val="18"/>
  </w:num>
  <w:num w:numId="46" w16cid:durableId="1535923702">
    <w:abstractNumId w:val="51"/>
  </w:num>
  <w:num w:numId="47" w16cid:durableId="1099763208">
    <w:abstractNumId w:val="50"/>
  </w:num>
  <w:num w:numId="48" w16cid:durableId="402724720">
    <w:abstractNumId w:val="4"/>
  </w:num>
  <w:num w:numId="49" w16cid:durableId="32392685">
    <w:abstractNumId w:val="44"/>
  </w:num>
  <w:num w:numId="50" w16cid:durableId="238251810">
    <w:abstractNumId w:val="48"/>
  </w:num>
  <w:num w:numId="51" w16cid:durableId="1276214165">
    <w:abstractNumId w:val="31"/>
  </w:num>
  <w:num w:numId="52" w16cid:durableId="1346252843">
    <w:abstractNumId w:val="66"/>
  </w:num>
  <w:num w:numId="53" w16cid:durableId="750388553">
    <w:abstractNumId w:val="16"/>
  </w:num>
  <w:num w:numId="54" w16cid:durableId="726732438">
    <w:abstractNumId w:val="49"/>
  </w:num>
  <w:num w:numId="55" w16cid:durableId="1219434267">
    <w:abstractNumId w:val="47"/>
  </w:num>
  <w:num w:numId="56" w16cid:durableId="1072848254">
    <w:abstractNumId w:val="11"/>
  </w:num>
  <w:num w:numId="57" w16cid:durableId="1392315580">
    <w:abstractNumId w:val="57"/>
  </w:num>
  <w:num w:numId="58" w16cid:durableId="109053941">
    <w:abstractNumId w:val="29"/>
  </w:num>
  <w:num w:numId="59" w16cid:durableId="38476087">
    <w:abstractNumId w:val="68"/>
  </w:num>
  <w:num w:numId="60" w16cid:durableId="1015109357">
    <w:abstractNumId w:val="1"/>
  </w:num>
  <w:num w:numId="61" w16cid:durableId="1415009910">
    <w:abstractNumId w:val="15"/>
  </w:num>
  <w:num w:numId="62" w16cid:durableId="1237782734">
    <w:abstractNumId w:val="10"/>
  </w:num>
  <w:num w:numId="63" w16cid:durableId="1847287225">
    <w:abstractNumId w:val="36"/>
  </w:num>
  <w:num w:numId="64" w16cid:durableId="2108696382">
    <w:abstractNumId w:val="19"/>
  </w:num>
  <w:num w:numId="65" w16cid:durableId="486628908">
    <w:abstractNumId w:val="65"/>
  </w:num>
  <w:num w:numId="66" w16cid:durableId="1102796772">
    <w:abstractNumId w:val="20"/>
  </w:num>
  <w:num w:numId="67" w16cid:durableId="1109930763">
    <w:abstractNumId w:val="46"/>
  </w:num>
  <w:num w:numId="68" w16cid:durableId="623540182">
    <w:abstractNumId w:val="32"/>
  </w:num>
  <w:num w:numId="69" w16cid:durableId="1978073643">
    <w:abstractNumId w:val="1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693"/>
    <w:rsid w:val="00000AD5"/>
    <w:rsid w:val="0000194D"/>
    <w:rsid w:val="000043E8"/>
    <w:rsid w:val="0000693C"/>
    <w:rsid w:val="00007C61"/>
    <w:rsid w:val="0002101A"/>
    <w:rsid w:val="000333D1"/>
    <w:rsid w:val="00036B1F"/>
    <w:rsid w:val="0004004B"/>
    <w:rsid w:val="000A79ED"/>
    <w:rsid w:val="000B23D6"/>
    <w:rsid w:val="000B69AF"/>
    <w:rsid w:val="000B6D9B"/>
    <w:rsid w:val="000C089C"/>
    <w:rsid w:val="000C3695"/>
    <w:rsid w:val="000C5BE1"/>
    <w:rsid w:val="000E07C0"/>
    <w:rsid w:val="000E5014"/>
    <w:rsid w:val="000E70DB"/>
    <w:rsid w:val="0011000B"/>
    <w:rsid w:val="0011547D"/>
    <w:rsid w:val="00136B2E"/>
    <w:rsid w:val="00137D0F"/>
    <w:rsid w:val="001461AB"/>
    <w:rsid w:val="00175762"/>
    <w:rsid w:val="00175A9F"/>
    <w:rsid w:val="001A4A38"/>
    <w:rsid w:val="001A746B"/>
    <w:rsid w:val="001B1AD5"/>
    <w:rsid w:val="001B2B33"/>
    <w:rsid w:val="001B47AD"/>
    <w:rsid w:val="001B5856"/>
    <w:rsid w:val="001C05A5"/>
    <w:rsid w:val="001C289D"/>
    <w:rsid w:val="001C70B7"/>
    <w:rsid w:val="00204DFF"/>
    <w:rsid w:val="002103A8"/>
    <w:rsid w:val="002232C8"/>
    <w:rsid w:val="002242DD"/>
    <w:rsid w:val="00266AC9"/>
    <w:rsid w:val="00276C97"/>
    <w:rsid w:val="002778F5"/>
    <w:rsid w:val="00291C0D"/>
    <w:rsid w:val="002B48CD"/>
    <w:rsid w:val="002C3950"/>
    <w:rsid w:val="002D664D"/>
    <w:rsid w:val="002D794E"/>
    <w:rsid w:val="002D7EE6"/>
    <w:rsid w:val="002E7DF1"/>
    <w:rsid w:val="002F0F0B"/>
    <w:rsid w:val="0030334B"/>
    <w:rsid w:val="00321EE7"/>
    <w:rsid w:val="00326873"/>
    <w:rsid w:val="00331396"/>
    <w:rsid w:val="003873AF"/>
    <w:rsid w:val="003A1008"/>
    <w:rsid w:val="003A4E13"/>
    <w:rsid w:val="003A5B81"/>
    <w:rsid w:val="003C6DD3"/>
    <w:rsid w:val="003D187E"/>
    <w:rsid w:val="003F0E03"/>
    <w:rsid w:val="003F5142"/>
    <w:rsid w:val="0040408E"/>
    <w:rsid w:val="004079EB"/>
    <w:rsid w:val="0041685B"/>
    <w:rsid w:val="00423B56"/>
    <w:rsid w:val="004456E9"/>
    <w:rsid w:val="004458F2"/>
    <w:rsid w:val="00446AA6"/>
    <w:rsid w:val="004530B5"/>
    <w:rsid w:val="00453733"/>
    <w:rsid w:val="0045537E"/>
    <w:rsid w:val="0045705C"/>
    <w:rsid w:val="00483354"/>
    <w:rsid w:val="004A33FE"/>
    <w:rsid w:val="004A6C73"/>
    <w:rsid w:val="004B7E78"/>
    <w:rsid w:val="004D50DB"/>
    <w:rsid w:val="004E08E5"/>
    <w:rsid w:val="005006EF"/>
    <w:rsid w:val="005031A9"/>
    <w:rsid w:val="0051257D"/>
    <w:rsid w:val="00526942"/>
    <w:rsid w:val="0053073E"/>
    <w:rsid w:val="00532BC9"/>
    <w:rsid w:val="0053460D"/>
    <w:rsid w:val="00535E8B"/>
    <w:rsid w:val="0054049E"/>
    <w:rsid w:val="00540564"/>
    <w:rsid w:val="00552A30"/>
    <w:rsid w:val="00552E86"/>
    <w:rsid w:val="00554B56"/>
    <w:rsid w:val="00565462"/>
    <w:rsid w:val="00574B67"/>
    <w:rsid w:val="0058223A"/>
    <w:rsid w:val="005A10BD"/>
    <w:rsid w:val="005A2DA0"/>
    <w:rsid w:val="005A5E29"/>
    <w:rsid w:val="00607BDD"/>
    <w:rsid w:val="00614B0B"/>
    <w:rsid w:val="006171EA"/>
    <w:rsid w:val="00635374"/>
    <w:rsid w:val="0063692F"/>
    <w:rsid w:val="00670A99"/>
    <w:rsid w:val="00675E78"/>
    <w:rsid w:val="00691337"/>
    <w:rsid w:val="006A7BB0"/>
    <w:rsid w:val="006B0DE7"/>
    <w:rsid w:val="006B5B45"/>
    <w:rsid w:val="006C2D30"/>
    <w:rsid w:val="006E06BE"/>
    <w:rsid w:val="007023F8"/>
    <w:rsid w:val="00706A5C"/>
    <w:rsid w:val="00712C81"/>
    <w:rsid w:val="00713BEF"/>
    <w:rsid w:val="00714439"/>
    <w:rsid w:val="0071495F"/>
    <w:rsid w:val="00714FE8"/>
    <w:rsid w:val="0071578E"/>
    <w:rsid w:val="00746D65"/>
    <w:rsid w:val="00757E47"/>
    <w:rsid w:val="00763583"/>
    <w:rsid w:val="007728F5"/>
    <w:rsid w:val="007744BA"/>
    <w:rsid w:val="00784209"/>
    <w:rsid w:val="0078499B"/>
    <w:rsid w:val="007871AD"/>
    <w:rsid w:val="00794877"/>
    <w:rsid w:val="007B3A75"/>
    <w:rsid w:val="007B59E9"/>
    <w:rsid w:val="007E71D4"/>
    <w:rsid w:val="008128AA"/>
    <w:rsid w:val="008136C4"/>
    <w:rsid w:val="008270B1"/>
    <w:rsid w:val="00833B2E"/>
    <w:rsid w:val="0084032D"/>
    <w:rsid w:val="00845D90"/>
    <w:rsid w:val="00846AA9"/>
    <w:rsid w:val="008471F9"/>
    <w:rsid w:val="00852AED"/>
    <w:rsid w:val="00867A06"/>
    <w:rsid w:val="00896F90"/>
    <w:rsid w:val="009156EF"/>
    <w:rsid w:val="00927F79"/>
    <w:rsid w:val="00935D90"/>
    <w:rsid w:val="009430B8"/>
    <w:rsid w:val="00955105"/>
    <w:rsid w:val="0098095A"/>
    <w:rsid w:val="009872ED"/>
    <w:rsid w:val="009C5F39"/>
    <w:rsid w:val="009D5908"/>
    <w:rsid w:val="009D59F5"/>
    <w:rsid w:val="009D764D"/>
    <w:rsid w:val="009F525D"/>
    <w:rsid w:val="009F7165"/>
    <w:rsid w:val="00A05224"/>
    <w:rsid w:val="00A23586"/>
    <w:rsid w:val="00A62389"/>
    <w:rsid w:val="00A642A8"/>
    <w:rsid w:val="00A73EEC"/>
    <w:rsid w:val="00A76BAE"/>
    <w:rsid w:val="00A84394"/>
    <w:rsid w:val="00A95034"/>
    <w:rsid w:val="00AA484F"/>
    <w:rsid w:val="00AB2735"/>
    <w:rsid w:val="00AD57D6"/>
    <w:rsid w:val="00AE0E58"/>
    <w:rsid w:val="00B03525"/>
    <w:rsid w:val="00B05482"/>
    <w:rsid w:val="00B1208D"/>
    <w:rsid w:val="00B226A2"/>
    <w:rsid w:val="00B47680"/>
    <w:rsid w:val="00B52BED"/>
    <w:rsid w:val="00B65087"/>
    <w:rsid w:val="00B66564"/>
    <w:rsid w:val="00B8232D"/>
    <w:rsid w:val="00B83F5A"/>
    <w:rsid w:val="00B8427C"/>
    <w:rsid w:val="00B8450B"/>
    <w:rsid w:val="00B87C91"/>
    <w:rsid w:val="00B901A9"/>
    <w:rsid w:val="00B9398A"/>
    <w:rsid w:val="00B9720C"/>
    <w:rsid w:val="00BB0E59"/>
    <w:rsid w:val="00BC41D5"/>
    <w:rsid w:val="00BD36F5"/>
    <w:rsid w:val="00BF34B8"/>
    <w:rsid w:val="00C169B6"/>
    <w:rsid w:val="00C260CD"/>
    <w:rsid w:val="00C35455"/>
    <w:rsid w:val="00C51693"/>
    <w:rsid w:val="00C52F34"/>
    <w:rsid w:val="00C557D1"/>
    <w:rsid w:val="00C75333"/>
    <w:rsid w:val="00C828BB"/>
    <w:rsid w:val="00C85DA1"/>
    <w:rsid w:val="00C877FD"/>
    <w:rsid w:val="00C90CF8"/>
    <w:rsid w:val="00CA088F"/>
    <w:rsid w:val="00CA7B71"/>
    <w:rsid w:val="00CB2CB1"/>
    <w:rsid w:val="00CC4499"/>
    <w:rsid w:val="00CD58A4"/>
    <w:rsid w:val="00CF0A51"/>
    <w:rsid w:val="00D00917"/>
    <w:rsid w:val="00D128FF"/>
    <w:rsid w:val="00D173D9"/>
    <w:rsid w:val="00D35813"/>
    <w:rsid w:val="00D37298"/>
    <w:rsid w:val="00D57437"/>
    <w:rsid w:val="00D743FB"/>
    <w:rsid w:val="00D74FE1"/>
    <w:rsid w:val="00DB7809"/>
    <w:rsid w:val="00DC01DE"/>
    <w:rsid w:val="00DC49F4"/>
    <w:rsid w:val="00DD2805"/>
    <w:rsid w:val="00DE00AD"/>
    <w:rsid w:val="00DE5688"/>
    <w:rsid w:val="00E001DF"/>
    <w:rsid w:val="00E029FF"/>
    <w:rsid w:val="00E21440"/>
    <w:rsid w:val="00E23973"/>
    <w:rsid w:val="00E24833"/>
    <w:rsid w:val="00E34AA9"/>
    <w:rsid w:val="00E37687"/>
    <w:rsid w:val="00E5745E"/>
    <w:rsid w:val="00E627AE"/>
    <w:rsid w:val="00E64936"/>
    <w:rsid w:val="00E87AD6"/>
    <w:rsid w:val="00E937AE"/>
    <w:rsid w:val="00EB05C1"/>
    <w:rsid w:val="00EB3242"/>
    <w:rsid w:val="00EC5680"/>
    <w:rsid w:val="00EF46EB"/>
    <w:rsid w:val="00F02B6D"/>
    <w:rsid w:val="00F07FEF"/>
    <w:rsid w:val="00F21B5D"/>
    <w:rsid w:val="00F254AD"/>
    <w:rsid w:val="00F266E2"/>
    <w:rsid w:val="00F503F8"/>
    <w:rsid w:val="00F550AC"/>
    <w:rsid w:val="00F62454"/>
    <w:rsid w:val="00F77DB5"/>
    <w:rsid w:val="00F77FC1"/>
    <w:rsid w:val="00F87E62"/>
    <w:rsid w:val="00F95164"/>
    <w:rsid w:val="00F97D3C"/>
    <w:rsid w:val="00FB1E56"/>
    <w:rsid w:val="00FC3432"/>
    <w:rsid w:val="00FD5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66CEF"/>
  <w15:chartTrackingRefBased/>
  <w15:docId w15:val="{30320279-5D1B-4F02-B385-C93DD23A2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6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16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16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16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16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16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6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6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6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6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16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16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16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16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16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6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6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693"/>
    <w:rPr>
      <w:rFonts w:eastAsiaTheme="majorEastAsia" w:cstheme="majorBidi"/>
      <w:color w:val="272727" w:themeColor="text1" w:themeTint="D8"/>
    </w:rPr>
  </w:style>
  <w:style w:type="paragraph" w:styleId="Title">
    <w:name w:val="Title"/>
    <w:basedOn w:val="Normal"/>
    <w:next w:val="Normal"/>
    <w:link w:val="TitleChar"/>
    <w:uiPriority w:val="10"/>
    <w:qFormat/>
    <w:rsid w:val="00C516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6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6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6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693"/>
    <w:pPr>
      <w:spacing w:before="160"/>
      <w:jc w:val="center"/>
    </w:pPr>
    <w:rPr>
      <w:i/>
      <w:iCs/>
      <w:color w:val="404040" w:themeColor="text1" w:themeTint="BF"/>
    </w:rPr>
  </w:style>
  <w:style w:type="character" w:customStyle="1" w:styleId="QuoteChar">
    <w:name w:val="Quote Char"/>
    <w:basedOn w:val="DefaultParagraphFont"/>
    <w:link w:val="Quote"/>
    <w:uiPriority w:val="29"/>
    <w:rsid w:val="00C51693"/>
    <w:rPr>
      <w:i/>
      <w:iCs/>
      <w:color w:val="404040" w:themeColor="text1" w:themeTint="BF"/>
    </w:rPr>
  </w:style>
  <w:style w:type="paragraph" w:styleId="ListParagraph">
    <w:name w:val="List Paragraph"/>
    <w:basedOn w:val="Normal"/>
    <w:uiPriority w:val="34"/>
    <w:qFormat/>
    <w:rsid w:val="00C51693"/>
    <w:pPr>
      <w:ind w:left="720"/>
      <w:contextualSpacing/>
    </w:pPr>
  </w:style>
  <w:style w:type="character" w:styleId="IntenseEmphasis">
    <w:name w:val="Intense Emphasis"/>
    <w:basedOn w:val="DefaultParagraphFont"/>
    <w:uiPriority w:val="21"/>
    <w:qFormat/>
    <w:rsid w:val="00C51693"/>
    <w:rPr>
      <w:i/>
      <w:iCs/>
      <w:color w:val="2F5496" w:themeColor="accent1" w:themeShade="BF"/>
    </w:rPr>
  </w:style>
  <w:style w:type="paragraph" w:styleId="IntenseQuote">
    <w:name w:val="Intense Quote"/>
    <w:basedOn w:val="Normal"/>
    <w:next w:val="Normal"/>
    <w:link w:val="IntenseQuoteChar"/>
    <w:uiPriority w:val="30"/>
    <w:qFormat/>
    <w:rsid w:val="00C516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1693"/>
    <w:rPr>
      <w:i/>
      <w:iCs/>
      <w:color w:val="2F5496" w:themeColor="accent1" w:themeShade="BF"/>
    </w:rPr>
  </w:style>
  <w:style w:type="character" w:styleId="IntenseReference">
    <w:name w:val="Intense Reference"/>
    <w:basedOn w:val="DefaultParagraphFont"/>
    <w:uiPriority w:val="32"/>
    <w:qFormat/>
    <w:rsid w:val="00C51693"/>
    <w:rPr>
      <w:b/>
      <w:bCs/>
      <w:smallCaps/>
      <w:color w:val="2F5496" w:themeColor="accent1" w:themeShade="BF"/>
      <w:spacing w:val="5"/>
    </w:rPr>
  </w:style>
  <w:style w:type="character" w:styleId="Hyperlink">
    <w:name w:val="Hyperlink"/>
    <w:basedOn w:val="DefaultParagraphFont"/>
    <w:uiPriority w:val="99"/>
    <w:unhideWhenUsed/>
    <w:rsid w:val="0078499B"/>
    <w:rPr>
      <w:color w:val="0563C1" w:themeColor="hyperlink"/>
      <w:u w:val="single"/>
    </w:rPr>
  </w:style>
  <w:style w:type="character" w:styleId="UnresolvedMention">
    <w:name w:val="Unresolved Mention"/>
    <w:basedOn w:val="DefaultParagraphFont"/>
    <w:uiPriority w:val="99"/>
    <w:semiHidden/>
    <w:unhideWhenUsed/>
    <w:rsid w:val="0078499B"/>
    <w:rPr>
      <w:color w:val="605E5C"/>
      <w:shd w:val="clear" w:color="auto" w:fill="E1DFDD"/>
    </w:rPr>
  </w:style>
  <w:style w:type="paragraph" w:styleId="NormalWeb">
    <w:name w:val="Normal (Web)"/>
    <w:basedOn w:val="Normal"/>
    <w:uiPriority w:val="99"/>
    <w:semiHidden/>
    <w:unhideWhenUsed/>
    <w:rsid w:val="00714439"/>
    <w:rPr>
      <w:rFonts w:ascii="Times New Roman" w:hAnsi="Times New Roman" w:cs="Times New Roman"/>
    </w:rPr>
  </w:style>
  <w:style w:type="paragraph" w:styleId="HTMLPreformatted">
    <w:name w:val="HTML Preformatted"/>
    <w:basedOn w:val="Normal"/>
    <w:link w:val="HTMLPreformattedChar"/>
    <w:uiPriority w:val="99"/>
    <w:semiHidden/>
    <w:unhideWhenUsed/>
    <w:rsid w:val="004079E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079E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1250">
      <w:bodyDiv w:val="1"/>
      <w:marLeft w:val="0"/>
      <w:marRight w:val="0"/>
      <w:marTop w:val="0"/>
      <w:marBottom w:val="0"/>
      <w:divBdr>
        <w:top w:val="none" w:sz="0" w:space="0" w:color="auto"/>
        <w:left w:val="none" w:sz="0" w:space="0" w:color="auto"/>
        <w:bottom w:val="none" w:sz="0" w:space="0" w:color="auto"/>
        <w:right w:val="none" w:sz="0" w:space="0" w:color="auto"/>
      </w:divBdr>
    </w:div>
    <w:div w:id="27223569">
      <w:bodyDiv w:val="1"/>
      <w:marLeft w:val="0"/>
      <w:marRight w:val="0"/>
      <w:marTop w:val="0"/>
      <w:marBottom w:val="0"/>
      <w:divBdr>
        <w:top w:val="none" w:sz="0" w:space="0" w:color="auto"/>
        <w:left w:val="none" w:sz="0" w:space="0" w:color="auto"/>
        <w:bottom w:val="none" w:sz="0" w:space="0" w:color="auto"/>
        <w:right w:val="none" w:sz="0" w:space="0" w:color="auto"/>
      </w:divBdr>
    </w:div>
    <w:div w:id="43407683">
      <w:bodyDiv w:val="1"/>
      <w:marLeft w:val="0"/>
      <w:marRight w:val="0"/>
      <w:marTop w:val="0"/>
      <w:marBottom w:val="0"/>
      <w:divBdr>
        <w:top w:val="none" w:sz="0" w:space="0" w:color="auto"/>
        <w:left w:val="none" w:sz="0" w:space="0" w:color="auto"/>
        <w:bottom w:val="none" w:sz="0" w:space="0" w:color="auto"/>
        <w:right w:val="none" w:sz="0" w:space="0" w:color="auto"/>
      </w:divBdr>
    </w:div>
    <w:div w:id="49547137">
      <w:bodyDiv w:val="1"/>
      <w:marLeft w:val="0"/>
      <w:marRight w:val="0"/>
      <w:marTop w:val="0"/>
      <w:marBottom w:val="0"/>
      <w:divBdr>
        <w:top w:val="none" w:sz="0" w:space="0" w:color="auto"/>
        <w:left w:val="none" w:sz="0" w:space="0" w:color="auto"/>
        <w:bottom w:val="none" w:sz="0" w:space="0" w:color="auto"/>
        <w:right w:val="none" w:sz="0" w:space="0" w:color="auto"/>
      </w:divBdr>
      <w:divsChild>
        <w:div w:id="1518084620">
          <w:marLeft w:val="0"/>
          <w:marRight w:val="0"/>
          <w:marTop w:val="0"/>
          <w:marBottom w:val="0"/>
          <w:divBdr>
            <w:top w:val="none" w:sz="0" w:space="0" w:color="auto"/>
            <w:left w:val="none" w:sz="0" w:space="0" w:color="auto"/>
            <w:bottom w:val="none" w:sz="0" w:space="0" w:color="auto"/>
            <w:right w:val="none" w:sz="0" w:space="0" w:color="auto"/>
          </w:divBdr>
          <w:divsChild>
            <w:div w:id="567884793">
              <w:marLeft w:val="0"/>
              <w:marRight w:val="0"/>
              <w:marTop w:val="0"/>
              <w:marBottom w:val="0"/>
              <w:divBdr>
                <w:top w:val="none" w:sz="0" w:space="0" w:color="auto"/>
                <w:left w:val="none" w:sz="0" w:space="0" w:color="auto"/>
                <w:bottom w:val="none" w:sz="0" w:space="0" w:color="auto"/>
                <w:right w:val="none" w:sz="0" w:space="0" w:color="auto"/>
              </w:divBdr>
              <w:divsChild>
                <w:div w:id="457332706">
                  <w:marLeft w:val="0"/>
                  <w:marRight w:val="0"/>
                  <w:marTop w:val="0"/>
                  <w:marBottom w:val="0"/>
                  <w:divBdr>
                    <w:top w:val="none" w:sz="0" w:space="0" w:color="auto"/>
                    <w:left w:val="none" w:sz="0" w:space="0" w:color="auto"/>
                    <w:bottom w:val="none" w:sz="0" w:space="0" w:color="auto"/>
                    <w:right w:val="none" w:sz="0" w:space="0" w:color="auto"/>
                  </w:divBdr>
                  <w:divsChild>
                    <w:div w:id="173214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67175">
          <w:marLeft w:val="0"/>
          <w:marRight w:val="0"/>
          <w:marTop w:val="0"/>
          <w:marBottom w:val="0"/>
          <w:divBdr>
            <w:top w:val="none" w:sz="0" w:space="0" w:color="auto"/>
            <w:left w:val="none" w:sz="0" w:space="0" w:color="auto"/>
            <w:bottom w:val="none" w:sz="0" w:space="0" w:color="auto"/>
            <w:right w:val="none" w:sz="0" w:space="0" w:color="auto"/>
          </w:divBdr>
          <w:divsChild>
            <w:div w:id="1075905225">
              <w:marLeft w:val="0"/>
              <w:marRight w:val="0"/>
              <w:marTop w:val="0"/>
              <w:marBottom w:val="0"/>
              <w:divBdr>
                <w:top w:val="none" w:sz="0" w:space="0" w:color="auto"/>
                <w:left w:val="none" w:sz="0" w:space="0" w:color="auto"/>
                <w:bottom w:val="none" w:sz="0" w:space="0" w:color="auto"/>
                <w:right w:val="none" w:sz="0" w:space="0" w:color="auto"/>
              </w:divBdr>
            </w:div>
            <w:div w:id="1973290872">
              <w:marLeft w:val="0"/>
              <w:marRight w:val="0"/>
              <w:marTop w:val="0"/>
              <w:marBottom w:val="0"/>
              <w:divBdr>
                <w:top w:val="none" w:sz="0" w:space="0" w:color="auto"/>
                <w:left w:val="none" w:sz="0" w:space="0" w:color="auto"/>
                <w:bottom w:val="none" w:sz="0" w:space="0" w:color="auto"/>
                <w:right w:val="none" w:sz="0" w:space="0" w:color="auto"/>
              </w:divBdr>
              <w:divsChild>
                <w:div w:id="861357304">
                  <w:marLeft w:val="0"/>
                  <w:marRight w:val="0"/>
                  <w:marTop w:val="0"/>
                  <w:marBottom w:val="0"/>
                  <w:divBdr>
                    <w:top w:val="none" w:sz="0" w:space="0" w:color="auto"/>
                    <w:left w:val="none" w:sz="0" w:space="0" w:color="auto"/>
                    <w:bottom w:val="none" w:sz="0" w:space="0" w:color="auto"/>
                    <w:right w:val="none" w:sz="0" w:space="0" w:color="auto"/>
                  </w:divBdr>
                  <w:divsChild>
                    <w:div w:id="1316028751">
                      <w:marLeft w:val="0"/>
                      <w:marRight w:val="0"/>
                      <w:marTop w:val="0"/>
                      <w:marBottom w:val="0"/>
                      <w:divBdr>
                        <w:top w:val="none" w:sz="0" w:space="0" w:color="auto"/>
                        <w:left w:val="none" w:sz="0" w:space="0" w:color="auto"/>
                        <w:bottom w:val="none" w:sz="0" w:space="0" w:color="auto"/>
                        <w:right w:val="none" w:sz="0" w:space="0" w:color="auto"/>
                      </w:divBdr>
                      <w:divsChild>
                        <w:div w:id="16847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24425">
      <w:bodyDiv w:val="1"/>
      <w:marLeft w:val="0"/>
      <w:marRight w:val="0"/>
      <w:marTop w:val="0"/>
      <w:marBottom w:val="0"/>
      <w:divBdr>
        <w:top w:val="none" w:sz="0" w:space="0" w:color="auto"/>
        <w:left w:val="none" w:sz="0" w:space="0" w:color="auto"/>
        <w:bottom w:val="none" w:sz="0" w:space="0" w:color="auto"/>
        <w:right w:val="none" w:sz="0" w:space="0" w:color="auto"/>
      </w:divBdr>
      <w:divsChild>
        <w:div w:id="235826581">
          <w:marLeft w:val="0"/>
          <w:marRight w:val="0"/>
          <w:marTop w:val="0"/>
          <w:marBottom w:val="0"/>
          <w:divBdr>
            <w:top w:val="none" w:sz="0" w:space="0" w:color="auto"/>
            <w:left w:val="none" w:sz="0" w:space="0" w:color="auto"/>
            <w:bottom w:val="none" w:sz="0" w:space="0" w:color="auto"/>
            <w:right w:val="none" w:sz="0" w:space="0" w:color="auto"/>
          </w:divBdr>
          <w:divsChild>
            <w:div w:id="2107267513">
              <w:marLeft w:val="0"/>
              <w:marRight w:val="0"/>
              <w:marTop w:val="0"/>
              <w:marBottom w:val="0"/>
              <w:divBdr>
                <w:top w:val="none" w:sz="0" w:space="0" w:color="auto"/>
                <w:left w:val="none" w:sz="0" w:space="0" w:color="auto"/>
                <w:bottom w:val="none" w:sz="0" w:space="0" w:color="auto"/>
                <w:right w:val="none" w:sz="0" w:space="0" w:color="auto"/>
              </w:divBdr>
              <w:divsChild>
                <w:div w:id="1975600700">
                  <w:marLeft w:val="0"/>
                  <w:marRight w:val="0"/>
                  <w:marTop w:val="0"/>
                  <w:marBottom w:val="0"/>
                  <w:divBdr>
                    <w:top w:val="none" w:sz="0" w:space="0" w:color="auto"/>
                    <w:left w:val="none" w:sz="0" w:space="0" w:color="auto"/>
                    <w:bottom w:val="none" w:sz="0" w:space="0" w:color="auto"/>
                    <w:right w:val="none" w:sz="0" w:space="0" w:color="auto"/>
                  </w:divBdr>
                  <w:divsChild>
                    <w:div w:id="152077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85954">
              <w:marLeft w:val="0"/>
              <w:marRight w:val="0"/>
              <w:marTop w:val="0"/>
              <w:marBottom w:val="0"/>
              <w:divBdr>
                <w:top w:val="none" w:sz="0" w:space="0" w:color="auto"/>
                <w:left w:val="none" w:sz="0" w:space="0" w:color="auto"/>
                <w:bottom w:val="none" w:sz="0" w:space="0" w:color="auto"/>
                <w:right w:val="none" w:sz="0" w:space="0" w:color="auto"/>
              </w:divBdr>
              <w:divsChild>
                <w:div w:id="363675560">
                  <w:marLeft w:val="0"/>
                  <w:marRight w:val="0"/>
                  <w:marTop w:val="0"/>
                  <w:marBottom w:val="0"/>
                  <w:divBdr>
                    <w:top w:val="none" w:sz="0" w:space="0" w:color="auto"/>
                    <w:left w:val="none" w:sz="0" w:space="0" w:color="auto"/>
                    <w:bottom w:val="none" w:sz="0" w:space="0" w:color="auto"/>
                    <w:right w:val="none" w:sz="0" w:space="0" w:color="auto"/>
                  </w:divBdr>
                  <w:divsChild>
                    <w:div w:id="9088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049817">
          <w:marLeft w:val="0"/>
          <w:marRight w:val="0"/>
          <w:marTop w:val="0"/>
          <w:marBottom w:val="0"/>
          <w:divBdr>
            <w:top w:val="none" w:sz="0" w:space="0" w:color="auto"/>
            <w:left w:val="none" w:sz="0" w:space="0" w:color="auto"/>
            <w:bottom w:val="none" w:sz="0" w:space="0" w:color="auto"/>
            <w:right w:val="none" w:sz="0" w:space="0" w:color="auto"/>
          </w:divBdr>
          <w:divsChild>
            <w:div w:id="225606275">
              <w:marLeft w:val="0"/>
              <w:marRight w:val="0"/>
              <w:marTop w:val="0"/>
              <w:marBottom w:val="0"/>
              <w:divBdr>
                <w:top w:val="none" w:sz="0" w:space="0" w:color="auto"/>
                <w:left w:val="none" w:sz="0" w:space="0" w:color="auto"/>
                <w:bottom w:val="none" w:sz="0" w:space="0" w:color="auto"/>
                <w:right w:val="none" w:sz="0" w:space="0" w:color="auto"/>
              </w:divBdr>
            </w:div>
            <w:div w:id="1087654056">
              <w:marLeft w:val="0"/>
              <w:marRight w:val="0"/>
              <w:marTop w:val="0"/>
              <w:marBottom w:val="0"/>
              <w:divBdr>
                <w:top w:val="none" w:sz="0" w:space="0" w:color="auto"/>
                <w:left w:val="none" w:sz="0" w:space="0" w:color="auto"/>
                <w:bottom w:val="none" w:sz="0" w:space="0" w:color="auto"/>
                <w:right w:val="none" w:sz="0" w:space="0" w:color="auto"/>
              </w:divBdr>
              <w:divsChild>
                <w:div w:id="1898466514">
                  <w:marLeft w:val="0"/>
                  <w:marRight w:val="0"/>
                  <w:marTop w:val="0"/>
                  <w:marBottom w:val="0"/>
                  <w:divBdr>
                    <w:top w:val="none" w:sz="0" w:space="0" w:color="auto"/>
                    <w:left w:val="none" w:sz="0" w:space="0" w:color="auto"/>
                    <w:bottom w:val="none" w:sz="0" w:space="0" w:color="auto"/>
                    <w:right w:val="none" w:sz="0" w:space="0" w:color="auto"/>
                  </w:divBdr>
                  <w:divsChild>
                    <w:div w:id="705257071">
                      <w:marLeft w:val="0"/>
                      <w:marRight w:val="0"/>
                      <w:marTop w:val="0"/>
                      <w:marBottom w:val="0"/>
                      <w:divBdr>
                        <w:top w:val="none" w:sz="0" w:space="0" w:color="auto"/>
                        <w:left w:val="none" w:sz="0" w:space="0" w:color="auto"/>
                        <w:bottom w:val="none" w:sz="0" w:space="0" w:color="auto"/>
                        <w:right w:val="none" w:sz="0" w:space="0" w:color="auto"/>
                      </w:divBdr>
                      <w:divsChild>
                        <w:div w:id="5699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75510">
      <w:bodyDiv w:val="1"/>
      <w:marLeft w:val="0"/>
      <w:marRight w:val="0"/>
      <w:marTop w:val="0"/>
      <w:marBottom w:val="0"/>
      <w:divBdr>
        <w:top w:val="none" w:sz="0" w:space="0" w:color="auto"/>
        <w:left w:val="none" w:sz="0" w:space="0" w:color="auto"/>
        <w:bottom w:val="none" w:sz="0" w:space="0" w:color="auto"/>
        <w:right w:val="none" w:sz="0" w:space="0" w:color="auto"/>
      </w:divBdr>
      <w:divsChild>
        <w:div w:id="843980720">
          <w:marLeft w:val="0"/>
          <w:marRight w:val="0"/>
          <w:marTop w:val="0"/>
          <w:marBottom w:val="0"/>
          <w:divBdr>
            <w:top w:val="none" w:sz="0" w:space="0" w:color="auto"/>
            <w:left w:val="none" w:sz="0" w:space="0" w:color="auto"/>
            <w:bottom w:val="none" w:sz="0" w:space="0" w:color="auto"/>
            <w:right w:val="none" w:sz="0" w:space="0" w:color="auto"/>
          </w:divBdr>
          <w:divsChild>
            <w:div w:id="1029717988">
              <w:marLeft w:val="0"/>
              <w:marRight w:val="0"/>
              <w:marTop w:val="0"/>
              <w:marBottom w:val="0"/>
              <w:divBdr>
                <w:top w:val="none" w:sz="0" w:space="0" w:color="auto"/>
                <w:left w:val="none" w:sz="0" w:space="0" w:color="auto"/>
                <w:bottom w:val="none" w:sz="0" w:space="0" w:color="auto"/>
                <w:right w:val="none" w:sz="0" w:space="0" w:color="auto"/>
              </w:divBdr>
              <w:divsChild>
                <w:div w:id="27571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8453">
          <w:marLeft w:val="0"/>
          <w:marRight w:val="0"/>
          <w:marTop w:val="0"/>
          <w:marBottom w:val="0"/>
          <w:divBdr>
            <w:top w:val="none" w:sz="0" w:space="0" w:color="auto"/>
            <w:left w:val="none" w:sz="0" w:space="0" w:color="auto"/>
            <w:bottom w:val="none" w:sz="0" w:space="0" w:color="auto"/>
            <w:right w:val="none" w:sz="0" w:space="0" w:color="auto"/>
          </w:divBdr>
          <w:divsChild>
            <w:div w:id="737363589">
              <w:marLeft w:val="0"/>
              <w:marRight w:val="0"/>
              <w:marTop w:val="0"/>
              <w:marBottom w:val="0"/>
              <w:divBdr>
                <w:top w:val="none" w:sz="0" w:space="0" w:color="auto"/>
                <w:left w:val="none" w:sz="0" w:space="0" w:color="auto"/>
                <w:bottom w:val="none" w:sz="0" w:space="0" w:color="auto"/>
                <w:right w:val="none" w:sz="0" w:space="0" w:color="auto"/>
              </w:divBdr>
              <w:divsChild>
                <w:div w:id="5625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636">
          <w:marLeft w:val="0"/>
          <w:marRight w:val="0"/>
          <w:marTop w:val="0"/>
          <w:marBottom w:val="0"/>
          <w:divBdr>
            <w:top w:val="none" w:sz="0" w:space="0" w:color="auto"/>
            <w:left w:val="none" w:sz="0" w:space="0" w:color="auto"/>
            <w:bottom w:val="none" w:sz="0" w:space="0" w:color="auto"/>
            <w:right w:val="none" w:sz="0" w:space="0" w:color="auto"/>
          </w:divBdr>
          <w:divsChild>
            <w:div w:id="982274358">
              <w:marLeft w:val="0"/>
              <w:marRight w:val="0"/>
              <w:marTop w:val="0"/>
              <w:marBottom w:val="0"/>
              <w:divBdr>
                <w:top w:val="none" w:sz="0" w:space="0" w:color="auto"/>
                <w:left w:val="none" w:sz="0" w:space="0" w:color="auto"/>
                <w:bottom w:val="none" w:sz="0" w:space="0" w:color="auto"/>
                <w:right w:val="none" w:sz="0" w:space="0" w:color="auto"/>
              </w:divBdr>
              <w:divsChild>
                <w:div w:id="187068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6432">
      <w:bodyDiv w:val="1"/>
      <w:marLeft w:val="0"/>
      <w:marRight w:val="0"/>
      <w:marTop w:val="0"/>
      <w:marBottom w:val="0"/>
      <w:divBdr>
        <w:top w:val="none" w:sz="0" w:space="0" w:color="auto"/>
        <w:left w:val="none" w:sz="0" w:space="0" w:color="auto"/>
        <w:bottom w:val="none" w:sz="0" w:space="0" w:color="auto"/>
        <w:right w:val="none" w:sz="0" w:space="0" w:color="auto"/>
      </w:divBdr>
    </w:div>
    <w:div w:id="64619178">
      <w:bodyDiv w:val="1"/>
      <w:marLeft w:val="0"/>
      <w:marRight w:val="0"/>
      <w:marTop w:val="0"/>
      <w:marBottom w:val="0"/>
      <w:divBdr>
        <w:top w:val="none" w:sz="0" w:space="0" w:color="auto"/>
        <w:left w:val="none" w:sz="0" w:space="0" w:color="auto"/>
        <w:bottom w:val="none" w:sz="0" w:space="0" w:color="auto"/>
        <w:right w:val="none" w:sz="0" w:space="0" w:color="auto"/>
      </w:divBdr>
    </w:div>
    <w:div w:id="65299854">
      <w:bodyDiv w:val="1"/>
      <w:marLeft w:val="0"/>
      <w:marRight w:val="0"/>
      <w:marTop w:val="0"/>
      <w:marBottom w:val="0"/>
      <w:divBdr>
        <w:top w:val="none" w:sz="0" w:space="0" w:color="auto"/>
        <w:left w:val="none" w:sz="0" w:space="0" w:color="auto"/>
        <w:bottom w:val="none" w:sz="0" w:space="0" w:color="auto"/>
        <w:right w:val="none" w:sz="0" w:space="0" w:color="auto"/>
      </w:divBdr>
      <w:divsChild>
        <w:div w:id="1482500989">
          <w:marLeft w:val="0"/>
          <w:marRight w:val="0"/>
          <w:marTop w:val="0"/>
          <w:marBottom w:val="0"/>
          <w:divBdr>
            <w:top w:val="none" w:sz="0" w:space="0" w:color="auto"/>
            <w:left w:val="none" w:sz="0" w:space="0" w:color="auto"/>
            <w:bottom w:val="none" w:sz="0" w:space="0" w:color="auto"/>
            <w:right w:val="none" w:sz="0" w:space="0" w:color="auto"/>
          </w:divBdr>
          <w:divsChild>
            <w:div w:id="884681209">
              <w:marLeft w:val="0"/>
              <w:marRight w:val="0"/>
              <w:marTop w:val="0"/>
              <w:marBottom w:val="0"/>
              <w:divBdr>
                <w:top w:val="none" w:sz="0" w:space="0" w:color="auto"/>
                <w:left w:val="none" w:sz="0" w:space="0" w:color="auto"/>
                <w:bottom w:val="none" w:sz="0" w:space="0" w:color="auto"/>
                <w:right w:val="none" w:sz="0" w:space="0" w:color="auto"/>
              </w:divBdr>
              <w:divsChild>
                <w:div w:id="3465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2607">
          <w:marLeft w:val="0"/>
          <w:marRight w:val="0"/>
          <w:marTop w:val="0"/>
          <w:marBottom w:val="0"/>
          <w:divBdr>
            <w:top w:val="none" w:sz="0" w:space="0" w:color="auto"/>
            <w:left w:val="none" w:sz="0" w:space="0" w:color="auto"/>
            <w:bottom w:val="none" w:sz="0" w:space="0" w:color="auto"/>
            <w:right w:val="none" w:sz="0" w:space="0" w:color="auto"/>
          </w:divBdr>
          <w:divsChild>
            <w:div w:id="1657680514">
              <w:marLeft w:val="0"/>
              <w:marRight w:val="0"/>
              <w:marTop w:val="0"/>
              <w:marBottom w:val="0"/>
              <w:divBdr>
                <w:top w:val="none" w:sz="0" w:space="0" w:color="auto"/>
                <w:left w:val="none" w:sz="0" w:space="0" w:color="auto"/>
                <w:bottom w:val="none" w:sz="0" w:space="0" w:color="auto"/>
                <w:right w:val="none" w:sz="0" w:space="0" w:color="auto"/>
              </w:divBdr>
              <w:divsChild>
                <w:div w:id="17661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3074">
          <w:marLeft w:val="0"/>
          <w:marRight w:val="0"/>
          <w:marTop w:val="0"/>
          <w:marBottom w:val="0"/>
          <w:divBdr>
            <w:top w:val="none" w:sz="0" w:space="0" w:color="auto"/>
            <w:left w:val="none" w:sz="0" w:space="0" w:color="auto"/>
            <w:bottom w:val="none" w:sz="0" w:space="0" w:color="auto"/>
            <w:right w:val="none" w:sz="0" w:space="0" w:color="auto"/>
          </w:divBdr>
          <w:divsChild>
            <w:div w:id="937834746">
              <w:marLeft w:val="0"/>
              <w:marRight w:val="0"/>
              <w:marTop w:val="0"/>
              <w:marBottom w:val="0"/>
              <w:divBdr>
                <w:top w:val="none" w:sz="0" w:space="0" w:color="auto"/>
                <w:left w:val="none" w:sz="0" w:space="0" w:color="auto"/>
                <w:bottom w:val="none" w:sz="0" w:space="0" w:color="auto"/>
                <w:right w:val="none" w:sz="0" w:space="0" w:color="auto"/>
              </w:divBdr>
              <w:divsChild>
                <w:div w:id="9153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7580">
      <w:bodyDiv w:val="1"/>
      <w:marLeft w:val="0"/>
      <w:marRight w:val="0"/>
      <w:marTop w:val="0"/>
      <w:marBottom w:val="0"/>
      <w:divBdr>
        <w:top w:val="none" w:sz="0" w:space="0" w:color="auto"/>
        <w:left w:val="none" w:sz="0" w:space="0" w:color="auto"/>
        <w:bottom w:val="none" w:sz="0" w:space="0" w:color="auto"/>
        <w:right w:val="none" w:sz="0" w:space="0" w:color="auto"/>
      </w:divBdr>
    </w:div>
    <w:div w:id="73551712">
      <w:bodyDiv w:val="1"/>
      <w:marLeft w:val="0"/>
      <w:marRight w:val="0"/>
      <w:marTop w:val="0"/>
      <w:marBottom w:val="0"/>
      <w:divBdr>
        <w:top w:val="none" w:sz="0" w:space="0" w:color="auto"/>
        <w:left w:val="none" w:sz="0" w:space="0" w:color="auto"/>
        <w:bottom w:val="none" w:sz="0" w:space="0" w:color="auto"/>
        <w:right w:val="none" w:sz="0" w:space="0" w:color="auto"/>
      </w:divBdr>
      <w:divsChild>
        <w:div w:id="1296793242">
          <w:marLeft w:val="0"/>
          <w:marRight w:val="0"/>
          <w:marTop w:val="0"/>
          <w:marBottom w:val="0"/>
          <w:divBdr>
            <w:top w:val="none" w:sz="0" w:space="0" w:color="auto"/>
            <w:left w:val="none" w:sz="0" w:space="0" w:color="auto"/>
            <w:bottom w:val="none" w:sz="0" w:space="0" w:color="auto"/>
            <w:right w:val="none" w:sz="0" w:space="0" w:color="auto"/>
          </w:divBdr>
          <w:divsChild>
            <w:div w:id="1966153953">
              <w:marLeft w:val="0"/>
              <w:marRight w:val="0"/>
              <w:marTop w:val="0"/>
              <w:marBottom w:val="0"/>
              <w:divBdr>
                <w:top w:val="none" w:sz="0" w:space="0" w:color="auto"/>
                <w:left w:val="none" w:sz="0" w:space="0" w:color="auto"/>
                <w:bottom w:val="none" w:sz="0" w:space="0" w:color="auto"/>
                <w:right w:val="none" w:sz="0" w:space="0" w:color="auto"/>
              </w:divBdr>
              <w:divsChild>
                <w:div w:id="637417602">
                  <w:marLeft w:val="0"/>
                  <w:marRight w:val="0"/>
                  <w:marTop w:val="0"/>
                  <w:marBottom w:val="0"/>
                  <w:divBdr>
                    <w:top w:val="none" w:sz="0" w:space="0" w:color="auto"/>
                    <w:left w:val="none" w:sz="0" w:space="0" w:color="auto"/>
                    <w:bottom w:val="none" w:sz="0" w:space="0" w:color="auto"/>
                    <w:right w:val="none" w:sz="0" w:space="0" w:color="auto"/>
                  </w:divBdr>
                  <w:divsChild>
                    <w:div w:id="12425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3388">
              <w:marLeft w:val="0"/>
              <w:marRight w:val="0"/>
              <w:marTop w:val="0"/>
              <w:marBottom w:val="0"/>
              <w:divBdr>
                <w:top w:val="none" w:sz="0" w:space="0" w:color="auto"/>
                <w:left w:val="none" w:sz="0" w:space="0" w:color="auto"/>
                <w:bottom w:val="none" w:sz="0" w:space="0" w:color="auto"/>
                <w:right w:val="none" w:sz="0" w:space="0" w:color="auto"/>
              </w:divBdr>
              <w:divsChild>
                <w:div w:id="1126195005">
                  <w:marLeft w:val="0"/>
                  <w:marRight w:val="0"/>
                  <w:marTop w:val="0"/>
                  <w:marBottom w:val="0"/>
                  <w:divBdr>
                    <w:top w:val="none" w:sz="0" w:space="0" w:color="auto"/>
                    <w:left w:val="none" w:sz="0" w:space="0" w:color="auto"/>
                    <w:bottom w:val="none" w:sz="0" w:space="0" w:color="auto"/>
                    <w:right w:val="none" w:sz="0" w:space="0" w:color="auto"/>
                  </w:divBdr>
                  <w:divsChild>
                    <w:div w:id="18134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85063">
          <w:marLeft w:val="0"/>
          <w:marRight w:val="0"/>
          <w:marTop w:val="0"/>
          <w:marBottom w:val="0"/>
          <w:divBdr>
            <w:top w:val="none" w:sz="0" w:space="0" w:color="auto"/>
            <w:left w:val="none" w:sz="0" w:space="0" w:color="auto"/>
            <w:bottom w:val="none" w:sz="0" w:space="0" w:color="auto"/>
            <w:right w:val="none" w:sz="0" w:space="0" w:color="auto"/>
          </w:divBdr>
          <w:divsChild>
            <w:div w:id="2028166320">
              <w:marLeft w:val="0"/>
              <w:marRight w:val="0"/>
              <w:marTop w:val="0"/>
              <w:marBottom w:val="0"/>
              <w:divBdr>
                <w:top w:val="none" w:sz="0" w:space="0" w:color="auto"/>
                <w:left w:val="none" w:sz="0" w:space="0" w:color="auto"/>
                <w:bottom w:val="none" w:sz="0" w:space="0" w:color="auto"/>
                <w:right w:val="none" w:sz="0" w:space="0" w:color="auto"/>
              </w:divBdr>
            </w:div>
            <w:div w:id="638193165">
              <w:marLeft w:val="0"/>
              <w:marRight w:val="0"/>
              <w:marTop w:val="0"/>
              <w:marBottom w:val="0"/>
              <w:divBdr>
                <w:top w:val="none" w:sz="0" w:space="0" w:color="auto"/>
                <w:left w:val="none" w:sz="0" w:space="0" w:color="auto"/>
                <w:bottom w:val="none" w:sz="0" w:space="0" w:color="auto"/>
                <w:right w:val="none" w:sz="0" w:space="0" w:color="auto"/>
              </w:divBdr>
              <w:divsChild>
                <w:div w:id="1648709355">
                  <w:marLeft w:val="0"/>
                  <w:marRight w:val="0"/>
                  <w:marTop w:val="0"/>
                  <w:marBottom w:val="0"/>
                  <w:divBdr>
                    <w:top w:val="none" w:sz="0" w:space="0" w:color="auto"/>
                    <w:left w:val="none" w:sz="0" w:space="0" w:color="auto"/>
                    <w:bottom w:val="none" w:sz="0" w:space="0" w:color="auto"/>
                    <w:right w:val="none" w:sz="0" w:space="0" w:color="auto"/>
                  </w:divBdr>
                  <w:divsChild>
                    <w:div w:id="127212065">
                      <w:marLeft w:val="0"/>
                      <w:marRight w:val="0"/>
                      <w:marTop w:val="0"/>
                      <w:marBottom w:val="0"/>
                      <w:divBdr>
                        <w:top w:val="none" w:sz="0" w:space="0" w:color="auto"/>
                        <w:left w:val="none" w:sz="0" w:space="0" w:color="auto"/>
                        <w:bottom w:val="none" w:sz="0" w:space="0" w:color="auto"/>
                        <w:right w:val="none" w:sz="0" w:space="0" w:color="auto"/>
                      </w:divBdr>
                      <w:divsChild>
                        <w:div w:id="1241141888">
                          <w:marLeft w:val="0"/>
                          <w:marRight w:val="0"/>
                          <w:marTop w:val="0"/>
                          <w:marBottom w:val="0"/>
                          <w:divBdr>
                            <w:top w:val="none" w:sz="0" w:space="0" w:color="auto"/>
                            <w:left w:val="none" w:sz="0" w:space="0" w:color="auto"/>
                            <w:bottom w:val="none" w:sz="0" w:space="0" w:color="auto"/>
                            <w:right w:val="none" w:sz="0" w:space="0" w:color="auto"/>
                          </w:divBdr>
                          <w:divsChild>
                            <w:div w:id="1749110144">
                              <w:marLeft w:val="0"/>
                              <w:marRight w:val="0"/>
                              <w:marTop w:val="0"/>
                              <w:marBottom w:val="0"/>
                              <w:divBdr>
                                <w:top w:val="none" w:sz="0" w:space="0" w:color="auto"/>
                                <w:left w:val="none" w:sz="0" w:space="0" w:color="auto"/>
                                <w:bottom w:val="none" w:sz="0" w:space="0" w:color="auto"/>
                                <w:right w:val="none" w:sz="0" w:space="0" w:color="auto"/>
                              </w:divBdr>
                              <w:divsChild>
                                <w:div w:id="1517768759">
                                  <w:marLeft w:val="0"/>
                                  <w:marRight w:val="0"/>
                                  <w:marTop w:val="0"/>
                                  <w:marBottom w:val="0"/>
                                  <w:divBdr>
                                    <w:top w:val="none" w:sz="0" w:space="0" w:color="auto"/>
                                    <w:left w:val="none" w:sz="0" w:space="0" w:color="auto"/>
                                    <w:bottom w:val="none" w:sz="0" w:space="0" w:color="auto"/>
                                    <w:right w:val="none" w:sz="0" w:space="0" w:color="auto"/>
                                  </w:divBdr>
                                  <w:divsChild>
                                    <w:div w:id="1556970730">
                                      <w:marLeft w:val="0"/>
                                      <w:marRight w:val="0"/>
                                      <w:marTop w:val="0"/>
                                      <w:marBottom w:val="0"/>
                                      <w:divBdr>
                                        <w:top w:val="none" w:sz="0" w:space="0" w:color="auto"/>
                                        <w:left w:val="none" w:sz="0" w:space="0" w:color="auto"/>
                                        <w:bottom w:val="none" w:sz="0" w:space="0" w:color="auto"/>
                                        <w:right w:val="none" w:sz="0" w:space="0" w:color="auto"/>
                                      </w:divBdr>
                                      <w:divsChild>
                                        <w:div w:id="2094466968">
                                          <w:marLeft w:val="0"/>
                                          <w:marRight w:val="0"/>
                                          <w:marTop w:val="0"/>
                                          <w:marBottom w:val="0"/>
                                          <w:divBdr>
                                            <w:top w:val="none" w:sz="0" w:space="0" w:color="auto"/>
                                            <w:left w:val="none" w:sz="0" w:space="0" w:color="auto"/>
                                            <w:bottom w:val="none" w:sz="0" w:space="0" w:color="auto"/>
                                            <w:right w:val="none" w:sz="0" w:space="0" w:color="auto"/>
                                          </w:divBdr>
                                          <w:divsChild>
                                            <w:div w:id="9856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666999">
      <w:bodyDiv w:val="1"/>
      <w:marLeft w:val="0"/>
      <w:marRight w:val="0"/>
      <w:marTop w:val="0"/>
      <w:marBottom w:val="0"/>
      <w:divBdr>
        <w:top w:val="none" w:sz="0" w:space="0" w:color="auto"/>
        <w:left w:val="none" w:sz="0" w:space="0" w:color="auto"/>
        <w:bottom w:val="none" w:sz="0" w:space="0" w:color="auto"/>
        <w:right w:val="none" w:sz="0" w:space="0" w:color="auto"/>
      </w:divBdr>
      <w:divsChild>
        <w:div w:id="1868791558">
          <w:marLeft w:val="0"/>
          <w:marRight w:val="0"/>
          <w:marTop w:val="0"/>
          <w:marBottom w:val="0"/>
          <w:divBdr>
            <w:top w:val="none" w:sz="0" w:space="0" w:color="auto"/>
            <w:left w:val="none" w:sz="0" w:space="0" w:color="auto"/>
            <w:bottom w:val="none" w:sz="0" w:space="0" w:color="auto"/>
            <w:right w:val="none" w:sz="0" w:space="0" w:color="auto"/>
          </w:divBdr>
          <w:divsChild>
            <w:div w:id="1956019849">
              <w:marLeft w:val="0"/>
              <w:marRight w:val="0"/>
              <w:marTop w:val="0"/>
              <w:marBottom w:val="0"/>
              <w:divBdr>
                <w:top w:val="none" w:sz="0" w:space="0" w:color="auto"/>
                <w:left w:val="none" w:sz="0" w:space="0" w:color="auto"/>
                <w:bottom w:val="none" w:sz="0" w:space="0" w:color="auto"/>
                <w:right w:val="none" w:sz="0" w:space="0" w:color="auto"/>
              </w:divBdr>
              <w:divsChild>
                <w:div w:id="9387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4793">
          <w:marLeft w:val="0"/>
          <w:marRight w:val="0"/>
          <w:marTop w:val="0"/>
          <w:marBottom w:val="0"/>
          <w:divBdr>
            <w:top w:val="none" w:sz="0" w:space="0" w:color="auto"/>
            <w:left w:val="none" w:sz="0" w:space="0" w:color="auto"/>
            <w:bottom w:val="none" w:sz="0" w:space="0" w:color="auto"/>
            <w:right w:val="none" w:sz="0" w:space="0" w:color="auto"/>
          </w:divBdr>
          <w:divsChild>
            <w:div w:id="1409307984">
              <w:marLeft w:val="0"/>
              <w:marRight w:val="0"/>
              <w:marTop w:val="0"/>
              <w:marBottom w:val="0"/>
              <w:divBdr>
                <w:top w:val="none" w:sz="0" w:space="0" w:color="auto"/>
                <w:left w:val="none" w:sz="0" w:space="0" w:color="auto"/>
                <w:bottom w:val="none" w:sz="0" w:space="0" w:color="auto"/>
                <w:right w:val="none" w:sz="0" w:space="0" w:color="auto"/>
              </w:divBdr>
              <w:divsChild>
                <w:div w:id="11292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5053">
          <w:marLeft w:val="0"/>
          <w:marRight w:val="0"/>
          <w:marTop w:val="0"/>
          <w:marBottom w:val="0"/>
          <w:divBdr>
            <w:top w:val="none" w:sz="0" w:space="0" w:color="auto"/>
            <w:left w:val="none" w:sz="0" w:space="0" w:color="auto"/>
            <w:bottom w:val="none" w:sz="0" w:space="0" w:color="auto"/>
            <w:right w:val="none" w:sz="0" w:space="0" w:color="auto"/>
          </w:divBdr>
          <w:divsChild>
            <w:div w:id="586692584">
              <w:marLeft w:val="0"/>
              <w:marRight w:val="0"/>
              <w:marTop w:val="0"/>
              <w:marBottom w:val="0"/>
              <w:divBdr>
                <w:top w:val="none" w:sz="0" w:space="0" w:color="auto"/>
                <w:left w:val="none" w:sz="0" w:space="0" w:color="auto"/>
                <w:bottom w:val="none" w:sz="0" w:space="0" w:color="auto"/>
                <w:right w:val="none" w:sz="0" w:space="0" w:color="auto"/>
              </w:divBdr>
              <w:divsChild>
                <w:div w:id="6474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09104">
      <w:bodyDiv w:val="1"/>
      <w:marLeft w:val="0"/>
      <w:marRight w:val="0"/>
      <w:marTop w:val="0"/>
      <w:marBottom w:val="0"/>
      <w:divBdr>
        <w:top w:val="none" w:sz="0" w:space="0" w:color="auto"/>
        <w:left w:val="none" w:sz="0" w:space="0" w:color="auto"/>
        <w:bottom w:val="none" w:sz="0" w:space="0" w:color="auto"/>
        <w:right w:val="none" w:sz="0" w:space="0" w:color="auto"/>
      </w:divBdr>
      <w:divsChild>
        <w:div w:id="1431589374">
          <w:marLeft w:val="0"/>
          <w:marRight w:val="0"/>
          <w:marTop w:val="0"/>
          <w:marBottom w:val="0"/>
          <w:divBdr>
            <w:top w:val="none" w:sz="0" w:space="0" w:color="auto"/>
            <w:left w:val="none" w:sz="0" w:space="0" w:color="auto"/>
            <w:bottom w:val="none" w:sz="0" w:space="0" w:color="auto"/>
            <w:right w:val="none" w:sz="0" w:space="0" w:color="auto"/>
          </w:divBdr>
          <w:divsChild>
            <w:div w:id="2097702611">
              <w:marLeft w:val="0"/>
              <w:marRight w:val="0"/>
              <w:marTop w:val="0"/>
              <w:marBottom w:val="0"/>
              <w:divBdr>
                <w:top w:val="none" w:sz="0" w:space="0" w:color="auto"/>
                <w:left w:val="none" w:sz="0" w:space="0" w:color="auto"/>
                <w:bottom w:val="none" w:sz="0" w:space="0" w:color="auto"/>
                <w:right w:val="none" w:sz="0" w:space="0" w:color="auto"/>
              </w:divBdr>
              <w:divsChild>
                <w:div w:id="14518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87389">
          <w:marLeft w:val="0"/>
          <w:marRight w:val="0"/>
          <w:marTop w:val="0"/>
          <w:marBottom w:val="0"/>
          <w:divBdr>
            <w:top w:val="none" w:sz="0" w:space="0" w:color="auto"/>
            <w:left w:val="none" w:sz="0" w:space="0" w:color="auto"/>
            <w:bottom w:val="none" w:sz="0" w:space="0" w:color="auto"/>
            <w:right w:val="none" w:sz="0" w:space="0" w:color="auto"/>
          </w:divBdr>
          <w:divsChild>
            <w:div w:id="1371224184">
              <w:marLeft w:val="0"/>
              <w:marRight w:val="0"/>
              <w:marTop w:val="0"/>
              <w:marBottom w:val="0"/>
              <w:divBdr>
                <w:top w:val="none" w:sz="0" w:space="0" w:color="auto"/>
                <w:left w:val="none" w:sz="0" w:space="0" w:color="auto"/>
                <w:bottom w:val="none" w:sz="0" w:space="0" w:color="auto"/>
                <w:right w:val="none" w:sz="0" w:space="0" w:color="auto"/>
              </w:divBdr>
              <w:divsChild>
                <w:div w:id="40010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22962">
          <w:marLeft w:val="0"/>
          <w:marRight w:val="0"/>
          <w:marTop w:val="0"/>
          <w:marBottom w:val="0"/>
          <w:divBdr>
            <w:top w:val="none" w:sz="0" w:space="0" w:color="auto"/>
            <w:left w:val="none" w:sz="0" w:space="0" w:color="auto"/>
            <w:bottom w:val="none" w:sz="0" w:space="0" w:color="auto"/>
            <w:right w:val="none" w:sz="0" w:space="0" w:color="auto"/>
          </w:divBdr>
          <w:divsChild>
            <w:div w:id="336885392">
              <w:marLeft w:val="0"/>
              <w:marRight w:val="0"/>
              <w:marTop w:val="0"/>
              <w:marBottom w:val="0"/>
              <w:divBdr>
                <w:top w:val="none" w:sz="0" w:space="0" w:color="auto"/>
                <w:left w:val="none" w:sz="0" w:space="0" w:color="auto"/>
                <w:bottom w:val="none" w:sz="0" w:space="0" w:color="auto"/>
                <w:right w:val="none" w:sz="0" w:space="0" w:color="auto"/>
              </w:divBdr>
              <w:divsChild>
                <w:div w:id="19530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7153">
          <w:marLeft w:val="0"/>
          <w:marRight w:val="0"/>
          <w:marTop w:val="0"/>
          <w:marBottom w:val="0"/>
          <w:divBdr>
            <w:top w:val="none" w:sz="0" w:space="0" w:color="auto"/>
            <w:left w:val="none" w:sz="0" w:space="0" w:color="auto"/>
            <w:bottom w:val="none" w:sz="0" w:space="0" w:color="auto"/>
            <w:right w:val="none" w:sz="0" w:space="0" w:color="auto"/>
          </w:divBdr>
          <w:divsChild>
            <w:div w:id="1613785609">
              <w:marLeft w:val="0"/>
              <w:marRight w:val="0"/>
              <w:marTop w:val="0"/>
              <w:marBottom w:val="0"/>
              <w:divBdr>
                <w:top w:val="none" w:sz="0" w:space="0" w:color="auto"/>
                <w:left w:val="none" w:sz="0" w:space="0" w:color="auto"/>
                <w:bottom w:val="none" w:sz="0" w:space="0" w:color="auto"/>
                <w:right w:val="none" w:sz="0" w:space="0" w:color="auto"/>
              </w:divBdr>
              <w:divsChild>
                <w:div w:id="2937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3924">
          <w:marLeft w:val="0"/>
          <w:marRight w:val="0"/>
          <w:marTop w:val="0"/>
          <w:marBottom w:val="0"/>
          <w:divBdr>
            <w:top w:val="none" w:sz="0" w:space="0" w:color="auto"/>
            <w:left w:val="none" w:sz="0" w:space="0" w:color="auto"/>
            <w:bottom w:val="none" w:sz="0" w:space="0" w:color="auto"/>
            <w:right w:val="none" w:sz="0" w:space="0" w:color="auto"/>
          </w:divBdr>
          <w:divsChild>
            <w:div w:id="1629974430">
              <w:marLeft w:val="0"/>
              <w:marRight w:val="0"/>
              <w:marTop w:val="0"/>
              <w:marBottom w:val="0"/>
              <w:divBdr>
                <w:top w:val="none" w:sz="0" w:space="0" w:color="auto"/>
                <w:left w:val="none" w:sz="0" w:space="0" w:color="auto"/>
                <w:bottom w:val="none" w:sz="0" w:space="0" w:color="auto"/>
                <w:right w:val="none" w:sz="0" w:space="0" w:color="auto"/>
              </w:divBdr>
              <w:divsChild>
                <w:div w:id="155912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3958">
      <w:bodyDiv w:val="1"/>
      <w:marLeft w:val="0"/>
      <w:marRight w:val="0"/>
      <w:marTop w:val="0"/>
      <w:marBottom w:val="0"/>
      <w:divBdr>
        <w:top w:val="none" w:sz="0" w:space="0" w:color="auto"/>
        <w:left w:val="none" w:sz="0" w:space="0" w:color="auto"/>
        <w:bottom w:val="none" w:sz="0" w:space="0" w:color="auto"/>
        <w:right w:val="none" w:sz="0" w:space="0" w:color="auto"/>
      </w:divBdr>
      <w:divsChild>
        <w:div w:id="1889685418">
          <w:marLeft w:val="0"/>
          <w:marRight w:val="0"/>
          <w:marTop w:val="0"/>
          <w:marBottom w:val="0"/>
          <w:divBdr>
            <w:top w:val="none" w:sz="0" w:space="0" w:color="auto"/>
            <w:left w:val="none" w:sz="0" w:space="0" w:color="auto"/>
            <w:bottom w:val="none" w:sz="0" w:space="0" w:color="auto"/>
            <w:right w:val="none" w:sz="0" w:space="0" w:color="auto"/>
          </w:divBdr>
          <w:divsChild>
            <w:div w:id="664748156">
              <w:marLeft w:val="0"/>
              <w:marRight w:val="0"/>
              <w:marTop w:val="0"/>
              <w:marBottom w:val="0"/>
              <w:divBdr>
                <w:top w:val="none" w:sz="0" w:space="0" w:color="auto"/>
                <w:left w:val="none" w:sz="0" w:space="0" w:color="auto"/>
                <w:bottom w:val="none" w:sz="0" w:space="0" w:color="auto"/>
                <w:right w:val="none" w:sz="0" w:space="0" w:color="auto"/>
              </w:divBdr>
              <w:divsChild>
                <w:div w:id="1611736398">
                  <w:marLeft w:val="0"/>
                  <w:marRight w:val="0"/>
                  <w:marTop w:val="0"/>
                  <w:marBottom w:val="0"/>
                  <w:divBdr>
                    <w:top w:val="none" w:sz="0" w:space="0" w:color="auto"/>
                    <w:left w:val="none" w:sz="0" w:space="0" w:color="auto"/>
                    <w:bottom w:val="none" w:sz="0" w:space="0" w:color="auto"/>
                    <w:right w:val="none" w:sz="0" w:space="0" w:color="auto"/>
                  </w:divBdr>
                  <w:divsChild>
                    <w:div w:id="401951848">
                      <w:marLeft w:val="0"/>
                      <w:marRight w:val="0"/>
                      <w:marTop w:val="0"/>
                      <w:marBottom w:val="0"/>
                      <w:divBdr>
                        <w:top w:val="none" w:sz="0" w:space="0" w:color="auto"/>
                        <w:left w:val="none" w:sz="0" w:space="0" w:color="auto"/>
                        <w:bottom w:val="none" w:sz="0" w:space="0" w:color="auto"/>
                        <w:right w:val="none" w:sz="0" w:space="0" w:color="auto"/>
                      </w:divBdr>
                      <w:divsChild>
                        <w:div w:id="1545022951">
                          <w:marLeft w:val="0"/>
                          <w:marRight w:val="0"/>
                          <w:marTop w:val="0"/>
                          <w:marBottom w:val="0"/>
                          <w:divBdr>
                            <w:top w:val="none" w:sz="0" w:space="0" w:color="auto"/>
                            <w:left w:val="none" w:sz="0" w:space="0" w:color="auto"/>
                            <w:bottom w:val="none" w:sz="0" w:space="0" w:color="auto"/>
                            <w:right w:val="none" w:sz="0" w:space="0" w:color="auto"/>
                          </w:divBdr>
                          <w:divsChild>
                            <w:div w:id="1549881035">
                              <w:marLeft w:val="0"/>
                              <w:marRight w:val="0"/>
                              <w:marTop w:val="0"/>
                              <w:marBottom w:val="0"/>
                              <w:divBdr>
                                <w:top w:val="none" w:sz="0" w:space="0" w:color="auto"/>
                                <w:left w:val="none" w:sz="0" w:space="0" w:color="auto"/>
                                <w:bottom w:val="none" w:sz="0" w:space="0" w:color="auto"/>
                                <w:right w:val="none" w:sz="0" w:space="0" w:color="auto"/>
                              </w:divBdr>
                              <w:divsChild>
                                <w:div w:id="1657688272">
                                  <w:marLeft w:val="0"/>
                                  <w:marRight w:val="0"/>
                                  <w:marTop w:val="0"/>
                                  <w:marBottom w:val="0"/>
                                  <w:divBdr>
                                    <w:top w:val="none" w:sz="0" w:space="0" w:color="auto"/>
                                    <w:left w:val="none" w:sz="0" w:space="0" w:color="auto"/>
                                    <w:bottom w:val="none" w:sz="0" w:space="0" w:color="auto"/>
                                    <w:right w:val="none" w:sz="0" w:space="0" w:color="auto"/>
                                  </w:divBdr>
                                  <w:divsChild>
                                    <w:div w:id="1454054751">
                                      <w:marLeft w:val="0"/>
                                      <w:marRight w:val="0"/>
                                      <w:marTop w:val="0"/>
                                      <w:marBottom w:val="0"/>
                                      <w:divBdr>
                                        <w:top w:val="none" w:sz="0" w:space="0" w:color="auto"/>
                                        <w:left w:val="none" w:sz="0" w:space="0" w:color="auto"/>
                                        <w:bottom w:val="none" w:sz="0" w:space="0" w:color="auto"/>
                                        <w:right w:val="none" w:sz="0" w:space="0" w:color="auto"/>
                                      </w:divBdr>
                                      <w:divsChild>
                                        <w:div w:id="1844975922">
                                          <w:marLeft w:val="0"/>
                                          <w:marRight w:val="0"/>
                                          <w:marTop w:val="0"/>
                                          <w:marBottom w:val="0"/>
                                          <w:divBdr>
                                            <w:top w:val="none" w:sz="0" w:space="0" w:color="auto"/>
                                            <w:left w:val="none" w:sz="0" w:space="0" w:color="auto"/>
                                            <w:bottom w:val="none" w:sz="0" w:space="0" w:color="auto"/>
                                            <w:right w:val="none" w:sz="0" w:space="0" w:color="auto"/>
                                          </w:divBdr>
                                          <w:divsChild>
                                            <w:div w:id="918368496">
                                              <w:marLeft w:val="0"/>
                                              <w:marRight w:val="0"/>
                                              <w:marTop w:val="0"/>
                                              <w:marBottom w:val="0"/>
                                              <w:divBdr>
                                                <w:top w:val="none" w:sz="0" w:space="0" w:color="auto"/>
                                                <w:left w:val="none" w:sz="0" w:space="0" w:color="auto"/>
                                                <w:bottom w:val="none" w:sz="0" w:space="0" w:color="auto"/>
                                                <w:right w:val="none" w:sz="0" w:space="0" w:color="auto"/>
                                              </w:divBdr>
                                              <w:divsChild>
                                                <w:div w:id="1433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119">
                                          <w:marLeft w:val="0"/>
                                          <w:marRight w:val="0"/>
                                          <w:marTop w:val="0"/>
                                          <w:marBottom w:val="0"/>
                                          <w:divBdr>
                                            <w:top w:val="none" w:sz="0" w:space="0" w:color="auto"/>
                                            <w:left w:val="none" w:sz="0" w:space="0" w:color="auto"/>
                                            <w:bottom w:val="none" w:sz="0" w:space="0" w:color="auto"/>
                                            <w:right w:val="none" w:sz="0" w:space="0" w:color="auto"/>
                                          </w:divBdr>
                                          <w:divsChild>
                                            <w:div w:id="250940484">
                                              <w:marLeft w:val="0"/>
                                              <w:marRight w:val="0"/>
                                              <w:marTop w:val="0"/>
                                              <w:marBottom w:val="0"/>
                                              <w:divBdr>
                                                <w:top w:val="none" w:sz="0" w:space="0" w:color="auto"/>
                                                <w:left w:val="none" w:sz="0" w:space="0" w:color="auto"/>
                                                <w:bottom w:val="none" w:sz="0" w:space="0" w:color="auto"/>
                                                <w:right w:val="none" w:sz="0" w:space="0" w:color="auto"/>
                                              </w:divBdr>
                                              <w:divsChild>
                                                <w:div w:id="4669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1386">
                                          <w:marLeft w:val="0"/>
                                          <w:marRight w:val="0"/>
                                          <w:marTop w:val="0"/>
                                          <w:marBottom w:val="0"/>
                                          <w:divBdr>
                                            <w:top w:val="none" w:sz="0" w:space="0" w:color="auto"/>
                                            <w:left w:val="none" w:sz="0" w:space="0" w:color="auto"/>
                                            <w:bottom w:val="none" w:sz="0" w:space="0" w:color="auto"/>
                                            <w:right w:val="none" w:sz="0" w:space="0" w:color="auto"/>
                                          </w:divBdr>
                                          <w:divsChild>
                                            <w:div w:id="346181221">
                                              <w:marLeft w:val="0"/>
                                              <w:marRight w:val="0"/>
                                              <w:marTop w:val="0"/>
                                              <w:marBottom w:val="0"/>
                                              <w:divBdr>
                                                <w:top w:val="none" w:sz="0" w:space="0" w:color="auto"/>
                                                <w:left w:val="none" w:sz="0" w:space="0" w:color="auto"/>
                                                <w:bottom w:val="none" w:sz="0" w:space="0" w:color="auto"/>
                                                <w:right w:val="none" w:sz="0" w:space="0" w:color="auto"/>
                                              </w:divBdr>
                                              <w:divsChild>
                                                <w:div w:id="10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3493">
                                          <w:marLeft w:val="0"/>
                                          <w:marRight w:val="0"/>
                                          <w:marTop w:val="0"/>
                                          <w:marBottom w:val="0"/>
                                          <w:divBdr>
                                            <w:top w:val="none" w:sz="0" w:space="0" w:color="auto"/>
                                            <w:left w:val="none" w:sz="0" w:space="0" w:color="auto"/>
                                            <w:bottom w:val="none" w:sz="0" w:space="0" w:color="auto"/>
                                            <w:right w:val="none" w:sz="0" w:space="0" w:color="auto"/>
                                          </w:divBdr>
                                          <w:divsChild>
                                            <w:div w:id="1778452785">
                                              <w:marLeft w:val="0"/>
                                              <w:marRight w:val="0"/>
                                              <w:marTop w:val="0"/>
                                              <w:marBottom w:val="0"/>
                                              <w:divBdr>
                                                <w:top w:val="none" w:sz="0" w:space="0" w:color="auto"/>
                                                <w:left w:val="none" w:sz="0" w:space="0" w:color="auto"/>
                                                <w:bottom w:val="none" w:sz="0" w:space="0" w:color="auto"/>
                                                <w:right w:val="none" w:sz="0" w:space="0" w:color="auto"/>
                                              </w:divBdr>
                                              <w:divsChild>
                                                <w:div w:id="13577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092">
                                          <w:marLeft w:val="0"/>
                                          <w:marRight w:val="0"/>
                                          <w:marTop w:val="0"/>
                                          <w:marBottom w:val="0"/>
                                          <w:divBdr>
                                            <w:top w:val="none" w:sz="0" w:space="0" w:color="auto"/>
                                            <w:left w:val="none" w:sz="0" w:space="0" w:color="auto"/>
                                            <w:bottom w:val="none" w:sz="0" w:space="0" w:color="auto"/>
                                            <w:right w:val="none" w:sz="0" w:space="0" w:color="auto"/>
                                          </w:divBdr>
                                          <w:divsChild>
                                            <w:div w:id="2107529886">
                                              <w:marLeft w:val="0"/>
                                              <w:marRight w:val="0"/>
                                              <w:marTop w:val="0"/>
                                              <w:marBottom w:val="0"/>
                                              <w:divBdr>
                                                <w:top w:val="none" w:sz="0" w:space="0" w:color="auto"/>
                                                <w:left w:val="none" w:sz="0" w:space="0" w:color="auto"/>
                                                <w:bottom w:val="none" w:sz="0" w:space="0" w:color="auto"/>
                                                <w:right w:val="none" w:sz="0" w:space="0" w:color="auto"/>
                                              </w:divBdr>
                                              <w:divsChild>
                                                <w:div w:id="10006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846963">
          <w:marLeft w:val="0"/>
          <w:marRight w:val="0"/>
          <w:marTop w:val="0"/>
          <w:marBottom w:val="0"/>
          <w:divBdr>
            <w:top w:val="none" w:sz="0" w:space="0" w:color="auto"/>
            <w:left w:val="none" w:sz="0" w:space="0" w:color="auto"/>
            <w:bottom w:val="none" w:sz="0" w:space="0" w:color="auto"/>
            <w:right w:val="none" w:sz="0" w:space="0" w:color="auto"/>
          </w:divBdr>
        </w:div>
        <w:div w:id="732394217">
          <w:marLeft w:val="0"/>
          <w:marRight w:val="0"/>
          <w:marTop w:val="0"/>
          <w:marBottom w:val="0"/>
          <w:divBdr>
            <w:top w:val="none" w:sz="0" w:space="0" w:color="auto"/>
            <w:left w:val="none" w:sz="0" w:space="0" w:color="auto"/>
            <w:bottom w:val="none" w:sz="0" w:space="0" w:color="auto"/>
            <w:right w:val="none" w:sz="0" w:space="0" w:color="auto"/>
          </w:divBdr>
        </w:div>
      </w:divsChild>
    </w:div>
    <w:div w:id="84694150">
      <w:bodyDiv w:val="1"/>
      <w:marLeft w:val="0"/>
      <w:marRight w:val="0"/>
      <w:marTop w:val="0"/>
      <w:marBottom w:val="0"/>
      <w:divBdr>
        <w:top w:val="none" w:sz="0" w:space="0" w:color="auto"/>
        <w:left w:val="none" w:sz="0" w:space="0" w:color="auto"/>
        <w:bottom w:val="none" w:sz="0" w:space="0" w:color="auto"/>
        <w:right w:val="none" w:sz="0" w:space="0" w:color="auto"/>
      </w:divBdr>
      <w:divsChild>
        <w:div w:id="1000889661">
          <w:marLeft w:val="0"/>
          <w:marRight w:val="0"/>
          <w:marTop w:val="0"/>
          <w:marBottom w:val="0"/>
          <w:divBdr>
            <w:top w:val="none" w:sz="0" w:space="0" w:color="auto"/>
            <w:left w:val="none" w:sz="0" w:space="0" w:color="auto"/>
            <w:bottom w:val="none" w:sz="0" w:space="0" w:color="auto"/>
            <w:right w:val="none" w:sz="0" w:space="0" w:color="auto"/>
          </w:divBdr>
          <w:divsChild>
            <w:div w:id="936720082">
              <w:marLeft w:val="0"/>
              <w:marRight w:val="0"/>
              <w:marTop w:val="0"/>
              <w:marBottom w:val="0"/>
              <w:divBdr>
                <w:top w:val="none" w:sz="0" w:space="0" w:color="auto"/>
                <w:left w:val="none" w:sz="0" w:space="0" w:color="auto"/>
                <w:bottom w:val="none" w:sz="0" w:space="0" w:color="auto"/>
                <w:right w:val="none" w:sz="0" w:space="0" w:color="auto"/>
              </w:divBdr>
              <w:divsChild>
                <w:div w:id="10950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9104">
      <w:bodyDiv w:val="1"/>
      <w:marLeft w:val="0"/>
      <w:marRight w:val="0"/>
      <w:marTop w:val="0"/>
      <w:marBottom w:val="0"/>
      <w:divBdr>
        <w:top w:val="none" w:sz="0" w:space="0" w:color="auto"/>
        <w:left w:val="none" w:sz="0" w:space="0" w:color="auto"/>
        <w:bottom w:val="none" w:sz="0" w:space="0" w:color="auto"/>
        <w:right w:val="none" w:sz="0" w:space="0" w:color="auto"/>
      </w:divBdr>
      <w:divsChild>
        <w:div w:id="368453430">
          <w:marLeft w:val="0"/>
          <w:marRight w:val="0"/>
          <w:marTop w:val="0"/>
          <w:marBottom w:val="0"/>
          <w:divBdr>
            <w:top w:val="none" w:sz="0" w:space="0" w:color="auto"/>
            <w:left w:val="none" w:sz="0" w:space="0" w:color="auto"/>
            <w:bottom w:val="none" w:sz="0" w:space="0" w:color="auto"/>
            <w:right w:val="none" w:sz="0" w:space="0" w:color="auto"/>
          </w:divBdr>
          <w:divsChild>
            <w:div w:id="1546942393">
              <w:marLeft w:val="0"/>
              <w:marRight w:val="0"/>
              <w:marTop w:val="0"/>
              <w:marBottom w:val="0"/>
              <w:divBdr>
                <w:top w:val="none" w:sz="0" w:space="0" w:color="auto"/>
                <w:left w:val="none" w:sz="0" w:space="0" w:color="auto"/>
                <w:bottom w:val="none" w:sz="0" w:space="0" w:color="auto"/>
                <w:right w:val="none" w:sz="0" w:space="0" w:color="auto"/>
              </w:divBdr>
              <w:divsChild>
                <w:div w:id="15260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3111">
          <w:marLeft w:val="0"/>
          <w:marRight w:val="0"/>
          <w:marTop w:val="0"/>
          <w:marBottom w:val="0"/>
          <w:divBdr>
            <w:top w:val="none" w:sz="0" w:space="0" w:color="auto"/>
            <w:left w:val="none" w:sz="0" w:space="0" w:color="auto"/>
            <w:bottom w:val="none" w:sz="0" w:space="0" w:color="auto"/>
            <w:right w:val="none" w:sz="0" w:space="0" w:color="auto"/>
          </w:divBdr>
          <w:divsChild>
            <w:div w:id="1009064050">
              <w:marLeft w:val="0"/>
              <w:marRight w:val="0"/>
              <w:marTop w:val="0"/>
              <w:marBottom w:val="0"/>
              <w:divBdr>
                <w:top w:val="none" w:sz="0" w:space="0" w:color="auto"/>
                <w:left w:val="none" w:sz="0" w:space="0" w:color="auto"/>
                <w:bottom w:val="none" w:sz="0" w:space="0" w:color="auto"/>
                <w:right w:val="none" w:sz="0" w:space="0" w:color="auto"/>
              </w:divBdr>
              <w:divsChild>
                <w:div w:id="16902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2372">
          <w:marLeft w:val="0"/>
          <w:marRight w:val="0"/>
          <w:marTop w:val="0"/>
          <w:marBottom w:val="0"/>
          <w:divBdr>
            <w:top w:val="none" w:sz="0" w:space="0" w:color="auto"/>
            <w:left w:val="none" w:sz="0" w:space="0" w:color="auto"/>
            <w:bottom w:val="none" w:sz="0" w:space="0" w:color="auto"/>
            <w:right w:val="none" w:sz="0" w:space="0" w:color="auto"/>
          </w:divBdr>
          <w:divsChild>
            <w:div w:id="2133554558">
              <w:marLeft w:val="0"/>
              <w:marRight w:val="0"/>
              <w:marTop w:val="0"/>
              <w:marBottom w:val="0"/>
              <w:divBdr>
                <w:top w:val="none" w:sz="0" w:space="0" w:color="auto"/>
                <w:left w:val="none" w:sz="0" w:space="0" w:color="auto"/>
                <w:bottom w:val="none" w:sz="0" w:space="0" w:color="auto"/>
                <w:right w:val="none" w:sz="0" w:space="0" w:color="auto"/>
              </w:divBdr>
              <w:divsChild>
                <w:div w:id="12288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30900">
      <w:bodyDiv w:val="1"/>
      <w:marLeft w:val="0"/>
      <w:marRight w:val="0"/>
      <w:marTop w:val="0"/>
      <w:marBottom w:val="0"/>
      <w:divBdr>
        <w:top w:val="none" w:sz="0" w:space="0" w:color="auto"/>
        <w:left w:val="none" w:sz="0" w:space="0" w:color="auto"/>
        <w:bottom w:val="none" w:sz="0" w:space="0" w:color="auto"/>
        <w:right w:val="none" w:sz="0" w:space="0" w:color="auto"/>
      </w:divBdr>
      <w:divsChild>
        <w:div w:id="1328678117">
          <w:marLeft w:val="0"/>
          <w:marRight w:val="0"/>
          <w:marTop w:val="0"/>
          <w:marBottom w:val="0"/>
          <w:divBdr>
            <w:top w:val="none" w:sz="0" w:space="0" w:color="auto"/>
            <w:left w:val="none" w:sz="0" w:space="0" w:color="auto"/>
            <w:bottom w:val="none" w:sz="0" w:space="0" w:color="auto"/>
            <w:right w:val="none" w:sz="0" w:space="0" w:color="auto"/>
          </w:divBdr>
        </w:div>
        <w:div w:id="10255359">
          <w:marLeft w:val="0"/>
          <w:marRight w:val="0"/>
          <w:marTop w:val="0"/>
          <w:marBottom w:val="0"/>
          <w:divBdr>
            <w:top w:val="none" w:sz="0" w:space="0" w:color="auto"/>
            <w:left w:val="none" w:sz="0" w:space="0" w:color="auto"/>
            <w:bottom w:val="none" w:sz="0" w:space="0" w:color="auto"/>
            <w:right w:val="none" w:sz="0" w:space="0" w:color="auto"/>
          </w:divBdr>
          <w:divsChild>
            <w:div w:id="1489250118">
              <w:marLeft w:val="0"/>
              <w:marRight w:val="0"/>
              <w:marTop w:val="0"/>
              <w:marBottom w:val="0"/>
              <w:divBdr>
                <w:top w:val="none" w:sz="0" w:space="0" w:color="auto"/>
                <w:left w:val="none" w:sz="0" w:space="0" w:color="auto"/>
                <w:bottom w:val="none" w:sz="0" w:space="0" w:color="auto"/>
                <w:right w:val="none" w:sz="0" w:space="0" w:color="auto"/>
              </w:divBdr>
            </w:div>
            <w:div w:id="721902758">
              <w:marLeft w:val="0"/>
              <w:marRight w:val="0"/>
              <w:marTop w:val="0"/>
              <w:marBottom w:val="0"/>
              <w:divBdr>
                <w:top w:val="none" w:sz="0" w:space="0" w:color="auto"/>
                <w:left w:val="none" w:sz="0" w:space="0" w:color="auto"/>
                <w:bottom w:val="none" w:sz="0" w:space="0" w:color="auto"/>
                <w:right w:val="none" w:sz="0" w:space="0" w:color="auto"/>
              </w:divBdr>
              <w:divsChild>
                <w:div w:id="1625385639">
                  <w:marLeft w:val="0"/>
                  <w:marRight w:val="0"/>
                  <w:marTop w:val="0"/>
                  <w:marBottom w:val="0"/>
                  <w:divBdr>
                    <w:top w:val="none" w:sz="0" w:space="0" w:color="auto"/>
                    <w:left w:val="none" w:sz="0" w:space="0" w:color="auto"/>
                    <w:bottom w:val="none" w:sz="0" w:space="0" w:color="auto"/>
                    <w:right w:val="none" w:sz="0" w:space="0" w:color="auto"/>
                  </w:divBdr>
                  <w:divsChild>
                    <w:div w:id="1404986194">
                      <w:marLeft w:val="0"/>
                      <w:marRight w:val="0"/>
                      <w:marTop w:val="0"/>
                      <w:marBottom w:val="0"/>
                      <w:divBdr>
                        <w:top w:val="none" w:sz="0" w:space="0" w:color="auto"/>
                        <w:left w:val="none" w:sz="0" w:space="0" w:color="auto"/>
                        <w:bottom w:val="none" w:sz="0" w:space="0" w:color="auto"/>
                        <w:right w:val="none" w:sz="0" w:space="0" w:color="auto"/>
                      </w:divBdr>
                      <w:divsChild>
                        <w:div w:id="655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94765">
      <w:bodyDiv w:val="1"/>
      <w:marLeft w:val="0"/>
      <w:marRight w:val="0"/>
      <w:marTop w:val="0"/>
      <w:marBottom w:val="0"/>
      <w:divBdr>
        <w:top w:val="none" w:sz="0" w:space="0" w:color="auto"/>
        <w:left w:val="none" w:sz="0" w:space="0" w:color="auto"/>
        <w:bottom w:val="none" w:sz="0" w:space="0" w:color="auto"/>
        <w:right w:val="none" w:sz="0" w:space="0" w:color="auto"/>
      </w:divBdr>
      <w:divsChild>
        <w:div w:id="1924489382">
          <w:marLeft w:val="0"/>
          <w:marRight w:val="0"/>
          <w:marTop w:val="0"/>
          <w:marBottom w:val="0"/>
          <w:divBdr>
            <w:top w:val="none" w:sz="0" w:space="0" w:color="auto"/>
            <w:left w:val="none" w:sz="0" w:space="0" w:color="auto"/>
            <w:bottom w:val="none" w:sz="0" w:space="0" w:color="auto"/>
            <w:right w:val="none" w:sz="0" w:space="0" w:color="auto"/>
          </w:divBdr>
        </w:div>
        <w:div w:id="78871621">
          <w:marLeft w:val="0"/>
          <w:marRight w:val="0"/>
          <w:marTop w:val="0"/>
          <w:marBottom w:val="0"/>
          <w:divBdr>
            <w:top w:val="none" w:sz="0" w:space="0" w:color="auto"/>
            <w:left w:val="none" w:sz="0" w:space="0" w:color="auto"/>
            <w:bottom w:val="none" w:sz="0" w:space="0" w:color="auto"/>
            <w:right w:val="none" w:sz="0" w:space="0" w:color="auto"/>
          </w:divBdr>
          <w:divsChild>
            <w:div w:id="15555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4241">
      <w:bodyDiv w:val="1"/>
      <w:marLeft w:val="0"/>
      <w:marRight w:val="0"/>
      <w:marTop w:val="0"/>
      <w:marBottom w:val="0"/>
      <w:divBdr>
        <w:top w:val="none" w:sz="0" w:space="0" w:color="auto"/>
        <w:left w:val="none" w:sz="0" w:space="0" w:color="auto"/>
        <w:bottom w:val="none" w:sz="0" w:space="0" w:color="auto"/>
        <w:right w:val="none" w:sz="0" w:space="0" w:color="auto"/>
      </w:divBdr>
      <w:divsChild>
        <w:div w:id="303656471">
          <w:marLeft w:val="0"/>
          <w:marRight w:val="0"/>
          <w:marTop w:val="0"/>
          <w:marBottom w:val="0"/>
          <w:divBdr>
            <w:top w:val="none" w:sz="0" w:space="0" w:color="auto"/>
            <w:left w:val="none" w:sz="0" w:space="0" w:color="auto"/>
            <w:bottom w:val="none" w:sz="0" w:space="0" w:color="auto"/>
            <w:right w:val="none" w:sz="0" w:space="0" w:color="auto"/>
          </w:divBdr>
          <w:divsChild>
            <w:div w:id="2090803566">
              <w:marLeft w:val="0"/>
              <w:marRight w:val="0"/>
              <w:marTop w:val="0"/>
              <w:marBottom w:val="0"/>
              <w:divBdr>
                <w:top w:val="none" w:sz="0" w:space="0" w:color="auto"/>
                <w:left w:val="none" w:sz="0" w:space="0" w:color="auto"/>
                <w:bottom w:val="none" w:sz="0" w:space="0" w:color="auto"/>
                <w:right w:val="none" w:sz="0" w:space="0" w:color="auto"/>
              </w:divBdr>
              <w:divsChild>
                <w:div w:id="11932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5682">
      <w:bodyDiv w:val="1"/>
      <w:marLeft w:val="0"/>
      <w:marRight w:val="0"/>
      <w:marTop w:val="0"/>
      <w:marBottom w:val="0"/>
      <w:divBdr>
        <w:top w:val="none" w:sz="0" w:space="0" w:color="auto"/>
        <w:left w:val="none" w:sz="0" w:space="0" w:color="auto"/>
        <w:bottom w:val="none" w:sz="0" w:space="0" w:color="auto"/>
        <w:right w:val="none" w:sz="0" w:space="0" w:color="auto"/>
      </w:divBdr>
      <w:divsChild>
        <w:div w:id="970137050">
          <w:marLeft w:val="0"/>
          <w:marRight w:val="0"/>
          <w:marTop w:val="0"/>
          <w:marBottom w:val="0"/>
          <w:divBdr>
            <w:top w:val="none" w:sz="0" w:space="0" w:color="auto"/>
            <w:left w:val="none" w:sz="0" w:space="0" w:color="auto"/>
            <w:bottom w:val="none" w:sz="0" w:space="0" w:color="auto"/>
            <w:right w:val="none" w:sz="0" w:space="0" w:color="auto"/>
          </w:divBdr>
          <w:divsChild>
            <w:div w:id="10959794">
              <w:marLeft w:val="0"/>
              <w:marRight w:val="0"/>
              <w:marTop w:val="0"/>
              <w:marBottom w:val="0"/>
              <w:divBdr>
                <w:top w:val="none" w:sz="0" w:space="0" w:color="auto"/>
                <w:left w:val="none" w:sz="0" w:space="0" w:color="auto"/>
                <w:bottom w:val="none" w:sz="0" w:space="0" w:color="auto"/>
                <w:right w:val="none" w:sz="0" w:space="0" w:color="auto"/>
              </w:divBdr>
              <w:divsChild>
                <w:div w:id="2101097542">
                  <w:marLeft w:val="0"/>
                  <w:marRight w:val="0"/>
                  <w:marTop w:val="0"/>
                  <w:marBottom w:val="0"/>
                  <w:divBdr>
                    <w:top w:val="none" w:sz="0" w:space="0" w:color="auto"/>
                    <w:left w:val="none" w:sz="0" w:space="0" w:color="auto"/>
                    <w:bottom w:val="none" w:sz="0" w:space="0" w:color="auto"/>
                    <w:right w:val="none" w:sz="0" w:space="0" w:color="auto"/>
                  </w:divBdr>
                  <w:divsChild>
                    <w:div w:id="833180137">
                      <w:marLeft w:val="0"/>
                      <w:marRight w:val="0"/>
                      <w:marTop w:val="0"/>
                      <w:marBottom w:val="0"/>
                      <w:divBdr>
                        <w:top w:val="none" w:sz="0" w:space="0" w:color="auto"/>
                        <w:left w:val="none" w:sz="0" w:space="0" w:color="auto"/>
                        <w:bottom w:val="none" w:sz="0" w:space="0" w:color="auto"/>
                        <w:right w:val="none" w:sz="0" w:space="0" w:color="auto"/>
                      </w:divBdr>
                      <w:divsChild>
                        <w:div w:id="688334815">
                          <w:marLeft w:val="0"/>
                          <w:marRight w:val="0"/>
                          <w:marTop w:val="0"/>
                          <w:marBottom w:val="0"/>
                          <w:divBdr>
                            <w:top w:val="none" w:sz="0" w:space="0" w:color="auto"/>
                            <w:left w:val="none" w:sz="0" w:space="0" w:color="auto"/>
                            <w:bottom w:val="none" w:sz="0" w:space="0" w:color="auto"/>
                            <w:right w:val="none" w:sz="0" w:space="0" w:color="auto"/>
                          </w:divBdr>
                          <w:divsChild>
                            <w:div w:id="1181241444">
                              <w:marLeft w:val="0"/>
                              <w:marRight w:val="0"/>
                              <w:marTop w:val="0"/>
                              <w:marBottom w:val="0"/>
                              <w:divBdr>
                                <w:top w:val="none" w:sz="0" w:space="0" w:color="auto"/>
                                <w:left w:val="none" w:sz="0" w:space="0" w:color="auto"/>
                                <w:bottom w:val="none" w:sz="0" w:space="0" w:color="auto"/>
                                <w:right w:val="none" w:sz="0" w:space="0" w:color="auto"/>
                              </w:divBdr>
                              <w:divsChild>
                                <w:div w:id="387147158">
                                  <w:marLeft w:val="0"/>
                                  <w:marRight w:val="0"/>
                                  <w:marTop w:val="0"/>
                                  <w:marBottom w:val="0"/>
                                  <w:divBdr>
                                    <w:top w:val="none" w:sz="0" w:space="0" w:color="auto"/>
                                    <w:left w:val="none" w:sz="0" w:space="0" w:color="auto"/>
                                    <w:bottom w:val="none" w:sz="0" w:space="0" w:color="auto"/>
                                    <w:right w:val="none" w:sz="0" w:space="0" w:color="auto"/>
                                  </w:divBdr>
                                  <w:divsChild>
                                    <w:div w:id="1661421360">
                                      <w:marLeft w:val="0"/>
                                      <w:marRight w:val="0"/>
                                      <w:marTop w:val="0"/>
                                      <w:marBottom w:val="0"/>
                                      <w:divBdr>
                                        <w:top w:val="none" w:sz="0" w:space="0" w:color="auto"/>
                                        <w:left w:val="none" w:sz="0" w:space="0" w:color="auto"/>
                                        <w:bottom w:val="none" w:sz="0" w:space="0" w:color="auto"/>
                                        <w:right w:val="none" w:sz="0" w:space="0" w:color="auto"/>
                                      </w:divBdr>
                                      <w:divsChild>
                                        <w:div w:id="2007516701">
                                          <w:marLeft w:val="0"/>
                                          <w:marRight w:val="0"/>
                                          <w:marTop w:val="0"/>
                                          <w:marBottom w:val="0"/>
                                          <w:divBdr>
                                            <w:top w:val="none" w:sz="0" w:space="0" w:color="auto"/>
                                            <w:left w:val="none" w:sz="0" w:space="0" w:color="auto"/>
                                            <w:bottom w:val="none" w:sz="0" w:space="0" w:color="auto"/>
                                            <w:right w:val="none" w:sz="0" w:space="0" w:color="auto"/>
                                          </w:divBdr>
                                          <w:divsChild>
                                            <w:div w:id="561644020">
                                              <w:marLeft w:val="0"/>
                                              <w:marRight w:val="0"/>
                                              <w:marTop w:val="0"/>
                                              <w:marBottom w:val="0"/>
                                              <w:divBdr>
                                                <w:top w:val="none" w:sz="0" w:space="0" w:color="auto"/>
                                                <w:left w:val="none" w:sz="0" w:space="0" w:color="auto"/>
                                                <w:bottom w:val="none" w:sz="0" w:space="0" w:color="auto"/>
                                                <w:right w:val="none" w:sz="0" w:space="0" w:color="auto"/>
                                              </w:divBdr>
                                              <w:divsChild>
                                                <w:div w:id="6109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41489">
                                      <w:marLeft w:val="0"/>
                                      <w:marRight w:val="0"/>
                                      <w:marTop w:val="0"/>
                                      <w:marBottom w:val="0"/>
                                      <w:divBdr>
                                        <w:top w:val="none" w:sz="0" w:space="0" w:color="auto"/>
                                        <w:left w:val="none" w:sz="0" w:space="0" w:color="auto"/>
                                        <w:bottom w:val="none" w:sz="0" w:space="0" w:color="auto"/>
                                        <w:right w:val="none" w:sz="0" w:space="0" w:color="auto"/>
                                      </w:divBdr>
                                      <w:divsChild>
                                        <w:div w:id="165101763">
                                          <w:marLeft w:val="0"/>
                                          <w:marRight w:val="0"/>
                                          <w:marTop w:val="0"/>
                                          <w:marBottom w:val="0"/>
                                          <w:divBdr>
                                            <w:top w:val="none" w:sz="0" w:space="0" w:color="auto"/>
                                            <w:left w:val="none" w:sz="0" w:space="0" w:color="auto"/>
                                            <w:bottom w:val="none" w:sz="0" w:space="0" w:color="auto"/>
                                            <w:right w:val="none" w:sz="0" w:space="0" w:color="auto"/>
                                          </w:divBdr>
                                        </w:div>
                                        <w:div w:id="335153790">
                                          <w:marLeft w:val="0"/>
                                          <w:marRight w:val="0"/>
                                          <w:marTop w:val="0"/>
                                          <w:marBottom w:val="0"/>
                                          <w:divBdr>
                                            <w:top w:val="none" w:sz="0" w:space="0" w:color="auto"/>
                                            <w:left w:val="none" w:sz="0" w:space="0" w:color="auto"/>
                                            <w:bottom w:val="none" w:sz="0" w:space="0" w:color="auto"/>
                                            <w:right w:val="none" w:sz="0" w:space="0" w:color="auto"/>
                                          </w:divBdr>
                                          <w:divsChild>
                                            <w:div w:id="780951359">
                                              <w:marLeft w:val="0"/>
                                              <w:marRight w:val="0"/>
                                              <w:marTop w:val="0"/>
                                              <w:marBottom w:val="0"/>
                                              <w:divBdr>
                                                <w:top w:val="none" w:sz="0" w:space="0" w:color="auto"/>
                                                <w:left w:val="none" w:sz="0" w:space="0" w:color="auto"/>
                                                <w:bottom w:val="none" w:sz="0" w:space="0" w:color="auto"/>
                                                <w:right w:val="none" w:sz="0" w:space="0" w:color="auto"/>
                                              </w:divBdr>
                                              <w:divsChild>
                                                <w:div w:id="638877563">
                                                  <w:marLeft w:val="0"/>
                                                  <w:marRight w:val="0"/>
                                                  <w:marTop w:val="0"/>
                                                  <w:marBottom w:val="0"/>
                                                  <w:divBdr>
                                                    <w:top w:val="none" w:sz="0" w:space="0" w:color="auto"/>
                                                    <w:left w:val="none" w:sz="0" w:space="0" w:color="auto"/>
                                                    <w:bottom w:val="none" w:sz="0" w:space="0" w:color="auto"/>
                                                    <w:right w:val="none" w:sz="0" w:space="0" w:color="auto"/>
                                                  </w:divBdr>
                                                  <w:divsChild>
                                                    <w:div w:id="677079925">
                                                      <w:marLeft w:val="0"/>
                                                      <w:marRight w:val="0"/>
                                                      <w:marTop w:val="0"/>
                                                      <w:marBottom w:val="0"/>
                                                      <w:divBdr>
                                                        <w:top w:val="none" w:sz="0" w:space="0" w:color="auto"/>
                                                        <w:left w:val="none" w:sz="0" w:space="0" w:color="auto"/>
                                                        <w:bottom w:val="none" w:sz="0" w:space="0" w:color="auto"/>
                                                        <w:right w:val="none" w:sz="0" w:space="0" w:color="auto"/>
                                                      </w:divBdr>
                                                      <w:divsChild>
                                                        <w:div w:id="500975482">
                                                          <w:marLeft w:val="0"/>
                                                          <w:marRight w:val="0"/>
                                                          <w:marTop w:val="0"/>
                                                          <w:marBottom w:val="0"/>
                                                          <w:divBdr>
                                                            <w:top w:val="none" w:sz="0" w:space="0" w:color="auto"/>
                                                            <w:left w:val="none" w:sz="0" w:space="0" w:color="auto"/>
                                                            <w:bottom w:val="none" w:sz="0" w:space="0" w:color="auto"/>
                                                            <w:right w:val="none" w:sz="0" w:space="0" w:color="auto"/>
                                                          </w:divBdr>
                                                          <w:divsChild>
                                                            <w:div w:id="1232811896">
                                                              <w:marLeft w:val="0"/>
                                                              <w:marRight w:val="0"/>
                                                              <w:marTop w:val="0"/>
                                                              <w:marBottom w:val="0"/>
                                                              <w:divBdr>
                                                                <w:top w:val="none" w:sz="0" w:space="0" w:color="auto"/>
                                                                <w:left w:val="none" w:sz="0" w:space="0" w:color="auto"/>
                                                                <w:bottom w:val="none" w:sz="0" w:space="0" w:color="auto"/>
                                                                <w:right w:val="none" w:sz="0" w:space="0" w:color="auto"/>
                                                              </w:divBdr>
                                                              <w:divsChild>
                                                                <w:div w:id="724646683">
                                                                  <w:marLeft w:val="0"/>
                                                                  <w:marRight w:val="0"/>
                                                                  <w:marTop w:val="0"/>
                                                                  <w:marBottom w:val="0"/>
                                                                  <w:divBdr>
                                                                    <w:top w:val="none" w:sz="0" w:space="0" w:color="auto"/>
                                                                    <w:left w:val="none" w:sz="0" w:space="0" w:color="auto"/>
                                                                    <w:bottom w:val="none" w:sz="0" w:space="0" w:color="auto"/>
                                                                    <w:right w:val="none" w:sz="0" w:space="0" w:color="auto"/>
                                                                  </w:divBdr>
                                                                  <w:divsChild>
                                                                    <w:div w:id="543834665">
                                                                      <w:marLeft w:val="0"/>
                                                                      <w:marRight w:val="0"/>
                                                                      <w:marTop w:val="0"/>
                                                                      <w:marBottom w:val="0"/>
                                                                      <w:divBdr>
                                                                        <w:top w:val="none" w:sz="0" w:space="0" w:color="auto"/>
                                                                        <w:left w:val="none" w:sz="0" w:space="0" w:color="auto"/>
                                                                        <w:bottom w:val="none" w:sz="0" w:space="0" w:color="auto"/>
                                                                        <w:right w:val="none" w:sz="0" w:space="0" w:color="auto"/>
                                                                      </w:divBdr>
                                                                      <w:divsChild>
                                                                        <w:div w:id="14788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5781">
                                                                  <w:marLeft w:val="0"/>
                                                                  <w:marRight w:val="0"/>
                                                                  <w:marTop w:val="0"/>
                                                                  <w:marBottom w:val="0"/>
                                                                  <w:divBdr>
                                                                    <w:top w:val="none" w:sz="0" w:space="0" w:color="auto"/>
                                                                    <w:left w:val="none" w:sz="0" w:space="0" w:color="auto"/>
                                                                    <w:bottom w:val="none" w:sz="0" w:space="0" w:color="auto"/>
                                                                    <w:right w:val="none" w:sz="0" w:space="0" w:color="auto"/>
                                                                  </w:divBdr>
                                                                  <w:divsChild>
                                                                    <w:div w:id="77989600">
                                                                      <w:marLeft w:val="0"/>
                                                                      <w:marRight w:val="0"/>
                                                                      <w:marTop w:val="0"/>
                                                                      <w:marBottom w:val="0"/>
                                                                      <w:divBdr>
                                                                        <w:top w:val="none" w:sz="0" w:space="0" w:color="auto"/>
                                                                        <w:left w:val="none" w:sz="0" w:space="0" w:color="auto"/>
                                                                        <w:bottom w:val="none" w:sz="0" w:space="0" w:color="auto"/>
                                                                        <w:right w:val="none" w:sz="0" w:space="0" w:color="auto"/>
                                                                      </w:divBdr>
                                                                      <w:divsChild>
                                                                        <w:div w:id="8994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67065">
                                                      <w:marLeft w:val="0"/>
                                                      <w:marRight w:val="0"/>
                                                      <w:marTop w:val="0"/>
                                                      <w:marBottom w:val="0"/>
                                                      <w:divBdr>
                                                        <w:top w:val="none" w:sz="0" w:space="0" w:color="auto"/>
                                                        <w:left w:val="none" w:sz="0" w:space="0" w:color="auto"/>
                                                        <w:bottom w:val="none" w:sz="0" w:space="0" w:color="auto"/>
                                                        <w:right w:val="none" w:sz="0" w:space="0" w:color="auto"/>
                                                      </w:divBdr>
                                                      <w:divsChild>
                                                        <w:div w:id="257980945">
                                                          <w:marLeft w:val="0"/>
                                                          <w:marRight w:val="0"/>
                                                          <w:marTop w:val="0"/>
                                                          <w:marBottom w:val="0"/>
                                                          <w:divBdr>
                                                            <w:top w:val="none" w:sz="0" w:space="0" w:color="auto"/>
                                                            <w:left w:val="none" w:sz="0" w:space="0" w:color="auto"/>
                                                            <w:bottom w:val="none" w:sz="0" w:space="0" w:color="auto"/>
                                                            <w:right w:val="none" w:sz="0" w:space="0" w:color="auto"/>
                                                          </w:divBdr>
                                                          <w:divsChild>
                                                            <w:div w:id="523910656">
                                                              <w:marLeft w:val="0"/>
                                                              <w:marRight w:val="0"/>
                                                              <w:marTop w:val="0"/>
                                                              <w:marBottom w:val="0"/>
                                                              <w:divBdr>
                                                                <w:top w:val="none" w:sz="0" w:space="0" w:color="auto"/>
                                                                <w:left w:val="none" w:sz="0" w:space="0" w:color="auto"/>
                                                                <w:bottom w:val="none" w:sz="0" w:space="0" w:color="auto"/>
                                                                <w:right w:val="none" w:sz="0" w:space="0" w:color="auto"/>
                                                              </w:divBdr>
                                                              <w:divsChild>
                                                                <w:div w:id="1878813195">
                                                                  <w:marLeft w:val="0"/>
                                                                  <w:marRight w:val="0"/>
                                                                  <w:marTop w:val="0"/>
                                                                  <w:marBottom w:val="0"/>
                                                                  <w:divBdr>
                                                                    <w:top w:val="none" w:sz="0" w:space="0" w:color="auto"/>
                                                                    <w:left w:val="none" w:sz="0" w:space="0" w:color="auto"/>
                                                                    <w:bottom w:val="none" w:sz="0" w:space="0" w:color="auto"/>
                                                                    <w:right w:val="none" w:sz="0" w:space="0" w:color="auto"/>
                                                                  </w:divBdr>
                                                                  <w:divsChild>
                                                                    <w:div w:id="164521307">
                                                                      <w:marLeft w:val="0"/>
                                                                      <w:marRight w:val="0"/>
                                                                      <w:marTop w:val="0"/>
                                                                      <w:marBottom w:val="0"/>
                                                                      <w:divBdr>
                                                                        <w:top w:val="none" w:sz="0" w:space="0" w:color="auto"/>
                                                                        <w:left w:val="none" w:sz="0" w:space="0" w:color="auto"/>
                                                                        <w:bottom w:val="none" w:sz="0" w:space="0" w:color="auto"/>
                                                                        <w:right w:val="none" w:sz="0" w:space="0" w:color="auto"/>
                                                                      </w:divBdr>
                                                                      <w:divsChild>
                                                                        <w:div w:id="78592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6328">
                                                                  <w:marLeft w:val="0"/>
                                                                  <w:marRight w:val="0"/>
                                                                  <w:marTop w:val="0"/>
                                                                  <w:marBottom w:val="0"/>
                                                                  <w:divBdr>
                                                                    <w:top w:val="none" w:sz="0" w:space="0" w:color="auto"/>
                                                                    <w:left w:val="none" w:sz="0" w:space="0" w:color="auto"/>
                                                                    <w:bottom w:val="none" w:sz="0" w:space="0" w:color="auto"/>
                                                                    <w:right w:val="none" w:sz="0" w:space="0" w:color="auto"/>
                                                                  </w:divBdr>
                                                                  <w:divsChild>
                                                                    <w:div w:id="2115661538">
                                                                      <w:marLeft w:val="0"/>
                                                                      <w:marRight w:val="0"/>
                                                                      <w:marTop w:val="0"/>
                                                                      <w:marBottom w:val="0"/>
                                                                      <w:divBdr>
                                                                        <w:top w:val="none" w:sz="0" w:space="0" w:color="auto"/>
                                                                        <w:left w:val="none" w:sz="0" w:space="0" w:color="auto"/>
                                                                        <w:bottom w:val="none" w:sz="0" w:space="0" w:color="auto"/>
                                                                        <w:right w:val="none" w:sz="0" w:space="0" w:color="auto"/>
                                                                      </w:divBdr>
                                                                      <w:divsChild>
                                                                        <w:div w:id="20144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406936">
                                                      <w:marLeft w:val="0"/>
                                                      <w:marRight w:val="0"/>
                                                      <w:marTop w:val="0"/>
                                                      <w:marBottom w:val="0"/>
                                                      <w:divBdr>
                                                        <w:top w:val="none" w:sz="0" w:space="0" w:color="auto"/>
                                                        <w:left w:val="none" w:sz="0" w:space="0" w:color="auto"/>
                                                        <w:bottom w:val="none" w:sz="0" w:space="0" w:color="auto"/>
                                                        <w:right w:val="none" w:sz="0" w:space="0" w:color="auto"/>
                                                      </w:divBdr>
                                                      <w:divsChild>
                                                        <w:div w:id="649480915">
                                                          <w:marLeft w:val="0"/>
                                                          <w:marRight w:val="0"/>
                                                          <w:marTop w:val="0"/>
                                                          <w:marBottom w:val="0"/>
                                                          <w:divBdr>
                                                            <w:top w:val="none" w:sz="0" w:space="0" w:color="auto"/>
                                                            <w:left w:val="none" w:sz="0" w:space="0" w:color="auto"/>
                                                            <w:bottom w:val="none" w:sz="0" w:space="0" w:color="auto"/>
                                                            <w:right w:val="none" w:sz="0" w:space="0" w:color="auto"/>
                                                          </w:divBdr>
                                                          <w:divsChild>
                                                            <w:div w:id="1948998790">
                                                              <w:marLeft w:val="0"/>
                                                              <w:marRight w:val="0"/>
                                                              <w:marTop w:val="0"/>
                                                              <w:marBottom w:val="0"/>
                                                              <w:divBdr>
                                                                <w:top w:val="none" w:sz="0" w:space="0" w:color="auto"/>
                                                                <w:left w:val="none" w:sz="0" w:space="0" w:color="auto"/>
                                                                <w:bottom w:val="none" w:sz="0" w:space="0" w:color="auto"/>
                                                                <w:right w:val="none" w:sz="0" w:space="0" w:color="auto"/>
                                                              </w:divBdr>
                                                              <w:divsChild>
                                                                <w:div w:id="979117313">
                                                                  <w:marLeft w:val="0"/>
                                                                  <w:marRight w:val="0"/>
                                                                  <w:marTop w:val="0"/>
                                                                  <w:marBottom w:val="0"/>
                                                                  <w:divBdr>
                                                                    <w:top w:val="none" w:sz="0" w:space="0" w:color="auto"/>
                                                                    <w:left w:val="none" w:sz="0" w:space="0" w:color="auto"/>
                                                                    <w:bottom w:val="none" w:sz="0" w:space="0" w:color="auto"/>
                                                                    <w:right w:val="none" w:sz="0" w:space="0" w:color="auto"/>
                                                                  </w:divBdr>
                                                                  <w:divsChild>
                                                                    <w:div w:id="59251275">
                                                                      <w:marLeft w:val="0"/>
                                                                      <w:marRight w:val="0"/>
                                                                      <w:marTop w:val="0"/>
                                                                      <w:marBottom w:val="0"/>
                                                                      <w:divBdr>
                                                                        <w:top w:val="none" w:sz="0" w:space="0" w:color="auto"/>
                                                                        <w:left w:val="none" w:sz="0" w:space="0" w:color="auto"/>
                                                                        <w:bottom w:val="none" w:sz="0" w:space="0" w:color="auto"/>
                                                                        <w:right w:val="none" w:sz="0" w:space="0" w:color="auto"/>
                                                                      </w:divBdr>
                                                                      <w:divsChild>
                                                                        <w:div w:id="8174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5513">
                                                                  <w:marLeft w:val="0"/>
                                                                  <w:marRight w:val="0"/>
                                                                  <w:marTop w:val="0"/>
                                                                  <w:marBottom w:val="0"/>
                                                                  <w:divBdr>
                                                                    <w:top w:val="none" w:sz="0" w:space="0" w:color="auto"/>
                                                                    <w:left w:val="none" w:sz="0" w:space="0" w:color="auto"/>
                                                                    <w:bottom w:val="none" w:sz="0" w:space="0" w:color="auto"/>
                                                                    <w:right w:val="none" w:sz="0" w:space="0" w:color="auto"/>
                                                                  </w:divBdr>
                                                                  <w:divsChild>
                                                                    <w:div w:id="1121536889">
                                                                      <w:marLeft w:val="0"/>
                                                                      <w:marRight w:val="0"/>
                                                                      <w:marTop w:val="0"/>
                                                                      <w:marBottom w:val="0"/>
                                                                      <w:divBdr>
                                                                        <w:top w:val="none" w:sz="0" w:space="0" w:color="auto"/>
                                                                        <w:left w:val="none" w:sz="0" w:space="0" w:color="auto"/>
                                                                        <w:bottom w:val="none" w:sz="0" w:space="0" w:color="auto"/>
                                                                        <w:right w:val="none" w:sz="0" w:space="0" w:color="auto"/>
                                                                      </w:divBdr>
                                                                      <w:divsChild>
                                                                        <w:div w:id="13867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000030">
                                                      <w:marLeft w:val="0"/>
                                                      <w:marRight w:val="0"/>
                                                      <w:marTop w:val="0"/>
                                                      <w:marBottom w:val="0"/>
                                                      <w:divBdr>
                                                        <w:top w:val="none" w:sz="0" w:space="0" w:color="auto"/>
                                                        <w:left w:val="none" w:sz="0" w:space="0" w:color="auto"/>
                                                        <w:bottom w:val="none" w:sz="0" w:space="0" w:color="auto"/>
                                                        <w:right w:val="none" w:sz="0" w:space="0" w:color="auto"/>
                                                      </w:divBdr>
                                                      <w:divsChild>
                                                        <w:div w:id="29455076">
                                                          <w:marLeft w:val="0"/>
                                                          <w:marRight w:val="0"/>
                                                          <w:marTop w:val="0"/>
                                                          <w:marBottom w:val="0"/>
                                                          <w:divBdr>
                                                            <w:top w:val="none" w:sz="0" w:space="0" w:color="auto"/>
                                                            <w:left w:val="none" w:sz="0" w:space="0" w:color="auto"/>
                                                            <w:bottom w:val="none" w:sz="0" w:space="0" w:color="auto"/>
                                                            <w:right w:val="none" w:sz="0" w:space="0" w:color="auto"/>
                                                          </w:divBdr>
                                                          <w:divsChild>
                                                            <w:div w:id="2130514145">
                                                              <w:marLeft w:val="0"/>
                                                              <w:marRight w:val="0"/>
                                                              <w:marTop w:val="0"/>
                                                              <w:marBottom w:val="0"/>
                                                              <w:divBdr>
                                                                <w:top w:val="none" w:sz="0" w:space="0" w:color="auto"/>
                                                                <w:left w:val="none" w:sz="0" w:space="0" w:color="auto"/>
                                                                <w:bottom w:val="none" w:sz="0" w:space="0" w:color="auto"/>
                                                                <w:right w:val="none" w:sz="0" w:space="0" w:color="auto"/>
                                                              </w:divBdr>
                                                              <w:divsChild>
                                                                <w:div w:id="776365703">
                                                                  <w:marLeft w:val="0"/>
                                                                  <w:marRight w:val="0"/>
                                                                  <w:marTop w:val="0"/>
                                                                  <w:marBottom w:val="0"/>
                                                                  <w:divBdr>
                                                                    <w:top w:val="none" w:sz="0" w:space="0" w:color="auto"/>
                                                                    <w:left w:val="none" w:sz="0" w:space="0" w:color="auto"/>
                                                                    <w:bottom w:val="none" w:sz="0" w:space="0" w:color="auto"/>
                                                                    <w:right w:val="none" w:sz="0" w:space="0" w:color="auto"/>
                                                                  </w:divBdr>
                                                                  <w:divsChild>
                                                                    <w:div w:id="1914852849">
                                                                      <w:marLeft w:val="0"/>
                                                                      <w:marRight w:val="0"/>
                                                                      <w:marTop w:val="0"/>
                                                                      <w:marBottom w:val="0"/>
                                                                      <w:divBdr>
                                                                        <w:top w:val="none" w:sz="0" w:space="0" w:color="auto"/>
                                                                        <w:left w:val="none" w:sz="0" w:space="0" w:color="auto"/>
                                                                        <w:bottom w:val="none" w:sz="0" w:space="0" w:color="auto"/>
                                                                        <w:right w:val="none" w:sz="0" w:space="0" w:color="auto"/>
                                                                      </w:divBdr>
                                                                      <w:divsChild>
                                                                        <w:div w:id="6158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8206">
                                                                  <w:marLeft w:val="0"/>
                                                                  <w:marRight w:val="0"/>
                                                                  <w:marTop w:val="0"/>
                                                                  <w:marBottom w:val="0"/>
                                                                  <w:divBdr>
                                                                    <w:top w:val="none" w:sz="0" w:space="0" w:color="auto"/>
                                                                    <w:left w:val="none" w:sz="0" w:space="0" w:color="auto"/>
                                                                    <w:bottom w:val="none" w:sz="0" w:space="0" w:color="auto"/>
                                                                    <w:right w:val="none" w:sz="0" w:space="0" w:color="auto"/>
                                                                  </w:divBdr>
                                                                  <w:divsChild>
                                                                    <w:div w:id="1818453807">
                                                                      <w:marLeft w:val="0"/>
                                                                      <w:marRight w:val="0"/>
                                                                      <w:marTop w:val="0"/>
                                                                      <w:marBottom w:val="0"/>
                                                                      <w:divBdr>
                                                                        <w:top w:val="none" w:sz="0" w:space="0" w:color="auto"/>
                                                                        <w:left w:val="none" w:sz="0" w:space="0" w:color="auto"/>
                                                                        <w:bottom w:val="none" w:sz="0" w:space="0" w:color="auto"/>
                                                                        <w:right w:val="none" w:sz="0" w:space="0" w:color="auto"/>
                                                                      </w:divBdr>
                                                                      <w:divsChild>
                                                                        <w:div w:id="172047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011071">
                                                      <w:marLeft w:val="0"/>
                                                      <w:marRight w:val="0"/>
                                                      <w:marTop w:val="0"/>
                                                      <w:marBottom w:val="0"/>
                                                      <w:divBdr>
                                                        <w:top w:val="none" w:sz="0" w:space="0" w:color="auto"/>
                                                        <w:left w:val="none" w:sz="0" w:space="0" w:color="auto"/>
                                                        <w:bottom w:val="none" w:sz="0" w:space="0" w:color="auto"/>
                                                        <w:right w:val="none" w:sz="0" w:space="0" w:color="auto"/>
                                                      </w:divBdr>
                                                      <w:divsChild>
                                                        <w:div w:id="1365211574">
                                                          <w:marLeft w:val="0"/>
                                                          <w:marRight w:val="0"/>
                                                          <w:marTop w:val="0"/>
                                                          <w:marBottom w:val="0"/>
                                                          <w:divBdr>
                                                            <w:top w:val="none" w:sz="0" w:space="0" w:color="auto"/>
                                                            <w:left w:val="none" w:sz="0" w:space="0" w:color="auto"/>
                                                            <w:bottom w:val="none" w:sz="0" w:space="0" w:color="auto"/>
                                                            <w:right w:val="none" w:sz="0" w:space="0" w:color="auto"/>
                                                          </w:divBdr>
                                                          <w:divsChild>
                                                            <w:div w:id="1408188686">
                                                              <w:marLeft w:val="0"/>
                                                              <w:marRight w:val="0"/>
                                                              <w:marTop w:val="0"/>
                                                              <w:marBottom w:val="0"/>
                                                              <w:divBdr>
                                                                <w:top w:val="none" w:sz="0" w:space="0" w:color="auto"/>
                                                                <w:left w:val="none" w:sz="0" w:space="0" w:color="auto"/>
                                                                <w:bottom w:val="none" w:sz="0" w:space="0" w:color="auto"/>
                                                                <w:right w:val="none" w:sz="0" w:space="0" w:color="auto"/>
                                                              </w:divBdr>
                                                              <w:divsChild>
                                                                <w:div w:id="1976834338">
                                                                  <w:marLeft w:val="0"/>
                                                                  <w:marRight w:val="0"/>
                                                                  <w:marTop w:val="0"/>
                                                                  <w:marBottom w:val="0"/>
                                                                  <w:divBdr>
                                                                    <w:top w:val="none" w:sz="0" w:space="0" w:color="auto"/>
                                                                    <w:left w:val="none" w:sz="0" w:space="0" w:color="auto"/>
                                                                    <w:bottom w:val="none" w:sz="0" w:space="0" w:color="auto"/>
                                                                    <w:right w:val="none" w:sz="0" w:space="0" w:color="auto"/>
                                                                  </w:divBdr>
                                                                  <w:divsChild>
                                                                    <w:div w:id="506021139">
                                                                      <w:marLeft w:val="0"/>
                                                                      <w:marRight w:val="0"/>
                                                                      <w:marTop w:val="0"/>
                                                                      <w:marBottom w:val="0"/>
                                                                      <w:divBdr>
                                                                        <w:top w:val="none" w:sz="0" w:space="0" w:color="auto"/>
                                                                        <w:left w:val="none" w:sz="0" w:space="0" w:color="auto"/>
                                                                        <w:bottom w:val="none" w:sz="0" w:space="0" w:color="auto"/>
                                                                        <w:right w:val="none" w:sz="0" w:space="0" w:color="auto"/>
                                                                      </w:divBdr>
                                                                      <w:divsChild>
                                                                        <w:div w:id="18419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589">
                                                                  <w:marLeft w:val="0"/>
                                                                  <w:marRight w:val="0"/>
                                                                  <w:marTop w:val="0"/>
                                                                  <w:marBottom w:val="0"/>
                                                                  <w:divBdr>
                                                                    <w:top w:val="none" w:sz="0" w:space="0" w:color="auto"/>
                                                                    <w:left w:val="none" w:sz="0" w:space="0" w:color="auto"/>
                                                                    <w:bottom w:val="none" w:sz="0" w:space="0" w:color="auto"/>
                                                                    <w:right w:val="none" w:sz="0" w:space="0" w:color="auto"/>
                                                                  </w:divBdr>
                                                                  <w:divsChild>
                                                                    <w:div w:id="1065450545">
                                                                      <w:marLeft w:val="0"/>
                                                                      <w:marRight w:val="0"/>
                                                                      <w:marTop w:val="0"/>
                                                                      <w:marBottom w:val="0"/>
                                                                      <w:divBdr>
                                                                        <w:top w:val="none" w:sz="0" w:space="0" w:color="auto"/>
                                                                        <w:left w:val="none" w:sz="0" w:space="0" w:color="auto"/>
                                                                        <w:bottom w:val="none" w:sz="0" w:space="0" w:color="auto"/>
                                                                        <w:right w:val="none" w:sz="0" w:space="0" w:color="auto"/>
                                                                      </w:divBdr>
                                                                      <w:divsChild>
                                                                        <w:div w:id="60110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39607382">
          <w:marLeft w:val="0"/>
          <w:marRight w:val="0"/>
          <w:marTop w:val="0"/>
          <w:marBottom w:val="0"/>
          <w:divBdr>
            <w:top w:val="none" w:sz="0" w:space="0" w:color="auto"/>
            <w:left w:val="none" w:sz="0" w:space="0" w:color="auto"/>
            <w:bottom w:val="none" w:sz="0" w:space="0" w:color="auto"/>
            <w:right w:val="none" w:sz="0" w:space="0" w:color="auto"/>
          </w:divBdr>
        </w:div>
        <w:div w:id="374961974">
          <w:marLeft w:val="0"/>
          <w:marRight w:val="0"/>
          <w:marTop w:val="0"/>
          <w:marBottom w:val="0"/>
          <w:divBdr>
            <w:top w:val="none" w:sz="0" w:space="0" w:color="auto"/>
            <w:left w:val="none" w:sz="0" w:space="0" w:color="auto"/>
            <w:bottom w:val="none" w:sz="0" w:space="0" w:color="auto"/>
            <w:right w:val="none" w:sz="0" w:space="0" w:color="auto"/>
          </w:divBdr>
        </w:div>
      </w:divsChild>
    </w:div>
    <w:div w:id="212470262">
      <w:bodyDiv w:val="1"/>
      <w:marLeft w:val="0"/>
      <w:marRight w:val="0"/>
      <w:marTop w:val="0"/>
      <w:marBottom w:val="0"/>
      <w:divBdr>
        <w:top w:val="none" w:sz="0" w:space="0" w:color="auto"/>
        <w:left w:val="none" w:sz="0" w:space="0" w:color="auto"/>
        <w:bottom w:val="none" w:sz="0" w:space="0" w:color="auto"/>
        <w:right w:val="none" w:sz="0" w:space="0" w:color="auto"/>
      </w:divBdr>
      <w:divsChild>
        <w:div w:id="1180579650">
          <w:marLeft w:val="0"/>
          <w:marRight w:val="0"/>
          <w:marTop w:val="0"/>
          <w:marBottom w:val="0"/>
          <w:divBdr>
            <w:top w:val="none" w:sz="0" w:space="0" w:color="auto"/>
            <w:left w:val="none" w:sz="0" w:space="0" w:color="auto"/>
            <w:bottom w:val="none" w:sz="0" w:space="0" w:color="auto"/>
            <w:right w:val="none" w:sz="0" w:space="0" w:color="auto"/>
          </w:divBdr>
          <w:divsChild>
            <w:div w:id="1440487547">
              <w:marLeft w:val="0"/>
              <w:marRight w:val="0"/>
              <w:marTop w:val="0"/>
              <w:marBottom w:val="0"/>
              <w:divBdr>
                <w:top w:val="none" w:sz="0" w:space="0" w:color="auto"/>
                <w:left w:val="none" w:sz="0" w:space="0" w:color="auto"/>
                <w:bottom w:val="none" w:sz="0" w:space="0" w:color="auto"/>
                <w:right w:val="none" w:sz="0" w:space="0" w:color="auto"/>
              </w:divBdr>
              <w:divsChild>
                <w:div w:id="11253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3784">
          <w:marLeft w:val="0"/>
          <w:marRight w:val="0"/>
          <w:marTop w:val="0"/>
          <w:marBottom w:val="0"/>
          <w:divBdr>
            <w:top w:val="none" w:sz="0" w:space="0" w:color="auto"/>
            <w:left w:val="none" w:sz="0" w:space="0" w:color="auto"/>
            <w:bottom w:val="none" w:sz="0" w:space="0" w:color="auto"/>
            <w:right w:val="none" w:sz="0" w:space="0" w:color="auto"/>
          </w:divBdr>
          <w:divsChild>
            <w:div w:id="1999529824">
              <w:marLeft w:val="0"/>
              <w:marRight w:val="0"/>
              <w:marTop w:val="0"/>
              <w:marBottom w:val="0"/>
              <w:divBdr>
                <w:top w:val="none" w:sz="0" w:space="0" w:color="auto"/>
                <w:left w:val="none" w:sz="0" w:space="0" w:color="auto"/>
                <w:bottom w:val="none" w:sz="0" w:space="0" w:color="auto"/>
                <w:right w:val="none" w:sz="0" w:space="0" w:color="auto"/>
              </w:divBdr>
              <w:divsChild>
                <w:div w:id="204721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299">
          <w:marLeft w:val="0"/>
          <w:marRight w:val="0"/>
          <w:marTop w:val="0"/>
          <w:marBottom w:val="0"/>
          <w:divBdr>
            <w:top w:val="none" w:sz="0" w:space="0" w:color="auto"/>
            <w:left w:val="none" w:sz="0" w:space="0" w:color="auto"/>
            <w:bottom w:val="none" w:sz="0" w:space="0" w:color="auto"/>
            <w:right w:val="none" w:sz="0" w:space="0" w:color="auto"/>
          </w:divBdr>
          <w:divsChild>
            <w:div w:id="1208031214">
              <w:marLeft w:val="0"/>
              <w:marRight w:val="0"/>
              <w:marTop w:val="0"/>
              <w:marBottom w:val="0"/>
              <w:divBdr>
                <w:top w:val="none" w:sz="0" w:space="0" w:color="auto"/>
                <w:left w:val="none" w:sz="0" w:space="0" w:color="auto"/>
                <w:bottom w:val="none" w:sz="0" w:space="0" w:color="auto"/>
                <w:right w:val="none" w:sz="0" w:space="0" w:color="auto"/>
              </w:divBdr>
              <w:divsChild>
                <w:div w:id="168030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3134">
          <w:marLeft w:val="0"/>
          <w:marRight w:val="0"/>
          <w:marTop w:val="0"/>
          <w:marBottom w:val="0"/>
          <w:divBdr>
            <w:top w:val="none" w:sz="0" w:space="0" w:color="auto"/>
            <w:left w:val="none" w:sz="0" w:space="0" w:color="auto"/>
            <w:bottom w:val="none" w:sz="0" w:space="0" w:color="auto"/>
            <w:right w:val="none" w:sz="0" w:space="0" w:color="auto"/>
          </w:divBdr>
          <w:divsChild>
            <w:div w:id="899436478">
              <w:marLeft w:val="0"/>
              <w:marRight w:val="0"/>
              <w:marTop w:val="0"/>
              <w:marBottom w:val="0"/>
              <w:divBdr>
                <w:top w:val="none" w:sz="0" w:space="0" w:color="auto"/>
                <w:left w:val="none" w:sz="0" w:space="0" w:color="auto"/>
                <w:bottom w:val="none" w:sz="0" w:space="0" w:color="auto"/>
                <w:right w:val="none" w:sz="0" w:space="0" w:color="auto"/>
              </w:divBdr>
              <w:divsChild>
                <w:div w:id="61324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1010">
          <w:marLeft w:val="0"/>
          <w:marRight w:val="0"/>
          <w:marTop w:val="0"/>
          <w:marBottom w:val="0"/>
          <w:divBdr>
            <w:top w:val="none" w:sz="0" w:space="0" w:color="auto"/>
            <w:left w:val="none" w:sz="0" w:space="0" w:color="auto"/>
            <w:bottom w:val="none" w:sz="0" w:space="0" w:color="auto"/>
            <w:right w:val="none" w:sz="0" w:space="0" w:color="auto"/>
          </w:divBdr>
          <w:divsChild>
            <w:div w:id="94056854">
              <w:marLeft w:val="0"/>
              <w:marRight w:val="0"/>
              <w:marTop w:val="0"/>
              <w:marBottom w:val="0"/>
              <w:divBdr>
                <w:top w:val="none" w:sz="0" w:space="0" w:color="auto"/>
                <w:left w:val="none" w:sz="0" w:space="0" w:color="auto"/>
                <w:bottom w:val="none" w:sz="0" w:space="0" w:color="auto"/>
                <w:right w:val="none" w:sz="0" w:space="0" w:color="auto"/>
              </w:divBdr>
              <w:divsChild>
                <w:div w:id="158441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80418">
          <w:marLeft w:val="0"/>
          <w:marRight w:val="0"/>
          <w:marTop w:val="0"/>
          <w:marBottom w:val="0"/>
          <w:divBdr>
            <w:top w:val="none" w:sz="0" w:space="0" w:color="auto"/>
            <w:left w:val="none" w:sz="0" w:space="0" w:color="auto"/>
            <w:bottom w:val="none" w:sz="0" w:space="0" w:color="auto"/>
            <w:right w:val="none" w:sz="0" w:space="0" w:color="auto"/>
          </w:divBdr>
          <w:divsChild>
            <w:div w:id="819080193">
              <w:marLeft w:val="0"/>
              <w:marRight w:val="0"/>
              <w:marTop w:val="0"/>
              <w:marBottom w:val="0"/>
              <w:divBdr>
                <w:top w:val="none" w:sz="0" w:space="0" w:color="auto"/>
                <w:left w:val="none" w:sz="0" w:space="0" w:color="auto"/>
                <w:bottom w:val="none" w:sz="0" w:space="0" w:color="auto"/>
                <w:right w:val="none" w:sz="0" w:space="0" w:color="auto"/>
              </w:divBdr>
              <w:divsChild>
                <w:div w:id="21111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42329">
      <w:bodyDiv w:val="1"/>
      <w:marLeft w:val="0"/>
      <w:marRight w:val="0"/>
      <w:marTop w:val="0"/>
      <w:marBottom w:val="0"/>
      <w:divBdr>
        <w:top w:val="none" w:sz="0" w:space="0" w:color="auto"/>
        <w:left w:val="none" w:sz="0" w:space="0" w:color="auto"/>
        <w:bottom w:val="none" w:sz="0" w:space="0" w:color="auto"/>
        <w:right w:val="none" w:sz="0" w:space="0" w:color="auto"/>
      </w:divBdr>
      <w:divsChild>
        <w:div w:id="382488365">
          <w:marLeft w:val="0"/>
          <w:marRight w:val="0"/>
          <w:marTop w:val="0"/>
          <w:marBottom w:val="0"/>
          <w:divBdr>
            <w:top w:val="none" w:sz="0" w:space="0" w:color="auto"/>
            <w:left w:val="none" w:sz="0" w:space="0" w:color="auto"/>
            <w:bottom w:val="none" w:sz="0" w:space="0" w:color="auto"/>
            <w:right w:val="none" w:sz="0" w:space="0" w:color="auto"/>
          </w:divBdr>
          <w:divsChild>
            <w:div w:id="20908854">
              <w:marLeft w:val="0"/>
              <w:marRight w:val="0"/>
              <w:marTop w:val="0"/>
              <w:marBottom w:val="0"/>
              <w:divBdr>
                <w:top w:val="none" w:sz="0" w:space="0" w:color="auto"/>
                <w:left w:val="none" w:sz="0" w:space="0" w:color="auto"/>
                <w:bottom w:val="none" w:sz="0" w:space="0" w:color="auto"/>
                <w:right w:val="none" w:sz="0" w:space="0" w:color="auto"/>
              </w:divBdr>
              <w:divsChild>
                <w:div w:id="1623072106">
                  <w:marLeft w:val="0"/>
                  <w:marRight w:val="0"/>
                  <w:marTop w:val="0"/>
                  <w:marBottom w:val="0"/>
                  <w:divBdr>
                    <w:top w:val="none" w:sz="0" w:space="0" w:color="auto"/>
                    <w:left w:val="none" w:sz="0" w:space="0" w:color="auto"/>
                    <w:bottom w:val="none" w:sz="0" w:space="0" w:color="auto"/>
                    <w:right w:val="none" w:sz="0" w:space="0" w:color="auto"/>
                  </w:divBdr>
                  <w:divsChild>
                    <w:div w:id="11583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99555">
          <w:marLeft w:val="0"/>
          <w:marRight w:val="0"/>
          <w:marTop w:val="0"/>
          <w:marBottom w:val="0"/>
          <w:divBdr>
            <w:top w:val="none" w:sz="0" w:space="0" w:color="auto"/>
            <w:left w:val="none" w:sz="0" w:space="0" w:color="auto"/>
            <w:bottom w:val="none" w:sz="0" w:space="0" w:color="auto"/>
            <w:right w:val="none" w:sz="0" w:space="0" w:color="auto"/>
          </w:divBdr>
          <w:divsChild>
            <w:div w:id="69157515">
              <w:marLeft w:val="0"/>
              <w:marRight w:val="0"/>
              <w:marTop w:val="0"/>
              <w:marBottom w:val="0"/>
              <w:divBdr>
                <w:top w:val="none" w:sz="0" w:space="0" w:color="auto"/>
                <w:left w:val="none" w:sz="0" w:space="0" w:color="auto"/>
                <w:bottom w:val="none" w:sz="0" w:space="0" w:color="auto"/>
                <w:right w:val="none" w:sz="0" w:space="0" w:color="auto"/>
              </w:divBdr>
            </w:div>
            <w:div w:id="95902487">
              <w:marLeft w:val="0"/>
              <w:marRight w:val="0"/>
              <w:marTop w:val="0"/>
              <w:marBottom w:val="0"/>
              <w:divBdr>
                <w:top w:val="none" w:sz="0" w:space="0" w:color="auto"/>
                <w:left w:val="none" w:sz="0" w:space="0" w:color="auto"/>
                <w:bottom w:val="none" w:sz="0" w:space="0" w:color="auto"/>
                <w:right w:val="none" w:sz="0" w:space="0" w:color="auto"/>
              </w:divBdr>
              <w:divsChild>
                <w:div w:id="1061563765">
                  <w:marLeft w:val="0"/>
                  <w:marRight w:val="0"/>
                  <w:marTop w:val="0"/>
                  <w:marBottom w:val="0"/>
                  <w:divBdr>
                    <w:top w:val="none" w:sz="0" w:space="0" w:color="auto"/>
                    <w:left w:val="none" w:sz="0" w:space="0" w:color="auto"/>
                    <w:bottom w:val="none" w:sz="0" w:space="0" w:color="auto"/>
                    <w:right w:val="none" w:sz="0" w:space="0" w:color="auto"/>
                  </w:divBdr>
                  <w:divsChild>
                    <w:div w:id="1537812971">
                      <w:marLeft w:val="0"/>
                      <w:marRight w:val="0"/>
                      <w:marTop w:val="0"/>
                      <w:marBottom w:val="0"/>
                      <w:divBdr>
                        <w:top w:val="none" w:sz="0" w:space="0" w:color="auto"/>
                        <w:left w:val="none" w:sz="0" w:space="0" w:color="auto"/>
                        <w:bottom w:val="none" w:sz="0" w:space="0" w:color="auto"/>
                        <w:right w:val="none" w:sz="0" w:space="0" w:color="auto"/>
                      </w:divBdr>
                      <w:divsChild>
                        <w:div w:id="9727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853240">
      <w:bodyDiv w:val="1"/>
      <w:marLeft w:val="0"/>
      <w:marRight w:val="0"/>
      <w:marTop w:val="0"/>
      <w:marBottom w:val="0"/>
      <w:divBdr>
        <w:top w:val="none" w:sz="0" w:space="0" w:color="auto"/>
        <w:left w:val="none" w:sz="0" w:space="0" w:color="auto"/>
        <w:bottom w:val="none" w:sz="0" w:space="0" w:color="auto"/>
        <w:right w:val="none" w:sz="0" w:space="0" w:color="auto"/>
      </w:divBdr>
    </w:div>
    <w:div w:id="250553463">
      <w:bodyDiv w:val="1"/>
      <w:marLeft w:val="0"/>
      <w:marRight w:val="0"/>
      <w:marTop w:val="0"/>
      <w:marBottom w:val="0"/>
      <w:divBdr>
        <w:top w:val="none" w:sz="0" w:space="0" w:color="auto"/>
        <w:left w:val="none" w:sz="0" w:space="0" w:color="auto"/>
        <w:bottom w:val="none" w:sz="0" w:space="0" w:color="auto"/>
        <w:right w:val="none" w:sz="0" w:space="0" w:color="auto"/>
      </w:divBdr>
      <w:divsChild>
        <w:div w:id="2076128342">
          <w:marLeft w:val="0"/>
          <w:marRight w:val="0"/>
          <w:marTop w:val="0"/>
          <w:marBottom w:val="0"/>
          <w:divBdr>
            <w:top w:val="none" w:sz="0" w:space="0" w:color="auto"/>
            <w:left w:val="none" w:sz="0" w:space="0" w:color="auto"/>
            <w:bottom w:val="none" w:sz="0" w:space="0" w:color="auto"/>
            <w:right w:val="none" w:sz="0" w:space="0" w:color="auto"/>
          </w:divBdr>
          <w:divsChild>
            <w:div w:id="1494488556">
              <w:marLeft w:val="0"/>
              <w:marRight w:val="0"/>
              <w:marTop w:val="0"/>
              <w:marBottom w:val="0"/>
              <w:divBdr>
                <w:top w:val="none" w:sz="0" w:space="0" w:color="auto"/>
                <w:left w:val="none" w:sz="0" w:space="0" w:color="auto"/>
                <w:bottom w:val="none" w:sz="0" w:space="0" w:color="auto"/>
                <w:right w:val="none" w:sz="0" w:space="0" w:color="auto"/>
              </w:divBdr>
              <w:divsChild>
                <w:div w:id="11858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8032">
          <w:marLeft w:val="0"/>
          <w:marRight w:val="0"/>
          <w:marTop w:val="0"/>
          <w:marBottom w:val="0"/>
          <w:divBdr>
            <w:top w:val="none" w:sz="0" w:space="0" w:color="auto"/>
            <w:left w:val="none" w:sz="0" w:space="0" w:color="auto"/>
            <w:bottom w:val="none" w:sz="0" w:space="0" w:color="auto"/>
            <w:right w:val="none" w:sz="0" w:space="0" w:color="auto"/>
          </w:divBdr>
          <w:divsChild>
            <w:div w:id="1488744841">
              <w:marLeft w:val="0"/>
              <w:marRight w:val="0"/>
              <w:marTop w:val="0"/>
              <w:marBottom w:val="0"/>
              <w:divBdr>
                <w:top w:val="none" w:sz="0" w:space="0" w:color="auto"/>
                <w:left w:val="none" w:sz="0" w:space="0" w:color="auto"/>
                <w:bottom w:val="none" w:sz="0" w:space="0" w:color="auto"/>
                <w:right w:val="none" w:sz="0" w:space="0" w:color="auto"/>
              </w:divBdr>
              <w:divsChild>
                <w:div w:id="15023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6475">
          <w:marLeft w:val="0"/>
          <w:marRight w:val="0"/>
          <w:marTop w:val="0"/>
          <w:marBottom w:val="0"/>
          <w:divBdr>
            <w:top w:val="none" w:sz="0" w:space="0" w:color="auto"/>
            <w:left w:val="none" w:sz="0" w:space="0" w:color="auto"/>
            <w:bottom w:val="none" w:sz="0" w:space="0" w:color="auto"/>
            <w:right w:val="none" w:sz="0" w:space="0" w:color="auto"/>
          </w:divBdr>
          <w:divsChild>
            <w:div w:id="1077286472">
              <w:marLeft w:val="0"/>
              <w:marRight w:val="0"/>
              <w:marTop w:val="0"/>
              <w:marBottom w:val="0"/>
              <w:divBdr>
                <w:top w:val="none" w:sz="0" w:space="0" w:color="auto"/>
                <w:left w:val="none" w:sz="0" w:space="0" w:color="auto"/>
                <w:bottom w:val="none" w:sz="0" w:space="0" w:color="auto"/>
                <w:right w:val="none" w:sz="0" w:space="0" w:color="auto"/>
              </w:divBdr>
              <w:divsChild>
                <w:div w:id="11423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51119">
          <w:marLeft w:val="0"/>
          <w:marRight w:val="0"/>
          <w:marTop w:val="0"/>
          <w:marBottom w:val="0"/>
          <w:divBdr>
            <w:top w:val="none" w:sz="0" w:space="0" w:color="auto"/>
            <w:left w:val="none" w:sz="0" w:space="0" w:color="auto"/>
            <w:bottom w:val="none" w:sz="0" w:space="0" w:color="auto"/>
            <w:right w:val="none" w:sz="0" w:space="0" w:color="auto"/>
          </w:divBdr>
          <w:divsChild>
            <w:div w:id="1021318947">
              <w:marLeft w:val="0"/>
              <w:marRight w:val="0"/>
              <w:marTop w:val="0"/>
              <w:marBottom w:val="0"/>
              <w:divBdr>
                <w:top w:val="none" w:sz="0" w:space="0" w:color="auto"/>
                <w:left w:val="none" w:sz="0" w:space="0" w:color="auto"/>
                <w:bottom w:val="none" w:sz="0" w:space="0" w:color="auto"/>
                <w:right w:val="none" w:sz="0" w:space="0" w:color="auto"/>
              </w:divBdr>
              <w:divsChild>
                <w:div w:id="207180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24896">
          <w:marLeft w:val="0"/>
          <w:marRight w:val="0"/>
          <w:marTop w:val="0"/>
          <w:marBottom w:val="0"/>
          <w:divBdr>
            <w:top w:val="none" w:sz="0" w:space="0" w:color="auto"/>
            <w:left w:val="none" w:sz="0" w:space="0" w:color="auto"/>
            <w:bottom w:val="none" w:sz="0" w:space="0" w:color="auto"/>
            <w:right w:val="none" w:sz="0" w:space="0" w:color="auto"/>
          </w:divBdr>
          <w:divsChild>
            <w:div w:id="472407699">
              <w:marLeft w:val="0"/>
              <w:marRight w:val="0"/>
              <w:marTop w:val="0"/>
              <w:marBottom w:val="0"/>
              <w:divBdr>
                <w:top w:val="none" w:sz="0" w:space="0" w:color="auto"/>
                <w:left w:val="none" w:sz="0" w:space="0" w:color="auto"/>
                <w:bottom w:val="none" w:sz="0" w:space="0" w:color="auto"/>
                <w:right w:val="none" w:sz="0" w:space="0" w:color="auto"/>
              </w:divBdr>
              <w:divsChild>
                <w:div w:id="110488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30908">
          <w:marLeft w:val="0"/>
          <w:marRight w:val="0"/>
          <w:marTop w:val="0"/>
          <w:marBottom w:val="0"/>
          <w:divBdr>
            <w:top w:val="none" w:sz="0" w:space="0" w:color="auto"/>
            <w:left w:val="none" w:sz="0" w:space="0" w:color="auto"/>
            <w:bottom w:val="none" w:sz="0" w:space="0" w:color="auto"/>
            <w:right w:val="none" w:sz="0" w:space="0" w:color="auto"/>
          </w:divBdr>
          <w:divsChild>
            <w:div w:id="2097942080">
              <w:marLeft w:val="0"/>
              <w:marRight w:val="0"/>
              <w:marTop w:val="0"/>
              <w:marBottom w:val="0"/>
              <w:divBdr>
                <w:top w:val="none" w:sz="0" w:space="0" w:color="auto"/>
                <w:left w:val="none" w:sz="0" w:space="0" w:color="auto"/>
                <w:bottom w:val="none" w:sz="0" w:space="0" w:color="auto"/>
                <w:right w:val="none" w:sz="0" w:space="0" w:color="auto"/>
              </w:divBdr>
              <w:divsChild>
                <w:div w:id="8400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115079">
      <w:bodyDiv w:val="1"/>
      <w:marLeft w:val="0"/>
      <w:marRight w:val="0"/>
      <w:marTop w:val="0"/>
      <w:marBottom w:val="0"/>
      <w:divBdr>
        <w:top w:val="none" w:sz="0" w:space="0" w:color="auto"/>
        <w:left w:val="none" w:sz="0" w:space="0" w:color="auto"/>
        <w:bottom w:val="none" w:sz="0" w:space="0" w:color="auto"/>
        <w:right w:val="none" w:sz="0" w:space="0" w:color="auto"/>
      </w:divBdr>
      <w:divsChild>
        <w:div w:id="584264445">
          <w:marLeft w:val="0"/>
          <w:marRight w:val="0"/>
          <w:marTop w:val="0"/>
          <w:marBottom w:val="0"/>
          <w:divBdr>
            <w:top w:val="none" w:sz="0" w:space="0" w:color="auto"/>
            <w:left w:val="none" w:sz="0" w:space="0" w:color="auto"/>
            <w:bottom w:val="none" w:sz="0" w:space="0" w:color="auto"/>
            <w:right w:val="none" w:sz="0" w:space="0" w:color="auto"/>
          </w:divBdr>
        </w:div>
        <w:div w:id="1969625040">
          <w:marLeft w:val="0"/>
          <w:marRight w:val="0"/>
          <w:marTop w:val="0"/>
          <w:marBottom w:val="0"/>
          <w:divBdr>
            <w:top w:val="none" w:sz="0" w:space="0" w:color="auto"/>
            <w:left w:val="none" w:sz="0" w:space="0" w:color="auto"/>
            <w:bottom w:val="none" w:sz="0" w:space="0" w:color="auto"/>
            <w:right w:val="none" w:sz="0" w:space="0" w:color="auto"/>
          </w:divBdr>
          <w:divsChild>
            <w:div w:id="13330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1565">
      <w:bodyDiv w:val="1"/>
      <w:marLeft w:val="0"/>
      <w:marRight w:val="0"/>
      <w:marTop w:val="0"/>
      <w:marBottom w:val="0"/>
      <w:divBdr>
        <w:top w:val="none" w:sz="0" w:space="0" w:color="auto"/>
        <w:left w:val="none" w:sz="0" w:space="0" w:color="auto"/>
        <w:bottom w:val="none" w:sz="0" w:space="0" w:color="auto"/>
        <w:right w:val="none" w:sz="0" w:space="0" w:color="auto"/>
      </w:divBdr>
      <w:divsChild>
        <w:div w:id="478691575">
          <w:marLeft w:val="0"/>
          <w:marRight w:val="0"/>
          <w:marTop w:val="0"/>
          <w:marBottom w:val="0"/>
          <w:divBdr>
            <w:top w:val="none" w:sz="0" w:space="0" w:color="auto"/>
            <w:left w:val="none" w:sz="0" w:space="0" w:color="auto"/>
            <w:bottom w:val="none" w:sz="0" w:space="0" w:color="auto"/>
            <w:right w:val="none" w:sz="0" w:space="0" w:color="auto"/>
          </w:divBdr>
          <w:divsChild>
            <w:div w:id="1485318998">
              <w:marLeft w:val="0"/>
              <w:marRight w:val="0"/>
              <w:marTop w:val="0"/>
              <w:marBottom w:val="0"/>
              <w:divBdr>
                <w:top w:val="none" w:sz="0" w:space="0" w:color="auto"/>
                <w:left w:val="none" w:sz="0" w:space="0" w:color="auto"/>
                <w:bottom w:val="none" w:sz="0" w:space="0" w:color="auto"/>
                <w:right w:val="none" w:sz="0" w:space="0" w:color="auto"/>
              </w:divBdr>
              <w:divsChild>
                <w:div w:id="12975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2719">
          <w:marLeft w:val="0"/>
          <w:marRight w:val="0"/>
          <w:marTop w:val="0"/>
          <w:marBottom w:val="0"/>
          <w:divBdr>
            <w:top w:val="none" w:sz="0" w:space="0" w:color="auto"/>
            <w:left w:val="none" w:sz="0" w:space="0" w:color="auto"/>
            <w:bottom w:val="none" w:sz="0" w:space="0" w:color="auto"/>
            <w:right w:val="none" w:sz="0" w:space="0" w:color="auto"/>
          </w:divBdr>
          <w:divsChild>
            <w:div w:id="540946466">
              <w:marLeft w:val="0"/>
              <w:marRight w:val="0"/>
              <w:marTop w:val="0"/>
              <w:marBottom w:val="0"/>
              <w:divBdr>
                <w:top w:val="none" w:sz="0" w:space="0" w:color="auto"/>
                <w:left w:val="none" w:sz="0" w:space="0" w:color="auto"/>
                <w:bottom w:val="none" w:sz="0" w:space="0" w:color="auto"/>
                <w:right w:val="none" w:sz="0" w:space="0" w:color="auto"/>
              </w:divBdr>
              <w:divsChild>
                <w:div w:id="17215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50636">
          <w:marLeft w:val="0"/>
          <w:marRight w:val="0"/>
          <w:marTop w:val="0"/>
          <w:marBottom w:val="0"/>
          <w:divBdr>
            <w:top w:val="none" w:sz="0" w:space="0" w:color="auto"/>
            <w:left w:val="none" w:sz="0" w:space="0" w:color="auto"/>
            <w:bottom w:val="none" w:sz="0" w:space="0" w:color="auto"/>
            <w:right w:val="none" w:sz="0" w:space="0" w:color="auto"/>
          </w:divBdr>
          <w:divsChild>
            <w:div w:id="868834874">
              <w:marLeft w:val="0"/>
              <w:marRight w:val="0"/>
              <w:marTop w:val="0"/>
              <w:marBottom w:val="0"/>
              <w:divBdr>
                <w:top w:val="none" w:sz="0" w:space="0" w:color="auto"/>
                <w:left w:val="none" w:sz="0" w:space="0" w:color="auto"/>
                <w:bottom w:val="none" w:sz="0" w:space="0" w:color="auto"/>
                <w:right w:val="none" w:sz="0" w:space="0" w:color="auto"/>
              </w:divBdr>
              <w:divsChild>
                <w:div w:id="162896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7072">
          <w:marLeft w:val="0"/>
          <w:marRight w:val="0"/>
          <w:marTop w:val="0"/>
          <w:marBottom w:val="0"/>
          <w:divBdr>
            <w:top w:val="none" w:sz="0" w:space="0" w:color="auto"/>
            <w:left w:val="none" w:sz="0" w:space="0" w:color="auto"/>
            <w:bottom w:val="none" w:sz="0" w:space="0" w:color="auto"/>
            <w:right w:val="none" w:sz="0" w:space="0" w:color="auto"/>
          </w:divBdr>
          <w:divsChild>
            <w:div w:id="53092404">
              <w:marLeft w:val="0"/>
              <w:marRight w:val="0"/>
              <w:marTop w:val="0"/>
              <w:marBottom w:val="0"/>
              <w:divBdr>
                <w:top w:val="none" w:sz="0" w:space="0" w:color="auto"/>
                <w:left w:val="none" w:sz="0" w:space="0" w:color="auto"/>
                <w:bottom w:val="none" w:sz="0" w:space="0" w:color="auto"/>
                <w:right w:val="none" w:sz="0" w:space="0" w:color="auto"/>
              </w:divBdr>
              <w:divsChild>
                <w:div w:id="11336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48471">
      <w:bodyDiv w:val="1"/>
      <w:marLeft w:val="0"/>
      <w:marRight w:val="0"/>
      <w:marTop w:val="0"/>
      <w:marBottom w:val="0"/>
      <w:divBdr>
        <w:top w:val="none" w:sz="0" w:space="0" w:color="auto"/>
        <w:left w:val="none" w:sz="0" w:space="0" w:color="auto"/>
        <w:bottom w:val="none" w:sz="0" w:space="0" w:color="auto"/>
        <w:right w:val="none" w:sz="0" w:space="0" w:color="auto"/>
      </w:divBdr>
    </w:div>
    <w:div w:id="288631743">
      <w:bodyDiv w:val="1"/>
      <w:marLeft w:val="0"/>
      <w:marRight w:val="0"/>
      <w:marTop w:val="0"/>
      <w:marBottom w:val="0"/>
      <w:divBdr>
        <w:top w:val="none" w:sz="0" w:space="0" w:color="auto"/>
        <w:left w:val="none" w:sz="0" w:space="0" w:color="auto"/>
        <w:bottom w:val="none" w:sz="0" w:space="0" w:color="auto"/>
        <w:right w:val="none" w:sz="0" w:space="0" w:color="auto"/>
      </w:divBdr>
      <w:divsChild>
        <w:div w:id="1554657134">
          <w:marLeft w:val="0"/>
          <w:marRight w:val="0"/>
          <w:marTop w:val="0"/>
          <w:marBottom w:val="0"/>
          <w:divBdr>
            <w:top w:val="none" w:sz="0" w:space="0" w:color="auto"/>
            <w:left w:val="none" w:sz="0" w:space="0" w:color="auto"/>
            <w:bottom w:val="none" w:sz="0" w:space="0" w:color="auto"/>
            <w:right w:val="none" w:sz="0" w:space="0" w:color="auto"/>
          </w:divBdr>
          <w:divsChild>
            <w:div w:id="2141141162">
              <w:marLeft w:val="0"/>
              <w:marRight w:val="0"/>
              <w:marTop w:val="0"/>
              <w:marBottom w:val="0"/>
              <w:divBdr>
                <w:top w:val="none" w:sz="0" w:space="0" w:color="auto"/>
                <w:left w:val="none" w:sz="0" w:space="0" w:color="auto"/>
                <w:bottom w:val="none" w:sz="0" w:space="0" w:color="auto"/>
                <w:right w:val="none" w:sz="0" w:space="0" w:color="auto"/>
              </w:divBdr>
              <w:divsChild>
                <w:div w:id="1067653232">
                  <w:marLeft w:val="0"/>
                  <w:marRight w:val="0"/>
                  <w:marTop w:val="0"/>
                  <w:marBottom w:val="0"/>
                  <w:divBdr>
                    <w:top w:val="none" w:sz="0" w:space="0" w:color="auto"/>
                    <w:left w:val="none" w:sz="0" w:space="0" w:color="auto"/>
                    <w:bottom w:val="none" w:sz="0" w:space="0" w:color="auto"/>
                    <w:right w:val="none" w:sz="0" w:space="0" w:color="auto"/>
                  </w:divBdr>
                  <w:divsChild>
                    <w:div w:id="3965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8167">
          <w:marLeft w:val="0"/>
          <w:marRight w:val="0"/>
          <w:marTop w:val="0"/>
          <w:marBottom w:val="0"/>
          <w:divBdr>
            <w:top w:val="none" w:sz="0" w:space="0" w:color="auto"/>
            <w:left w:val="none" w:sz="0" w:space="0" w:color="auto"/>
            <w:bottom w:val="none" w:sz="0" w:space="0" w:color="auto"/>
            <w:right w:val="none" w:sz="0" w:space="0" w:color="auto"/>
          </w:divBdr>
          <w:divsChild>
            <w:div w:id="417795552">
              <w:marLeft w:val="0"/>
              <w:marRight w:val="0"/>
              <w:marTop w:val="0"/>
              <w:marBottom w:val="0"/>
              <w:divBdr>
                <w:top w:val="none" w:sz="0" w:space="0" w:color="auto"/>
                <w:left w:val="none" w:sz="0" w:space="0" w:color="auto"/>
                <w:bottom w:val="none" w:sz="0" w:space="0" w:color="auto"/>
                <w:right w:val="none" w:sz="0" w:space="0" w:color="auto"/>
              </w:divBdr>
            </w:div>
            <w:div w:id="1604460903">
              <w:marLeft w:val="0"/>
              <w:marRight w:val="0"/>
              <w:marTop w:val="0"/>
              <w:marBottom w:val="0"/>
              <w:divBdr>
                <w:top w:val="none" w:sz="0" w:space="0" w:color="auto"/>
                <w:left w:val="none" w:sz="0" w:space="0" w:color="auto"/>
                <w:bottom w:val="none" w:sz="0" w:space="0" w:color="auto"/>
                <w:right w:val="none" w:sz="0" w:space="0" w:color="auto"/>
              </w:divBdr>
              <w:divsChild>
                <w:div w:id="1949581182">
                  <w:marLeft w:val="0"/>
                  <w:marRight w:val="0"/>
                  <w:marTop w:val="0"/>
                  <w:marBottom w:val="0"/>
                  <w:divBdr>
                    <w:top w:val="none" w:sz="0" w:space="0" w:color="auto"/>
                    <w:left w:val="none" w:sz="0" w:space="0" w:color="auto"/>
                    <w:bottom w:val="none" w:sz="0" w:space="0" w:color="auto"/>
                    <w:right w:val="none" w:sz="0" w:space="0" w:color="auto"/>
                  </w:divBdr>
                  <w:divsChild>
                    <w:div w:id="1901482513">
                      <w:marLeft w:val="0"/>
                      <w:marRight w:val="0"/>
                      <w:marTop w:val="0"/>
                      <w:marBottom w:val="0"/>
                      <w:divBdr>
                        <w:top w:val="none" w:sz="0" w:space="0" w:color="auto"/>
                        <w:left w:val="none" w:sz="0" w:space="0" w:color="auto"/>
                        <w:bottom w:val="none" w:sz="0" w:space="0" w:color="auto"/>
                        <w:right w:val="none" w:sz="0" w:space="0" w:color="auto"/>
                      </w:divBdr>
                      <w:divsChild>
                        <w:div w:id="1419867284">
                          <w:marLeft w:val="0"/>
                          <w:marRight w:val="0"/>
                          <w:marTop w:val="0"/>
                          <w:marBottom w:val="0"/>
                          <w:divBdr>
                            <w:top w:val="none" w:sz="0" w:space="0" w:color="auto"/>
                            <w:left w:val="none" w:sz="0" w:space="0" w:color="auto"/>
                            <w:bottom w:val="none" w:sz="0" w:space="0" w:color="auto"/>
                            <w:right w:val="none" w:sz="0" w:space="0" w:color="auto"/>
                          </w:divBdr>
                          <w:divsChild>
                            <w:div w:id="463081425">
                              <w:marLeft w:val="0"/>
                              <w:marRight w:val="0"/>
                              <w:marTop w:val="0"/>
                              <w:marBottom w:val="0"/>
                              <w:divBdr>
                                <w:top w:val="none" w:sz="0" w:space="0" w:color="auto"/>
                                <w:left w:val="none" w:sz="0" w:space="0" w:color="auto"/>
                                <w:bottom w:val="none" w:sz="0" w:space="0" w:color="auto"/>
                                <w:right w:val="none" w:sz="0" w:space="0" w:color="auto"/>
                              </w:divBdr>
                              <w:divsChild>
                                <w:div w:id="587814091">
                                  <w:marLeft w:val="0"/>
                                  <w:marRight w:val="0"/>
                                  <w:marTop w:val="0"/>
                                  <w:marBottom w:val="0"/>
                                  <w:divBdr>
                                    <w:top w:val="none" w:sz="0" w:space="0" w:color="auto"/>
                                    <w:left w:val="none" w:sz="0" w:space="0" w:color="auto"/>
                                    <w:bottom w:val="none" w:sz="0" w:space="0" w:color="auto"/>
                                    <w:right w:val="none" w:sz="0" w:space="0" w:color="auto"/>
                                  </w:divBdr>
                                  <w:divsChild>
                                    <w:div w:id="1712026846">
                                      <w:marLeft w:val="0"/>
                                      <w:marRight w:val="0"/>
                                      <w:marTop w:val="0"/>
                                      <w:marBottom w:val="0"/>
                                      <w:divBdr>
                                        <w:top w:val="none" w:sz="0" w:space="0" w:color="auto"/>
                                        <w:left w:val="none" w:sz="0" w:space="0" w:color="auto"/>
                                        <w:bottom w:val="none" w:sz="0" w:space="0" w:color="auto"/>
                                        <w:right w:val="none" w:sz="0" w:space="0" w:color="auto"/>
                                      </w:divBdr>
                                      <w:divsChild>
                                        <w:div w:id="278725228">
                                          <w:marLeft w:val="0"/>
                                          <w:marRight w:val="0"/>
                                          <w:marTop w:val="0"/>
                                          <w:marBottom w:val="0"/>
                                          <w:divBdr>
                                            <w:top w:val="none" w:sz="0" w:space="0" w:color="auto"/>
                                            <w:left w:val="none" w:sz="0" w:space="0" w:color="auto"/>
                                            <w:bottom w:val="none" w:sz="0" w:space="0" w:color="auto"/>
                                            <w:right w:val="none" w:sz="0" w:space="0" w:color="auto"/>
                                          </w:divBdr>
                                          <w:divsChild>
                                            <w:div w:id="12831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9478100">
      <w:bodyDiv w:val="1"/>
      <w:marLeft w:val="0"/>
      <w:marRight w:val="0"/>
      <w:marTop w:val="0"/>
      <w:marBottom w:val="0"/>
      <w:divBdr>
        <w:top w:val="none" w:sz="0" w:space="0" w:color="auto"/>
        <w:left w:val="none" w:sz="0" w:space="0" w:color="auto"/>
        <w:bottom w:val="none" w:sz="0" w:space="0" w:color="auto"/>
        <w:right w:val="none" w:sz="0" w:space="0" w:color="auto"/>
      </w:divBdr>
    </w:div>
    <w:div w:id="289943465">
      <w:bodyDiv w:val="1"/>
      <w:marLeft w:val="0"/>
      <w:marRight w:val="0"/>
      <w:marTop w:val="0"/>
      <w:marBottom w:val="0"/>
      <w:divBdr>
        <w:top w:val="none" w:sz="0" w:space="0" w:color="auto"/>
        <w:left w:val="none" w:sz="0" w:space="0" w:color="auto"/>
        <w:bottom w:val="none" w:sz="0" w:space="0" w:color="auto"/>
        <w:right w:val="none" w:sz="0" w:space="0" w:color="auto"/>
      </w:divBdr>
      <w:divsChild>
        <w:div w:id="953829074">
          <w:marLeft w:val="0"/>
          <w:marRight w:val="0"/>
          <w:marTop w:val="0"/>
          <w:marBottom w:val="0"/>
          <w:divBdr>
            <w:top w:val="none" w:sz="0" w:space="0" w:color="auto"/>
            <w:left w:val="none" w:sz="0" w:space="0" w:color="auto"/>
            <w:bottom w:val="none" w:sz="0" w:space="0" w:color="auto"/>
            <w:right w:val="none" w:sz="0" w:space="0" w:color="auto"/>
          </w:divBdr>
        </w:div>
        <w:div w:id="1147624064">
          <w:marLeft w:val="0"/>
          <w:marRight w:val="0"/>
          <w:marTop w:val="0"/>
          <w:marBottom w:val="0"/>
          <w:divBdr>
            <w:top w:val="none" w:sz="0" w:space="0" w:color="auto"/>
            <w:left w:val="none" w:sz="0" w:space="0" w:color="auto"/>
            <w:bottom w:val="none" w:sz="0" w:space="0" w:color="auto"/>
            <w:right w:val="none" w:sz="0" w:space="0" w:color="auto"/>
          </w:divBdr>
          <w:divsChild>
            <w:div w:id="232472070">
              <w:marLeft w:val="0"/>
              <w:marRight w:val="0"/>
              <w:marTop w:val="0"/>
              <w:marBottom w:val="0"/>
              <w:divBdr>
                <w:top w:val="none" w:sz="0" w:space="0" w:color="auto"/>
                <w:left w:val="none" w:sz="0" w:space="0" w:color="auto"/>
                <w:bottom w:val="none" w:sz="0" w:space="0" w:color="auto"/>
                <w:right w:val="none" w:sz="0" w:space="0" w:color="auto"/>
              </w:divBdr>
            </w:div>
            <w:div w:id="1306741113">
              <w:marLeft w:val="0"/>
              <w:marRight w:val="0"/>
              <w:marTop w:val="0"/>
              <w:marBottom w:val="0"/>
              <w:divBdr>
                <w:top w:val="none" w:sz="0" w:space="0" w:color="auto"/>
                <w:left w:val="none" w:sz="0" w:space="0" w:color="auto"/>
                <w:bottom w:val="none" w:sz="0" w:space="0" w:color="auto"/>
                <w:right w:val="none" w:sz="0" w:space="0" w:color="auto"/>
              </w:divBdr>
              <w:divsChild>
                <w:div w:id="1944334491">
                  <w:marLeft w:val="0"/>
                  <w:marRight w:val="0"/>
                  <w:marTop w:val="0"/>
                  <w:marBottom w:val="0"/>
                  <w:divBdr>
                    <w:top w:val="none" w:sz="0" w:space="0" w:color="auto"/>
                    <w:left w:val="none" w:sz="0" w:space="0" w:color="auto"/>
                    <w:bottom w:val="none" w:sz="0" w:space="0" w:color="auto"/>
                    <w:right w:val="none" w:sz="0" w:space="0" w:color="auto"/>
                  </w:divBdr>
                  <w:divsChild>
                    <w:div w:id="606887432">
                      <w:marLeft w:val="0"/>
                      <w:marRight w:val="0"/>
                      <w:marTop w:val="0"/>
                      <w:marBottom w:val="0"/>
                      <w:divBdr>
                        <w:top w:val="none" w:sz="0" w:space="0" w:color="auto"/>
                        <w:left w:val="none" w:sz="0" w:space="0" w:color="auto"/>
                        <w:bottom w:val="none" w:sz="0" w:space="0" w:color="auto"/>
                        <w:right w:val="none" w:sz="0" w:space="0" w:color="auto"/>
                      </w:divBdr>
                      <w:divsChild>
                        <w:div w:id="2080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727117">
      <w:bodyDiv w:val="1"/>
      <w:marLeft w:val="0"/>
      <w:marRight w:val="0"/>
      <w:marTop w:val="0"/>
      <w:marBottom w:val="0"/>
      <w:divBdr>
        <w:top w:val="none" w:sz="0" w:space="0" w:color="auto"/>
        <w:left w:val="none" w:sz="0" w:space="0" w:color="auto"/>
        <w:bottom w:val="none" w:sz="0" w:space="0" w:color="auto"/>
        <w:right w:val="none" w:sz="0" w:space="0" w:color="auto"/>
      </w:divBdr>
    </w:div>
    <w:div w:id="303900253">
      <w:bodyDiv w:val="1"/>
      <w:marLeft w:val="0"/>
      <w:marRight w:val="0"/>
      <w:marTop w:val="0"/>
      <w:marBottom w:val="0"/>
      <w:divBdr>
        <w:top w:val="none" w:sz="0" w:space="0" w:color="auto"/>
        <w:left w:val="none" w:sz="0" w:space="0" w:color="auto"/>
        <w:bottom w:val="none" w:sz="0" w:space="0" w:color="auto"/>
        <w:right w:val="none" w:sz="0" w:space="0" w:color="auto"/>
      </w:divBdr>
      <w:divsChild>
        <w:div w:id="1972861324">
          <w:marLeft w:val="0"/>
          <w:marRight w:val="0"/>
          <w:marTop w:val="0"/>
          <w:marBottom w:val="0"/>
          <w:divBdr>
            <w:top w:val="none" w:sz="0" w:space="0" w:color="auto"/>
            <w:left w:val="none" w:sz="0" w:space="0" w:color="auto"/>
            <w:bottom w:val="none" w:sz="0" w:space="0" w:color="auto"/>
            <w:right w:val="none" w:sz="0" w:space="0" w:color="auto"/>
          </w:divBdr>
          <w:divsChild>
            <w:div w:id="1992902627">
              <w:marLeft w:val="0"/>
              <w:marRight w:val="0"/>
              <w:marTop w:val="0"/>
              <w:marBottom w:val="0"/>
              <w:divBdr>
                <w:top w:val="none" w:sz="0" w:space="0" w:color="auto"/>
                <w:left w:val="none" w:sz="0" w:space="0" w:color="auto"/>
                <w:bottom w:val="none" w:sz="0" w:space="0" w:color="auto"/>
                <w:right w:val="none" w:sz="0" w:space="0" w:color="auto"/>
              </w:divBdr>
              <w:divsChild>
                <w:div w:id="90780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816154">
      <w:bodyDiv w:val="1"/>
      <w:marLeft w:val="0"/>
      <w:marRight w:val="0"/>
      <w:marTop w:val="0"/>
      <w:marBottom w:val="0"/>
      <w:divBdr>
        <w:top w:val="none" w:sz="0" w:space="0" w:color="auto"/>
        <w:left w:val="none" w:sz="0" w:space="0" w:color="auto"/>
        <w:bottom w:val="none" w:sz="0" w:space="0" w:color="auto"/>
        <w:right w:val="none" w:sz="0" w:space="0" w:color="auto"/>
      </w:divBdr>
      <w:divsChild>
        <w:div w:id="23792108">
          <w:marLeft w:val="0"/>
          <w:marRight w:val="0"/>
          <w:marTop w:val="0"/>
          <w:marBottom w:val="0"/>
          <w:divBdr>
            <w:top w:val="none" w:sz="0" w:space="0" w:color="auto"/>
            <w:left w:val="none" w:sz="0" w:space="0" w:color="auto"/>
            <w:bottom w:val="none" w:sz="0" w:space="0" w:color="auto"/>
            <w:right w:val="none" w:sz="0" w:space="0" w:color="auto"/>
          </w:divBdr>
          <w:divsChild>
            <w:div w:id="2041130537">
              <w:marLeft w:val="0"/>
              <w:marRight w:val="0"/>
              <w:marTop w:val="0"/>
              <w:marBottom w:val="0"/>
              <w:divBdr>
                <w:top w:val="none" w:sz="0" w:space="0" w:color="auto"/>
                <w:left w:val="none" w:sz="0" w:space="0" w:color="auto"/>
                <w:bottom w:val="none" w:sz="0" w:space="0" w:color="auto"/>
                <w:right w:val="none" w:sz="0" w:space="0" w:color="auto"/>
              </w:divBdr>
              <w:divsChild>
                <w:div w:id="11197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4150">
          <w:marLeft w:val="0"/>
          <w:marRight w:val="0"/>
          <w:marTop w:val="0"/>
          <w:marBottom w:val="0"/>
          <w:divBdr>
            <w:top w:val="none" w:sz="0" w:space="0" w:color="auto"/>
            <w:left w:val="none" w:sz="0" w:space="0" w:color="auto"/>
            <w:bottom w:val="none" w:sz="0" w:space="0" w:color="auto"/>
            <w:right w:val="none" w:sz="0" w:space="0" w:color="auto"/>
          </w:divBdr>
          <w:divsChild>
            <w:div w:id="441847726">
              <w:marLeft w:val="0"/>
              <w:marRight w:val="0"/>
              <w:marTop w:val="0"/>
              <w:marBottom w:val="0"/>
              <w:divBdr>
                <w:top w:val="none" w:sz="0" w:space="0" w:color="auto"/>
                <w:left w:val="none" w:sz="0" w:space="0" w:color="auto"/>
                <w:bottom w:val="none" w:sz="0" w:space="0" w:color="auto"/>
                <w:right w:val="none" w:sz="0" w:space="0" w:color="auto"/>
              </w:divBdr>
              <w:divsChild>
                <w:div w:id="8497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31994">
          <w:marLeft w:val="0"/>
          <w:marRight w:val="0"/>
          <w:marTop w:val="0"/>
          <w:marBottom w:val="0"/>
          <w:divBdr>
            <w:top w:val="none" w:sz="0" w:space="0" w:color="auto"/>
            <w:left w:val="none" w:sz="0" w:space="0" w:color="auto"/>
            <w:bottom w:val="none" w:sz="0" w:space="0" w:color="auto"/>
            <w:right w:val="none" w:sz="0" w:space="0" w:color="auto"/>
          </w:divBdr>
          <w:divsChild>
            <w:div w:id="1443069919">
              <w:marLeft w:val="0"/>
              <w:marRight w:val="0"/>
              <w:marTop w:val="0"/>
              <w:marBottom w:val="0"/>
              <w:divBdr>
                <w:top w:val="none" w:sz="0" w:space="0" w:color="auto"/>
                <w:left w:val="none" w:sz="0" w:space="0" w:color="auto"/>
                <w:bottom w:val="none" w:sz="0" w:space="0" w:color="auto"/>
                <w:right w:val="none" w:sz="0" w:space="0" w:color="auto"/>
              </w:divBdr>
              <w:divsChild>
                <w:div w:id="188116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1379">
          <w:marLeft w:val="0"/>
          <w:marRight w:val="0"/>
          <w:marTop w:val="0"/>
          <w:marBottom w:val="0"/>
          <w:divBdr>
            <w:top w:val="none" w:sz="0" w:space="0" w:color="auto"/>
            <w:left w:val="none" w:sz="0" w:space="0" w:color="auto"/>
            <w:bottom w:val="none" w:sz="0" w:space="0" w:color="auto"/>
            <w:right w:val="none" w:sz="0" w:space="0" w:color="auto"/>
          </w:divBdr>
          <w:divsChild>
            <w:div w:id="1661079070">
              <w:marLeft w:val="0"/>
              <w:marRight w:val="0"/>
              <w:marTop w:val="0"/>
              <w:marBottom w:val="0"/>
              <w:divBdr>
                <w:top w:val="none" w:sz="0" w:space="0" w:color="auto"/>
                <w:left w:val="none" w:sz="0" w:space="0" w:color="auto"/>
                <w:bottom w:val="none" w:sz="0" w:space="0" w:color="auto"/>
                <w:right w:val="none" w:sz="0" w:space="0" w:color="auto"/>
              </w:divBdr>
              <w:divsChild>
                <w:div w:id="80643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0833">
          <w:marLeft w:val="0"/>
          <w:marRight w:val="0"/>
          <w:marTop w:val="0"/>
          <w:marBottom w:val="0"/>
          <w:divBdr>
            <w:top w:val="none" w:sz="0" w:space="0" w:color="auto"/>
            <w:left w:val="none" w:sz="0" w:space="0" w:color="auto"/>
            <w:bottom w:val="none" w:sz="0" w:space="0" w:color="auto"/>
            <w:right w:val="none" w:sz="0" w:space="0" w:color="auto"/>
          </w:divBdr>
          <w:divsChild>
            <w:div w:id="1431391390">
              <w:marLeft w:val="0"/>
              <w:marRight w:val="0"/>
              <w:marTop w:val="0"/>
              <w:marBottom w:val="0"/>
              <w:divBdr>
                <w:top w:val="none" w:sz="0" w:space="0" w:color="auto"/>
                <w:left w:val="none" w:sz="0" w:space="0" w:color="auto"/>
                <w:bottom w:val="none" w:sz="0" w:space="0" w:color="auto"/>
                <w:right w:val="none" w:sz="0" w:space="0" w:color="auto"/>
              </w:divBdr>
              <w:divsChild>
                <w:div w:id="15248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193094">
      <w:bodyDiv w:val="1"/>
      <w:marLeft w:val="0"/>
      <w:marRight w:val="0"/>
      <w:marTop w:val="0"/>
      <w:marBottom w:val="0"/>
      <w:divBdr>
        <w:top w:val="none" w:sz="0" w:space="0" w:color="auto"/>
        <w:left w:val="none" w:sz="0" w:space="0" w:color="auto"/>
        <w:bottom w:val="none" w:sz="0" w:space="0" w:color="auto"/>
        <w:right w:val="none" w:sz="0" w:space="0" w:color="auto"/>
      </w:divBdr>
    </w:div>
    <w:div w:id="339502281">
      <w:bodyDiv w:val="1"/>
      <w:marLeft w:val="0"/>
      <w:marRight w:val="0"/>
      <w:marTop w:val="0"/>
      <w:marBottom w:val="0"/>
      <w:divBdr>
        <w:top w:val="none" w:sz="0" w:space="0" w:color="auto"/>
        <w:left w:val="none" w:sz="0" w:space="0" w:color="auto"/>
        <w:bottom w:val="none" w:sz="0" w:space="0" w:color="auto"/>
        <w:right w:val="none" w:sz="0" w:space="0" w:color="auto"/>
      </w:divBdr>
      <w:divsChild>
        <w:div w:id="1247416664">
          <w:marLeft w:val="0"/>
          <w:marRight w:val="0"/>
          <w:marTop w:val="0"/>
          <w:marBottom w:val="0"/>
          <w:divBdr>
            <w:top w:val="none" w:sz="0" w:space="0" w:color="auto"/>
            <w:left w:val="none" w:sz="0" w:space="0" w:color="auto"/>
            <w:bottom w:val="none" w:sz="0" w:space="0" w:color="auto"/>
            <w:right w:val="none" w:sz="0" w:space="0" w:color="auto"/>
          </w:divBdr>
          <w:divsChild>
            <w:div w:id="971204193">
              <w:marLeft w:val="0"/>
              <w:marRight w:val="0"/>
              <w:marTop w:val="0"/>
              <w:marBottom w:val="0"/>
              <w:divBdr>
                <w:top w:val="none" w:sz="0" w:space="0" w:color="auto"/>
                <w:left w:val="none" w:sz="0" w:space="0" w:color="auto"/>
                <w:bottom w:val="none" w:sz="0" w:space="0" w:color="auto"/>
                <w:right w:val="none" w:sz="0" w:space="0" w:color="auto"/>
              </w:divBdr>
              <w:divsChild>
                <w:div w:id="12417995">
                  <w:marLeft w:val="0"/>
                  <w:marRight w:val="0"/>
                  <w:marTop w:val="0"/>
                  <w:marBottom w:val="0"/>
                  <w:divBdr>
                    <w:top w:val="none" w:sz="0" w:space="0" w:color="auto"/>
                    <w:left w:val="none" w:sz="0" w:space="0" w:color="auto"/>
                    <w:bottom w:val="none" w:sz="0" w:space="0" w:color="auto"/>
                    <w:right w:val="none" w:sz="0" w:space="0" w:color="auto"/>
                  </w:divBdr>
                  <w:divsChild>
                    <w:div w:id="94418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1093">
              <w:marLeft w:val="0"/>
              <w:marRight w:val="0"/>
              <w:marTop w:val="0"/>
              <w:marBottom w:val="0"/>
              <w:divBdr>
                <w:top w:val="none" w:sz="0" w:space="0" w:color="auto"/>
                <w:left w:val="none" w:sz="0" w:space="0" w:color="auto"/>
                <w:bottom w:val="none" w:sz="0" w:space="0" w:color="auto"/>
                <w:right w:val="none" w:sz="0" w:space="0" w:color="auto"/>
              </w:divBdr>
              <w:divsChild>
                <w:div w:id="768235737">
                  <w:marLeft w:val="0"/>
                  <w:marRight w:val="0"/>
                  <w:marTop w:val="0"/>
                  <w:marBottom w:val="0"/>
                  <w:divBdr>
                    <w:top w:val="none" w:sz="0" w:space="0" w:color="auto"/>
                    <w:left w:val="none" w:sz="0" w:space="0" w:color="auto"/>
                    <w:bottom w:val="none" w:sz="0" w:space="0" w:color="auto"/>
                    <w:right w:val="none" w:sz="0" w:space="0" w:color="auto"/>
                  </w:divBdr>
                  <w:divsChild>
                    <w:div w:id="12375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9308">
              <w:marLeft w:val="0"/>
              <w:marRight w:val="0"/>
              <w:marTop w:val="0"/>
              <w:marBottom w:val="0"/>
              <w:divBdr>
                <w:top w:val="none" w:sz="0" w:space="0" w:color="auto"/>
                <w:left w:val="none" w:sz="0" w:space="0" w:color="auto"/>
                <w:bottom w:val="none" w:sz="0" w:space="0" w:color="auto"/>
                <w:right w:val="none" w:sz="0" w:space="0" w:color="auto"/>
              </w:divBdr>
              <w:divsChild>
                <w:div w:id="2145845924">
                  <w:marLeft w:val="0"/>
                  <w:marRight w:val="0"/>
                  <w:marTop w:val="0"/>
                  <w:marBottom w:val="0"/>
                  <w:divBdr>
                    <w:top w:val="none" w:sz="0" w:space="0" w:color="auto"/>
                    <w:left w:val="none" w:sz="0" w:space="0" w:color="auto"/>
                    <w:bottom w:val="none" w:sz="0" w:space="0" w:color="auto"/>
                    <w:right w:val="none" w:sz="0" w:space="0" w:color="auto"/>
                  </w:divBdr>
                  <w:divsChild>
                    <w:div w:id="18429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02148">
              <w:marLeft w:val="0"/>
              <w:marRight w:val="0"/>
              <w:marTop w:val="0"/>
              <w:marBottom w:val="0"/>
              <w:divBdr>
                <w:top w:val="none" w:sz="0" w:space="0" w:color="auto"/>
                <w:left w:val="none" w:sz="0" w:space="0" w:color="auto"/>
                <w:bottom w:val="none" w:sz="0" w:space="0" w:color="auto"/>
                <w:right w:val="none" w:sz="0" w:space="0" w:color="auto"/>
              </w:divBdr>
              <w:divsChild>
                <w:div w:id="942111801">
                  <w:marLeft w:val="0"/>
                  <w:marRight w:val="0"/>
                  <w:marTop w:val="0"/>
                  <w:marBottom w:val="0"/>
                  <w:divBdr>
                    <w:top w:val="none" w:sz="0" w:space="0" w:color="auto"/>
                    <w:left w:val="none" w:sz="0" w:space="0" w:color="auto"/>
                    <w:bottom w:val="none" w:sz="0" w:space="0" w:color="auto"/>
                    <w:right w:val="none" w:sz="0" w:space="0" w:color="auto"/>
                  </w:divBdr>
                  <w:divsChild>
                    <w:div w:id="6110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2922">
              <w:marLeft w:val="0"/>
              <w:marRight w:val="0"/>
              <w:marTop w:val="0"/>
              <w:marBottom w:val="0"/>
              <w:divBdr>
                <w:top w:val="none" w:sz="0" w:space="0" w:color="auto"/>
                <w:left w:val="none" w:sz="0" w:space="0" w:color="auto"/>
                <w:bottom w:val="none" w:sz="0" w:space="0" w:color="auto"/>
                <w:right w:val="none" w:sz="0" w:space="0" w:color="auto"/>
              </w:divBdr>
              <w:divsChild>
                <w:div w:id="1905480275">
                  <w:marLeft w:val="0"/>
                  <w:marRight w:val="0"/>
                  <w:marTop w:val="0"/>
                  <w:marBottom w:val="0"/>
                  <w:divBdr>
                    <w:top w:val="none" w:sz="0" w:space="0" w:color="auto"/>
                    <w:left w:val="none" w:sz="0" w:space="0" w:color="auto"/>
                    <w:bottom w:val="none" w:sz="0" w:space="0" w:color="auto"/>
                    <w:right w:val="none" w:sz="0" w:space="0" w:color="auto"/>
                  </w:divBdr>
                  <w:divsChild>
                    <w:div w:id="16534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454356">
          <w:marLeft w:val="0"/>
          <w:marRight w:val="0"/>
          <w:marTop w:val="0"/>
          <w:marBottom w:val="0"/>
          <w:divBdr>
            <w:top w:val="none" w:sz="0" w:space="0" w:color="auto"/>
            <w:left w:val="none" w:sz="0" w:space="0" w:color="auto"/>
            <w:bottom w:val="none" w:sz="0" w:space="0" w:color="auto"/>
            <w:right w:val="none" w:sz="0" w:space="0" w:color="auto"/>
          </w:divBdr>
          <w:divsChild>
            <w:div w:id="1732651514">
              <w:marLeft w:val="0"/>
              <w:marRight w:val="0"/>
              <w:marTop w:val="0"/>
              <w:marBottom w:val="0"/>
              <w:divBdr>
                <w:top w:val="none" w:sz="0" w:space="0" w:color="auto"/>
                <w:left w:val="none" w:sz="0" w:space="0" w:color="auto"/>
                <w:bottom w:val="none" w:sz="0" w:space="0" w:color="auto"/>
                <w:right w:val="none" w:sz="0" w:space="0" w:color="auto"/>
              </w:divBdr>
            </w:div>
            <w:div w:id="377819459">
              <w:marLeft w:val="0"/>
              <w:marRight w:val="0"/>
              <w:marTop w:val="0"/>
              <w:marBottom w:val="0"/>
              <w:divBdr>
                <w:top w:val="none" w:sz="0" w:space="0" w:color="auto"/>
                <w:left w:val="none" w:sz="0" w:space="0" w:color="auto"/>
                <w:bottom w:val="none" w:sz="0" w:space="0" w:color="auto"/>
                <w:right w:val="none" w:sz="0" w:space="0" w:color="auto"/>
              </w:divBdr>
              <w:divsChild>
                <w:div w:id="2098549403">
                  <w:marLeft w:val="0"/>
                  <w:marRight w:val="0"/>
                  <w:marTop w:val="0"/>
                  <w:marBottom w:val="0"/>
                  <w:divBdr>
                    <w:top w:val="none" w:sz="0" w:space="0" w:color="auto"/>
                    <w:left w:val="none" w:sz="0" w:space="0" w:color="auto"/>
                    <w:bottom w:val="none" w:sz="0" w:space="0" w:color="auto"/>
                    <w:right w:val="none" w:sz="0" w:space="0" w:color="auto"/>
                  </w:divBdr>
                  <w:divsChild>
                    <w:div w:id="1346441581">
                      <w:marLeft w:val="0"/>
                      <w:marRight w:val="0"/>
                      <w:marTop w:val="0"/>
                      <w:marBottom w:val="0"/>
                      <w:divBdr>
                        <w:top w:val="none" w:sz="0" w:space="0" w:color="auto"/>
                        <w:left w:val="none" w:sz="0" w:space="0" w:color="auto"/>
                        <w:bottom w:val="none" w:sz="0" w:space="0" w:color="auto"/>
                        <w:right w:val="none" w:sz="0" w:space="0" w:color="auto"/>
                      </w:divBdr>
                      <w:divsChild>
                        <w:div w:id="2622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325216">
      <w:bodyDiv w:val="1"/>
      <w:marLeft w:val="0"/>
      <w:marRight w:val="0"/>
      <w:marTop w:val="0"/>
      <w:marBottom w:val="0"/>
      <w:divBdr>
        <w:top w:val="none" w:sz="0" w:space="0" w:color="auto"/>
        <w:left w:val="none" w:sz="0" w:space="0" w:color="auto"/>
        <w:bottom w:val="none" w:sz="0" w:space="0" w:color="auto"/>
        <w:right w:val="none" w:sz="0" w:space="0" w:color="auto"/>
      </w:divBdr>
      <w:divsChild>
        <w:div w:id="606616824">
          <w:marLeft w:val="0"/>
          <w:marRight w:val="0"/>
          <w:marTop w:val="0"/>
          <w:marBottom w:val="0"/>
          <w:divBdr>
            <w:top w:val="none" w:sz="0" w:space="0" w:color="auto"/>
            <w:left w:val="none" w:sz="0" w:space="0" w:color="auto"/>
            <w:bottom w:val="none" w:sz="0" w:space="0" w:color="auto"/>
            <w:right w:val="none" w:sz="0" w:space="0" w:color="auto"/>
          </w:divBdr>
          <w:divsChild>
            <w:div w:id="69472359">
              <w:marLeft w:val="0"/>
              <w:marRight w:val="0"/>
              <w:marTop w:val="0"/>
              <w:marBottom w:val="0"/>
              <w:divBdr>
                <w:top w:val="none" w:sz="0" w:space="0" w:color="auto"/>
                <w:left w:val="none" w:sz="0" w:space="0" w:color="auto"/>
                <w:bottom w:val="none" w:sz="0" w:space="0" w:color="auto"/>
                <w:right w:val="none" w:sz="0" w:space="0" w:color="auto"/>
              </w:divBdr>
              <w:divsChild>
                <w:div w:id="506217573">
                  <w:marLeft w:val="0"/>
                  <w:marRight w:val="0"/>
                  <w:marTop w:val="0"/>
                  <w:marBottom w:val="0"/>
                  <w:divBdr>
                    <w:top w:val="none" w:sz="0" w:space="0" w:color="auto"/>
                    <w:left w:val="none" w:sz="0" w:space="0" w:color="auto"/>
                    <w:bottom w:val="none" w:sz="0" w:space="0" w:color="auto"/>
                    <w:right w:val="none" w:sz="0" w:space="0" w:color="auto"/>
                  </w:divBdr>
                  <w:divsChild>
                    <w:div w:id="155677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62151">
              <w:marLeft w:val="0"/>
              <w:marRight w:val="0"/>
              <w:marTop w:val="0"/>
              <w:marBottom w:val="0"/>
              <w:divBdr>
                <w:top w:val="none" w:sz="0" w:space="0" w:color="auto"/>
                <w:left w:val="none" w:sz="0" w:space="0" w:color="auto"/>
                <w:bottom w:val="none" w:sz="0" w:space="0" w:color="auto"/>
                <w:right w:val="none" w:sz="0" w:space="0" w:color="auto"/>
              </w:divBdr>
              <w:divsChild>
                <w:div w:id="1508978238">
                  <w:marLeft w:val="0"/>
                  <w:marRight w:val="0"/>
                  <w:marTop w:val="0"/>
                  <w:marBottom w:val="0"/>
                  <w:divBdr>
                    <w:top w:val="none" w:sz="0" w:space="0" w:color="auto"/>
                    <w:left w:val="none" w:sz="0" w:space="0" w:color="auto"/>
                    <w:bottom w:val="none" w:sz="0" w:space="0" w:color="auto"/>
                    <w:right w:val="none" w:sz="0" w:space="0" w:color="auto"/>
                  </w:divBdr>
                  <w:divsChild>
                    <w:div w:id="15357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7478">
              <w:marLeft w:val="0"/>
              <w:marRight w:val="0"/>
              <w:marTop w:val="0"/>
              <w:marBottom w:val="0"/>
              <w:divBdr>
                <w:top w:val="none" w:sz="0" w:space="0" w:color="auto"/>
                <w:left w:val="none" w:sz="0" w:space="0" w:color="auto"/>
                <w:bottom w:val="none" w:sz="0" w:space="0" w:color="auto"/>
                <w:right w:val="none" w:sz="0" w:space="0" w:color="auto"/>
              </w:divBdr>
              <w:divsChild>
                <w:div w:id="1390878161">
                  <w:marLeft w:val="0"/>
                  <w:marRight w:val="0"/>
                  <w:marTop w:val="0"/>
                  <w:marBottom w:val="0"/>
                  <w:divBdr>
                    <w:top w:val="none" w:sz="0" w:space="0" w:color="auto"/>
                    <w:left w:val="none" w:sz="0" w:space="0" w:color="auto"/>
                    <w:bottom w:val="none" w:sz="0" w:space="0" w:color="auto"/>
                    <w:right w:val="none" w:sz="0" w:space="0" w:color="auto"/>
                  </w:divBdr>
                  <w:divsChild>
                    <w:div w:id="16396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47288">
          <w:marLeft w:val="0"/>
          <w:marRight w:val="0"/>
          <w:marTop w:val="0"/>
          <w:marBottom w:val="0"/>
          <w:divBdr>
            <w:top w:val="none" w:sz="0" w:space="0" w:color="auto"/>
            <w:left w:val="none" w:sz="0" w:space="0" w:color="auto"/>
            <w:bottom w:val="none" w:sz="0" w:space="0" w:color="auto"/>
            <w:right w:val="none" w:sz="0" w:space="0" w:color="auto"/>
          </w:divBdr>
          <w:divsChild>
            <w:div w:id="362559540">
              <w:marLeft w:val="0"/>
              <w:marRight w:val="0"/>
              <w:marTop w:val="0"/>
              <w:marBottom w:val="0"/>
              <w:divBdr>
                <w:top w:val="none" w:sz="0" w:space="0" w:color="auto"/>
                <w:left w:val="none" w:sz="0" w:space="0" w:color="auto"/>
                <w:bottom w:val="none" w:sz="0" w:space="0" w:color="auto"/>
                <w:right w:val="none" w:sz="0" w:space="0" w:color="auto"/>
              </w:divBdr>
            </w:div>
            <w:div w:id="1781759080">
              <w:marLeft w:val="0"/>
              <w:marRight w:val="0"/>
              <w:marTop w:val="0"/>
              <w:marBottom w:val="0"/>
              <w:divBdr>
                <w:top w:val="none" w:sz="0" w:space="0" w:color="auto"/>
                <w:left w:val="none" w:sz="0" w:space="0" w:color="auto"/>
                <w:bottom w:val="none" w:sz="0" w:space="0" w:color="auto"/>
                <w:right w:val="none" w:sz="0" w:space="0" w:color="auto"/>
              </w:divBdr>
              <w:divsChild>
                <w:div w:id="1961063882">
                  <w:marLeft w:val="0"/>
                  <w:marRight w:val="0"/>
                  <w:marTop w:val="0"/>
                  <w:marBottom w:val="0"/>
                  <w:divBdr>
                    <w:top w:val="none" w:sz="0" w:space="0" w:color="auto"/>
                    <w:left w:val="none" w:sz="0" w:space="0" w:color="auto"/>
                    <w:bottom w:val="none" w:sz="0" w:space="0" w:color="auto"/>
                    <w:right w:val="none" w:sz="0" w:space="0" w:color="auto"/>
                  </w:divBdr>
                  <w:divsChild>
                    <w:div w:id="1508444811">
                      <w:marLeft w:val="0"/>
                      <w:marRight w:val="0"/>
                      <w:marTop w:val="0"/>
                      <w:marBottom w:val="0"/>
                      <w:divBdr>
                        <w:top w:val="none" w:sz="0" w:space="0" w:color="auto"/>
                        <w:left w:val="none" w:sz="0" w:space="0" w:color="auto"/>
                        <w:bottom w:val="none" w:sz="0" w:space="0" w:color="auto"/>
                        <w:right w:val="none" w:sz="0" w:space="0" w:color="auto"/>
                      </w:divBdr>
                      <w:divsChild>
                        <w:div w:id="559481472">
                          <w:marLeft w:val="0"/>
                          <w:marRight w:val="0"/>
                          <w:marTop w:val="0"/>
                          <w:marBottom w:val="0"/>
                          <w:divBdr>
                            <w:top w:val="none" w:sz="0" w:space="0" w:color="auto"/>
                            <w:left w:val="none" w:sz="0" w:space="0" w:color="auto"/>
                            <w:bottom w:val="none" w:sz="0" w:space="0" w:color="auto"/>
                            <w:right w:val="none" w:sz="0" w:space="0" w:color="auto"/>
                          </w:divBdr>
                          <w:divsChild>
                            <w:div w:id="1682393894">
                              <w:marLeft w:val="0"/>
                              <w:marRight w:val="0"/>
                              <w:marTop w:val="0"/>
                              <w:marBottom w:val="0"/>
                              <w:divBdr>
                                <w:top w:val="none" w:sz="0" w:space="0" w:color="auto"/>
                                <w:left w:val="none" w:sz="0" w:space="0" w:color="auto"/>
                                <w:bottom w:val="none" w:sz="0" w:space="0" w:color="auto"/>
                                <w:right w:val="none" w:sz="0" w:space="0" w:color="auto"/>
                              </w:divBdr>
                              <w:divsChild>
                                <w:div w:id="1649087922">
                                  <w:marLeft w:val="0"/>
                                  <w:marRight w:val="0"/>
                                  <w:marTop w:val="0"/>
                                  <w:marBottom w:val="0"/>
                                  <w:divBdr>
                                    <w:top w:val="none" w:sz="0" w:space="0" w:color="auto"/>
                                    <w:left w:val="none" w:sz="0" w:space="0" w:color="auto"/>
                                    <w:bottom w:val="none" w:sz="0" w:space="0" w:color="auto"/>
                                    <w:right w:val="none" w:sz="0" w:space="0" w:color="auto"/>
                                  </w:divBdr>
                                  <w:divsChild>
                                    <w:div w:id="653535600">
                                      <w:marLeft w:val="0"/>
                                      <w:marRight w:val="0"/>
                                      <w:marTop w:val="0"/>
                                      <w:marBottom w:val="0"/>
                                      <w:divBdr>
                                        <w:top w:val="none" w:sz="0" w:space="0" w:color="auto"/>
                                        <w:left w:val="none" w:sz="0" w:space="0" w:color="auto"/>
                                        <w:bottom w:val="none" w:sz="0" w:space="0" w:color="auto"/>
                                        <w:right w:val="none" w:sz="0" w:space="0" w:color="auto"/>
                                      </w:divBdr>
                                      <w:divsChild>
                                        <w:div w:id="145360057">
                                          <w:marLeft w:val="0"/>
                                          <w:marRight w:val="0"/>
                                          <w:marTop w:val="0"/>
                                          <w:marBottom w:val="0"/>
                                          <w:divBdr>
                                            <w:top w:val="none" w:sz="0" w:space="0" w:color="auto"/>
                                            <w:left w:val="none" w:sz="0" w:space="0" w:color="auto"/>
                                            <w:bottom w:val="none" w:sz="0" w:space="0" w:color="auto"/>
                                            <w:right w:val="none" w:sz="0" w:space="0" w:color="auto"/>
                                          </w:divBdr>
                                          <w:divsChild>
                                            <w:div w:id="343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3880">
                                      <w:marLeft w:val="0"/>
                                      <w:marRight w:val="0"/>
                                      <w:marTop w:val="0"/>
                                      <w:marBottom w:val="0"/>
                                      <w:divBdr>
                                        <w:top w:val="none" w:sz="0" w:space="0" w:color="auto"/>
                                        <w:left w:val="none" w:sz="0" w:space="0" w:color="auto"/>
                                        <w:bottom w:val="none" w:sz="0" w:space="0" w:color="auto"/>
                                        <w:right w:val="none" w:sz="0" w:space="0" w:color="auto"/>
                                      </w:divBdr>
                                      <w:divsChild>
                                        <w:div w:id="1686593260">
                                          <w:marLeft w:val="0"/>
                                          <w:marRight w:val="0"/>
                                          <w:marTop w:val="0"/>
                                          <w:marBottom w:val="0"/>
                                          <w:divBdr>
                                            <w:top w:val="none" w:sz="0" w:space="0" w:color="auto"/>
                                            <w:left w:val="none" w:sz="0" w:space="0" w:color="auto"/>
                                            <w:bottom w:val="none" w:sz="0" w:space="0" w:color="auto"/>
                                            <w:right w:val="none" w:sz="0" w:space="0" w:color="auto"/>
                                          </w:divBdr>
                                          <w:divsChild>
                                            <w:div w:id="18759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678812">
                          <w:marLeft w:val="0"/>
                          <w:marRight w:val="0"/>
                          <w:marTop w:val="0"/>
                          <w:marBottom w:val="0"/>
                          <w:divBdr>
                            <w:top w:val="none" w:sz="0" w:space="0" w:color="auto"/>
                            <w:left w:val="none" w:sz="0" w:space="0" w:color="auto"/>
                            <w:bottom w:val="none" w:sz="0" w:space="0" w:color="auto"/>
                            <w:right w:val="none" w:sz="0" w:space="0" w:color="auto"/>
                          </w:divBdr>
                          <w:divsChild>
                            <w:div w:id="690495795">
                              <w:marLeft w:val="0"/>
                              <w:marRight w:val="0"/>
                              <w:marTop w:val="0"/>
                              <w:marBottom w:val="0"/>
                              <w:divBdr>
                                <w:top w:val="none" w:sz="0" w:space="0" w:color="auto"/>
                                <w:left w:val="none" w:sz="0" w:space="0" w:color="auto"/>
                                <w:bottom w:val="none" w:sz="0" w:space="0" w:color="auto"/>
                                <w:right w:val="none" w:sz="0" w:space="0" w:color="auto"/>
                              </w:divBdr>
                              <w:divsChild>
                                <w:div w:id="1838423136">
                                  <w:marLeft w:val="0"/>
                                  <w:marRight w:val="0"/>
                                  <w:marTop w:val="0"/>
                                  <w:marBottom w:val="0"/>
                                  <w:divBdr>
                                    <w:top w:val="none" w:sz="0" w:space="0" w:color="auto"/>
                                    <w:left w:val="none" w:sz="0" w:space="0" w:color="auto"/>
                                    <w:bottom w:val="none" w:sz="0" w:space="0" w:color="auto"/>
                                    <w:right w:val="none" w:sz="0" w:space="0" w:color="auto"/>
                                  </w:divBdr>
                                  <w:divsChild>
                                    <w:div w:id="1698846516">
                                      <w:marLeft w:val="0"/>
                                      <w:marRight w:val="0"/>
                                      <w:marTop w:val="0"/>
                                      <w:marBottom w:val="0"/>
                                      <w:divBdr>
                                        <w:top w:val="none" w:sz="0" w:space="0" w:color="auto"/>
                                        <w:left w:val="none" w:sz="0" w:space="0" w:color="auto"/>
                                        <w:bottom w:val="none" w:sz="0" w:space="0" w:color="auto"/>
                                        <w:right w:val="none" w:sz="0" w:space="0" w:color="auto"/>
                                      </w:divBdr>
                                      <w:divsChild>
                                        <w:div w:id="308556679">
                                          <w:marLeft w:val="0"/>
                                          <w:marRight w:val="0"/>
                                          <w:marTop w:val="0"/>
                                          <w:marBottom w:val="0"/>
                                          <w:divBdr>
                                            <w:top w:val="none" w:sz="0" w:space="0" w:color="auto"/>
                                            <w:left w:val="none" w:sz="0" w:space="0" w:color="auto"/>
                                            <w:bottom w:val="none" w:sz="0" w:space="0" w:color="auto"/>
                                            <w:right w:val="none" w:sz="0" w:space="0" w:color="auto"/>
                                          </w:divBdr>
                                          <w:divsChild>
                                            <w:div w:id="97021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294">
                                      <w:marLeft w:val="0"/>
                                      <w:marRight w:val="0"/>
                                      <w:marTop w:val="0"/>
                                      <w:marBottom w:val="0"/>
                                      <w:divBdr>
                                        <w:top w:val="none" w:sz="0" w:space="0" w:color="auto"/>
                                        <w:left w:val="none" w:sz="0" w:space="0" w:color="auto"/>
                                        <w:bottom w:val="none" w:sz="0" w:space="0" w:color="auto"/>
                                        <w:right w:val="none" w:sz="0" w:space="0" w:color="auto"/>
                                      </w:divBdr>
                                      <w:divsChild>
                                        <w:div w:id="30501949">
                                          <w:marLeft w:val="0"/>
                                          <w:marRight w:val="0"/>
                                          <w:marTop w:val="0"/>
                                          <w:marBottom w:val="0"/>
                                          <w:divBdr>
                                            <w:top w:val="none" w:sz="0" w:space="0" w:color="auto"/>
                                            <w:left w:val="none" w:sz="0" w:space="0" w:color="auto"/>
                                            <w:bottom w:val="none" w:sz="0" w:space="0" w:color="auto"/>
                                            <w:right w:val="none" w:sz="0" w:space="0" w:color="auto"/>
                                          </w:divBdr>
                                          <w:divsChild>
                                            <w:div w:id="17686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676370">
                          <w:marLeft w:val="0"/>
                          <w:marRight w:val="0"/>
                          <w:marTop w:val="0"/>
                          <w:marBottom w:val="0"/>
                          <w:divBdr>
                            <w:top w:val="none" w:sz="0" w:space="0" w:color="auto"/>
                            <w:left w:val="none" w:sz="0" w:space="0" w:color="auto"/>
                            <w:bottom w:val="none" w:sz="0" w:space="0" w:color="auto"/>
                            <w:right w:val="none" w:sz="0" w:space="0" w:color="auto"/>
                          </w:divBdr>
                          <w:divsChild>
                            <w:div w:id="1360165057">
                              <w:marLeft w:val="0"/>
                              <w:marRight w:val="0"/>
                              <w:marTop w:val="0"/>
                              <w:marBottom w:val="0"/>
                              <w:divBdr>
                                <w:top w:val="none" w:sz="0" w:space="0" w:color="auto"/>
                                <w:left w:val="none" w:sz="0" w:space="0" w:color="auto"/>
                                <w:bottom w:val="none" w:sz="0" w:space="0" w:color="auto"/>
                                <w:right w:val="none" w:sz="0" w:space="0" w:color="auto"/>
                              </w:divBdr>
                              <w:divsChild>
                                <w:div w:id="718895882">
                                  <w:marLeft w:val="0"/>
                                  <w:marRight w:val="0"/>
                                  <w:marTop w:val="0"/>
                                  <w:marBottom w:val="0"/>
                                  <w:divBdr>
                                    <w:top w:val="none" w:sz="0" w:space="0" w:color="auto"/>
                                    <w:left w:val="none" w:sz="0" w:space="0" w:color="auto"/>
                                    <w:bottom w:val="none" w:sz="0" w:space="0" w:color="auto"/>
                                    <w:right w:val="none" w:sz="0" w:space="0" w:color="auto"/>
                                  </w:divBdr>
                                  <w:divsChild>
                                    <w:div w:id="65493871">
                                      <w:marLeft w:val="0"/>
                                      <w:marRight w:val="0"/>
                                      <w:marTop w:val="0"/>
                                      <w:marBottom w:val="0"/>
                                      <w:divBdr>
                                        <w:top w:val="none" w:sz="0" w:space="0" w:color="auto"/>
                                        <w:left w:val="none" w:sz="0" w:space="0" w:color="auto"/>
                                        <w:bottom w:val="none" w:sz="0" w:space="0" w:color="auto"/>
                                        <w:right w:val="none" w:sz="0" w:space="0" w:color="auto"/>
                                      </w:divBdr>
                                      <w:divsChild>
                                        <w:div w:id="1562714351">
                                          <w:marLeft w:val="0"/>
                                          <w:marRight w:val="0"/>
                                          <w:marTop w:val="0"/>
                                          <w:marBottom w:val="0"/>
                                          <w:divBdr>
                                            <w:top w:val="none" w:sz="0" w:space="0" w:color="auto"/>
                                            <w:left w:val="none" w:sz="0" w:space="0" w:color="auto"/>
                                            <w:bottom w:val="none" w:sz="0" w:space="0" w:color="auto"/>
                                            <w:right w:val="none" w:sz="0" w:space="0" w:color="auto"/>
                                          </w:divBdr>
                                          <w:divsChild>
                                            <w:div w:id="204239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5266">
                                      <w:marLeft w:val="0"/>
                                      <w:marRight w:val="0"/>
                                      <w:marTop w:val="0"/>
                                      <w:marBottom w:val="0"/>
                                      <w:divBdr>
                                        <w:top w:val="none" w:sz="0" w:space="0" w:color="auto"/>
                                        <w:left w:val="none" w:sz="0" w:space="0" w:color="auto"/>
                                        <w:bottom w:val="none" w:sz="0" w:space="0" w:color="auto"/>
                                        <w:right w:val="none" w:sz="0" w:space="0" w:color="auto"/>
                                      </w:divBdr>
                                      <w:divsChild>
                                        <w:div w:id="1138230361">
                                          <w:marLeft w:val="0"/>
                                          <w:marRight w:val="0"/>
                                          <w:marTop w:val="0"/>
                                          <w:marBottom w:val="0"/>
                                          <w:divBdr>
                                            <w:top w:val="none" w:sz="0" w:space="0" w:color="auto"/>
                                            <w:left w:val="none" w:sz="0" w:space="0" w:color="auto"/>
                                            <w:bottom w:val="none" w:sz="0" w:space="0" w:color="auto"/>
                                            <w:right w:val="none" w:sz="0" w:space="0" w:color="auto"/>
                                          </w:divBdr>
                                          <w:divsChild>
                                            <w:div w:id="54279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862712">
                          <w:marLeft w:val="0"/>
                          <w:marRight w:val="0"/>
                          <w:marTop w:val="0"/>
                          <w:marBottom w:val="0"/>
                          <w:divBdr>
                            <w:top w:val="none" w:sz="0" w:space="0" w:color="auto"/>
                            <w:left w:val="none" w:sz="0" w:space="0" w:color="auto"/>
                            <w:bottom w:val="none" w:sz="0" w:space="0" w:color="auto"/>
                            <w:right w:val="none" w:sz="0" w:space="0" w:color="auto"/>
                          </w:divBdr>
                          <w:divsChild>
                            <w:div w:id="280306912">
                              <w:marLeft w:val="0"/>
                              <w:marRight w:val="0"/>
                              <w:marTop w:val="0"/>
                              <w:marBottom w:val="0"/>
                              <w:divBdr>
                                <w:top w:val="none" w:sz="0" w:space="0" w:color="auto"/>
                                <w:left w:val="none" w:sz="0" w:space="0" w:color="auto"/>
                                <w:bottom w:val="none" w:sz="0" w:space="0" w:color="auto"/>
                                <w:right w:val="none" w:sz="0" w:space="0" w:color="auto"/>
                              </w:divBdr>
                              <w:divsChild>
                                <w:div w:id="356659657">
                                  <w:marLeft w:val="0"/>
                                  <w:marRight w:val="0"/>
                                  <w:marTop w:val="0"/>
                                  <w:marBottom w:val="0"/>
                                  <w:divBdr>
                                    <w:top w:val="none" w:sz="0" w:space="0" w:color="auto"/>
                                    <w:left w:val="none" w:sz="0" w:space="0" w:color="auto"/>
                                    <w:bottom w:val="none" w:sz="0" w:space="0" w:color="auto"/>
                                    <w:right w:val="none" w:sz="0" w:space="0" w:color="auto"/>
                                  </w:divBdr>
                                  <w:divsChild>
                                    <w:div w:id="702512894">
                                      <w:marLeft w:val="0"/>
                                      <w:marRight w:val="0"/>
                                      <w:marTop w:val="0"/>
                                      <w:marBottom w:val="0"/>
                                      <w:divBdr>
                                        <w:top w:val="none" w:sz="0" w:space="0" w:color="auto"/>
                                        <w:left w:val="none" w:sz="0" w:space="0" w:color="auto"/>
                                        <w:bottom w:val="none" w:sz="0" w:space="0" w:color="auto"/>
                                        <w:right w:val="none" w:sz="0" w:space="0" w:color="auto"/>
                                      </w:divBdr>
                                      <w:divsChild>
                                        <w:div w:id="1634946378">
                                          <w:marLeft w:val="0"/>
                                          <w:marRight w:val="0"/>
                                          <w:marTop w:val="0"/>
                                          <w:marBottom w:val="0"/>
                                          <w:divBdr>
                                            <w:top w:val="none" w:sz="0" w:space="0" w:color="auto"/>
                                            <w:left w:val="none" w:sz="0" w:space="0" w:color="auto"/>
                                            <w:bottom w:val="none" w:sz="0" w:space="0" w:color="auto"/>
                                            <w:right w:val="none" w:sz="0" w:space="0" w:color="auto"/>
                                          </w:divBdr>
                                          <w:divsChild>
                                            <w:div w:id="60196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28853">
                                      <w:marLeft w:val="0"/>
                                      <w:marRight w:val="0"/>
                                      <w:marTop w:val="0"/>
                                      <w:marBottom w:val="0"/>
                                      <w:divBdr>
                                        <w:top w:val="none" w:sz="0" w:space="0" w:color="auto"/>
                                        <w:left w:val="none" w:sz="0" w:space="0" w:color="auto"/>
                                        <w:bottom w:val="none" w:sz="0" w:space="0" w:color="auto"/>
                                        <w:right w:val="none" w:sz="0" w:space="0" w:color="auto"/>
                                      </w:divBdr>
                                      <w:divsChild>
                                        <w:div w:id="1884366471">
                                          <w:marLeft w:val="0"/>
                                          <w:marRight w:val="0"/>
                                          <w:marTop w:val="0"/>
                                          <w:marBottom w:val="0"/>
                                          <w:divBdr>
                                            <w:top w:val="none" w:sz="0" w:space="0" w:color="auto"/>
                                            <w:left w:val="none" w:sz="0" w:space="0" w:color="auto"/>
                                            <w:bottom w:val="none" w:sz="0" w:space="0" w:color="auto"/>
                                            <w:right w:val="none" w:sz="0" w:space="0" w:color="auto"/>
                                          </w:divBdr>
                                          <w:divsChild>
                                            <w:div w:id="11980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536542">
                          <w:marLeft w:val="0"/>
                          <w:marRight w:val="0"/>
                          <w:marTop w:val="0"/>
                          <w:marBottom w:val="0"/>
                          <w:divBdr>
                            <w:top w:val="none" w:sz="0" w:space="0" w:color="auto"/>
                            <w:left w:val="none" w:sz="0" w:space="0" w:color="auto"/>
                            <w:bottom w:val="none" w:sz="0" w:space="0" w:color="auto"/>
                            <w:right w:val="none" w:sz="0" w:space="0" w:color="auto"/>
                          </w:divBdr>
                          <w:divsChild>
                            <w:div w:id="605305509">
                              <w:marLeft w:val="0"/>
                              <w:marRight w:val="0"/>
                              <w:marTop w:val="0"/>
                              <w:marBottom w:val="0"/>
                              <w:divBdr>
                                <w:top w:val="none" w:sz="0" w:space="0" w:color="auto"/>
                                <w:left w:val="none" w:sz="0" w:space="0" w:color="auto"/>
                                <w:bottom w:val="none" w:sz="0" w:space="0" w:color="auto"/>
                                <w:right w:val="none" w:sz="0" w:space="0" w:color="auto"/>
                              </w:divBdr>
                              <w:divsChild>
                                <w:div w:id="1998998634">
                                  <w:marLeft w:val="0"/>
                                  <w:marRight w:val="0"/>
                                  <w:marTop w:val="0"/>
                                  <w:marBottom w:val="0"/>
                                  <w:divBdr>
                                    <w:top w:val="none" w:sz="0" w:space="0" w:color="auto"/>
                                    <w:left w:val="none" w:sz="0" w:space="0" w:color="auto"/>
                                    <w:bottom w:val="none" w:sz="0" w:space="0" w:color="auto"/>
                                    <w:right w:val="none" w:sz="0" w:space="0" w:color="auto"/>
                                  </w:divBdr>
                                  <w:divsChild>
                                    <w:div w:id="170610786">
                                      <w:marLeft w:val="0"/>
                                      <w:marRight w:val="0"/>
                                      <w:marTop w:val="0"/>
                                      <w:marBottom w:val="0"/>
                                      <w:divBdr>
                                        <w:top w:val="none" w:sz="0" w:space="0" w:color="auto"/>
                                        <w:left w:val="none" w:sz="0" w:space="0" w:color="auto"/>
                                        <w:bottom w:val="none" w:sz="0" w:space="0" w:color="auto"/>
                                        <w:right w:val="none" w:sz="0" w:space="0" w:color="auto"/>
                                      </w:divBdr>
                                      <w:divsChild>
                                        <w:div w:id="102848315">
                                          <w:marLeft w:val="0"/>
                                          <w:marRight w:val="0"/>
                                          <w:marTop w:val="0"/>
                                          <w:marBottom w:val="0"/>
                                          <w:divBdr>
                                            <w:top w:val="none" w:sz="0" w:space="0" w:color="auto"/>
                                            <w:left w:val="none" w:sz="0" w:space="0" w:color="auto"/>
                                            <w:bottom w:val="none" w:sz="0" w:space="0" w:color="auto"/>
                                            <w:right w:val="none" w:sz="0" w:space="0" w:color="auto"/>
                                          </w:divBdr>
                                          <w:divsChild>
                                            <w:div w:id="76396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5339">
                                      <w:marLeft w:val="0"/>
                                      <w:marRight w:val="0"/>
                                      <w:marTop w:val="0"/>
                                      <w:marBottom w:val="0"/>
                                      <w:divBdr>
                                        <w:top w:val="none" w:sz="0" w:space="0" w:color="auto"/>
                                        <w:left w:val="none" w:sz="0" w:space="0" w:color="auto"/>
                                        <w:bottom w:val="none" w:sz="0" w:space="0" w:color="auto"/>
                                        <w:right w:val="none" w:sz="0" w:space="0" w:color="auto"/>
                                      </w:divBdr>
                                      <w:divsChild>
                                        <w:div w:id="1603880081">
                                          <w:marLeft w:val="0"/>
                                          <w:marRight w:val="0"/>
                                          <w:marTop w:val="0"/>
                                          <w:marBottom w:val="0"/>
                                          <w:divBdr>
                                            <w:top w:val="none" w:sz="0" w:space="0" w:color="auto"/>
                                            <w:left w:val="none" w:sz="0" w:space="0" w:color="auto"/>
                                            <w:bottom w:val="none" w:sz="0" w:space="0" w:color="auto"/>
                                            <w:right w:val="none" w:sz="0" w:space="0" w:color="auto"/>
                                          </w:divBdr>
                                          <w:divsChild>
                                            <w:div w:id="5905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5180883">
      <w:bodyDiv w:val="1"/>
      <w:marLeft w:val="0"/>
      <w:marRight w:val="0"/>
      <w:marTop w:val="0"/>
      <w:marBottom w:val="0"/>
      <w:divBdr>
        <w:top w:val="none" w:sz="0" w:space="0" w:color="auto"/>
        <w:left w:val="none" w:sz="0" w:space="0" w:color="auto"/>
        <w:bottom w:val="none" w:sz="0" w:space="0" w:color="auto"/>
        <w:right w:val="none" w:sz="0" w:space="0" w:color="auto"/>
      </w:divBdr>
      <w:divsChild>
        <w:div w:id="1858882061">
          <w:marLeft w:val="0"/>
          <w:marRight w:val="0"/>
          <w:marTop w:val="0"/>
          <w:marBottom w:val="0"/>
          <w:divBdr>
            <w:top w:val="none" w:sz="0" w:space="0" w:color="auto"/>
            <w:left w:val="none" w:sz="0" w:space="0" w:color="auto"/>
            <w:bottom w:val="none" w:sz="0" w:space="0" w:color="auto"/>
            <w:right w:val="none" w:sz="0" w:space="0" w:color="auto"/>
          </w:divBdr>
          <w:divsChild>
            <w:div w:id="1208835014">
              <w:marLeft w:val="0"/>
              <w:marRight w:val="0"/>
              <w:marTop w:val="0"/>
              <w:marBottom w:val="0"/>
              <w:divBdr>
                <w:top w:val="none" w:sz="0" w:space="0" w:color="auto"/>
                <w:left w:val="none" w:sz="0" w:space="0" w:color="auto"/>
                <w:bottom w:val="none" w:sz="0" w:space="0" w:color="auto"/>
                <w:right w:val="none" w:sz="0" w:space="0" w:color="auto"/>
              </w:divBdr>
              <w:divsChild>
                <w:div w:id="10591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7788">
          <w:marLeft w:val="0"/>
          <w:marRight w:val="0"/>
          <w:marTop w:val="0"/>
          <w:marBottom w:val="0"/>
          <w:divBdr>
            <w:top w:val="none" w:sz="0" w:space="0" w:color="auto"/>
            <w:left w:val="none" w:sz="0" w:space="0" w:color="auto"/>
            <w:bottom w:val="none" w:sz="0" w:space="0" w:color="auto"/>
            <w:right w:val="none" w:sz="0" w:space="0" w:color="auto"/>
          </w:divBdr>
          <w:divsChild>
            <w:div w:id="1208226127">
              <w:marLeft w:val="0"/>
              <w:marRight w:val="0"/>
              <w:marTop w:val="0"/>
              <w:marBottom w:val="0"/>
              <w:divBdr>
                <w:top w:val="none" w:sz="0" w:space="0" w:color="auto"/>
                <w:left w:val="none" w:sz="0" w:space="0" w:color="auto"/>
                <w:bottom w:val="none" w:sz="0" w:space="0" w:color="auto"/>
                <w:right w:val="none" w:sz="0" w:space="0" w:color="auto"/>
              </w:divBdr>
              <w:divsChild>
                <w:div w:id="20295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359">
          <w:marLeft w:val="0"/>
          <w:marRight w:val="0"/>
          <w:marTop w:val="0"/>
          <w:marBottom w:val="0"/>
          <w:divBdr>
            <w:top w:val="none" w:sz="0" w:space="0" w:color="auto"/>
            <w:left w:val="none" w:sz="0" w:space="0" w:color="auto"/>
            <w:bottom w:val="none" w:sz="0" w:space="0" w:color="auto"/>
            <w:right w:val="none" w:sz="0" w:space="0" w:color="auto"/>
          </w:divBdr>
          <w:divsChild>
            <w:div w:id="667826626">
              <w:marLeft w:val="0"/>
              <w:marRight w:val="0"/>
              <w:marTop w:val="0"/>
              <w:marBottom w:val="0"/>
              <w:divBdr>
                <w:top w:val="none" w:sz="0" w:space="0" w:color="auto"/>
                <w:left w:val="none" w:sz="0" w:space="0" w:color="auto"/>
                <w:bottom w:val="none" w:sz="0" w:space="0" w:color="auto"/>
                <w:right w:val="none" w:sz="0" w:space="0" w:color="auto"/>
              </w:divBdr>
              <w:divsChild>
                <w:div w:id="93895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1343">
          <w:marLeft w:val="0"/>
          <w:marRight w:val="0"/>
          <w:marTop w:val="0"/>
          <w:marBottom w:val="0"/>
          <w:divBdr>
            <w:top w:val="none" w:sz="0" w:space="0" w:color="auto"/>
            <w:left w:val="none" w:sz="0" w:space="0" w:color="auto"/>
            <w:bottom w:val="none" w:sz="0" w:space="0" w:color="auto"/>
            <w:right w:val="none" w:sz="0" w:space="0" w:color="auto"/>
          </w:divBdr>
          <w:divsChild>
            <w:div w:id="1378357563">
              <w:marLeft w:val="0"/>
              <w:marRight w:val="0"/>
              <w:marTop w:val="0"/>
              <w:marBottom w:val="0"/>
              <w:divBdr>
                <w:top w:val="none" w:sz="0" w:space="0" w:color="auto"/>
                <w:left w:val="none" w:sz="0" w:space="0" w:color="auto"/>
                <w:bottom w:val="none" w:sz="0" w:space="0" w:color="auto"/>
                <w:right w:val="none" w:sz="0" w:space="0" w:color="auto"/>
              </w:divBdr>
              <w:divsChild>
                <w:div w:id="91778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9902">
          <w:marLeft w:val="0"/>
          <w:marRight w:val="0"/>
          <w:marTop w:val="0"/>
          <w:marBottom w:val="0"/>
          <w:divBdr>
            <w:top w:val="none" w:sz="0" w:space="0" w:color="auto"/>
            <w:left w:val="none" w:sz="0" w:space="0" w:color="auto"/>
            <w:bottom w:val="none" w:sz="0" w:space="0" w:color="auto"/>
            <w:right w:val="none" w:sz="0" w:space="0" w:color="auto"/>
          </w:divBdr>
          <w:divsChild>
            <w:div w:id="1635215101">
              <w:marLeft w:val="0"/>
              <w:marRight w:val="0"/>
              <w:marTop w:val="0"/>
              <w:marBottom w:val="0"/>
              <w:divBdr>
                <w:top w:val="none" w:sz="0" w:space="0" w:color="auto"/>
                <w:left w:val="none" w:sz="0" w:space="0" w:color="auto"/>
                <w:bottom w:val="none" w:sz="0" w:space="0" w:color="auto"/>
                <w:right w:val="none" w:sz="0" w:space="0" w:color="auto"/>
              </w:divBdr>
              <w:divsChild>
                <w:div w:id="3858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681171">
      <w:bodyDiv w:val="1"/>
      <w:marLeft w:val="0"/>
      <w:marRight w:val="0"/>
      <w:marTop w:val="0"/>
      <w:marBottom w:val="0"/>
      <w:divBdr>
        <w:top w:val="none" w:sz="0" w:space="0" w:color="auto"/>
        <w:left w:val="none" w:sz="0" w:space="0" w:color="auto"/>
        <w:bottom w:val="none" w:sz="0" w:space="0" w:color="auto"/>
        <w:right w:val="none" w:sz="0" w:space="0" w:color="auto"/>
      </w:divBdr>
      <w:divsChild>
        <w:div w:id="1784689587">
          <w:marLeft w:val="0"/>
          <w:marRight w:val="0"/>
          <w:marTop w:val="0"/>
          <w:marBottom w:val="0"/>
          <w:divBdr>
            <w:top w:val="none" w:sz="0" w:space="0" w:color="auto"/>
            <w:left w:val="none" w:sz="0" w:space="0" w:color="auto"/>
            <w:bottom w:val="none" w:sz="0" w:space="0" w:color="auto"/>
            <w:right w:val="none" w:sz="0" w:space="0" w:color="auto"/>
          </w:divBdr>
          <w:divsChild>
            <w:div w:id="974288530">
              <w:marLeft w:val="0"/>
              <w:marRight w:val="0"/>
              <w:marTop w:val="0"/>
              <w:marBottom w:val="0"/>
              <w:divBdr>
                <w:top w:val="none" w:sz="0" w:space="0" w:color="auto"/>
                <w:left w:val="none" w:sz="0" w:space="0" w:color="auto"/>
                <w:bottom w:val="none" w:sz="0" w:space="0" w:color="auto"/>
                <w:right w:val="none" w:sz="0" w:space="0" w:color="auto"/>
              </w:divBdr>
              <w:divsChild>
                <w:div w:id="84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4350">
          <w:marLeft w:val="0"/>
          <w:marRight w:val="0"/>
          <w:marTop w:val="0"/>
          <w:marBottom w:val="0"/>
          <w:divBdr>
            <w:top w:val="none" w:sz="0" w:space="0" w:color="auto"/>
            <w:left w:val="none" w:sz="0" w:space="0" w:color="auto"/>
            <w:bottom w:val="none" w:sz="0" w:space="0" w:color="auto"/>
            <w:right w:val="none" w:sz="0" w:space="0" w:color="auto"/>
          </w:divBdr>
          <w:divsChild>
            <w:div w:id="1120683682">
              <w:marLeft w:val="0"/>
              <w:marRight w:val="0"/>
              <w:marTop w:val="0"/>
              <w:marBottom w:val="0"/>
              <w:divBdr>
                <w:top w:val="none" w:sz="0" w:space="0" w:color="auto"/>
                <w:left w:val="none" w:sz="0" w:space="0" w:color="auto"/>
                <w:bottom w:val="none" w:sz="0" w:space="0" w:color="auto"/>
                <w:right w:val="none" w:sz="0" w:space="0" w:color="auto"/>
              </w:divBdr>
              <w:divsChild>
                <w:div w:id="17934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86033">
      <w:bodyDiv w:val="1"/>
      <w:marLeft w:val="0"/>
      <w:marRight w:val="0"/>
      <w:marTop w:val="0"/>
      <w:marBottom w:val="0"/>
      <w:divBdr>
        <w:top w:val="none" w:sz="0" w:space="0" w:color="auto"/>
        <w:left w:val="none" w:sz="0" w:space="0" w:color="auto"/>
        <w:bottom w:val="none" w:sz="0" w:space="0" w:color="auto"/>
        <w:right w:val="none" w:sz="0" w:space="0" w:color="auto"/>
      </w:divBdr>
      <w:divsChild>
        <w:div w:id="307368654">
          <w:marLeft w:val="0"/>
          <w:marRight w:val="0"/>
          <w:marTop w:val="0"/>
          <w:marBottom w:val="0"/>
          <w:divBdr>
            <w:top w:val="none" w:sz="0" w:space="0" w:color="auto"/>
            <w:left w:val="none" w:sz="0" w:space="0" w:color="auto"/>
            <w:bottom w:val="none" w:sz="0" w:space="0" w:color="auto"/>
            <w:right w:val="none" w:sz="0" w:space="0" w:color="auto"/>
          </w:divBdr>
          <w:divsChild>
            <w:div w:id="1668289504">
              <w:marLeft w:val="0"/>
              <w:marRight w:val="0"/>
              <w:marTop w:val="0"/>
              <w:marBottom w:val="0"/>
              <w:divBdr>
                <w:top w:val="none" w:sz="0" w:space="0" w:color="auto"/>
                <w:left w:val="none" w:sz="0" w:space="0" w:color="auto"/>
                <w:bottom w:val="none" w:sz="0" w:space="0" w:color="auto"/>
                <w:right w:val="none" w:sz="0" w:space="0" w:color="auto"/>
              </w:divBdr>
              <w:divsChild>
                <w:div w:id="1522816302">
                  <w:marLeft w:val="0"/>
                  <w:marRight w:val="0"/>
                  <w:marTop w:val="0"/>
                  <w:marBottom w:val="0"/>
                  <w:divBdr>
                    <w:top w:val="none" w:sz="0" w:space="0" w:color="auto"/>
                    <w:left w:val="none" w:sz="0" w:space="0" w:color="auto"/>
                    <w:bottom w:val="none" w:sz="0" w:space="0" w:color="auto"/>
                    <w:right w:val="none" w:sz="0" w:space="0" w:color="auto"/>
                  </w:divBdr>
                  <w:divsChild>
                    <w:div w:id="7207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118">
              <w:marLeft w:val="0"/>
              <w:marRight w:val="0"/>
              <w:marTop w:val="0"/>
              <w:marBottom w:val="0"/>
              <w:divBdr>
                <w:top w:val="none" w:sz="0" w:space="0" w:color="auto"/>
                <w:left w:val="none" w:sz="0" w:space="0" w:color="auto"/>
                <w:bottom w:val="none" w:sz="0" w:space="0" w:color="auto"/>
                <w:right w:val="none" w:sz="0" w:space="0" w:color="auto"/>
              </w:divBdr>
              <w:divsChild>
                <w:div w:id="227153385">
                  <w:marLeft w:val="0"/>
                  <w:marRight w:val="0"/>
                  <w:marTop w:val="0"/>
                  <w:marBottom w:val="0"/>
                  <w:divBdr>
                    <w:top w:val="none" w:sz="0" w:space="0" w:color="auto"/>
                    <w:left w:val="none" w:sz="0" w:space="0" w:color="auto"/>
                    <w:bottom w:val="none" w:sz="0" w:space="0" w:color="auto"/>
                    <w:right w:val="none" w:sz="0" w:space="0" w:color="auto"/>
                  </w:divBdr>
                  <w:divsChild>
                    <w:div w:id="752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6690">
              <w:marLeft w:val="0"/>
              <w:marRight w:val="0"/>
              <w:marTop w:val="0"/>
              <w:marBottom w:val="0"/>
              <w:divBdr>
                <w:top w:val="none" w:sz="0" w:space="0" w:color="auto"/>
                <w:left w:val="none" w:sz="0" w:space="0" w:color="auto"/>
                <w:bottom w:val="none" w:sz="0" w:space="0" w:color="auto"/>
                <w:right w:val="none" w:sz="0" w:space="0" w:color="auto"/>
              </w:divBdr>
              <w:divsChild>
                <w:div w:id="1411343886">
                  <w:marLeft w:val="0"/>
                  <w:marRight w:val="0"/>
                  <w:marTop w:val="0"/>
                  <w:marBottom w:val="0"/>
                  <w:divBdr>
                    <w:top w:val="none" w:sz="0" w:space="0" w:color="auto"/>
                    <w:left w:val="none" w:sz="0" w:space="0" w:color="auto"/>
                    <w:bottom w:val="none" w:sz="0" w:space="0" w:color="auto"/>
                    <w:right w:val="none" w:sz="0" w:space="0" w:color="auto"/>
                  </w:divBdr>
                  <w:divsChild>
                    <w:div w:id="20423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881846">
          <w:marLeft w:val="0"/>
          <w:marRight w:val="0"/>
          <w:marTop w:val="0"/>
          <w:marBottom w:val="0"/>
          <w:divBdr>
            <w:top w:val="none" w:sz="0" w:space="0" w:color="auto"/>
            <w:left w:val="none" w:sz="0" w:space="0" w:color="auto"/>
            <w:bottom w:val="none" w:sz="0" w:space="0" w:color="auto"/>
            <w:right w:val="none" w:sz="0" w:space="0" w:color="auto"/>
          </w:divBdr>
          <w:divsChild>
            <w:div w:id="1959485843">
              <w:marLeft w:val="0"/>
              <w:marRight w:val="0"/>
              <w:marTop w:val="0"/>
              <w:marBottom w:val="0"/>
              <w:divBdr>
                <w:top w:val="none" w:sz="0" w:space="0" w:color="auto"/>
                <w:left w:val="none" w:sz="0" w:space="0" w:color="auto"/>
                <w:bottom w:val="none" w:sz="0" w:space="0" w:color="auto"/>
                <w:right w:val="none" w:sz="0" w:space="0" w:color="auto"/>
              </w:divBdr>
            </w:div>
            <w:div w:id="1862863714">
              <w:marLeft w:val="0"/>
              <w:marRight w:val="0"/>
              <w:marTop w:val="0"/>
              <w:marBottom w:val="0"/>
              <w:divBdr>
                <w:top w:val="none" w:sz="0" w:space="0" w:color="auto"/>
                <w:left w:val="none" w:sz="0" w:space="0" w:color="auto"/>
                <w:bottom w:val="none" w:sz="0" w:space="0" w:color="auto"/>
                <w:right w:val="none" w:sz="0" w:space="0" w:color="auto"/>
              </w:divBdr>
              <w:divsChild>
                <w:div w:id="779959576">
                  <w:marLeft w:val="0"/>
                  <w:marRight w:val="0"/>
                  <w:marTop w:val="0"/>
                  <w:marBottom w:val="0"/>
                  <w:divBdr>
                    <w:top w:val="none" w:sz="0" w:space="0" w:color="auto"/>
                    <w:left w:val="none" w:sz="0" w:space="0" w:color="auto"/>
                    <w:bottom w:val="none" w:sz="0" w:space="0" w:color="auto"/>
                    <w:right w:val="none" w:sz="0" w:space="0" w:color="auto"/>
                  </w:divBdr>
                  <w:divsChild>
                    <w:div w:id="950822483">
                      <w:marLeft w:val="0"/>
                      <w:marRight w:val="0"/>
                      <w:marTop w:val="0"/>
                      <w:marBottom w:val="0"/>
                      <w:divBdr>
                        <w:top w:val="none" w:sz="0" w:space="0" w:color="auto"/>
                        <w:left w:val="none" w:sz="0" w:space="0" w:color="auto"/>
                        <w:bottom w:val="none" w:sz="0" w:space="0" w:color="auto"/>
                        <w:right w:val="none" w:sz="0" w:space="0" w:color="auto"/>
                      </w:divBdr>
                      <w:divsChild>
                        <w:div w:id="211675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746512">
      <w:bodyDiv w:val="1"/>
      <w:marLeft w:val="0"/>
      <w:marRight w:val="0"/>
      <w:marTop w:val="0"/>
      <w:marBottom w:val="0"/>
      <w:divBdr>
        <w:top w:val="none" w:sz="0" w:space="0" w:color="auto"/>
        <w:left w:val="none" w:sz="0" w:space="0" w:color="auto"/>
        <w:bottom w:val="none" w:sz="0" w:space="0" w:color="auto"/>
        <w:right w:val="none" w:sz="0" w:space="0" w:color="auto"/>
      </w:divBdr>
      <w:divsChild>
        <w:div w:id="1625454263">
          <w:marLeft w:val="0"/>
          <w:marRight w:val="0"/>
          <w:marTop w:val="0"/>
          <w:marBottom w:val="0"/>
          <w:divBdr>
            <w:top w:val="none" w:sz="0" w:space="0" w:color="auto"/>
            <w:left w:val="none" w:sz="0" w:space="0" w:color="auto"/>
            <w:bottom w:val="none" w:sz="0" w:space="0" w:color="auto"/>
            <w:right w:val="none" w:sz="0" w:space="0" w:color="auto"/>
          </w:divBdr>
          <w:divsChild>
            <w:div w:id="1660187562">
              <w:marLeft w:val="0"/>
              <w:marRight w:val="0"/>
              <w:marTop w:val="0"/>
              <w:marBottom w:val="0"/>
              <w:divBdr>
                <w:top w:val="none" w:sz="0" w:space="0" w:color="auto"/>
                <w:left w:val="none" w:sz="0" w:space="0" w:color="auto"/>
                <w:bottom w:val="none" w:sz="0" w:space="0" w:color="auto"/>
                <w:right w:val="none" w:sz="0" w:space="0" w:color="auto"/>
              </w:divBdr>
              <w:divsChild>
                <w:div w:id="12962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29581">
          <w:marLeft w:val="0"/>
          <w:marRight w:val="0"/>
          <w:marTop w:val="0"/>
          <w:marBottom w:val="0"/>
          <w:divBdr>
            <w:top w:val="none" w:sz="0" w:space="0" w:color="auto"/>
            <w:left w:val="none" w:sz="0" w:space="0" w:color="auto"/>
            <w:bottom w:val="none" w:sz="0" w:space="0" w:color="auto"/>
            <w:right w:val="none" w:sz="0" w:space="0" w:color="auto"/>
          </w:divBdr>
          <w:divsChild>
            <w:div w:id="1192912546">
              <w:marLeft w:val="0"/>
              <w:marRight w:val="0"/>
              <w:marTop w:val="0"/>
              <w:marBottom w:val="0"/>
              <w:divBdr>
                <w:top w:val="none" w:sz="0" w:space="0" w:color="auto"/>
                <w:left w:val="none" w:sz="0" w:space="0" w:color="auto"/>
                <w:bottom w:val="none" w:sz="0" w:space="0" w:color="auto"/>
                <w:right w:val="none" w:sz="0" w:space="0" w:color="auto"/>
              </w:divBdr>
              <w:divsChild>
                <w:div w:id="16809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71806">
          <w:marLeft w:val="0"/>
          <w:marRight w:val="0"/>
          <w:marTop w:val="0"/>
          <w:marBottom w:val="0"/>
          <w:divBdr>
            <w:top w:val="none" w:sz="0" w:space="0" w:color="auto"/>
            <w:left w:val="none" w:sz="0" w:space="0" w:color="auto"/>
            <w:bottom w:val="none" w:sz="0" w:space="0" w:color="auto"/>
            <w:right w:val="none" w:sz="0" w:space="0" w:color="auto"/>
          </w:divBdr>
          <w:divsChild>
            <w:div w:id="2054231167">
              <w:marLeft w:val="0"/>
              <w:marRight w:val="0"/>
              <w:marTop w:val="0"/>
              <w:marBottom w:val="0"/>
              <w:divBdr>
                <w:top w:val="none" w:sz="0" w:space="0" w:color="auto"/>
                <w:left w:val="none" w:sz="0" w:space="0" w:color="auto"/>
                <w:bottom w:val="none" w:sz="0" w:space="0" w:color="auto"/>
                <w:right w:val="none" w:sz="0" w:space="0" w:color="auto"/>
              </w:divBdr>
              <w:divsChild>
                <w:div w:id="2078282213">
                  <w:marLeft w:val="0"/>
                  <w:marRight w:val="0"/>
                  <w:marTop w:val="0"/>
                  <w:marBottom w:val="0"/>
                  <w:divBdr>
                    <w:top w:val="none" w:sz="0" w:space="0" w:color="auto"/>
                    <w:left w:val="none" w:sz="0" w:space="0" w:color="auto"/>
                    <w:bottom w:val="none" w:sz="0" w:space="0" w:color="auto"/>
                    <w:right w:val="none" w:sz="0" w:space="0" w:color="auto"/>
                  </w:divBdr>
                  <w:divsChild>
                    <w:div w:id="783231342">
                      <w:marLeft w:val="0"/>
                      <w:marRight w:val="0"/>
                      <w:marTop w:val="0"/>
                      <w:marBottom w:val="0"/>
                      <w:divBdr>
                        <w:top w:val="none" w:sz="0" w:space="0" w:color="auto"/>
                        <w:left w:val="none" w:sz="0" w:space="0" w:color="auto"/>
                        <w:bottom w:val="none" w:sz="0" w:space="0" w:color="auto"/>
                        <w:right w:val="none" w:sz="0" w:space="0" w:color="auto"/>
                      </w:divBdr>
                      <w:divsChild>
                        <w:div w:id="41445871">
                          <w:marLeft w:val="0"/>
                          <w:marRight w:val="0"/>
                          <w:marTop w:val="0"/>
                          <w:marBottom w:val="0"/>
                          <w:divBdr>
                            <w:top w:val="none" w:sz="0" w:space="0" w:color="auto"/>
                            <w:left w:val="none" w:sz="0" w:space="0" w:color="auto"/>
                            <w:bottom w:val="none" w:sz="0" w:space="0" w:color="auto"/>
                            <w:right w:val="none" w:sz="0" w:space="0" w:color="auto"/>
                          </w:divBdr>
                          <w:divsChild>
                            <w:div w:id="2007052221">
                              <w:marLeft w:val="0"/>
                              <w:marRight w:val="0"/>
                              <w:marTop w:val="0"/>
                              <w:marBottom w:val="0"/>
                              <w:divBdr>
                                <w:top w:val="none" w:sz="0" w:space="0" w:color="auto"/>
                                <w:left w:val="none" w:sz="0" w:space="0" w:color="auto"/>
                                <w:bottom w:val="none" w:sz="0" w:space="0" w:color="auto"/>
                                <w:right w:val="none" w:sz="0" w:space="0" w:color="auto"/>
                              </w:divBdr>
                              <w:divsChild>
                                <w:div w:id="357589506">
                                  <w:marLeft w:val="0"/>
                                  <w:marRight w:val="0"/>
                                  <w:marTop w:val="0"/>
                                  <w:marBottom w:val="0"/>
                                  <w:divBdr>
                                    <w:top w:val="none" w:sz="0" w:space="0" w:color="auto"/>
                                    <w:left w:val="none" w:sz="0" w:space="0" w:color="auto"/>
                                    <w:bottom w:val="none" w:sz="0" w:space="0" w:color="auto"/>
                                    <w:right w:val="none" w:sz="0" w:space="0" w:color="auto"/>
                                  </w:divBdr>
                                  <w:divsChild>
                                    <w:div w:id="614211733">
                                      <w:marLeft w:val="0"/>
                                      <w:marRight w:val="0"/>
                                      <w:marTop w:val="0"/>
                                      <w:marBottom w:val="0"/>
                                      <w:divBdr>
                                        <w:top w:val="none" w:sz="0" w:space="0" w:color="auto"/>
                                        <w:left w:val="none" w:sz="0" w:space="0" w:color="auto"/>
                                        <w:bottom w:val="none" w:sz="0" w:space="0" w:color="auto"/>
                                        <w:right w:val="none" w:sz="0" w:space="0" w:color="auto"/>
                                      </w:divBdr>
                                      <w:divsChild>
                                        <w:div w:id="19683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14277">
                                  <w:marLeft w:val="0"/>
                                  <w:marRight w:val="0"/>
                                  <w:marTop w:val="0"/>
                                  <w:marBottom w:val="0"/>
                                  <w:divBdr>
                                    <w:top w:val="none" w:sz="0" w:space="0" w:color="auto"/>
                                    <w:left w:val="none" w:sz="0" w:space="0" w:color="auto"/>
                                    <w:bottom w:val="none" w:sz="0" w:space="0" w:color="auto"/>
                                    <w:right w:val="none" w:sz="0" w:space="0" w:color="auto"/>
                                  </w:divBdr>
                                  <w:divsChild>
                                    <w:div w:id="82093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514867">
          <w:marLeft w:val="0"/>
          <w:marRight w:val="0"/>
          <w:marTop w:val="0"/>
          <w:marBottom w:val="0"/>
          <w:divBdr>
            <w:top w:val="none" w:sz="0" w:space="0" w:color="auto"/>
            <w:left w:val="none" w:sz="0" w:space="0" w:color="auto"/>
            <w:bottom w:val="none" w:sz="0" w:space="0" w:color="auto"/>
            <w:right w:val="none" w:sz="0" w:space="0" w:color="auto"/>
          </w:divBdr>
          <w:divsChild>
            <w:div w:id="1925650568">
              <w:marLeft w:val="0"/>
              <w:marRight w:val="0"/>
              <w:marTop w:val="0"/>
              <w:marBottom w:val="0"/>
              <w:divBdr>
                <w:top w:val="none" w:sz="0" w:space="0" w:color="auto"/>
                <w:left w:val="none" w:sz="0" w:space="0" w:color="auto"/>
                <w:bottom w:val="none" w:sz="0" w:space="0" w:color="auto"/>
                <w:right w:val="none" w:sz="0" w:space="0" w:color="auto"/>
              </w:divBdr>
              <w:divsChild>
                <w:div w:id="14596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30161">
          <w:marLeft w:val="0"/>
          <w:marRight w:val="0"/>
          <w:marTop w:val="0"/>
          <w:marBottom w:val="0"/>
          <w:divBdr>
            <w:top w:val="none" w:sz="0" w:space="0" w:color="auto"/>
            <w:left w:val="none" w:sz="0" w:space="0" w:color="auto"/>
            <w:bottom w:val="none" w:sz="0" w:space="0" w:color="auto"/>
            <w:right w:val="none" w:sz="0" w:space="0" w:color="auto"/>
          </w:divBdr>
          <w:divsChild>
            <w:div w:id="971909588">
              <w:marLeft w:val="0"/>
              <w:marRight w:val="0"/>
              <w:marTop w:val="0"/>
              <w:marBottom w:val="0"/>
              <w:divBdr>
                <w:top w:val="none" w:sz="0" w:space="0" w:color="auto"/>
                <w:left w:val="none" w:sz="0" w:space="0" w:color="auto"/>
                <w:bottom w:val="none" w:sz="0" w:space="0" w:color="auto"/>
                <w:right w:val="none" w:sz="0" w:space="0" w:color="auto"/>
              </w:divBdr>
              <w:divsChild>
                <w:div w:id="190926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966659">
      <w:bodyDiv w:val="1"/>
      <w:marLeft w:val="0"/>
      <w:marRight w:val="0"/>
      <w:marTop w:val="0"/>
      <w:marBottom w:val="0"/>
      <w:divBdr>
        <w:top w:val="none" w:sz="0" w:space="0" w:color="auto"/>
        <w:left w:val="none" w:sz="0" w:space="0" w:color="auto"/>
        <w:bottom w:val="none" w:sz="0" w:space="0" w:color="auto"/>
        <w:right w:val="none" w:sz="0" w:space="0" w:color="auto"/>
      </w:divBdr>
      <w:divsChild>
        <w:div w:id="1662388967">
          <w:marLeft w:val="0"/>
          <w:marRight w:val="0"/>
          <w:marTop w:val="0"/>
          <w:marBottom w:val="0"/>
          <w:divBdr>
            <w:top w:val="none" w:sz="0" w:space="0" w:color="auto"/>
            <w:left w:val="none" w:sz="0" w:space="0" w:color="auto"/>
            <w:bottom w:val="none" w:sz="0" w:space="0" w:color="auto"/>
            <w:right w:val="none" w:sz="0" w:space="0" w:color="auto"/>
          </w:divBdr>
          <w:divsChild>
            <w:div w:id="1974796584">
              <w:marLeft w:val="0"/>
              <w:marRight w:val="0"/>
              <w:marTop w:val="0"/>
              <w:marBottom w:val="0"/>
              <w:divBdr>
                <w:top w:val="none" w:sz="0" w:space="0" w:color="auto"/>
                <w:left w:val="none" w:sz="0" w:space="0" w:color="auto"/>
                <w:bottom w:val="none" w:sz="0" w:space="0" w:color="auto"/>
                <w:right w:val="none" w:sz="0" w:space="0" w:color="auto"/>
              </w:divBdr>
              <w:divsChild>
                <w:div w:id="14705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3518">
          <w:marLeft w:val="0"/>
          <w:marRight w:val="0"/>
          <w:marTop w:val="0"/>
          <w:marBottom w:val="0"/>
          <w:divBdr>
            <w:top w:val="none" w:sz="0" w:space="0" w:color="auto"/>
            <w:left w:val="none" w:sz="0" w:space="0" w:color="auto"/>
            <w:bottom w:val="none" w:sz="0" w:space="0" w:color="auto"/>
            <w:right w:val="none" w:sz="0" w:space="0" w:color="auto"/>
          </w:divBdr>
          <w:divsChild>
            <w:div w:id="536046220">
              <w:marLeft w:val="0"/>
              <w:marRight w:val="0"/>
              <w:marTop w:val="0"/>
              <w:marBottom w:val="0"/>
              <w:divBdr>
                <w:top w:val="none" w:sz="0" w:space="0" w:color="auto"/>
                <w:left w:val="none" w:sz="0" w:space="0" w:color="auto"/>
                <w:bottom w:val="none" w:sz="0" w:space="0" w:color="auto"/>
                <w:right w:val="none" w:sz="0" w:space="0" w:color="auto"/>
              </w:divBdr>
              <w:divsChild>
                <w:div w:id="122834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81288">
          <w:marLeft w:val="0"/>
          <w:marRight w:val="0"/>
          <w:marTop w:val="0"/>
          <w:marBottom w:val="0"/>
          <w:divBdr>
            <w:top w:val="none" w:sz="0" w:space="0" w:color="auto"/>
            <w:left w:val="none" w:sz="0" w:space="0" w:color="auto"/>
            <w:bottom w:val="none" w:sz="0" w:space="0" w:color="auto"/>
            <w:right w:val="none" w:sz="0" w:space="0" w:color="auto"/>
          </w:divBdr>
          <w:divsChild>
            <w:div w:id="245042973">
              <w:marLeft w:val="0"/>
              <w:marRight w:val="0"/>
              <w:marTop w:val="0"/>
              <w:marBottom w:val="0"/>
              <w:divBdr>
                <w:top w:val="none" w:sz="0" w:space="0" w:color="auto"/>
                <w:left w:val="none" w:sz="0" w:space="0" w:color="auto"/>
                <w:bottom w:val="none" w:sz="0" w:space="0" w:color="auto"/>
                <w:right w:val="none" w:sz="0" w:space="0" w:color="auto"/>
              </w:divBdr>
              <w:divsChild>
                <w:div w:id="11797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7137">
          <w:marLeft w:val="0"/>
          <w:marRight w:val="0"/>
          <w:marTop w:val="0"/>
          <w:marBottom w:val="0"/>
          <w:divBdr>
            <w:top w:val="none" w:sz="0" w:space="0" w:color="auto"/>
            <w:left w:val="none" w:sz="0" w:space="0" w:color="auto"/>
            <w:bottom w:val="none" w:sz="0" w:space="0" w:color="auto"/>
            <w:right w:val="none" w:sz="0" w:space="0" w:color="auto"/>
          </w:divBdr>
          <w:divsChild>
            <w:div w:id="499738186">
              <w:marLeft w:val="0"/>
              <w:marRight w:val="0"/>
              <w:marTop w:val="0"/>
              <w:marBottom w:val="0"/>
              <w:divBdr>
                <w:top w:val="none" w:sz="0" w:space="0" w:color="auto"/>
                <w:left w:val="none" w:sz="0" w:space="0" w:color="auto"/>
                <w:bottom w:val="none" w:sz="0" w:space="0" w:color="auto"/>
                <w:right w:val="none" w:sz="0" w:space="0" w:color="auto"/>
              </w:divBdr>
              <w:divsChild>
                <w:div w:id="9937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0810">
          <w:marLeft w:val="0"/>
          <w:marRight w:val="0"/>
          <w:marTop w:val="0"/>
          <w:marBottom w:val="0"/>
          <w:divBdr>
            <w:top w:val="none" w:sz="0" w:space="0" w:color="auto"/>
            <w:left w:val="none" w:sz="0" w:space="0" w:color="auto"/>
            <w:bottom w:val="none" w:sz="0" w:space="0" w:color="auto"/>
            <w:right w:val="none" w:sz="0" w:space="0" w:color="auto"/>
          </w:divBdr>
          <w:divsChild>
            <w:div w:id="1143622674">
              <w:marLeft w:val="0"/>
              <w:marRight w:val="0"/>
              <w:marTop w:val="0"/>
              <w:marBottom w:val="0"/>
              <w:divBdr>
                <w:top w:val="none" w:sz="0" w:space="0" w:color="auto"/>
                <w:left w:val="none" w:sz="0" w:space="0" w:color="auto"/>
                <w:bottom w:val="none" w:sz="0" w:space="0" w:color="auto"/>
                <w:right w:val="none" w:sz="0" w:space="0" w:color="auto"/>
              </w:divBdr>
              <w:divsChild>
                <w:div w:id="1126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41627">
      <w:bodyDiv w:val="1"/>
      <w:marLeft w:val="0"/>
      <w:marRight w:val="0"/>
      <w:marTop w:val="0"/>
      <w:marBottom w:val="0"/>
      <w:divBdr>
        <w:top w:val="none" w:sz="0" w:space="0" w:color="auto"/>
        <w:left w:val="none" w:sz="0" w:space="0" w:color="auto"/>
        <w:bottom w:val="none" w:sz="0" w:space="0" w:color="auto"/>
        <w:right w:val="none" w:sz="0" w:space="0" w:color="auto"/>
      </w:divBdr>
      <w:divsChild>
        <w:div w:id="630744246">
          <w:marLeft w:val="0"/>
          <w:marRight w:val="0"/>
          <w:marTop w:val="0"/>
          <w:marBottom w:val="0"/>
          <w:divBdr>
            <w:top w:val="none" w:sz="0" w:space="0" w:color="auto"/>
            <w:left w:val="none" w:sz="0" w:space="0" w:color="auto"/>
            <w:bottom w:val="none" w:sz="0" w:space="0" w:color="auto"/>
            <w:right w:val="none" w:sz="0" w:space="0" w:color="auto"/>
          </w:divBdr>
          <w:divsChild>
            <w:div w:id="685443220">
              <w:marLeft w:val="0"/>
              <w:marRight w:val="0"/>
              <w:marTop w:val="0"/>
              <w:marBottom w:val="0"/>
              <w:divBdr>
                <w:top w:val="none" w:sz="0" w:space="0" w:color="auto"/>
                <w:left w:val="none" w:sz="0" w:space="0" w:color="auto"/>
                <w:bottom w:val="none" w:sz="0" w:space="0" w:color="auto"/>
                <w:right w:val="none" w:sz="0" w:space="0" w:color="auto"/>
              </w:divBdr>
              <w:divsChild>
                <w:div w:id="13088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48531">
          <w:marLeft w:val="0"/>
          <w:marRight w:val="0"/>
          <w:marTop w:val="0"/>
          <w:marBottom w:val="0"/>
          <w:divBdr>
            <w:top w:val="none" w:sz="0" w:space="0" w:color="auto"/>
            <w:left w:val="none" w:sz="0" w:space="0" w:color="auto"/>
            <w:bottom w:val="none" w:sz="0" w:space="0" w:color="auto"/>
            <w:right w:val="none" w:sz="0" w:space="0" w:color="auto"/>
          </w:divBdr>
          <w:divsChild>
            <w:div w:id="641076449">
              <w:marLeft w:val="0"/>
              <w:marRight w:val="0"/>
              <w:marTop w:val="0"/>
              <w:marBottom w:val="0"/>
              <w:divBdr>
                <w:top w:val="none" w:sz="0" w:space="0" w:color="auto"/>
                <w:left w:val="none" w:sz="0" w:space="0" w:color="auto"/>
                <w:bottom w:val="none" w:sz="0" w:space="0" w:color="auto"/>
                <w:right w:val="none" w:sz="0" w:space="0" w:color="auto"/>
              </w:divBdr>
              <w:divsChild>
                <w:div w:id="11253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754">
          <w:marLeft w:val="0"/>
          <w:marRight w:val="0"/>
          <w:marTop w:val="0"/>
          <w:marBottom w:val="0"/>
          <w:divBdr>
            <w:top w:val="none" w:sz="0" w:space="0" w:color="auto"/>
            <w:left w:val="none" w:sz="0" w:space="0" w:color="auto"/>
            <w:bottom w:val="none" w:sz="0" w:space="0" w:color="auto"/>
            <w:right w:val="none" w:sz="0" w:space="0" w:color="auto"/>
          </w:divBdr>
          <w:divsChild>
            <w:div w:id="1415469422">
              <w:marLeft w:val="0"/>
              <w:marRight w:val="0"/>
              <w:marTop w:val="0"/>
              <w:marBottom w:val="0"/>
              <w:divBdr>
                <w:top w:val="none" w:sz="0" w:space="0" w:color="auto"/>
                <w:left w:val="none" w:sz="0" w:space="0" w:color="auto"/>
                <w:bottom w:val="none" w:sz="0" w:space="0" w:color="auto"/>
                <w:right w:val="none" w:sz="0" w:space="0" w:color="auto"/>
              </w:divBdr>
              <w:divsChild>
                <w:div w:id="16979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43271">
          <w:marLeft w:val="0"/>
          <w:marRight w:val="0"/>
          <w:marTop w:val="0"/>
          <w:marBottom w:val="0"/>
          <w:divBdr>
            <w:top w:val="none" w:sz="0" w:space="0" w:color="auto"/>
            <w:left w:val="none" w:sz="0" w:space="0" w:color="auto"/>
            <w:bottom w:val="none" w:sz="0" w:space="0" w:color="auto"/>
            <w:right w:val="none" w:sz="0" w:space="0" w:color="auto"/>
          </w:divBdr>
          <w:divsChild>
            <w:div w:id="1535851842">
              <w:marLeft w:val="0"/>
              <w:marRight w:val="0"/>
              <w:marTop w:val="0"/>
              <w:marBottom w:val="0"/>
              <w:divBdr>
                <w:top w:val="none" w:sz="0" w:space="0" w:color="auto"/>
                <w:left w:val="none" w:sz="0" w:space="0" w:color="auto"/>
                <w:bottom w:val="none" w:sz="0" w:space="0" w:color="auto"/>
                <w:right w:val="none" w:sz="0" w:space="0" w:color="auto"/>
              </w:divBdr>
              <w:divsChild>
                <w:div w:id="20394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177595">
      <w:bodyDiv w:val="1"/>
      <w:marLeft w:val="0"/>
      <w:marRight w:val="0"/>
      <w:marTop w:val="0"/>
      <w:marBottom w:val="0"/>
      <w:divBdr>
        <w:top w:val="none" w:sz="0" w:space="0" w:color="auto"/>
        <w:left w:val="none" w:sz="0" w:space="0" w:color="auto"/>
        <w:bottom w:val="none" w:sz="0" w:space="0" w:color="auto"/>
        <w:right w:val="none" w:sz="0" w:space="0" w:color="auto"/>
      </w:divBdr>
    </w:div>
    <w:div w:id="421337922">
      <w:bodyDiv w:val="1"/>
      <w:marLeft w:val="0"/>
      <w:marRight w:val="0"/>
      <w:marTop w:val="0"/>
      <w:marBottom w:val="0"/>
      <w:divBdr>
        <w:top w:val="none" w:sz="0" w:space="0" w:color="auto"/>
        <w:left w:val="none" w:sz="0" w:space="0" w:color="auto"/>
        <w:bottom w:val="none" w:sz="0" w:space="0" w:color="auto"/>
        <w:right w:val="none" w:sz="0" w:space="0" w:color="auto"/>
      </w:divBdr>
      <w:divsChild>
        <w:div w:id="2037122819">
          <w:marLeft w:val="0"/>
          <w:marRight w:val="0"/>
          <w:marTop w:val="0"/>
          <w:marBottom w:val="0"/>
          <w:divBdr>
            <w:top w:val="none" w:sz="0" w:space="0" w:color="auto"/>
            <w:left w:val="none" w:sz="0" w:space="0" w:color="auto"/>
            <w:bottom w:val="none" w:sz="0" w:space="0" w:color="auto"/>
            <w:right w:val="none" w:sz="0" w:space="0" w:color="auto"/>
          </w:divBdr>
          <w:divsChild>
            <w:div w:id="1748304873">
              <w:marLeft w:val="0"/>
              <w:marRight w:val="0"/>
              <w:marTop w:val="0"/>
              <w:marBottom w:val="0"/>
              <w:divBdr>
                <w:top w:val="none" w:sz="0" w:space="0" w:color="auto"/>
                <w:left w:val="none" w:sz="0" w:space="0" w:color="auto"/>
                <w:bottom w:val="none" w:sz="0" w:space="0" w:color="auto"/>
                <w:right w:val="none" w:sz="0" w:space="0" w:color="auto"/>
              </w:divBdr>
              <w:divsChild>
                <w:div w:id="1519463900">
                  <w:marLeft w:val="0"/>
                  <w:marRight w:val="0"/>
                  <w:marTop w:val="0"/>
                  <w:marBottom w:val="0"/>
                  <w:divBdr>
                    <w:top w:val="none" w:sz="0" w:space="0" w:color="auto"/>
                    <w:left w:val="none" w:sz="0" w:space="0" w:color="auto"/>
                    <w:bottom w:val="none" w:sz="0" w:space="0" w:color="auto"/>
                    <w:right w:val="none" w:sz="0" w:space="0" w:color="auto"/>
                  </w:divBdr>
                  <w:divsChild>
                    <w:div w:id="181536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9618">
          <w:marLeft w:val="0"/>
          <w:marRight w:val="0"/>
          <w:marTop w:val="0"/>
          <w:marBottom w:val="0"/>
          <w:divBdr>
            <w:top w:val="none" w:sz="0" w:space="0" w:color="auto"/>
            <w:left w:val="none" w:sz="0" w:space="0" w:color="auto"/>
            <w:bottom w:val="none" w:sz="0" w:space="0" w:color="auto"/>
            <w:right w:val="none" w:sz="0" w:space="0" w:color="auto"/>
          </w:divBdr>
          <w:divsChild>
            <w:div w:id="179513723">
              <w:marLeft w:val="0"/>
              <w:marRight w:val="0"/>
              <w:marTop w:val="0"/>
              <w:marBottom w:val="0"/>
              <w:divBdr>
                <w:top w:val="none" w:sz="0" w:space="0" w:color="auto"/>
                <w:left w:val="none" w:sz="0" w:space="0" w:color="auto"/>
                <w:bottom w:val="none" w:sz="0" w:space="0" w:color="auto"/>
                <w:right w:val="none" w:sz="0" w:space="0" w:color="auto"/>
              </w:divBdr>
            </w:div>
            <w:div w:id="1904682750">
              <w:marLeft w:val="0"/>
              <w:marRight w:val="0"/>
              <w:marTop w:val="0"/>
              <w:marBottom w:val="0"/>
              <w:divBdr>
                <w:top w:val="none" w:sz="0" w:space="0" w:color="auto"/>
                <w:left w:val="none" w:sz="0" w:space="0" w:color="auto"/>
                <w:bottom w:val="none" w:sz="0" w:space="0" w:color="auto"/>
                <w:right w:val="none" w:sz="0" w:space="0" w:color="auto"/>
              </w:divBdr>
              <w:divsChild>
                <w:div w:id="102967685">
                  <w:marLeft w:val="0"/>
                  <w:marRight w:val="0"/>
                  <w:marTop w:val="0"/>
                  <w:marBottom w:val="0"/>
                  <w:divBdr>
                    <w:top w:val="none" w:sz="0" w:space="0" w:color="auto"/>
                    <w:left w:val="none" w:sz="0" w:space="0" w:color="auto"/>
                    <w:bottom w:val="none" w:sz="0" w:space="0" w:color="auto"/>
                    <w:right w:val="none" w:sz="0" w:space="0" w:color="auto"/>
                  </w:divBdr>
                  <w:divsChild>
                    <w:div w:id="869148678">
                      <w:marLeft w:val="0"/>
                      <w:marRight w:val="0"/>
                      <w:marTop w:val="0"/>
                      <w:marBottom w:val="0"/>
                      <w:divBdr>
                        <w:top w:val="none" w:sz="0" w:space="0" w:color="auto"/>
                        <w:left w:val="none" w:sz="0" w:space="0" w:color="auto"/>
                        <w:bottom w:val="none" w:sz="0" w:space="0" w:color="auto"/>
                        <w:right w:val="none" w:sz="0" w:space="0" w:color="auto"/>
                      </w:divBdr>
                      <w:divsChild>
                        <w:div w:id="880091803">
                          <w:marLeft w:val="0"/>
                          <w:marRight w:val="0"/>
                          <w:marTop w:val="0"/>
                          <w:marBottom w:val="0"/>
                          <w:divBdr>
                            <w:top w:val="none" w:sz="0" w:space="0" w:color="auto"/>
                            <w:left w:val="none" w:sz="0" w:space="0" w:color="auto"/>
                            <w:bottom w:val="none" w:sz="0" w:space="0" w:color="auto"/>
                            <w:right w:val="none" w:sz="0" w:space="0" w:color="auto"/>
                          </w:divBdr>
                          <w:divsChild>
                            <w:div w:id="1974561100">
                              <w:marLeft w:val="0"/>
                              <w:marRight w:val="0"/>
                              <w:marTop w:val="0"/>
                              <w:marBottom w:val="0"/>
                              <w:divBdr>
                                <w:top w:val="none" w:sz="0" w:space="0" w:color="auto"/>
                                <w:left w:val="none" w:sz="0" w:space="0" w:color="auto"/>
                                <w:bottom w:val="none" w:sz="0" w:space="0" w:color="auto"/>
                                <w:right w:val="none" w:sz="0" w:space="0" w:color="auto"/>
                              </w:divBdr>
                              <w:divsChild>
                                <w:div w:id="185413281">
                                  <w:marLeft w:val="0"/>
                                  <w:marRight w:val="0"/>
                                  <w:marTop w:val="0"/>
                                  <w:marBottom w:val="0"/>
                                  <w:divBdr>
                                    <w:top w:val="none" w:sz="0" w:space="0" w:color="auto"/>
                                    <w:left w:val="none" w:sz="0" w:space="0" w:color="auto"/>
                                    <w:bottom w:val="none" w:sz="0" w:space="0" w:color="auto"/>
                                    <w:right w:val="none" w:sz="0" w:space="0" w:color="auto"/>
                                  </w:divBdr>
                                  <w:divsChild>
                                    <w:div w:id="1849052663">
                                      <w:marLeft w:val="0"/>
                                      <w:marRight w:val="0"/>
                                      <w:marTop w:val="0"/>
                                      <w:marBottom w:val="0"/>
                                      <w:divBdr>
                                        <w:top w:val="none" w:sz="0" w:space="0" w:color="auto"/>
                                        <w:left w:val="none" w:sz="0" w:space="0" w:color="auto"/>
                                        <w:bottom w:val="none" w:sz="0" w:space="0" w:color="auto"/>
                                        <w:right w:val="none" w:sz="0" w:space="0" w:color="auto"/>
                                      </w:divBdr>
                                      <w:divsChild>
                                        <w:div w:id="758985224">
                                          <w:marLeft w:val="0"/>
                                          <w:marRight w:val="0"/>
                                          <w:marTop w:val="0"/>
                                          <w:marBottom w:val="0"/>
                                          <w:divBdr>
                                            <w:top w:val="none" w:sz="0" w:space="0" w:color="auto"/>
                                            <w:left w:val="none" w:sz="0" w:space="0" w:color="auto"/>
                                            <w:bottom w:val="none" w:sz="0" w:space="0" w:color="auto"/>
                                            <w:right w:val="none" w:sz="0" w:space="0" w:color="auto"/>
                                          </w:divBdr>
                                          <w:divsChild>
                                            <w:div w:id="3906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659462">
      <w:bodyDiv w:val="1"/>
      <w:marLeft w:val="0"/>
      <w:marRight w:val="0"/>
      <w:marTop w:val="0"/>
      <w:marBottom w:val="0"/>
      <w:divBdr>
        <w:top w:val="none" w:sz="0" w:space="0" w:color="auto"/>
        <w:left w:val="none" w:sz="0" w:space="0" w:color="auto"/>
        <w:bottom w:val="none" w:sz="0" w:space="0" w:color="auto"/>
        <w:right w:val="none" w:sz="0" w:space="0" w:color="auto"/>
      </w:divBdr>
      <w:divsChild>
        <w:div w:id="1330713269">
          <w:marLeft w:val="0"/>
          <w:marRight w:val="0"/>
          <w:marTop w:val="0"/>
          <w:marBottom w:val="0"/>
          <w:divBdr>
            <w:top w:val="none" w:sz="0" w:space="0" w:color="auto"/>
            <w:left w:val="none" w:sz="0" w:space="0" w:color="auto"/>
            <w:bottom w:val="none" w:sz="0" w:space="0" w:color="auto"/>
            <w:right w:val="none" w:sz="0" w:space="0" w:color="auto"/>
          </w:divBdr>
          <w:divsChild>
            <w:div w:id="805007213">
              <w:marLeft w:val="0"/>
              <w:marRight w:val="0"/>
              <w:marTop w:val="0"/>
              <w:marBottom w:val="0"/>
              <w:divBdr>
                <w:top w:val="none" w:sz="0" w:space="0" w:color="auto"/>
                <w:left w:val="none" w:sz="0" w:space="0" w:color="auto"/>
                <w:bottom w:val="none" w:sz="0" w:space="0" w:color="auto"/>
                <w:right w:val="none" w:sz="0" w:space="0" w:color="auto"/>
              </w:divBdr>
              <w:divsChild>
                <w:div w:id="18741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42880">
          <w:marLeft w:val="0"/>
          <w:marRight w:val="0"/>
          <w:marTop w:val="0"/>
          <w:marBottom w:val="0"/>
          <w:divBdr>
            <w:top w:val="none" w:sz="0" w:space="0" w:color="auto"/>
            <w:left w:val="none" w:sz="0" w:space="0" w:color="auto"/>
            <w:bottom w:val="none" w:sz="0" w:space="0" w:color="auto"/>
            <w:right w:val="none" w:sz="0" w:space="0" w:color="auto"/>
          </w:divBdr>
          <w:divsChild>
            <w:div w:id="1842963517">
              <w:marLeft w:val="0"/>
              <w:marRight w:val="0"/>
              <w:marTop w:val="0"/>
              <w:marBottom w:val="0"/>
              <w:divBdr>
                <w:top w:val="none" w:sz="0" w:space="0" w:color="auto"/>
                <w:left w:val="none" w:sz="0" w:space="0" w:color="auto"/>
                <w:bottom w:val="none" w:sz="0" w:space="0" w:color="auto"/>
                <w:right w:val="none" w:sz="0" w:space="0" w:color="auto"/>
              </w:divBdr>
              <w:divsChild>
                <w:div w:id="10385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770491">
      <w:bodyDiv w:val="1"/>
      <w:marLeft w:val="0"/>
      <w:marRight w:val="0"/>
      <w:marTop w:val="0"/>
      <w:marBottom w:val="0"/>
      <w:divBdr>
        <w:top w:val="none" w:sz="0" w:space="0" w:color="auto"/>
        <w:left w:val="none" w:sz="0" w:space="0" w:color="auto"/>
        <w:bottom w:val="none" w:sz="0" w:space="0" w:color="auto"/>
        <w:right w:val="none" w:sz="0" w:space="0" w:color="auto"/>
      </w:divBdr>
    </w:div>
    <w:div w:id="444428805">
      <w:bodyDiv w:val="1"/>
      <w:marLeft w:val="0"/>
      <w:marRight w:val="0"/>
      <w:marTop w:val="0"/>
      <w:marBottom w:val="0"/>
      <w:divBdr>
        <w:top w:val="none" w:sz="0" w:space="0" w:color="auto"/>
        <w:left w:val="none" w:sz="0" w:space="0" w:color="auto"/>
        <w:bottom w:val="none" w:sz="0" w:space="0" w:color="auto"/>
        <w:right w:val="none" w:sz="0" w:space="0" w:color="auto"/>
      </w:divBdr>
      <w:divsChild>
        <w:div w:id="2016491668">
          <w:marLeft w:val="0"/>
          <w:marRight w:val="0"/>
          <w:marTop w:val="0"/>
          <w:marBottom w:val="0"/>
          <w:divBdr>
            <w:top w:val="none" w:sz="0" w:space="0" w:color="auto"/>
            <w:left w:val="none" w:sz="0" w:space="0" w:color="auto"/>
            <w:bottom w:val="none" w:sz="0" w:space="0" w:color="auto"/>
            <w:right w:val="none" w:sz="0" w:space="0" w:color="auto"/>
          </w:divBdr>
          <w:divsChild>
            <w:div w:id="1693335176">
              <w:marLeft w:val="0"/>
              <w:marRight w:val="0"/>
              <w:marTop w:val="0"/>
              <w:marBottom w:val="0"/>
              <w:divBdr>
                <w:top w:val="none" w:sz="0" w:space="0" w:color="auto"/>
                <w:left w:val="none" w:sz="0" w:space="0" w:color="auto"/>
                <w:bottom w:val="none" w:sz="0" w:space="0" w:color="auto"/>
                <w:right w:val="none" w:sz="0" w:space="0" w:color="auto"/>
              </w:divBdr>
              <w:divsChild>
                <w:div w:id="441190610">
                  <w:marLeft w:val="0"/>
                  <w:marRight w:val="0"/>
                  <w:marTop w:val="0"/>
                  <w:marBottom w:val="0"/>
                  <w:divBdr>
                    <w:top w:val="none" w:sz="0" w:space="0" w:color="auto"/>
                    <w:left w:val="none" w:sz="0" w:space="0" w:color="auto"/>
                    <w:bottom w:val="none" w:sz="0" w:space="0" w:color="auto"/>
                    <w:right w:val="none" w:sz="0" w:space="0" w:color="auto"/>
                  </w:divBdr>
                  <w:divsChild>
                    <w:div w:id="837160915">
                      <w:marLeft w:val="0"/>
                      <w:marRight w:val="0"/>
                      <w:marTop w:val="0"/>
                      <w:marBottom w:val="0"/>
                      <w:divBdr>
                        <w:top w:val="none" w:sz="0" w:space="0" w:color="auto"/>
                        <w:left w:val="none" w:sz="0" w:space="0" w:color="auto"/>
                        <w:bottom w:val="none" w:sz="0" w:space="0" w:color="auto"/>
                        <w:right w:val="none" w:sz="0" w:space="0" w:color="auto"/>
                      </w:divBdr>
                      <w:divsChild>
                        <w:div w:id="1466850335">
                          <w:marLeft w:val="0"/>
                          <w:marRight w:val="0"/>
                          <w:marTop w:val="0"/>
                          <w:marBottom w:val="0"/>
                          <w:divBdr>
                            <w:top w:val="none" w:sz="0" w:space="0" w:color="auto"/>
                            <w:left w:val="none" w:sz="0" w:space="0" w:color="auto"/>
                            <w:bottom w:val="none" w:sz="0" w:space="0" w:color="auto"/>
                            <w:right w:val="none" w:sz="0" w:space="0" w:color="auto"/>
                          </w:divBdr>
                          <w:divsChild>
                            <w:div w:id="1568030093">
                              <w:marLeft w:val="0"/>
                              <w:marRight w:val="0"/>
                              <w:marTop w:val="0"/>
                              <w:marBottom w:val="0"/>
                              <w:divBdr>
                                <w:top w:val="none" w:sz="0" w:space="0" w:color="auto"/>
                                <w:left w:val="none" w:sz="0" w:space="0" w:color="auto"/>
                                <w:bottom w:val="none" w:sz="0" w:space="0" w:color="auto"/>
                                <w:right w:val="none" w:sz="0" w:space="0" w:color="auto"/>
                              </w:divBdr>
                              <w:divsChild>
                                <w:div w:id="1003972678">
                                  <w:marLeft w:val="0"/>
                                  <w:marRight w:val="0"/>
                                  <w:marTop w:val="0"/>
                                  <w:marBottom w:val="0"/>
                                  <w:divBdr>
                                    <w:top w:val="none" w:sz="0" w:space="0" w:color="auto"/>
                                    <w:left w:val="none" w:sz="0" w:space="0" w:color="auto"/>
                                    <w:bottom w:val="none" w:sz="0" w:space="0" w:color="auto"/>
                                    <w:right w:val="none" w:sz="0" w:space="0" w:color="auto"/>
                                  </w:divBdr>
                                  <w:divsChild>
                                    <w:div w:id="1756971117">
                                      <w:marLeft w:val="0"/>
                                      <w:marRight w:val="0"/>
                                      <w:marTop w:val="0"/>
                                      <w:marBottom w:val="0"/>
                                      <w:divBdr>
                                        <w:top w:val="none" w:sz="0" w:space="0" w:color="auto"/>
                                        <w:left w:val="none" w:sz="0" w:space="0" w:color="auto"/>
                                        <w:bottom w:val="none" w:sz="0" w:space="0" w:color="auto"/>
                                        <w:right w:val="none" w:sz="0" w:space="0" w:color="auto"/>
                                      </w:divBdr>
                                      <w:divsChild>
                                        <w:div w:id="1697776780">
                                          <w:marLeft w:val="0"/>
                                          <w:marRight w:val="0"/>
                                          <w:marTop w:val="0"/>
                                          <w:marBottom w:val="0"/>
                                          <w:divBdr>
                                            <w:top w:val="none" w:sz="0" w:space="0" w:color="auto"/>
                                            <w:left w:val="none" w:sz="0" w:space="0" w:color="auto"/>
                                            <w:bottom w:val="none" w:sz="0" w:space="0" w:color="auto"/>
                                            <w:right w:val="none" w:sz="0" w:space="0" w:color="auto"/>
                                          </w:divBdr>
                                          <w:divsChild>
                                            <w:div w:id="452334676">
                                              <w:marLeft w:val="0"/>
                                              <w:marRight w:val="0"/>
                                              <w:marTop w:val="0"/>
                                              <w:marBottom w:val="0"/>
                                              <w:divBdr>
                                                <w:top w:val="none" w:sz="0" w:space="0" w:color="auto"/>
                                                <w:left w:val="none" w:sz="0" w:space="0" w:color="auto"/>
                                                <w:bottom w:val="none" w:sz="0" w:space="0" w:color="auto"/>
                                                <w:right w:val="none" w:sz="0" w:space="0" w:color="auto"/>
                                              </w:divBdr>
                                              <w:divsChild>
                                                <w:div w:id="2649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2108681">
          <w:marLeft w:val="0"/>
          <w:marRight w:val="0"/>
          <w:marTop w:val="0"/>
          <w:marBottom w:val="0"/>
          <w:divBdr>
            <w:top w:val="none" w:sz="0" w:space="0" w:color="auto"/>
            <w:left w:val="none" w:sz="0" w:space="0" w:color="auto"/>
            <w:bottom w:val="none" w:sz="0" w:space="0" w:color="auto"/>
            <w:right w:val="none" w:sz="0" w:space="0" w:color="auto"/>
          </w:divBdr>
        </w:div>
        <w:div w:id="2114010110">
          <w:marLeft w:val="0"/>
          <w:marRight w:val="0"/>
          <w:marTop w:val="0"/>
          <w:marBottom w:val="0"/>
          <w:divBdr>
            <w:top w:val="none" w:sz="0" w:space="0" w:color="auto"/>
            <w:left w:val="none" w:sz="0" w:space="0" w:color="auto"/>
            <w:bottom w:val="none" w:sz="0" w:space="0" w:color="auto"/>
            <w:right w:val="none" w:sz="0" w:space="0" w:color="auto"/>
          </w:divBdr>
        </w:div>
      </w:divsChild>
    </w:div>
    <w:div w:id="467432060">
      <w:bodyDiv w:val="1"/>
      <w:marLeft w:val="0"/>
      <w:marRight w:val="0"/>
      <w:marTop w:val="0"/>
      <w:marBottom w:val="0"/>
      <w:divBdr>
        <w:top w:val="none" w:sz="0" w:space="0" w:color="auto"/>
        <w:left w:val="none" w:sz="0" w:space="0" w:color="auto"/>
        <w:bottom w:val="none" w:sz="0" w:space="0" w:color="auto"/>
        <w:right w:val="none" w:sz="0" w:space="0" w:color="auto"/>
      </w:divBdr>
      <w:divsChild>
        <w:div w:id="367025592">
          <w:marLeft w:val="0"/>
          <w:marRight w:val="0"/>
          <w:marTop w:val="0"/>
          <w:marBottom w:val="0"/>
          <w:divBdr>
            <w:top w:val="none" w:sz="0" w:space="0" w:color="auto"/>
            <w:left w:val="none" w:sz="0" w:space="0" w:color="auto"/>
            <w:bottom w:val="none" w:sz="0" w:space="0" w:color="auto"/>
            <w:right w:val="none" w:sz="0" w:space="0" w:color="auto"/>
          </w:divBdr>
          <w:divsChild>
            <w:div w:id="1504473970">
              <w:marLeft w:val="0"/>
              <w:marRight w:val="0"/>
              <w:marTop w:val="0"/>
              <w:marBottom w:val="0"/>
              <w:divBdr>
                <w:top w:val="none" w:sz="0" w:space="0" w:color="auto"/>
                <w:left w:val="none" w:sz="0" w:space="0" w:color="auto"/>
                <w:bottom w:val="none" w:sz="0" w:space="0" w:color="auto"/>
                <w:right w:val="none" w:sz="0" w:space="0" w:color="auto"/>
              </w:divBdr>
              <w:divsChild>
                <w:div w:id="20479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1547">
          <w:marLeft w:val="0"/>
          <w:marRight w:val="0"/>
          <w:marTop w:val="0"/>
          <w:marBottom w:val="0"/>
          <w:divBdr>
            <w:top w:val="none" w:sz="0" w:space="0" w:color="auto"/>
            <w:left w:val="none" w:sz="0" w:space="0" w:color="auto"/>
            <w:bottom w:val="none" w:sz="0" w:space="0" w:color="auto"/>
            <w:right w:val="none" w:sz="0" w:space="0" w:color="auto"/>
          </w:divBdr>
          <w:divsChild>
            <w:div w:id="811139936">
              <w:marLeft w:val="0"/>
              <w:marRight w:val="0"/>
              <w:marTop w:val="0"/>
              <w:marBottom w:val="0"/>
              <w:divBdr>
                <w:top w:val="none" w:sz="0" w:space="0" w:color="auto"/>
                <w:left w:val="none" w:sz="0" w:space="0" w:color="auto"/>
                <w:bottom w:val="none" w:sz="0" w:space="0" w:color="auto"/>
                <w:right w:val="none" w:sz="0" w:space="0" w:color="auto"/>
              </w:divBdr>
              <w:divsChild>
                <w:div w:id="18380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8338">
          <w:marLeft w:val="0"/>
          <w:marRight w:val="0"/>
          <w:marTop w:val="0"/>
          <w:marBottom w:val="0"/>
          <w:divBdr>
            <w:top w:val="none" w:sz="0" w:space="0" w:color="auto"/>
            <w:left w:val="none" w:sz="0" w:space="0" w:color="auto"/>
            <w:bottom w:val="none" w:sz="0" w:space="0" w:color="auto"/>
            <w:right w:val="none" w:sz="0" w:space="0" w:color="auto"/>
          </w:divBdr>
          <w:divsChild>
            <w:div w:id="2056344331">
              <w:marLeft w:val="0"/>
              <w:marRight w:val="0"/>
              <w:marTop w:val="0"/>
              <w:marBottom w:val="0"/>
              <w:divBdr>
                <w:top w:val="none" w:sz="0" w:space="0" w:color="auto"/>
                <w:left w:val="none" w:sz="0" w:space="0" w:color="auto"/>
                <w:bottom w:val="none" w:sz="0" w:space="0" w:color="auto"/>
                <w:right w:val="none" w:sz="0" w:space="0" w:color="auto"/>
              </w:divBdr>
              <w:divsChild>
                <w:div w:id="17846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2364">
          <w:marLeft w:val="0"/>
          <w:marRight w:val="0"/>
          <w:marTop w:val="0"/>
          <w:marBottom w:val="0"/>
          <w:divBdr>
            <w:top w:val="none" w:sz="0" w:space="0" w:color="auto"/>
            <w:left w:val="none" w:sz="0" w:space="0" w:color="auto"/>
            <w:bottom w:val="none" w:sz="0" w:space="0" w:color="auto"/>
            <w:right w:val="none" w:sz="0" w:space="0" w:color="auto"/>
          </w:divBdr>
          <w:divsChild>
            <w:div w:id="961033997">
              <w:marLeft w:val="0"/>
              <w:marRight w:val="0"/>
              <w:marTop w:val="0"/>
              <w:marBottom w:val="0"/>
              <w:divBdr>
                <w:top w:val="none" w:sz="0" w:space="0" w:color="auto"/>
                <w:left w:val="none" w:sz="0" w:space="0" w:color="auto"/>
                <w:bottom w:val="none" w:sz="0" w:space="0" w:color="auto"/>
                <w:right w:val="none" w:sz="0" w:space="0" w:color="auto"/>
              </w:divBdr>
              <w:divsChild>
                <w:div w:id="18171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92688">
      <w:bodyDiv w:val="1"/>
      <w:marLeft w:val="0"/>
      <w:marRight w:val="0"/>
      <w:marTop w:val="0"/>
      <w:marBottom w:val="0"/>
      <w:divBdr>
        <w:top w:val="none" w:sz="0" w:space="0" w:color="auto"/>
        <w:left w:val="none" w:sz="0" w:space="0" w:color="auto"/>
        <w:bottom w:val="none" w:sz="0" w:space="0" w:color="auto"/>
        <w:right w:val="none" w:sz="0" w:space="0" w:color="auto"/>
      </w:divBdr>
    </w:div>
    <w:div w:id="493955454">
      <w:bodyDiv w:val="1"/>
      <w:marLeft w:val="0"/>
      <w:marRight w:val="0"/>
      <w:marTop w:val="0"/>
      <w:marBottom w:val="0"/>
      <w:divBdr>
        <w:top w:val="none" w:sz="0" w:space="0" w:color="auto"/>
        <w:left w:val="none" w:sz="0" w:space="0" w:color="auto"/>
        <w:bottom w:val="none" w:sz="0" w:space="0" w:color="auto"/>
        <w:right w:val="none" w:sz="0" w:space="0" w:color="auto"/>
      </w:divBdr>
      <w:divsChild>
        <w:div w:id="2055739746">
          <w:marLeft w:val="0"/>
          <w:marRight w:val="0"/>
          <w:marTop w:val="0"/>
          <w:marBottom w:val="0"/>
          <w:divBdr>
            <w:top w:val="none" w:sz="0" w:space="0" w:color="auto"/>
            <w:left w:val="none" w:sz="0" w:space="0" w:color="auto"/>
            <w:bottom w:val="none" w:sz="0" w:space="0" w:color="auto"/>
            <w:right w:val="none" w:sz="0" w:space="0" w:color="auto"/>
          </w:divBdr>
          <w:divsChild>
            <w:div w:id="1331757446">
              <w:marLeft w:val="0"/>
              <w:marRight w:val="0"/>
              <w:marTop w:val="0"/>
              <w:marBottom w:val="0"/>
              <w:divBdr>
                <w:top w:val="none" w:sz="0" w:space="0" w:color="auto"/>
                <w:left w:val="none" w:sz="0" w:space="0" w:color="auto"/>
                <w:bottom w:val="none" w:sz="0" w:space="0" w:color="auto"/>
                <w:right w:val="none" w:sz="0" w:space="0" w:color="auto"/>
              </w:divBdr>
              <w:divsChild>
                <w:div w:id="1627589204">
                  <w:marLeft w:val="0"/>
                  <w:marRight w:val="0"/>
                  <w:marTop w:val="0"/>
                  <w:marBottom w:val="0"/>
                  <w:divBdr>
                    <w:top w:val="none" w:sz="0" w:space="0" w:color="auto"/>
                    <w:left w:val="none" w:sz="0" w:space="0" w:color="auto"/>
                    <w:bottom w:val="none" w:sz="0" w:space="0" w:color="auto"/>
                    <w:right w:val="none" w:sz="0" w:space="0" w:color="auto"/>
                  </w:divBdr>
                  <w:divsChild>
                    <w:div w:id="9814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3516">
              <w:marLeft w:val="0"/>
              <w:marRight w:val="0"/>
              <w:marTop w:val="0"/>
              <w:marBottom w:val="0"/>
              <w:divBdr>
                <w:top w:val="none" w:sz="0" w:space="0" w:color="auto"/>
                <w:left w:val="none" w:sz="0" w:space="0" w:color="auto"/>
                <w:bottom w:val="none" w:sz="0" w:space="0" w:color="auto"/>
                <w:right w:val="none" w:sz="0" w:space="0" w:color="auto"/>
              </w:divBdr>
              <w:divsChild>
                <w:div w:id="104691357">
                  <w:marLeft w:val="0"/>
                  <w:marRight w:val="0"/>
                  <w:marTop w:val="0"/>
                  <w:marBottom w:val="0"/>
                  <w:divBdr>
                    <w:top w:val="none" w:sz="0" w:space="0" w:color="auto"/>
                    <w:left w:val="none" w:sz="0" w:space="0" w:color="auto"/>
                    <w:bottom w:val="none" w:sz="0" w:space="0" w:color="auto"/>
                    <w:right w:val="none" w:sz="0" w:space="0" w:color="auto"/>
                  </w:divBdr>
                  <w:divsChild>
                    <w:div w:id="210661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8678">
              <w:marLeft w:val="0"/>
              <w:marRight w:val="0"/>
              <w:marTop w:val="0"/>
              <w:marBottom w:val="0"/>
              <w:divBdr>
                <w:top w:val="none" w:sz="0" w:space="0" w:color="auto"/>
                <w:left w:val="none" w:sz="0" w:space="0" w:color="auto"/>
                <w:bottom w:val="none" w:sz="0" w:space="0" w:color="auto"/>
                <w:right w:val="none" w:sz="0" w:space="0" w:color="auto"/>
              </w:divBdr>
              <w:divsChild>
                <w:div w:id="1894846812">
                  <w:marLeft w:val="0"/>
                  <w:marRight w:val="0"/>
                  <w:marTop w:val="0"/>
                  <w:marBottom w:val="0"/>
                  <w:divBdr>
                    <w:top w:val="none" w:sz="0" w:space="0" w:color="auto"/>
                    <w:left w:val="none" w:sz="0" w:space="0" w:color="auto"/>
                    <w:bottom w:val="none" w:sz="0" w:space="0" w:color="auto"/>
                    <w:right w:val="none" w:sz="0" w:space="0" w:color="auto"/>
                  </w:divBdr>
                  <w:divsChild>
                    <w:div w:id="13731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4334">
              <w:marLeft w:val="0"/>
              <w:marRight w:val="0"/>
              <w:marTop w:val="0"/>
              <w:marBottom w:val="0"/>
              <w:divBdr>
                <w:top w:val="none" w:sz="0" w:space="0" w:color="auto"/>
                <w:left w:val="none" w:sz="0" w:space="0" w:color="auto"/>
                <w:bottom w:val="none" w:sz="0" w:space="0" w:color="auto"/>
                <w:right w:val="none" w:sz="0" w:space="0" w:color="auto"/>
              </w:divBdr>
              <w:divsChild>
                <w:div w:id="1315332454">
                  <w:marLeft w:val="0"/>
                  <w:marRight w:val="0"/>
                  <w:marTop w:val="0"/>
                  <w:marBottom w:val="0"/>
                  <w:divBdr>
                    <w:top w:val="none" w:sz="0" w:space="0" w:color="auto"/>
                    <w:left w:val="none" w:sz="0" w:space="0" w:color="auto"/>
                    <w:bottom w:val="none" w:sz="0" w:space="0" w:color="auto"/>
                    <w:right w:val="none" w:sz="0" w:space="0" w:color="auto"/>
                  </w:divBdr>
                  <w:divsChild>
                    <w:div w:id="42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3012">
              <w:marLeft w:val="0"/>
              <w:marRight w:val="0"/>
              <w:marTop w:val="0"/>
              <w:marBottom w:val="0"/>
              <w:divBdr>
                <w:top w:val="none" w:sz="0" w:space="0" w:color="auto"/>
                <w:left w:val="none" w:sz="0" w:space="0" w:color="auto"/>
                <w:bottom w:val="none" w:sz="0" w:space="0" w:color="auto"/>
                <w:right w:val="none" w:sz="0" w:space="0" w:color="auto"/>
              </w:divBdr>
              <w:divsChild>
                <w:div w:id="854613200">
                  <w:marLeft w:val="0"/>
                  <w:marRight w:val="0"/>
                  <w:marTop w:val="0"/>
                  <w:marBottom w:val="0"/>
                  <w:divBdr>
                    <w:top w:val="none" w:sz="0" w:space="0" w:color="auto"/>
                    <w:left w:val="none" w:sz="0" w:space="0" w:color="auto"/>
                    <w:bottom w:val="none" w:sz="0" w:space="0" w:color="auto"/>
                    <w:right w:val="none" w:sz="0" w:space="0" w:color="auto"/>
                  </w:divBdr>
                  <w:divsChild>
                    <w:div w:id="17662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137194">
          <w:marLeft w:val="0"/>
          <w:marRight w:val="0"/>
          <w:marTop w:val="0"/>
          <w:marBottom w:val="0"/>
          <w:divBdr>
            <w:top w:val="none" w:sz="0" w:space="0" w:color="auto"/>
            <w:left w:val="none" w:sz="0" w:space="0" w:color="auto"/>
            <w:bottom w:val="none" w:sz="0" w:space="0" w:color="auto"/>
            <w:right w:val="none" w:sz="0" w:space="0" w:color="auto"/>
          </w:divBdr>
          <w:divsChild>
            <w:div w:id="1692761119">
              <w:marLeft w:val="0"/>
              <w:marRight w:val="0"/>
              <w:marTop w:val="0"/>
              <w:marBottom w:val="0"/>
              <w:divBdr>
                <w:top w:val="none" w:sz="0" w:space="0" w:color="auto"/>
                <w:left w:val="none" w:sz="0" w:space="0" w:color="auto"/>
                <w:bottom w:val="none" w:sz="0" w:space="0" w:color="auto"/>
                <w:right w:val="none" w:sz="0" w:space="0" w:color="auto"/>
              </w:divBdr>
            </w:div>
            <w:div w:id="872039670">
              <w:marLeft w:val="0"/>
              <w:marRight w:val="0"/>
              <w:marTop w:val="0"/>
              <w:marBottom w:val="0"/>
              <w:divBdr>
                <w:top w:val="none" w:sz="0" w:space="0" w:color="auto"/>
                <w:left w:val="none" w:sz="0" w:space="0" w:color="auto"/>
                <w:bottom w:val="none" w:sz="0" w:space="0" w:color="auto"/>
                <w:right w:val="none" w:sz="0" w:space="0" w:color="auto"/>
              </w:divBdr>
              <w:divsChild>
                <w:div w:id="1103647377">
                  <w:marLeft w:val="0"/>
                  <w:marRight w:val="0"/>
                  <w:marTop w:val="0"/>
                  <w:marBottom w:val="0"/>
                  <w:divBdr>
                    <w:top w:val="none" w:sz="0" w:space="0" w:color="auto"/>
                    <w:left w:val="none" w:sz="0" w:space="0" w:color="auto"/>
                    <w:bottom w:val="none" w:sz="0" w:space="0" w:color="auto"/>
                    <w:right w:val="none" w:sz="0" w:space="0" w:color="auto"/>
                  </w:divBdr>
                  <w:divsChild>
                    <w:div w:id="1641107076">
                      <w:marLeft w:val="0"/>
                      <w:marRight w:val="0"/>
                      <w:marTop w:val="0"/>
                      <w:marBottom w:val="0"/>
                      <w:divBdr>
                        <w:top w:val="none" w:sz="0" w:space="0" w:color="auto"/>
                        <w:left w:val="none" w:sz="0" w:space="0" w:color="auto"/>
                        <w:bottom w:val="none" w:sz="0" w:space="0" w:color="auto"/>
                        <w:right w:val="none" w:sz="0" w:space="0" w:color="auto"/>
                      </w:divBdr>
                      <w:divsChild>
                        <w:div w:id="178769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160851">
      <w:bodyDiv w:val="1"/>
      <w:marLeft w:val="0"/>
      <w:marRight w:val="0"/>
      <w:marTop w:val="0"/>
      <w:marBottom w:val="0"/>
      <w:divBdr>
        <w:top w:val="none" w:sz="0" w:space="0" w:color="auto"/>
        <w:left w:val="none" w:sz="0" w:space="0" w:color="auto"/>
        <w:bottom w:val="none" w:sz="0" w:space="0" w:color="auto"/>
        <w:right w:val="none" w:sz="0" w:space="0" w:color="auto"/>
      </w:divBdr>
      <w:divsChild>
        <w:div w:id="201595795">
          <w:marLeft w:val="0"/>
          <w:marRight w:val="0"/>
          <w:marTop w:val="0"/>
          <w:marBottom w:val="0"/>
          <w:divBdr>
            <w:top w:val="none" w:sz="0" w:space="0" w:color="auto"/>
            <w:left w:val="none" w:sz="0" w:space="0" w:color="auto"/>
            <w:bottom w:val="none" w:sz="0" w:space="0" w:color="auto"/>
            <w:right w:val="none" w:sz="0" w:space="0" w:color="auto"/>
          </w:divBdr>
          <w:divsChild>
            <w:div w:id="247420999">
              <w:marLeft w:val="0"/>
              <w:marRight w:val="0"/>
              <w:marTop w:val="0"/>
              <w:marBottom w:val="0"/>
              <w:divBdr>
                <w:top w:val="none" w:sz="0" w:space="0" w:color="auto"/>
                <w:left w:val="none" w:sz="0" w:space="0" w:color="auto"/>
                <w:bottom w:val="none" w:sz="0" w:space="0" w:color="auto"/>
                <w:right w:val="none" w:sz="0" w:space="0" w:color="auto"/>
              </w:divBdr>
              <w:divsChild>
                <w:div w:id="1874810002">
                  <w:marLeft w:val="0"/>
                  <w:marRight w:val="0"/>
                  <w:marTop w:val="0"/>
                  <w:marBottom w:val="0"/>
                  <w:divBdr>
                    <w:top w:val="none" w:sz="0" w:space="0" w:color="auto"/>
                    <w:left w:val="none" w:sz="0" w:space="0" w:color="auto"/>
                    <w:bottom w:val="none" w:sz="0" w:space="0" w:color="auto"/>
                    <w:right w:val="none" w:sz="0" w:space="0" w:color="auto"/>
                  </w:divBdr>
                  <w:divsChild>
                    <w:div w:id="12096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5228">
              <w:marLeft w:val="0"/>
              <w:marRight w:val="0"/>
              <w:marTop w:val="0"/>
              <w:marBottom w:val="0"/>
              <w:divBdr>
                <w:top w:val="none" w:sz="0" w:space="0" w:color="auto"/>
                <w:left w:val="none" w:sz="0" w:space="0" w:color="auto"/>
                <w:bottom w:val="none" w:sz="0" w:space="0" w:color="auto"/>
                <w:right w:val="none" w:sz="0" w:space="0" w:color="auto"/>
              </w:divBdr>
              <w:divsChild>
                <w:div w:id="1752241945">
                  <w:marLeft w:val="0"/>
                  <w:marRight w:val="0"/>
                  <w:marTop w:val="0"/>
                  <w:marBottom w:val="0"/>
                  <w:divBdr>
                    <w:top w:val="none" w:sz="0" w:space="0" w:color="auto"/>
                    <w:left w:val="none" w:sz="0" w:space="0" w:color="auto"/>
                    <w:bottom w:val="none" w:sz="0" w:space="0" w:color="auto"/>
                    <w:right w:val="none" w:sz="0" w:space="0" w:color="auto"/>
                  </w:divBdr>
                  <w:divsChild>
                    <w:div w:id="8079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5301">
              <w:marLeft w:val="0"/>
              <w:marRight w:val="0"/>
              <w:marTop w:val="0"/>
              <w:marBottom w:val="0"/>
              <w:divBdr>
                <w:top w:val="none" w:sz="0" w:space="0" w:color="auto"/>
                <w:left w:val="none" w:sz="0" w:space="0" w:color="auto"/>
                <w:bottom w:val="none" w:sz="0" w:space="0" w:color="auto"/>
                <w:right w:val="none" w:sz="0" w:space="0" w:color="auto"/>
              </w:divBdr>
              <w:divsChild>
                <w:div w:id="965697998">
                  <w:marLeft w:val="0"/>
                  <w:marRight w:val="0"/>
                  <w:marTop w:val="0"/>
                  <w:marBottom w:val="0"/>
                  <w:divBdr>
                    <w:top w:val="none" w:sz="0" w:space="0" w:color="auto"/>
                    <w:left w:val="none" w:sz="0" w:space="0" w:color="auto"/>
                    <w:bottom w:val="none" w:sz="0" w:space="0" w:color="auto"/>
                    <w:right w:val="none" w:sz="0" w:space="0" w:color="auto"/>
                  </w:divBdr>
                  <w:divsChild>
                    <w:div w:id="10559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887">
              <w:marLeft w:val="0"/>
              <w:marRight w:val="0"/>
              <w:marTop w:val="0"/>
              <w:marBottom w:val="0"/>
              <w:divBdr>
                <w:top w:val="none" w:sz="0" w:space="0" w:color="auto"/>
                <w:left w:val="none" w:sz="0" w:space="0" w:color="auto"/>
                <w:bottom w:val="none" w:sz="0" w:space="0" w:color="auto"/>
                <w:right w:val="none" w:sz="0" w:space="0" w:color="auto"/>
              </w:divBdr>
              <w:divsChild>
                <w:div w:id="1226720061">
                  <w:marLeft w:val="0"/>
                  <w:marRight w:val="0"/>
                  <w:marTop w:val="0"/>
                  <w:marBottom w:val="0"/>
                  <w:divBdr>
                    <w:top w:val="none" w:sz="0" w:space="0" w:color="auto"/>
                    <w:left w:val="none" w:sz="0" w:space="0" w:color="auto"/>
                    <w:bottom w:val="none" w:sz="0" w:space="0" w:color="auto"/>
                    <w:right w:val="none" w:sz="0" w:space="0" w:color="auto"/>
                  </w:divBdr>
                  <w:divsChild>
                    <w:div w:id="8847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5291">
              <w:marLeft w:val="0"/>
              <w:marRight w:val="0"/>
              <w:marTop w:val="0"/>
              <w:marBottom w:val="0"/>
              <w:divBdr>
                <w:top w:val="none" w:sz="0" w:space="0" w:color="auto"/>
                <w:left w:val="none" w:sz="0" w:space="0" w:color="auto"/>
                <w:bottom w:val="none" w:sz="0" w:space="0" w:color="auto"/>
                <w:right w:val="none" w:sz="0" w:space="0" w:color="auto"/>
              </w:divBdr>
              <w:divsChild>
                <w:div w:id="1589000647">
                  <w:marLeft w:val="0"/>
                  <w:marRight w:val="0"/>
                  <w:marTop w:val="0"/>
                  <w:marBottom w:val="0"/>
                  <w:divBdr>
                    <w:top w:val="none" w:sz="0" w:space="0" w:color="auto"/>
                    <w:left w:val="none" w:sz="0" w:space="0" w:color="auto"/>
                    <w:bottom w:val="none" w:sz="0" w:space="0" w:color="auto"/>
                    <w:right w:val="none" w:sz="0" w:space="0" w:color="auto"/>
                  </w:divBdr>
                  <w:divsChild>
                    <w:div w:id="5351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42995">
          <w:marLeft w:val="0"/>
          <w:marRight w:val="0"/>
          <w:marTop w:val="0"/>
          <w:marBottom w:val="0"/>
          <w:divBdr>
            <w:top w:val="none" w:sz="0" w:space="0" w:color="auto"/>
            <w:left w:val="none" w:sz="0" w:space="0" w:color="auto"/>
            <w:bottom w:val="none" w:sz="0" w:space="0" w:color="auto"/>
            <w:right w:val="none" w:sz="0" w:space="0" w:color="auto"/>
          </w:divBdr>
          <w:divsChild>
            <w:div w:id="1812404421">
              <w:marLeft w:val="0"/>
              <w:marRight w:val="0"/>
              <w:marTop w:val="0"/>
              <w:marBottom w:val="0"/>
              <w:divBdr>
                <w:top w:val="none" w:sz="0" w:space="0" w:color="auto"/>
                <w:left w:val="none" w:sz="0" w:space="0" w:color="auto"/>
                <w:bottom w:val="none" w:sz="0" w:space="0" w:color="auto"/>
                <w:right w:val="none" w:sz="0" w:space="0" w:color="auto"/>
              </w:divBdr>
            </w:div>
            <w:div w:id="1985350444">
              <w:marLeft w:val="0"/>
              <w:marRight w:val="0"/>
              <w:marTop w:val="0"/>
              <w:marBottom w:val="0"/>
              <w:divBdr>
                <w:top w:val="none" w:sz="0" w:space="0" w:color="auto"/>
                <w:left w:val="none" w:sz="0" w:space="0" w:color="auto"/>
                <w:bottom w:val="none" w:sz="0" w:space="0" w:color="auto"/>
                <w:right w:val="none" w:sz="0" w:space="0" w:color="auto"/>
              </w:divBdr>
              <w:divsChild>
                <w:div w:id="1403723488">
                  <w:marLeft w:val="0"/>
                  <w:marRight w:val="0"/>
                  <w:marTop w:val="0"/>
                  <w:marBottom w:val="0"/>
                  <w:divBdr>
                    <w:top w:val="none" w:sz="0" w:space="0" w:color="auto"/>
                    <w:left w:val="none" w:sz="0" w:space="0" w:color="auto"/>
                    <w:bottom w:val="none" w:sz="0" w:space="0" w:color="auto"/>
                    <w:right w:val="none" w:sz="0" w:space="0" w:color="auto"/>
                  </w:divBdr>
                  <w:divsChild>
                    <w:div w:id="506209688">
                      <w:marLeft w:val="0"/>
                      <w:marRight w:val="0"/>
                      <w:marTop w:val="0"/>
                      <w:marBottom w:val="0"/>
                      <w:divBdr>
                        <w:top w:val="none" w:sz="0" w:space="0" w:color="auto"/>
                        <w:left w:val="none" w:sz="0" w:space="0" w:color="auto"/>
                        <w:bottom w:val="none" w:sz="0" w:space="0" w:color="auto"/>
                        <w:right w:val="none" w:sz="0" w:space="0" w:color="auto"/>
                      </w:divBdr>
                      <w:divsChild>
                        <w:div w:id="2398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177338">
      <w:bodyDiv w:val="1"/>
      <w:marLeft w:val="0"/>
      <w:marRight w:val="0"/>
      <w:marTop w:val="0"/>
      <w:marBottom w:val="0"/>
      <w:divBdr>
        <w:top w:val="none" w:sz="0" w:space="0" w:color="auto"/>
        <w:left w:val="none" w:sz="0" w:space="0" w:color="auto"/>
        <w:bottom w:val="none" w:sz="0" w:space="0" w:color="auto"/>
        <w:right w:val="none" w:sz="0" w:space="0" w:color="auto"/>
      </w:divBdr>
    </w:div>
    <w:div w:id="510727082">
      <w:bodyDiv w:val="1"/>
      <w:marLeft w:val="0"/>
      <w:marRight w:val="0"/>
      <w:marTop w:val="0"/>
      <w:marBottom w:val="0"/>
      <w:divBdr>
        <w:top w:val="none" w:sz="0" w:space="0" w:color="auto"/>
        <w:left w:val="none" w:sz="0" w:space="0" w:color="auto"/>
        <w:bottom w:val="none" w:sz="0" w:space="0" w:color="auto"/>
        <w:right w:val="none" w:sz="0" w:space="0" w:color="auto"/>
      </w:divBdr>
      <w:divsChild>
        <w:div w:id="1401363834">
          <w:marLeft w:val="0"/>
          <w:marRight w:val="0"/>
          <w:marTop w:val="0"/>
          <w:marBottom w:val="0"/>
          <w:divBdr>
            <w:top w:val="none" w:sz="0" w:space="0" w:color="auto"/>
            <w:left w:val="none" w:sz="0" w:space="0" w:color="auto"/>
            <w:bottom w:val="none" w:sz="0" w:space="0" w:color="auto"/>
            <w:right w:val="none" w:sz="0" w:space="0" w:color="auto"/>
          </w:divBdr>
          <w:divsChild>
            <w:div w:id="4020633">
              <w:marLeft w:val="0"/>
              <w:marRight w:val="0"/>
              <w:marTop w:val="0"/>
              <w:marBottom w:val="0"/>
              <w:divBdr>
                <w:top w:val="none" w:sz="0" w:space="0" w:color="auto"/>
                <w:left w:val="none" w:sz="0" w:space="0" w:color="auto"/>
                <w:bottom w:val="none" w:sz="0" w:space="0" w:color="auto"/>
                <w:right w:val="none" w:sz="0" w:space="0" w:color="auto"/>
              </w:divBdr>
              <w:divsChild>
                <w:div w:id="13884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66089">
          <w:marLeft w:val="0"/>
          <w:marRight w:val="0"/>
          <w:marTop w:val="0"/>
          <w:marBottom w:val="0"/>
          <w:divBdr>
            <w:top w:val="none" w:sz="0" w:space="0" w:color="auto"/>
            <w:left w:val="none" w:sz="0" w:space="0" w:color="auto"/>
            <w:bottom w:val="none" w:sz="0" w:space="0" w:color="auto"/>
            <w:right w:val="none" w:sz="0" w:space="0" w:color="auto"/>
          </w:divBdr>
          <w:divsChild>
            <w:div w:id="1297955908">
              <w:marLeft w:val="0"/>
              <w:marRight w:val="0"/>
              <w:marTop w:val="0"/>
              <w:marBottom w:val="0"/>
              <w:divBdr>
                <w:top w:val="none" w:sz="0" w:space="0" w:color="auto"/>
                <w:left w:val="none" w:sz="0" w:space="0" w:color="auto"/>
                <w:bottom w:val="none" w:sz="0" w:space="0" w:color="auto"/>
                <w:right w:val="none" w:sz="0" w:space="0" w:color="auto"/>
              </w:divBdr>
              <w:divsChild>
                <w:div w:id="14076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9737">
          <w:marLeft w:val="0"/>
          <w:marRight w:val="0"/>
          <w:marTop w:val="0"/>
          <w:marBottom w:val="0"/>
          <w:divBdr>
            <w:top w:val="none" w:sz="0" w:space="0" w:color="auto"/>
            <w:left w:val="none" w:sz="0" w:space="0" w:color="auto"/>
            <w:bottom w:val="none" w:sz="0" w:space="0" w:color="auto"/>
            <w:right w:val="none" w:sz="0" w:space="0" w:color="auto"/>
          </w:divBdr>
          <w:divsChild>
            <w:div w:id="603999361">
              <w:marLeft w:val="0"/>
              <w:marRight w:val="0"/>
              <w:marTop w:val="0"/>
              <w:marBottom w:val="0"/>
              <w:divBdr>
                <w:top w:val="none" w:sz="0" w:space="0" w:color="auto"/>
                <w:left w:val="none" w:sz="0" w:space="0" w:color="auto"/>
                <w:bottom w:val="none" w:sz="0" w:space="0" w:color="auto"/>
                <w:right w:val="none" w:sz="0" w:space="0" w:color="auto"/>
              </w:divBdr>
              <w:divsChild>
                <w:div w:id="1326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20885">
      <w:bodyDiv w:val="1"/>
      <w:marLeft w:val="0"/>
      <w:marRight w:val="0"/>
      <w:marTop w:val="0"/>
      <w:marBottom w:val="0"/>
      <w:divBdr>
        <w:top w:val="none" w:sz="0" w:space="0" w:color="auto"/>
        <w:left w:val="none" w:sz="0" w:space="0" w:color="auto"/>
        <w:bottom w:val="none" w:sz="0" w:space="0" w:color="auto"/>
        <w:right w:val="none" w:sz="0" w:space="0" w:color="auto"/>
      </w:divBdr>
    </w:div>
    <w:div w:id="525365558">
      <w:bodyDiv w:val="1"/>
      <w:marLeft w:val="0"/>
      <w:marRight w:val="0"/>
      <w:marTop w:val="0"/>
      <w:marBottom w:val="0"/>
      <w:divBdr>
        <w:top w:val="none" w:sz="0" w:space="0" w:color="auto"/>
        <w:left w:val="none" w:sz="0" w:space="0" w:color="auto"/>
        <w:bottom w:val="none" w:sz="0" w:space="0" w:color="auto"/>
        <w:right w:val="none" w:sz="0" w:space="0" w:color="auto"/>
      </w:divBdr>
    </w:div>
    <w:div w:id="537745751">
      <w:bodyDiv w:val="1"/>
      <w:marLeft w:val="0"/>
      <w:marRight w:val="0"/>
      <w:marTop w:val="0"/>
      <w:marBottom w:val="0"/>
      <w:divBdr>
        <w:top w:val="none" w:sz="0" w:space="0" w:color="auto"/>
        <w:left w:val="none" w:sz="0" w:space="0" w:color="auto"/>
        <w:bottom w:val="none" w:sz="0" w:space="0" w:color="auto"/>
        <w:right w:val="none" w:sz="0" w:space="0" w:color="auto"/>
      </w:divBdr>
      <w:divsChild>
        <w:div w:id="1441955611">
          <w:marLeft w:val="0"/>
          <w:marRight w:val="0"/>
          <w:marTop w:val="0"/>
          <w:marBottom w:val="0"/>
          <w:divBdr>
            <w:top w:val="none" w:sz="0" w:space="0" w:color="auto"/>
            <w:left w:val="none" w:sz="0" w:space="0" w:color="auto"/>
            <w:bottom w:val="none" w:sz="0" w:space="0" w:color="auto"/>
            <w:right w:val="none" w:sz="0" w:space="0" w:color="auto"/>
          </w:divBdr>
          <w:divsChild>
            <w:div w:id="1618102858">
              <w:marLeft w:val="0"/>
              <w:marRight w:val="0"/>
              <w:marTop w:val="0"/>
              <w:marBottom w:val="0"/>
              <w:divBdr>
                <w:top w:val="none" w:sz="0" w:space="0" w:color="auto"/>
                <w:left w:val="none" w:sz="0" w:space="0" w:color="auto"/>
                <w:bottom w:val="none" w:sz="0" w:space="0" w:color="auto"/>
                <w:right w:val="none" w:sz="0" w:space="0" w:color="auto"/>
              </w:divBdr>
              <w:divsChild>
                <w:div w:id="1783919119">
                  <w:marLeft w:val="0"/>
                  <w:marRight w:val="0"/>
                  <w:marTop w:val="0"/>
                  <w:marBottom w:val="0"/>
                  <w:divBdr>
                    <w:top w:val="none" w:sz="0" w:space="0" w:color="auto"/>
                    <w:left w:val="none" w:sz="0" w:space="0" w:color="auto"/>
                    <w:bottom w:val="none" w:sz="0" w:space="0" w:color="auto"/>
                    <w:right w:val="none" w:sz="0" w:space="0" w:color="auto"/>
                  </w:divBdr>
                  <w:divsChild>
                    <w:div w:id="48798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6626">
              <w:marLeft w:val="0"/>
              <w:marRight w:val="0"/>
              <w:marTop w:val="0"/>
              <w:marBottom w:val="0"/>
              <w:divBdr>
                <w:top w:val="none" w:sz="0" w:space="0" w:color="auto"/>
                <w:left w:val="none" w:sz="0" w:space="0" w:color="auto"/>
                <w:bottom w:val="none" w:sz="0" w:space="0" w:color="auto"/>
                <w:right w:val="none" w:sz="0" w:space="0" w:color="auto"/>
              </w:divBdr>
              <w:divsChild>
                <w:div w:id="487602147">
                  <w:marLeft w:val="0"/>
                  <w:marRight w:val="0"/>
                  <w:marTop w:val="0"/>
                  <w:marBottom w:val="0"/>
                  <w:divBdr>
                    <w:top w:val="none" w:sz="0" w:space="0" w:color="auto"/>
                    <w:left w:val="none" w:sz="0" w:space="0" w:color="auto"/>
                    <w:bottom w:val="none" w:sz="0" w:space="0" w:color="auto"/>
                    <w:right w:val="none" w:sz="0" w:space="0" w:color="auto"/>
                  </w:divBdr>
                  <w:divsChild>
                    <w:div w:id="328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340931">
          <w:marLeft w:val="0"/>
          <w:marRight w:val="0"/>
          <w:marTop w:val="0"/>
          <w:marBottom w:val="0"/>
          <w:divBdr>
            <w:top w:val="none" w:sz="0" w:space="0" w:color="auto"/>
            <w:left w:val="none" w:sz="0" w:space="0" w:color="auto"/>
            <w:bottom w:val="none" w:sz="0" w:space="0" w:color="auto"/>
            <w:right w:val="none" w:sz="0" w:space="0" w:color="auto"/>
          </w:divBdr>
          <w:divsChild>
            <w:div w:id="1450202095">
              <w:marLeft w:val="0"/>
              <w:marRight w:val="0"/>
              <w:marTop w:val="0"/>
              <w:marBottom w:val="0"/>
              <w:divBdr>
                <w:top w:val="none" w:sz="0" w:space="0" w:color="auto"/>
                <w:left w:val="none" w:sz="0" w:space="0" w:color="auto"/>
                <w:bottom w:val="none" w:sz="0" w:space="0" w:color="auto"/>
                <w:right w:val="none" w:sz="0" w:space="0" w:color="auto"/>
              </w:divBdr>
            </w:div>
            <w:div w:id="984236498">
              <w:marLeft w:val="0"/>
              <w:marRight w:val="0"/>
              <w:marTop w:val="0"/>
              <w:marBottom w:val="0"/>
              <w:divBdr>
                <w:top w:val="none" w:sz="0" w:space="0" w:color="auto"/>
                <w:left w:val="none" w:sz="0" w:space="0" w:color="auto"/>
                <w:bottom w:val="none" w:sz="0" w:space="0" w:color="auto"/>
                <w:right w:val="none" w:sz="0" w:space="0" w:color="auto"/>
              </w:divBdr>
              <w:divsChild>
                <w:div w:id="611211865">
                  <w:marLeft w:val="0"/>
                  <w:marRight w:val="0"/>
                  <w:marTop w:val="0"/>
                  <w:marBottom w:val="0"/>
                  <w:divBdr>
                    <w:top w:val="none" w:sz="0" w:space="0" w:color="auto"/>
                    <w:left w:val="none" w:sz="0" w:space="0" w:color="auto"/>
                    <w:bottom w:val="none" w:sz="0" w:space="0" w:color="auto"/>
                    <w:right w:val="none" w:sz="0" w:space="0" w:color="auto"/>
                  </w:divBdr>
                  <w:divsChild>
                    <w:div w:id="1698501611">
                      <w:marLeft w:val="0"/>
                      <w:marRight w:val="0"/>
                      <w:marTop w:val="0"/>
                      <w:marBottom w:val="0"/>
                      <w:divBdr>
                        <w:top w:val="none" w:sz="0" w:space="0" w:color="auto"/>
                        <w:left w:val="none" w:sz="0" w:space="0" w:color="auto"/>
                        <w:bottom w:val="none" w:sz="0" w:space="0" w:color="auto"/>
                        <w:right w:val="none" w:sz="0" w:space="0" w:color="auto"/>
                      </w:divBdr>
                      <w:divsChild>
                        <w:div w:id="96137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635852">
      <w:bodyDiv w:val="1"/>
      <w:marLeft w:val="0"/>
      <w:marRight w:val="0"/>
      <w:marTop w:val="0"/>
      <w:marBottom w:val="0"/>
      <w:divBdr>
        <w:top w:val="none" w:sz="0" w:space="0" w:color="auto"/>
        <w:left w:val="none" w:sz="0" w:space="0" w:color="auto"/>
        <w:bottom w:val="none" w:sz="0" w:space="0" w:color="auto"/>
        <w:right w:val="none" w:sz="0" w:space="0" w:color="auto"/>
      </w:divBdr>
      <w:divsChild>
        <w:div w:id="1414936367">
          <w:marLeft w:val="0"/>
          <w:marRight w:val="0"/>
          <w:marTop w:val="0"/>
          <w:marBottom w:val="0"/>
          <w:divBdr>
            <w:top w:val="none" w:sz="0" w:space="0" w:color="auto"/>
            <w:left w:val="none" w:sz="0" w:space="0" w:color="auto"/>
            <w:bottom w:val="none" w:sz="0" w:space="0" w:color="auto"/>
            <w:right w:val="none" w:sz="0" w:space="0" w:color="auto"/>
          </w:divBdr>
          <w:divsChild>
            <w:div w:id="1782335555">
              <w:marLeft w:val="0"/>
              <w:marRight w:val="0"/>
              <w:marTop w:val="0"/>
              <w:marBottom w:val="0"/>
              <w:divBdr>
                <w:top w:val="none" w:sz="0" w:space="0" w:color="auto"/>
                <w:left w:val="none" w:sz="0" w:space="0" w:color="auto"/>
                <w:bottom w:val="none" w:sz="0" w:space="0" w:color="auto"/>
                <w:right w:val="none" w:sz="0" w:space="0" w:color="auto"/>
              </w:divBdr>
              <w:divsChild>
                <w:div w:id="199778941">
                  <w:marLeft w:val="0"/>
                  <w:marRight w:val="0"/>
                  <w:marTop w:val="0"/>
                  <w:marBottom w:val="0"/>
                  <w:divBdr>
                    <w:top w:val="none" w:sz="0" w:space="0" w:color="auto"/>
                    <w:left w:val="none" w:sz="0" w:space="0" w:color="auto"/>
                    <w:bottom w:val="none" w:sz="0" w:space="0" w:color="auto"/>
                    <w:right w:val="none" w:sz="0" w:space="0" w:color="auto"/>
                  </w:divBdr>
                  <w:divsChild>
                    <w:div w:id="4120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0409">
          <w:marLeft w:val="0"/>
          <w:marRight w:val="0"/>
          <w:marTop w:val="0"/>
          <w:marBottom w:val="0"/>
          <w:divBdr>
            <w:top w:val="none" w:sz="0" w:space="0" w:color="auto"/>
            <w:left w:val="none" w:sz="0" w:space="0" w:color="auto"/>
            <w:bottom w:val="none" w:sz="0" w:space="0" w:color="auto"/>
            <w:right w:val="none" w:sz="0" w:space="0" w:color="auto"/>
          </w:divBdr>
          <w:divsChild>
            <w:div w:id="258833876">
              <w:marLeft w:val="0"/>
              <w:marRight w:val="0"/>
              <w:marTop w:val="0"/>
              <w:marBottom w:val="0"/>
              <w:divBdr>
                <w:top w:val="none" w:sz="0" w:space="0" w:color="auto"/>
                <w:left w:val="none" w:sz="0" w:space="0" w:color="auto"/>
                <w:bottom w:val="none" w:sz="0" w:space="0" w:color="auto"/>
                <w:right w:val="none" w:sz="0" w:space="0" w:color="auto"/>
              </w:divBdr>
            </w:div>
            <w:div w:id="1970282625">
              <w:marLeft w:val="0"/>
              <w:marRight w:val="0"/>
              <w:marTop w:val="0"/>
              <w:marBottom w:val="0"/>
              <w:divBdr>
                <w:top w:val="none" w:sz="0" w:space="0" w:color="auto"/>
                <w:left w:val="none" w:sz="0" w:space="0" w:color="auto"/>
                <w:bottom w:val="none" w:sz="0" w:space="0" w:color="auto"/>
                <w:right w:val="none" w:sz="0" w:space="0" w:color="auto"/>
              </w:divBdr>
              <w:divsChild>
                <w:div w:id="1275673394">
                  <w:marLeft w:val="0"/>
                  <w:marRight w:val="0"/>
                  <w:marTop w:val="0"/>
                  <w:marBottom w:val="0"/>
                  <w:divBdr>
                    <w:top w:val="none" w:sz="0" w:space="0" w:color="auto"/>
                    <w:left w:val="none" w:sz="0" w:space="0" w:color="auto"/>
                    <w:bottom w:val="none" w:sz="0" w:space="0" w:color="auto"/>
                    <w:right w:val="none" w:sz="0" w:space="0" w:color="auto"/>
                  </w:divBdr>
                  <w:divsChild>
                    <w:div w:id="1880581256">
                      <w:marLeft w:val="0"/>
                      <w:marRight w:val="0"/>
                      <w:marTop w:val="0"/>
                      <w:marBottom w:val="0"/>
                      <w:divBdr>
                        <w:top w:val="none" w:sz="0" w:space="0" w:color="auto"/>
                        <w:left w:val="none" w:sz="0" w:space="0" w:color="auto"/>
                        <w:bottom w:val="none" w:sz="0" w:space="0" w:color="auto"/>
                        <w:right w:val="none" w:sz="0" w:space="0" w:color="auto"/>
                      </w:divBdr>
                      <w:divsChild>
                        <w:div w:id="105835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871587">
      <w:bodyDiv w:val="1"/>
      <w:marLeft w:val="0"/>
      <w:marRight w:val="0"/>
      <w:marTop w:val="0"/>
      <w:marBottom w:val="0"/>
      <w:divBdr>
        <w:top w:val="none" w:sz="0" w:space="0" w:color="auto"/>
        <w:left w:val="none" w:sz="0" w:space="0" w:color="auto"/>
        <w:bottom w:val="none" w:sz="0" w:space="0" w:color="auto"/>
        <w:right w:val="none" w:sz="0" w:space="0" w:color="auto"/>
      </w:divBdr>
      <w:divsChild>
        <w:div w:id="298997839">
          <w:marLeft w:val="0"/>
          <w:marRight w:val="0"/>
          <w:marTop w:val="0"/>
          <w:marBottom w:val="0"/>
          <w:divBdr>
            <w:top w:val="none" w:sz="0" w:space="0" w:color="auto"/>
            <w:left w:val="none" w:sz="0" w:space="0" w:color="auto"/>
            <w:bottom w:val="none" w:sz="0" w:space="0" w:color="auto"/>
            <w:right w:val="none" w:sz="0" w:space="0" w:color="auto"/>
          </w:divBdr>
          <w:divsChild>
            <w:div w:id="1325207243">
              <w:marLeft w:val="0"/>
              <w:marRight w:val="0"/>
              <w:marTop w:val="0"/>
              <w:marBottom w:val="0"/>
              <w:divBdr>
                <w:top w:val="none" w:sz="0" w:space="0" w:color="auto"/>
                <w:left w:val="none" w:sz="0" w:space="0" w:color="auto"/>
                <w:bottom w:val="none" w:sz="0" w:space="0" w:color="auto"/>
                <w:right w:val="none" w:sz="0" w:space="0" w:color="auto"/>
              </w:divBdr>
              <w:divsChild>
                <w:div w:id="16612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09049">
          <w:marLeft w:val="0"/>
          <w:marRight w:val="0"/>
          <w:marTop w:val="0"/>
          <w:marBottom w:val="0"/>
          <w:divBdr>
            <w:top w:val="none" w:sz="0" w:space="0" w:color="auto"/>
            <w:left w:val="none" w:sz="0" w:space="0" w:color="auto"/>
            <w:bottom w:val="none" w:sz="0" w:space="0" w:color="auto"/>
            <w:right w:val="none" w:sz="0" w:space="0" w:color="auto"/>
          </w:divBdr>
          <w:divsChild>
            <w:div w:id="1423263861">
              <w:marLeft w:val="0"/>
              <w:marRight w:val="0"/>
              <w:marTop w:val="0"/>
              <w:marBottom w:val="0"/>
              <w:divBdr>
                <w:top w:val="none" w:sz="0" w:space="0" w:color="auto"/>
                <w:left w:val="none" w:sz="0" w:space="0" w:color="auto"/>
                <w:bottom w:val="none" w:sz="0" w:space="0" w:color="auto"/>
                <w:right w:val="none" w:sz="0" w:space="0" w:color="auto"/>
              </w:divBdr>
              <w:divsChild>
                <w:div w:id="258566253">
                  <w:marLeft w:val="0"/>
                  <w:marRight w:val="0"/>
                  <w:marTop w:val="0"/>
                  <w:marBottom w:val="0"/>
                  <w:divBdr>
                    <w:top w:val="none" w:sz="0" w:space="0" w:color="auto"/>
                    <w:left w:val="none" w:sz="0" w:space="0" w:color="auto"/>
                    <w:bottom w:val="none" w:sz="0" w:space="0" w:color="auto"/>
                    <w:right w:val="none" w:sz="0" w:space="0" w:color="auto"/>
                  </w:divBdr>
                  <w:divsChild>
                    <w:div w:id="742217814">
                      <w:marLeft w:val="0"/>
                      <w:marRight w:val="0"/>
                      <w:marTop w:val="0"/>
                      <w:marBottom w:val="0"/>
                      <w:divBdr>
                        <w:top w:val="none" w:sz="0" w:space="0" w:color="auto"/>
                        <w:left w:val="none" w:sz="0" w:space="0" w:color="auto"/>
                        <w:bottom w:val="none" w:sz="0" w:space="0" w:color="auto"/>
                        <w:right w:val="none" w:sz="0" w:space="0" w:color="auto"/>
                      </w:divBdr>
                      <w:divsChild>
                        <w:div w:id="1693022921">
                          <w:marLeft w:val="0"/>
                          <w:marRight w:val="0"/>
                          <w:marTop w:val="0"/>
                          <w:marBottom w:val="0"/>
                          <w:divBdr>
                            <w:top w:val="none" w:sz="0" w:space="0" w:color="auto"/>
                            <w:left w:val="none" w:sz="0" w:space="0" w:color="auto"/>
                            <w:bottom w:val="none" w:sz="0" w:space="0" w:color="auto"/>
                            <w:right w:val="none" w:sz="0" w:space="0" w:color="auto"/>
                          </w:divBdr>
                          <w:divsChild>
                            <w:div w:id="1063329310">
                              <w:marLeft w:val="0"/>
                              <w:marRight w:val="0"/>
                              <w:marTop w:val="0"/>
                              <w:marBottom w:val="0"/>
                              <w:divBdr>
                                <w:top w:val="none" w:sz="0" w:space="0" w:color="auto"/>
                                <w:left w:val="none" w:sz="0" w:space="0" w:color="auto"/>
                                <w:bottom w:val="none" w:sz="0" w:space="0" w:color="auto"/>
                                <w:right w:val="none" w:sz="0" w:space="0" w:color="auto"/>
                              </w:divBdr>
                              <w:divsChild>
                                <w:div w:id="1006008885">
                                  <w:marLeft w:val="0"/>
                                  <w:marRight w:val="0"/>
                                  <w:marTop w:val="0"/>
                                  <w:marBottom w:val="0"/>
                                  <w:divBdr>
                                    <w:top w:val="none" w:sz="0" w:space="0" w:color="auto"/>
                                    <w:left w:val="none" w:sz="0" w:space="0" w:color="auto"/>
                                    <w:bottom w:val="none" w:sz="0" w:space="0" w:color="auto"/>
                                    <w:right w:val="none" w:sz="0" w:space="0" w:color="auto"/>
                                  </w:divBdr>
                                  <w:divsChild>
                                    <w:div w:id="447433765">
                                      <w:marLeft w:val="0"/>
                                      <w:marRight w:val="0"/>
                                      <w:marTop w:val="0"/>
                                      <w:marBottom w:val="0"/>
                                      <w:divBdr>
                                        <w:top w:val="none" w:sz="0" w:space="0" w:color="auto"/>
                                        <w:left w:val="none" w:sz="0" w:space="0" w:color="auto"/>
                                        <w:bottom w:val="none" w:sz="0" w:space="0" w:color="auto"/>
                                        <w:right w:val="none" w:sz="0" w:space="0" w:color="auto"/>
                                      </w:divBdr>
                                      <w:divsChild>
                                        <w:div w:id="18499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30770">
                                  <w:marLeft w:val="0"/>
                                  <w:marRight w:val="0"/>
                                  <w:marTop w:val="0"/>
                                  <w:marBottom w:val="0"/>
                                  <w:divBdr>
                                    <w:top w:val="none" w:sz="0" w:space="0" w:color="auto"/>
                                    <w:left w:val="none" w:sz="0" w:space="0" w:color="auto"/>
                                    <w:bottom w:val="none" w:sz="0" w:space="0" w:color="auto"/>
                                    <w:right w:val="none" w:sz="0" w:space="0" w:color="auto"/>
                                  </w:divBdr>
                                  <w:divsChild>
                                    <w:div w:id="14619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021241">
                      <w:marLeft w:val="0"/>
                      <w:marRight w:val="0"/>
                      <w:marTop w:val="0"/>
                      <w:marBottom w:val="0"/>
                      <w:divBdr>
                        <w:top w:val="none" w:sz="0" w:space="0" w:color="auto"/>
                        <w:left w:val="none" w:sz="0" w:space="0" w:color="auto"/>
                        <w:bottom w:val="none" w:sz="0" w:space="0" w:color="auto"/>
                        <w:right w:val="none" w:sz="0" w:space="0" w:color="auto"/>
                      </w:divBdr>
                      <w:divsChild>
                        <w:div w:id="2080597247">
                          <w:marLeft w:val="0"/>
                          <w:marRight w:val="0"/>
                          <w:marTop w:val="0"/>
                          <w:marBottom w:val="0"/>
                          <w:divBdr>
                            <w:top w:val="none" w:sz="0" w:space="0" w:color="auto"/>
                            <w:left w:val="none" w:sz="0" w:space="0" w:color="auto"/>
                            <w:bottom w:val="none" w:sz="0" w:space="0" w:color="auto"/>
                            <w:right w:val="none" w:sz="0" w:space="0" w:color="auto"/>
                          </w:divBdr>
                          <w:divsChild>
                            <w:div w:id="1140341657">
                              <w:marLeft w:val="0"/>
                              <w:marRight w:val="0"/>
                              <w:marTop w:val="0"/>
                              <w:marBottom w:val="0"/>
                              <w:divBdr>
                                <w:top w:val="none" w:sz="0" w:space="0" w:color="auto"/>
                                <w:left w:val="none" w:sz="0" w:space="0" w:color="auto"/>
                                <w:bottom w:val="none" w:sz="0" w:space="0" w:color="auto"/>
                                <w:right w:val="none" w:sz="0" w:space="0" w:color="auto"/>
                              </w:divBdr>
                              <w:divsChild>
                                <w:div w:id="155612991">
                                  <w:marLeft w:val="0"/>
                                  <w:marRight w:val="0"/>
                                  <w:marTop w:val="0"/>
                                  <w:marBottom w:val="0"/>
                                  <w:divBdr>
                                    <w:top w:val="none" w:sz="0" w:space="0" w:color="auto"/>
                                    <w:left w:val="none" w:sz="0" w:space="0" w:color="auto"/>
                                    <w:bottom w:val="none" w:sz="0" w:space="0" w:color="auto"/>
                                    <w:right w:val="none" w:sz="0" w:space="0" w:color="auto"/>
                                  </w:divBdr>
                                  <w:divsChild>
                                    <w:div w:id="1473988553">
                                      <w:marLeft w:val="0"/>
                                      <w:marRight w:val="0"/>
                                      <w:marTop w:val="0"/>
                                      <w:marBottom w:val="0"/>
                                      <w:divBdr>
                                        <w:top w:val="none" w:sz="0" w:space="0" w:color="auto"/>
                                        <w:left w:val="none" w:sz="0" w:space="0" w:color="auto"/>
                                        <w:bottom w:val="none" w:sz="0" w:space="0" w:color="auto"/>
                                        <w:right w:val="none" w:sz="0" w:space="0" w:color="auto"/>
                                      </w:divBdr>
                                      <w:divsChild>
                                        <w:div w:id="11175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20442">
                                  <w:marLeft w:val="0"/>
                                  <w:marRight w:val="0"/>
                                  <w:marTop w:val="0"/>
                                  <w:marBottom w:val="0"/>
                                  <w:divBdr>
                                    <w:top w:val="none" w:sz="0" w:space="0" w:color="auto"/>
                                    <w:left w:val="none" w:sz="0" w:space="0" w:color="auto"/>
                                    <w:bottom w:val="none" w:sz="0" w:space="0" w:color="auto"/>
                                    <w:right w:val="none" w:sz="0" w:space="0" w:color="auto"/>
                                  </w:divBdr>
                                  <w:divsChild>
                                    <w:div w:id="7983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873083">
          <w:marLeft w:val="0"/>
          <w:marRight w:val="0"/>
          <w:marTop w:val="0"/>
          <w:marBottom w:val="0"/>
          <w:divBdr>
            <w:top w:val="none" w:sz="0" w:space="0" w:color="auto"/>
            <w:left w:val="none" w:sz="0" w:space="0" w:color="auto"/>
            <w:bottom w:val="none" w:sz="0" w:space="0" w:color="auto"/>
            <w:right w:val="none" w:sz="0" w:space="0" w:color="auto"/>
          </w:divBdr>
          <w:divsChild>
            <w:div w:id="1282539856">
              <w:marLeft w:val="0"/>
              <w:marRight w:val="0"/>
              <w:marTop w:val="0"/>
              <w:marBottom w:val="0"/>
              <w:divBdr>
                <w:top w:val="none" w:sz="0" w:space="0" w:color="auto"/>
                <w:left w:val="none" w:sz="0" w:space="0" w:color="auto"/>
                <w:bottom w:val="none" w:sz="0" w:space="0" w:color="auto"/>
                <w:right w:val="none" w:sz="0" w:space="0" w:color="auto"/>
              </w:divBdr>
              <w:divsChild>
                <w:div w:id="31537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75443">
          <w:marLeft w:val="0"/>
          <w:marRight w:val="0"/>
          <w:marTop w:val="0"/>
          <w:marBottom w:val="0"/>
          <w:divBdr>
            <w:top w:val="none" w:sz="0" w:space="0" w:color="auto"/>
            <w:left w:val="none" w:sz="0" w:space="0" w:color="auto"/>
            <w:bottom w:val="none" w:sz="0" w:space="0" w:color="auto"/>
            <w:right w:val="none" w:sz="0" w:space="0" w:color="auto"/>
          </w:divBdr>
          <w:divsChild>
            <w:div w:id="1603611206">
              <w:marLeft w:val="0"/>
              <w:marRight w:val="0"/>
              <w:marTop w:val="0"/>
              <w:marBottom w:val="0"/>
              <w:divBdr>
                <w:top w:val="none" w:sz="0" w:space="0" w:color="auto"/>
                <w:left w:val="none" w:sz="0" w:space="0" w:color="auto"/>
                <w:bottom w:val="none" w:sz="0" w:space="0" w:color="auto"/>
                <w:right w:val="none" w:sz="0" w:space="0" w:color="auto"/>
              </w:divBdr>
              <w:divsChild>
                <w:div w:id="16610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7870">
          <w:marLeft w:val="0"/>
          <w:marRight w:val="0"/>
          <w:marTop w:val="0"/>
          <w:marBottom w:val="0"/>
          <w:divBdr>
            <w:top w:val="none" w:sz="0" w:space="0" w:color="auto"/>
            <w:left w:val="none" w:sz="0" w:space="0" w:color="auto"/>
            <w:bottom w:val="none" w:sz="0" w:space="0" w:color="auto"/>
            <w:right w:val="none" w:sz="0" w:space="0" w:color="auto"/>
          </w:divBdr>
          <w:divsChild>
            <w:div w:id="1931893275">
              <w:marLeft w:val="0"/>
              <w:marRight w:val="0"/>
              <w:marTop w:val="0"/>
              <w:marBottom w:val="0"/>
              <w:divBdr>
                <w:top w:val="none" w:sz="0" w:space="0" w:color="auto"/>
                <w:left w:val="none" w:sz="0" w:space="0" w:color="auto"/>
                <w:bottom w:val="none" w:sz="0" w:space="0" w:color="auto"/>
                <w:right w:val="none" w:sz="0" w:space="0" w:color="auto"/>
              </w:divBdr>
              <w:divsChild>
                <w:div w:id="14896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77424">
      <w:bodyDiv w:val="1"/>
      <w:marLeft w:val="0"/>
      <w:marRight w:val="0"/>
      <w:marTop w:val="0"/>
      <w:marBottom w:val="0"/>
      <w:divBdr>
        <w:top w:val="none" w:sz="0" w:space="0" w:color="auto"/>
        <w:left w:val="none" w:sz="0" w:space="0" w:color="auto"/>
        <w:bottom w:val="none" w:sz="0" w:space="0" w:color="auto"/>
        <w:right w:val="none" w:sz="0" w:space="0" w:color="auto"/>
      </w:divBdr>
      <w:divsChild>
        <w:div w:id="847715506">
          <w:marLeft w:val="0"/>
          <w:marRight w:val="0"/>
          <w:marTop w:val="0"/>
          <w:marBottom w:val="0"/>
          <w:divBdr>
            <w:top w:val="none" w:sz="0" w:space="0" w:color="auto"/>
            <w:left w:val="none" w:sz="0" w:space="0" w:color="auto"/>
            <w:bottom w:val="none" w:sz="0" w:space="0" w:color="auto"/>
            <w:right w:val="none" w:sz="0" w:space="0" w:color="auto"/>
          </w:divBdr>
          <w:divsChild>
            <w:div w:id="1989550297">
              <w:marLeft w:val="0"/>
              <w:marRight w:val="0"/>
              <w:marTop w:val="0"/>
              <w:marBottom w:val="0"/>
              <w:divBdr>
                <w:top w:val="none" w:sz="0" w:space="0" w:color="auto"/>
                <w:left w:val="none" w:sz="0" w:space="0" w:color="auto"/>
                <w:bottom w:val="none" w:sz="0" w:space="0" w:color="auto"/>
                <w:right w:val="none" w:sz="0" w:space="0" w:color="auto"/>
              </w:divBdr>
              <w:divsChild>
                <w:div w:id="8289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4808">
          <w:marLeft w:val="0"/>
          <w:marRight w:val="0"/>
          <w:marTop w:val="0"/>
          <w:marBottom w:val="0"/>
          <w:divBdr>
            <w:top w:val="none" w:sz="0" w:space="0" w:color="auto"/>
            <w:left w:val="none" w:sz="0" w:space="0" w:color="auto"/>
            <w:bottom w:val="none" w:sz="0" w:space="0" w:color="auto"/>
            <w:right w:val="none" w:sz="0" w:space="0" w:color="auto"/>
          </w:divBdr>
          <w:divsChild>
            <w:div w:id="1764688229">
              <w:marLeft w:val="0"/>
              <w:marRight w:val="0"/>
              <w:marTop w:val="0"/>
              <w:marBottom w:val="0"/>
              <w:divBdr>
                <w:top w:val="none" w:sz="0" w:space="0" w:color="auto"/>
                <w:left w:val="none" w:sz="0" w:space="0" w:color="auto"/>
                <w:bottom w:val="none" w:sz="0" w:space="0" w:color="auto"/>
                <w:right w:val="none" w:sz="0" w:space="0" w:color="auto"/>
              </w:divBdr>
              <w:divsChild>
                <w:div w:id="19439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52211">
          <w:marLeft w:val="0"/>
          <w:marRight w:val="0"/>
          <w:marTop w:val="0"/>
          <w:marBottom w:val="0"/>
          <w:divBdr>
            <w:top w:val="none" w:sz="0" w:space="0" w:color="auto"/>
            <w:left w:val="none" w:sz="0" w:space="0" w:color="auto"/>
            <w:bottom w:val="none" w:sz="0" w:space="0" w:color="auto"/>
            <w:right w:val="none" w:sz="0" w:space="0" w:color="auto"/>
          </w:divBdr>
          <w:divsChild>
            <w:div w:id="303777331">
              <w:marLeft w:val="0"/>
              <w:marRight w:val="0"/>
              <w:marTop w:val="0"/>
              <w:marBottom w:val="0"/>
              <w:divBdr>
                <w:top w:val="none" w:sz="0" w:space="0" w:color="auto"/>
                <w:left w:val="none" w:sz="0" w:space="0" w:color="auto"/>
                <w:bottom w:val="none" w:sz="0" w:space="0" w:color="auto"/>
                <w:right w:val="none" w:sz="0" w:space="0" w:color="auto"/>
              </w:divBdr>
              <w:divsChild>
                <w:div w:id="10962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756742">
      <w:bodyDiv w:val="1"/>
      <w:marLeft w:val="0"/>
      <w:marRight w:val="0"/>
      <w:marTop w:val="0"/>
      <w:marBottom w:val="0"/>
      <w:divBdr>
        <w:top w:val="none" w:sz="0" w:space="0" w:color="auto"/>
        <w:left w:val="none" w:sz="0" w:space="0" w:color="auto"/>
        <w:bottom w:val="none" w:sz="0" w:space="0" w:color="auto"/>
        <w:right w:val="none" w:sz="0" w:space="0" w:color="auto"/>
      </w:divBdr>
      <w:divsChild>
        <w:div w:id="849610188">
          <w:marLeft w:val="0"/>
          <w:marRight w:val="0"/>
          <w:marTop w:val="0"/>
          <w:marBottom w:val="0"/>
          <w:divBdr>
            <w:top w:val="none" w:sz="0" w:space="0" w:color="auto"/>
            <w:left w:val="none" w:sz="0" w:space="0" w:color="auto"/>
            <w:bottom w:val="none" w:sz="0" w:space="0" w:color="auto"/>
            <w:right w:val="none" w:sz="0" w:space="0" w:color="auto"/>
          </w:divBdr>
        </w:div>
        <w:div w:id="1301880361">
          <w:marLeft w:val="0"/>
          <w:marRight w:val="0"/>
          <w:marTop w:val="0"/>
          <w:marBottom w:val="0"/>
          <w:divBdr>
            <w:top w:val="none" w:sz="0" w:space="0" w:color="auto"/>
            <w:left w:val="none" w:sz="0" w:space="0" w:color="auto"/>
            <w:bottom w:val="none" w:sz="0" w:space="0" w:color="auto"/>
            <w:right w:val="none" w:sz="0" w:space="0" w:color="auto"/>
          </w:divBdr>
          <w:divsChild>
            <w:div w:id="1972591283">
              <w:marLeft w:val="0"/>
              <w:marRight w:val="0"/>
              <w:marTop w:val="0"/>
              <w:marBottom w:val="0"/>
              <w:divBdr>
                <w:top w:val="none" w:sz="0" w:space="0" w:color="auto"/>
                <w:left w:val="none" w:sz="0" w:space="0" w:color="auto"/>
                <w:bottom w:val="none" w:sz="0" w:space="0" w:color="auto"/>
                <w:right w:val="none" w:sz="0" w:space="0" w:color="auto"/>
              </w:divBdr>
            </w:div>
            <w:div w:id="648824986">
              <w:marLeft w:val="0"/>
              <w:marRight w:val="0"/>
              <w:marTop w:val="0"/>
              <w:marBottom w:val="0"/>
              <w:divBdr>
                <w:top w:val="none" w:sz="0" w:space="0" w:color="auto"/>
                <w:left w:val="none" w:sz="0" w:space="0" w:color="auto"/>
                <w:bottom w:val="none" w:sz="0" w:space="0" w:color="auto"/>
                <w:right w:val="none" w:sz="0" w:space="0" w:color="auto"/>
              </w:divBdr>
              <w:divsChild>
                <w:div w:id="301203881">
                  <w:marLeft w:val="0"/>
                  <w:marRight w:val="0"/>
                  <w:marTop w:val="0"/>
                  <w:marBottom w:val="0"/>
                  <w:divBdr>
                    <w:top w:val="none" w:sz="0" w:space="0" w:color="auto"/>
                    <w:left w:val="none" w:sz="0" w:space="0" w:color="auto"/>
                    <w:bottom w:val="none" w:sz="0" w:space="0" w:color="auto"/>
                    <w:right w:val="none" w:sz="0" w:space="0" w:color="auto"/>
                  </w:divBdr>
                  <w:divsChild>
                    <w:div w:id="961423500">
                      <w:marLeft w:val="0"/>
                      <w:marRight w:val="0"/>
                      <w:marTop w:val="0"/>
                      <w:marBottom w:val="0"/>
                      <w:divBdr>
                        <w:top w:val="none" w:sz="0" w:space="0" w:color="auto"/>
                        <w:left w:val="none" w:sz="0" w:space="0" w:color="auto"/>
                        <w:bottom w:val="none" w:sz="0" w:space="0" w:color="auto"/>
                        <w:right w:val="none" w:sz="0" w:space="0" w:color="auto"/>
                      </w:divBdr>
                      <w:divsChild>
                        <w:div w:id="21320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073978">
      <w:bodyDiv w:val="1"/>
      <w:marLeft w:val="0"/>
      <w:marRight w:val="0"/>
      <w:marTop w:val="0"/>
      <w:marBottom w:val="0"/>
      <w:divBdr>
        <w:top w:val="none" w:sz="0" w:space="0" w:color="auto"/>
        <w:left w:val="none" w:sz="0" w:space="0" w:color="auto"/>
        <w:bottom w:val="none" w:sz="0" w:space="0" w:color="auto"/>
        <w:right w:val="none" w:sz="0" w:space="0" w:color="auto"/>
      </w:divBdr>
      <w:divsChild>
        <w:div w:id="816649371">
          <w:marLeft w:val="0"/>
          <w:marRight w:val="0"/>
          <w:marTop w:val="0"/>
          <w:marBottom w:val="0"/>
          <w:divBdr>
            <w:top w:val="none" w:sz="0" w:space="0" w:color="auto"/>
            <w:left w:val="none" w:sz="0" w:space="0" w:color="auto"/>
            <w:bottom w:val="none" w:sz="0" w:space="0" w:color="auto"/>
            <w:right w:val="none" w:sz="0" w:space="0" w:color="auto"/>
          </w:divBdr>
          <w:divsChild>
            <w:div w:id="1123966136">
              <w:marLeft w:val="0"/>
              <w:marRight w:val="0"/>
              <w:marTop w:val="0"/>
              <w:marBottom w:val="0"/>
              <w:divBdr>
                <w:top w:val="none" w:sz="0" w:space="0" w:color="auto"/>
                <w:left w:val="none" w:sz="0" w:space="0" w:color="auto"/>
                <w:bottom w:val="none" w:sz="0" w:space="0" w:color="auto"/>
                <w:right w:val="none" w:sz="0" w:space="0" w:color="auto"/>
              </w:divBdr>
              <w:divsChild>
                <w:div w:id="717168584">
                  <w:marLeft w:val="0"/>
                  <w:marRight w:val="0"/>
                  <w:marTop w:val="0"/>
                  <w:marBottom w:val="0"/>
                  <w:divBdr>
                    <w:top w:val="none" w:sz="0" w:space="0" w:color="auto"/>
                    <w:left w:val="none" w:sz="0" w:space="0" w:color="auto"/>
                    <w:bottom w:val="none" w:sz="0" w:space="0" w:color="auto"/>
                    <w:right w:val="none" w:sz="0" w:space="0" w:color="auto"/>
                  </w:divBdr>
                  <w:divsChild>
                    <w:div w:id="2038197206">
                      <w:marLeft w:val="0"/>
                      <w:marRight w:val="0"/>
                      <w:marTop w:val="0"/>
                      <w:marBottom w:val="0"/>
                      <w:divBdr>
                        <w:top w:val="none" w:sz="0" w:space="0" w:color="auto"/>
                        <w:left w:val="none" w:sz="0" w:space="0" w:color="auto"/>
                        <w:bottom w:val="none" w:sz="0" w:space="0" w:color="auto"/>
                        <w:right w:val="none" w:sz="0" w:space="0" w:color="auto"/>
                      </w:divBdr>
                      <w:divsChild>
                        <w:div w:id="1249466801">
                          <w:marLeft w:val="0"/>
                          <w:marRight w:val="0"/>
                          <w:marTop w:val="0"/>
                          <w:marBottom w:val="0"/>
                          <w:divBdr>
                            <w:top w:val="none" w:sz="0" w:space="0" w:color="auto"/>
                            <w:left w:val="none" w:sz="0" w:space="0" w:color="auto"/>
                            <w:bottom w:val="none" w:sz="0" w:space="0" w:color="auto"/>
                            <w:right w:val="none" w:sz="0" w:space="0" w:color="auto"/>
                          </w:divBdr>
                          <w:divsChild>
                            <w:div w:id="815103911">
                              <w:marLeft w:val="0"/>
                              <w:marRight w:val="0"/>
                              <w:marTop w:val="0"/>
                              <w:marBottom w:val="0"/>
                              <w:divBdr>
                                <w:top w:val="none" w:sz="0" w:space="0" w:color="auto"/>
                                <w:left w:val="none" w:sz="0" w:space="0" w:color="auto"/>
                                <w:bottom w:val="none" w:sz="0" w:space="0" w:color="auto"/>
                                <w:right w:val="none" w:sz="0" w:space="0" w:color="auto"/>
                              </w:divBdr>
                              <w:divsChild>
                                <w:div w:id="1895239369">
                                  <w:marLeft w:val="0"/>
                                  <w:marRight w:val="0"/>
                                  <w:marTop w:val="0"/>
                                  <w:marBottom w:val="0"/>
                                  <w:divBdr>
                                    <w:top w:val="none" w:sz="0" w:space="0" w:color="auto"/>
                                    <w:left w:val="none" w:sz="0" w:space="0" w:color="auto"/>
                                    <w:bottom w:val="none" w:sz="0" w:space="0" w:color="auto"/>
                                    <w:right w:val="none" w:sz="0" w:space="0" w:color="auto"/>
                                  </w:divBdr>
                                  <w:divsChild>
                                    <w:div w:id="2054495152">
                                      <w:marLeft w:val="0"/>
                                      <w:marRight w:val="0"/>
                                      <w:marTop w:val="0"/>
                                      <w:marBottom w:val="0"/>
                                      <w:divBdr>
                                        <w:top w:val="none" w:sz="0" w:space="0" w:color="auto"/>
                                        <w:left w:val="none" w:sz="0" w:space="0" w:color="auto"/>
                                        <w:bottom w:val="none" w:sz="0" w:space="0" w:color="auto"/>
                                        <w:right w:val="none" w:sz="0" w:space="0" w:color="auto"/>
                                      </w:divBdr>
                                      <w:divsChild>
                                        <w:div w:id="1481269775">
                                          <w:marLeft w:val="0"/>
                                          <w:marRight w:val="0"/>
                                          <w:marTop w:val="0"/>
                                          <w:marBottom w:val="0"/>
                                          <w:divBdr>
                                            <w:top w:val="none" w:sz="0" w:space="0" w:color="auto"/>
                                            <w:left w:val="none" w:sz="0" w:space="0" w:color="auto"/>
                                            <w:bottom w:val="none" w:sz="0" w:space="0" w:color="auto"/>
                                            <w:right w:val="none" w:sz="0" w:space="0" w:color="auto"/>
                                          </w:divBdr>
                                          <w:divsChild>
                                            <w:div w:id="1549951846">
                                              <w:marLeft w:val="0"/>
                                              <w:marRight w:val="0"/>
                                              <w:marTop w:val="0"/>
                                              <w:marBottom w:val="0"/>
                                              <w:divBdr>
                                                <w:top w:val="none" w:sz="0" w:space="0" w:color="auto"/>
                                                <w:left w:val="none" w:sz="0" w:space="0" w:color="auto"/>
                                                <w:bottom w:val="none" w:sz="0" w:space="0" w:color="auto"/>
                                                <w:right w:val="none" w:sz="0" w:space="0" w:color="auto"/>
                                              </w:divBdr>
                                              <w:divsChild>
                                                <w:div w:id="14873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433580">
                                      <w:marLeft w:val="0"/>
                                      <w:marRight w:val="0"/>
                                      <w:marTop w:val="0"/>
                                      <w:marBottom w:val="0"/>
                                      <w:divBdr>
                                        <w:top w:val="none" w:sz="0" w:space="0" w:color="auto"/>
                                        <w:left w:val="none" w:sz="0" w:space="0" w:color="auto"/>
                                        <w:bottom w:val="none" w:sz="0" w:space="0" w:color="auto"/>
                                        <w:right w:val="none" w:sz="0" w:space="0" w:color="auto"/>
                                      </w:divBdr>
                                      <w:divsChild>
                                        <w:div w:id="1324578582">
                                          <w:marLeft w:val="0"/>
                                          <w:marRight w:val="0"/>
                                          <w:marTop w:val="0"/>
                                          <w:marBottom w:val="0"/>
                                          <w:divBdr>
                                            <w:top w:val="none" w:sz="0" w:space="0" w:color="auto"/>
                                            <w:left w:val="none" w:sz="0" w:space="0" w:color="auto"/>
                                            <w:bottom w:val="none" w:sz="0" w:space="0" w:color="auto"/>
                                            <w:right w:val="none" w:sz="0" w:space="0" w:color="auto"/>
                                          </w:divBdr>
                                        </w:div>
                                        <w:div w:id="538708220">
                                          <w:marLeft w:val="0"/>
                                          <w:marRight w:val="0"/>
                                          <w:marTop w:val="0"/>
                                          <w:marBottom w:val="0"/>
                                          <w:divBdr>
                                            <w:top w:val="none" w:sz="0" w:space="0" w:color="auto"/>
                                            <w:left w:val="none" w:sz="0" w:space="0" w:color="auto"/>
                                            <w:bottom w:val="none" w:sz="0" w:space="0" w:color="auto"/>
                                            <w:right w:val="none" w:sz="0" w:space="0" w:color="auto"/>
                                          </w:divBdr>
                                          <w:divsChild>
                                            <w:div w:id="369577029">
                                              <w:marLeft w:val="0"/>
                                              <w:marRight w:val="0"/>
                                              <w:marTop w:val="0"/>
                                              <w:marBottom w:val="0"/>
                                              <w:divBdr>
                                                <w:top w:val="none" w:sz="0" w:space="0" w:color="auto"/>
                                                <w:left w:val="none" w:sz="0" w:space="0" w:color="auto"/>
                                                <w:bottom w:val="none" w:sz="0" w:space="0" w:color="auto"/>
                                                <w:right w:val="none" w:sz="0" w:space="0" w:color="auto"/>
                                              </w:divBdr>
                                              <w:divsChild>
                                                <w:div w:id="72705599">
                                                  <w:marLeft w:val="0"/>
                                                  <w:marRight w:val="0"/>
                                                  <w:marTop w:val="0"/>
                                                  <w:marBottom w:val="0"/>
                                                  <w:divBdr>
                                                    <w:top w:val="none" w:sz="0" w:space="0" w:color="auto"/>
                                                    <w:left w:val="none" w:sz="0" w:space="0" w:color="auto"/>
                                                    <w:bottom w:val="none" w:sz="0" w:space="0" w:color="auto"/>
                                                    <w:right w:val="none" w:sz="0" w:space="0" w:color="auto"/>
                                                  </w:divBdr>
                                                  <w:divsChild>
                                                    <w:div w:id="63648559">
                                                      <w:marLeft w:val="0"/>
                                                      <w:marRight w:val="0"/>
                                                      <w:marTop w:val="0"/>
                                                      <w:marBottom w:val="0"/>
                                                      <w:divBdr>
                                                        <w:top w:val="none" w:sz="0" w:space="0" w:color="auto"/>
                                                        <w:left w:val="none" w:sz="0" w:space="0" w:color="auto"/>
                                                        <w:bottom w:val="none" w:sz="0" w:space="0" w:color="auto"/>
                                                        <w:right w:val="none" w:sz="0" w:space="0" w:color="auto"/>
                                                      </w:divBdr>
                                                      <w:divsChild>
                                                        <w:div w:id="894125805">
                                                          <w:marLeft w:val="0"/>
                                                          <w:marRight w:val="0"/>
                                                          <w:marTop w:val="0"/>
                                                          <w:marBottom w:val="0"/>
                                                          <w:divBdr>
                                                            <w:top w:val="none" w:sz="0" w:space="0" w:color="auto"/>
                                                            <w:left w:val="none" w:sz="0" w:space="0" w:color="auto"/>
                                                            <w:bottom w:val="none" w:sz="0" w:space="0" w:color="auto"/>
                                                            <w:right w:val="none" w:sz="0" w:space="0" w:color="auto"/>
                                                          </w:divBdr>
                                                          <w:divsChild>
                                                            <w:div w:id="1349596732">
                                                              <w:marLeft w:val="0"/>
                                                              <w:marRight w:val="0"/>
                                                              <w:marTop w:val="0"/>
                                                              <w:marBottom w:val="0"/>
                                                              <w:divBdr>
                                                                <w:top w:val="none" w:sz="0" w:space="0" w:color="auto"/>
                                                                <w:left w:val="none" w:sz="0" w:space="0" w:color="auto"/>
                                                                <w:bottom w:val="none" w:sz="0" w:space="0" w:color="auto"/>
                                                                <w:right w:val="none" w:sz="0" w:space="0" w:color="auto"/>
                                                              </w:divBdr>
                                                              <w:divsChild>
                                                                <w:div w:id="1098064781">
                                                                  <w:marLeft w:val="0"/>
                                                                  <w:marRight w:val="0"/>
                                                                  <w:marTop w:val="0"/>
                                                                  <w:marBottom w:val="0"/>
                                                                  <w:divBdr>
                                                                    <w:top w:val="none" w:sz="0" w:space="0" w:color="auto"/>
                                                                    <w:left w:val="none" w:sz="0" w:space="0" w:color="auto"/>
                                                                    <w:bottom w:val="none" w:sz="0" w:space="0" w:color="auto"/>
                                                                    <w:right w:val="none" w:sz="0" w:space="0" w:color="auto"/>
                                                                  </w:divBdr>
                                                                  <w:divsChild>
                                                                    <w:div w:id="1029797581">
                                                                      <w:marLeft w:val="0"/>
                                                                      <w:marRight w:val="0"/>
                                                                      <w:marTop w:val="0"/>
                                                                      <w:marBottom w:val="0"/>
                                                                      <w:divBdr>
                                                                        <w:top w:val="none" w:sz="0" w:space="0" w:color="auto"/>
                                                                        <w:left w:val="none" w:sz="0" w:space="0" w:color="auto"/>
                                                                        <w:bottom w:val="none" w:sz="0" w:space="0" w:color="auto"/>
                                                                        <w:right w:val="none" w:sz="0" w:space="0" w:color="auto"/>
                                                                      </w:divBdr>
                                                                      <w:divsChild>
                                                                        <w:div w:id="7547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1461">
                                                                  <w:marLeft w:val="0"/>
                                                                  <w:marRight w:val="0"/>
                                                                  <w:marTop w:val="0"/>
                                                                  <w:marBottom w:val="0"/>
                                                                  <w:divBdr>
                                                                    <w:top w:val="none" w:sz="0" w:space="0" w:color="auto"/>
                                                                    <w:left w:val="none" w:sz="0" w:space="0" w:color="auto"/>
                                                                    <w:bottom w:val="none" w:sz="0" w:space="0" w:color="auto"/>
                                                                    <w:right w:val="none" w:sz="0" w:space="0" w:color="auto"/>
                                                                  </w:divBdr>
                                                                  <w:divsChild>
                                                                    <w:div w:id="899483642">
                                                                      <w:marLeft w:val="0"/>
                                                                      <w:marRight w:val="0"/>
                                                                      <w:marTop w:val="0"/>
                                                                      <w:marBottom w:val="0"/>
                                                                      <w:divBdr>
                                                                        <w:top w:val="none" w:sz="0" w:space="0" w:color="auto"/>
                                                                        <w:left w:val="none" w:sz="0" w:space="0" w:color="auto"/>
                                                                        <w:bottom w:val="none" w:sz="0" w:space="0" w:color="auto"/>
                                                                        <w:right w:val="none" w:sz="0" w:space="0" w:color="auto"/>
                                                                      </w:divBdr>
                                                                      <w:divsChild>
                                                                        <w:div w:id="183903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719365">
                                                      <w:marLeft w:val="0"/>
                                                      <w:marRight w:val="0"/>
                                                      <w:marTop w:val="0"/>
                                                      <w:marBottom w:val="0"/>
                                                      <w:divBdr>
                                                        <w:top w:val="none" w:sz="0" w:space="0" w:color="auto"/>
                                                        <w:left w:val="none" w:sz="0" w:space="0" w:color="auto"/>
                                                        <w:bottom w:val="none" w:sz="0" w:space="0" w:color="auto"/>
                                                        <w:right w:val="none" w:sz="0" w:space="0" w:color="auto"/>
                                                      </w:divBdr>
                                                      <w:divsChild>
                                                        <w:div w:id="1986660378">
                                                          <w:marLeft w:val="0"/>
                                                          <w:marRight w:val="0"/>
                                                          <w:marTop w:val="0"/>
                                                          <w:marBottom w:val="0"/>
                                                          <w:divBdr>
                                                            <w:top w:val="none" w:sz="0" w:space="0" w:color="auto"/>
                                                            <w:left w:val="none" w:sz="0" w:space="0" w:color="auto"/>
                                                            <w:bottom w:val="none" w:sz="0" w:space="0" w:color="auto"/>
                                                            <w:right w:val="none" w:sz="0" w:space="0" w:color="auto"/>
                                                          </w:divBdr>
                                                          <w:divsChild>
                                                            <w:div w:id="254049762">
                                                              <w:marLeft w:val="0"/>
                                                              <w:marRight w:val="0"/>
                                                              <w:marTop w:val="0"/>
                                                              <w:marBottom w:val="0"/>
                                                              <w:divBdr>
                                                                <w:top w:val="none" w:sz="0" w:space="0" w:color="auto"/>
                                                                <w:left w:val="none" w:sz="0" w:space="0" w:color="auto"/>
                                                                <w:bottom w:val="none" w:sz="0" w:space="0" w:color="auto"/>
                                                                <w:right w:val="none" w:sz="0" w:space="0" w:color="auto"/>
                                                              </w:divBdr>
                                                              <w:divsChild>
                                                                <w:div w:id="2020083640">
                                                                  <w:marLeft w:val="0"/>
                                                                  <w:marRight w:val="0"/>
                                                                  <w:marTop w:val="0"/>
                                                                  <w:marBottom w:val="0"/>
                                                                  <w:divBdr>
                                                                    <w:top w:val="none" w:sz="0" w:space="0" w:color="auto"/>
                                                                    <w:left w:val="none" w:sz="0" w:space="0" w:color="auto"/>
                                                                    <w:bottom w:val="none" w:sz="0" w:space="0" w:color="auto"/>
                                                                    <w:right w:val="none" w:sz="0" w:space="0" w:color="auto"/>
                                                                  </w:divBdr>
                                                                  <w:divsChild>
                                                                    <w:div w:id="1806969115">
                                                                      <w:marLeft w:val="0"/>
                                                                      <w:marRight w:val="0"/>
                                                                      <w:marTop w:val="0"/>
                                                                      <w:marBottom w:val="0"/>
                                                                      <w:divBdr>
                                                                        <w:top w:val="none" w:sz="0" w:space="0" w:color="auto"/>
                                                                        <w:left w:val="none" w:sz="0" w:space="0" w:color="auto"/>
                                                                        <w:bottom w:val="none" w:sz="0" w:space="0" w:color="auto"/>
                                                                        <w:right w:val="none" w:sz="0" w:space="0" w:color="auto"/>
                                                                      </w:divBdr>
                                                                      <w:divsChild>
                                                                        <w:div w:id="1246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01625">
                                                                  <w:marLeft w:val="0"/>
                                                                  <w:marRight w:val="0"/>
                                                                  <w:marTop w:val="0"/>
                                                                  <w:marBottom w:val="0"/>
                                                                  <w:divBdr>
                                                                    <w:top w:val="none" w:sz="0" w:space="0" w:color="auto"/>
                                                                    <w:left w:val="none" w:sz="0" w:space="0" w:color="auto"/>
                                                                    <w:bottom w:val="none" w:sz="0" w:space="0" w:color="auto"/>
                                                                    <w:right w:val="none" w:sz="0" w:space="0" w:color="auto"/>
                                                                  </w:divBdr>
                                                                  <w:divsChild>
                                                                    <w:div w:id="195314802">
                                                                      <w:marLeft w:val="0"/>
                                                                      <w:marRight w:val="0"/>
                                                                      <w:marTop w:val="0"/>
                                                                      <w:marBottom w:val="0"/>
                                                                      <w:divBdr>
                                                                        <w:top w:val="none" w:sz="0" w:space="0" w:color="auto"/>
                                                                        <w:left w:val="none" w:sz="0" w:space="0" w:color="auto"/>
                                                                        <w:bottom w:val="none" w:sz="0" w:space="0" w:color="auto"/>
                                                                        <w:right w:val="none" w:sz="0" w:space="0" w:color="auto"/>
                                                                      </w:divBdr>
                                                                      <w:divsChild>
                                                                        <w:div w:id="12852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916197">
                                                      <w:marLeft w:val="0"/>
                                                      <w:marRight w:val="0"/>
                                                      <w:marTop w:val="0"/>
                                                      <w:marBottom w:val="0"/>
                                                      <w:divBdr>
                                                        <w:top w:val="none" w:sz="0" w:space="0" w:color="auto"/>
                                                        <w:left w:val="none" w:sz="0" w:space="0" w:color="auto"/>
                                                        <w:bottom w:val="none" w:sz="0" w:space="0" w:color="auto"/>
                                                        <w:right w:val="none" w:sz="0" w:space="0" w:color="auto"/>
                                                      </w:divBdr>
                                                      <w:divsChild>
                                                        <w:div w:id="1609971410">
                                                          <w:marLeft w:val="0"/>
                                                          <w:marRight w:val="0"/>
                                                          <w:marTop w:val="0"/>
                                                          <w:marBottom w:val="0"/>
                                                          <w:divBdr>
                                                            <w:top w:val="none" w:sz="0" w:space="0" w:color="auto"/>
                                                            <w:left w:val="none" w:sz="0" w:space="0" w:color="auto"/>
                                                            <w:bottom w:val="none" w:sz="0" w:space="0" w:color="auto"/>
                                                            <w:right w:val="none" w:sz="0" w:space="0" w:color="auto"/>
                                                          </w:divBdr>
                                                          <w:divsChild>
                                                            <w:div w:id="1629820562">
                                                              <w:marLeft w:val="0"/>
                                                              <w:marRight w:val="0"/>
                                                              <w:marTop w:val="0"/>
                                                              <w:marBottom w:val="0"/>
                                                              <w:divBdr>
                                                                <w:top w:val="none" w:sz="0" w:space="0" w:color="auto"/>
                                                                <w:left w:val="none" w:sz="0" w:space="0" w:color="auto"/>
                                                                <w:bottom w:val="none" w:sz="0" w:space="0" w:color="auto"/>
                                                                <w:right w:val="none" w:sz="0" w:space="0" w:color="auto"/>
                                                              </w:divBdr>
                                                              <w:divsChild>
                                                                <w:div w:id="1955550606">
                                                                  <w:marLeft w:val="0"/>
                                                                  <w:marRight w:val="0"/>
                                                                  <w:marTop w:val="0"/>
                                                                  <w:marBottom w:val="0"/>
                                                                  <w:divBdr>
                                                                    <w:top w:val="none" w:sz="0" w:space="0" w:color="auto"/>
                                                                    <w:left w:val="none" w:sz="0" w:space="0" w:color="auto"/>
                                                                    <w:bottom w:val="none" w:sz="0" w:space="0" w:color="auto"/>
                                                                    <w:right w:val="none" w:sz="0" w:space="0" w:color="auto"/>
                                                                  </w:divBdr>
                                                                  <w:divsChild>
                                                                    <w:div w:id="169955160">
                                                                      <w:marLeft w:val="0"/>
                                                                      <w:marRight w:val="0"/>
                                                                      <w:marTop w:val="0"/>
                                                                      <w:marBottom w:val="0"/>
                                                                      <w:divBdr>
                                                                        <w:top w:val="none" w:sz="0" w:space="0" w:color="auto"/>
                                                                        <w:left w:val="none" w:sz="0" w:space="0" w:color="auto"/>
                                                                        <w:bottom w:val="none" w:sz="0" w:space="0" w:color="auto"/>
                                                                        <w:right w:val="none" w:sz="0" w:space="0" w:color="auto"/>
                                                                      </w:divBdr>
                                                                      <w:divsChild>
                                                                        <w:div w:id="18197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6893">
                                                                  <w:marLeft w:val="0"/>
                                                                  <w:marRight w:val="0"/>
                                                                  <w:marTop w:val="0"/>
                                                                  <w:marBottom w:val="0"/>
                                                                  <w:divBdr>
                                                                    <w:top w:val="none" w:sz="0" w:space="0" w:color="auto"/>
                                                                    <w:left w:val="none" w:sz="0" w:space="0" w:color="auto"/>
                                                                    <w:bottom w:val="none" w:sz="0" w:space="0" w:color="auto"/>
                                                                    <w:right w:val="none" w:sz="0" w:space="0" w:color="auto"/>
                                                                  </w:divBdr>
                                                                  <w:divsChild>
                                                                    <w:div w:id="1579167170">
                                                                      <w:marLeft w:val="0"/>
                                                                      <w:marRight w:val="0"/>
                                                                      <w:marTop w:val="0"/>
                                                                      <w:marBottom w:val="0"/>
                                                                      <w:divBdr>
                                                                        <w:top w:val="none" w:sz="0" w:space="0" w:color="auto"/>
                                                                        <w:left w:val="none" w:sz="0" w:space="0" w:color="auto"/>
                                                                        <w:bottom w:val="none" w:sz="0" w:space="0" w:color="auto"/>
                                                                        <w:right w:val="none" w:sz="0" w:space="0" w:color="auto"/>
                                                                      </w:divBdr>
                                                                      <w:divsChild>
                                                                        <w:div w:id="11208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713897">
                                                      <w:marLeft w:val="0"/>
                                                      <w:marRight w:val="0"/>
                                                      <w:marTop w:val="0"/>
                                                      <w:marBottom w:val="0"/>
                                                      <w:divBdr>
                                                        <w:top w:val="none" w:sz="0" w:space="0" w:color="auto"/>
                                                        <w:left w:val="none" w:sz="0" w:space="0" w:color="auto"/>
                                                        <w:bottom w:val="none" w:sz="0" w:space="0" w:color="auto"/>
                                                        <w:right w:val="none" w:sz="0" w:space="0" w:color="auto"/>
                                                      </w:divBdr>
                                                      <w:divsChild>
                                                        <w:div w:id="212082767">
                                                          <w:marLeft w:val="0"/>
                                                          <w:marRight w:val="0"/>
                                                          <w:marTop w:val="0"/>
                                                          <w:marBottom w:val="0"/>
                                                          <w:divBdr>
                                                            <w:top w:val="none" w:sz="0" w:space="0" w:color="auto"/>
                                                            <w:left w:val="none" w:sz="0" w:space="0" w:color="auto"/>
                                                            <w:bottom w:val="none" w:sz="0" w:space="0" w:color="auto"/>
                                                            <w:right w:val="none" w:sz="0" w:space="0" w:color="auto"/>
                                                          </w:divBdr>
                                                          <w:divsChild>
                                                            <w:div w:id="1913082863">
                                                              <w:marLeft w:val="0"/>
                                                              <w:marRight w:val="0"/>
                                                              <w:marTop w:val="0"/>
                                                              <w:marBottom w:val="0"/>
                                                              <w:divBdr>
                                                                <w:top w:val="none" w:sz="0" w:space="0" w:color="auto"/>
                                                                <w:left w:val="none" w:sz="0" w:space="0" w:color="auto"/>
                                                                <w:bottom w:val="none" w:sz="0" w:space="0" w:color="auto"/>
                                                                <w:right w:val="none" w:sz="0" w:space="0" w:color="auto"/>
                                                              </w:divBdr>
                                                              <w:divsChild>
                                                                <w:div w:id="1970819077">
                                                                  <w:marLeft w:val="0"/>
                                                                  <w:marRight w:val="0"/>
                                                                  <w:marTop w:val="0"/>
                                                                  <w:marBottom w:val="0"/>
                                                                  <w:divBdr>
                                                                    <w:top w:val="none" w:sz="0" w:space="0" w:color="auto"/>
                                                                    <w:left w:val="none" w:sz="0" w:space="0" w:color="auto"/>
                                                                    <w:bottom w:val="none" w:sz="0" w:space="0" w:color="auto"/>
                                                                    <w:right w:val="none" w:sz="0" w:space="0" w:color="auto"/>
                                                                  </w:divBdr>
                                                                  <w:divsChild>
                                                                    <w:div w:id="1430346821">
                                                                      <w:marLeft w:val="0"/>
                                                                      <w:marRight w:val="0"/>
                                                                      <w:marTop w:val="0"/>
                                                                      <w:marBottom w:val="0"/>
                                                                      <w:divBdr>
                                                                        <w:top w:val="none" w:sz="0" w:space="0" w:color="auto"/>
                                                                        <w:left w:val="none" w:sz="0" w:space="0" w:color="auto"/>
                                                                        <w:bottom w:val="none" w:sz="0" w:space="0" w:color="auto"/>
                                                                        <w:right w:val="none" w:sz="0" w:space="0" w:color="auto"/>
                                                                      </w:divBdr>
                                                                      <w:divsChild>
                                                                        <w:div w:id="10633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2642">
                                                                  <w:marLeft w:val="0"/>
                                                                  <w:marRight w:val="0"/>
                                                                  <w:marTop w:val="0"/>
                                                                  <w:marBottom w:val="0"/>
                                                                  <w:divBdr>
                                                                    <w:top w:val="none" w:sz="0" w:space="0" w:color="auto"/>
                                                                    <w:left w:val="none" w:sz="0" w:space="0" w:color="auto"/>
                                                                    <w:bottom w:val="none" w:sz="0" w:space="0" w:color="auto"/>
                                                                    <w:right w:val="none" w:sz="0" w:space="0" w:color="auto"/>
                                                                  </w:divBdr>
                                                                  <w:divsChild>
                                                                    <w:div w:id="315645342">
                                                                      <w:marLeft w:val="0"/>
                                                                      <w:marRight w:val="0"/>
                                                                      <w:marTop w:val="0"/>
                                                                      <w:marBottom w:val="0"/>
                                                                      <w:divBdr>
                                                                        <w:top w:val="none" w:sz="0" w:space="0" w:color="auto"/>
                                                                        <w:left w:val="none" w:sz="0" w:space="0" w:color="auto"/>
                                                                        <w:bottom w:val="none" w:sz="0" w:space="0" w:color="auto"/>
                                                                        <w:right w:val="none" w:sz="0" w:space="0" w:color="auto"/>
                                                                      </w:divBdr>
                                                                      <w:divsChild>
                                                                        <w:div w:id="18915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37801">
                                                      <w:marLeft w:val="0"/>
                                                      <w:marRight w:val="0"/>
                                                      <w:marTop w:val="0"/>
                                                      <w:marBottom w:val="0"/>
                                                      <w:divBdr>
                                                        <w:top w:val="none" w:sz="0" w:space="0" w:color="auto"/>
                                                        <w:left w:val="none" w:sz="0" w:space="0" w:color="auto"/>
                                                        <w:bottom w:val="none" w:sz="0" w:space="0" w:color="auto"/>
                                                        <w:right w:val="none" w:sz="0" w:space="0" w:color="auto"/>
                                                      </w:divBdr>
                                                      <w:divsChild>
                                                        <w:div w:id="875197398">
                                                          <w:marLeft w:val="0"/>
                                                          <w:marRight w:val="0"/>
                                                          <w:marTop w:val="0"/>
                                                          <w:marBottom w:val="0"/>
                                                          <w:divBdr>
                                                            <w:top w:val="none" w:sz="0" w:space="0" w:color="auto"/>
                                                            <w:left w:val="none" w:sz="0" w:space="0" w:color="auto"/>
                                                            <w:bottom w:val="none" w:sz="0" w:space="0" w:color="auto"/>
                                                            <w:right w:val="none" w:sz="0" w:space="0" w:color="auto"/>
                                                          </w:divBdr>
                                                          <w:divsChild>
                                                            <w:div w:id="1417554962">
                                                              <w:marLeft w:val="0"/>
                                                              <w:marRight w:val="0"/>
                                                              <w:marTop w:val="0"/>
                                                              <w:marBottom w:val="0"/>
                                                              <w:divBdr>
                                                                <w:top w:val="none" w:sz="0" w:space="0" w:color="auto"/>
                                                                <w:left w:val="none" w:sz="0" w:space="0" w:color="auto"/>
                                                                <w:bottom w:val="none" w:sz="0" w:space="0" w:color="auto"/>
                                                                <w:right w:val="none" w:sz="0" w:space="0" w:color="auto"/>
                                                              </w:divBdr>
                                                              <w:divsChild>
                                                                <w:div w:id="1514102161">
                                                                  <w:marLeft w:val="0"/>
                                                                  <w:marRight w:val="0"/>
                                                                  <w:marTop w:val="0"/>
                                                                  <w:marBottom w:val="0"/>
                                                                  <w:divBdr>
                                                                    <w:top w:val="none" w:sz="0" w:space="0" w:color="auto"/>
                                                                    <w:left w:val="none" w:sz="0" w:space="0" w:color="auto"/>
                                                                    <w:bottom w:val="none" w:sz="0" w:space="0" w:color="auto"/>
                                                                    <w:right w:val="none" w:sz="0" w:space="0" w:color="auto"/>
                                                                  </w:divBdr>
                                                                  <w:divsChild>
                                                                    <w:div w:id="1477844259">
                                                                      <w:marLeft w:val="0"/>
                                                                      <w:marRight w:val="0"/>
                                                                      <w:marTop w:val="0"/>
                                                                      <w:marBottom w:val="0"/>
                                                                      <w:divBdr>
                                                                        <w:top w:val="none" w:sz="0" w:space="0" w:color="auto"/>
                                                                        <w:left w:val="none" w:sz="0" w:space="0" w:color="auto"/>
                                                                        <w:bottom w:val="none" w:sz="0" w:space="0" w:color="auto"/>
                                                                        <w:right w:val="none" w:sz="0" w:space="0" w:color="auto"/>
                                                                      </w:divBdr>
                                                                      <w:divsChild>
                                                                        <w:div w:id="13035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75352">
                                                                  <w:marLeft w:val="0"/>
                                                                  <w:marRight w:val="0"/>
                                                                  <w:marTop w:val="0"/>
                                                                  <w:marBottom w:val="0"/>
                                                                  <w:divBdr>
                                                                    <w:top w:val="none" w:sz="0" w:space="0" w:color="auto"/>
                                                                    <w:left w:val="none" w:sz="0" w:space="0" w:color="auto"/>
                                                                    <w:bottom w:val="none" w:sz="0" w:space="0" w:color="auto"/>
                                                                    <w:right w:val="none" w:sz="0" w:space="0" w:color="auto"/>
                                                                  </w:divBdr>
                                                                  <w:divsChild>
                                                                    <w:div w:id="1311323682">
                                                                      <w:marLeft w:val="0"/>
                                                                      <w:marRight w:val="0"/>
                                                                      <w:marTop w:val="0"/>
                                                                      <w:marBottom w:val="0"/>
                                                                      <w:divBdr>
                                                                        <w:top w:val="none" w:sz="0" w:space="0" w:color="auto"/>
                                                                        <w:left w:val="none" w:sz="0" w:space="0" w:color="auto"/>
                                                                        <w:bottom w:val="none" w:sz="0" w:space="0" w:color="auto"/>
                                                                        <w:right w:val="none" w:sz="0" w:space="0" w:color="auto"/>
                                                                      </w:divBdr>
                                                                      <w:divsChild>
                                                                        <w:div w:id="104663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6150983">
          <w:marLeft w:val="0"/>
          <w:marRight w:val="0"/>
          <w:marTop w:val="0"/>
          <w:marBottom w:val="0"/>
          <w:divBdr>
            <w:top w:val="none" w:sz="0" w:space="0" w:color="auto"/>
            <w:left w:val="none" w:sz="0" w:space="0" w:color="auto"/>
            <w:bottom w:val="none" w:sz="0" w:space="0" w:color="auto"/>
            <w:right w:val="none" w:sz="0" w:space="0" w:color="auto"/>
          </w:divBdr>
        </w:div>
        <w:div w:id="1670671305">
          <w:marLeft w:val="0"/>
          <w:marRight w:val="0"/>
          <w:marTop w:val="0"/>
          <w:marBottom w:val="0"/>
          <w:divBdr>
            <w:top w:val="none" w:sz="0" w:space="0" w:color="auto"/>
            <w:left w:val="none" w:sz="0" w:space="0" w:color="auto"/>
            <w:bottom w:val="none" w:sz="0" w:space="0" w:color="auto"/>
            <w:right w:val="none" w:sz="0" w:space="0" w:color="auto"/>
          </w:divBdr>
        </w:div>
      </w:divsChild>
    </w:div>
    <w:div w:id="575676934">
      <w:bodyDiv w:val="1"/>
      <w:marLeft w:val="0"/>
      <w:marRight w:val="0"/>
      <w:marTop w:val="0"/>
      <w:marBottom w:val="0"/>
      <w:divBdr>
        <w:top w:val="none" w:sz="0" w:space="0" w:color="auto"/>
        <w:left w:val="none" w:sz="0" w:space="0" w:color="auto"/>
        <w:bottom w:val="none" w:sz="0" w:space="0" w:color="auto"/>
        <w:right w:val="none" w:sz="0" w:space="0" w:color="auto"/>
      </w:divBdr>
      <w:divsChild>
        <w:div w:id="1152404544">
          <w:marLeft w:val="0"/>
          <w:marRight w:val="0"/>
          <w:marTop w:val="0"/>
          <w:marBottom w:val="0"/>
          <w:divBdr>
            <w:top w:val="none" w:sz="0" w:space="0" w:color="auto"/>
            <w:left w:val="none" w:sz="0" w:space="0" w:color="auto"/>
            <w:bottom w:val="none" w:sz="0" w:space="0" w:color="auto"/>
            <w:right w:val="none" w:sz="0" w:space="0" w:color="auto"/>
          </w:divBdr>
          <w:divsChild>
            <w:div w:id="539976527">
              <w:marLeft w:val="0"/>
              <w:marRight w:val="0"/>
              <w:marTop w:val="0"/>
              <w:marBottom w:val="0"/>
              <w:divBdr>
                <w:top w:val="none" w:sz="0" w:space="0" w:color="auto"/>
                <w:left w:val="none" w:sz="0" w:space="0" w:color="auto"/>
                <w:bottom w:val="none" w:sz="0" w:space="0" w:color="auto"/>
                <w:right w:val="none" w:sz="0" w:space="0" w:color="auto"/>
              </w:divBdr>
              <w:divsChild>
                <w:div w:id="1732922457">
                  <w:marLeft w:val="0"/>
                  <w:marRight w:val="0"/>
                  <w:marTop w:val="0"/>
                  <w:marBottom w:val="0"/>
                  <w:divBdr>
                    <w:top w:val="none" w:sz="0" w:space="0" w:color="auto"/>
                    <w:left w:val="none" w:sz="0" w:space="0" w:color="auto"/>
                    <w:bottom w:val="none" w:sz="0" w:space="0" w:color="auto"/>
                    <w:right w:val="none" w:sz="0" w:space="0" w:color="auto"/>
                  </w:divBdr>
                  <w:divsChild>
                    <w:div w:id="9533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2160">
              <w:marLeft w:val="0"/>
              <w:marRight w:val="0"/>
              <w:marTop w:val="0"/>
              <w:marBottom w:val="0"/>
              <w:divBdr>
                <w:top w:val="none" w:sz="0" w:space="0" w:color="auto"/>
                <w:left w:val="none" w:sz="0" w:space="0" w:color="auto"/>
                <w:bottom w:val="none" w:sz="0" w:space="0" w:color="auto"/>
                <w:right w:val="none" w:sz="0" w:space="0" w:color="auto"/>
              </w:divBdr>
              <w:divsChild>
                <w:div w:id="267545307">
                  <w:marLeft w:val="0"/>
                  <w:marRight w:val="0"/>
                  <w:marTop w:val="0"/>
                  <w:marBottom w:val="0"/>
                  <w:divBdr>
                    <w:top w:val="none" w:sz="0" w:space="0" w:color="auto"/>
                    <w:left w:val="none" w:sz="0" w:space="0" w:color="auto"/>
                    <w:bottom w:val="none" w:sz="0" w:space="0" w:color="auto"/>
                    <w:right w:val="none" w:sz="0" w:space="0" w:color="auto"/>
                  </w:divBdr>
                  <w:divsChild>
                    <w:div w:id="19725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1943">
              <w:marLeft w:val="0"/>
              <w:marRight w:val="0"/>
              <w:marTop w:val="0"/>
              <w:marBottom w:val="0"/>
              <w:divBdr>
                <w:top w:val="none" w:sz="0" w:space="0" w:color="auto"/>
                <w:left w:val="none" w:sz="0" w:space="0" w:color="auto"/>
                <w:bottom w:val="none" w:sz="0" w:space="0" w:color="auto"/>
                <w:right w:val="none" w:sz="0" w:space="0" w:color="auto"/>
              </w:divBdr>
              <w:divsChild>
                <w:div w:id="953947249">
                  <w:marLeft w:val="0"/>
                  <w:marRight w:val="0"/>
                  <w:marTop w:val="0"/>
                  <w:marBottom w:val="0"/>
                  <w:divBdr>
                    <w:top w:val="none" w:sz="0" w:space="0" w:color="auto"/>
                    <w:left w:val="none" w:sz="0" w:space="0" w:color="auto"/>
                    <w:bottom w:val="none" w:sz="0" w:space="0" w:color="auto"/>
                    <w:right w:val="none" w:sz="0" w:space="0" w:color="auto"/>
                  </w:divBdr>
                  <w:divsChild>
                    <w:div w:id="12772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1579">
              <w:marLeft w:val="0"/>
              <w:marRight w:val="0"/>
              <w:marTop w:val="0"/>
              <w:marBottom w:val="0"/>
              <w:divBdr>
                <w:top w:val="none" w:sz="0" w:space="0" w:color="auto"/>
                <w:left w:val="none" w:sz="0" w:space="0" w:color="auto"/>
                <w:bottom w:val="none" w:sz="0" w:space="0" w:color="auto"/>
                <w:right w:val="none" w:sz="0" w:space="0" w:color="auto"/>
              </w:divBdr>
              <w:divsChild>
                <w:div w:id="1563130602">
                  <w:marLeft w:val="0"/>
                  <w:marRight w:val="0"/>
                  <w:marTop w:val="0"/>
                  <w:marBottom w:val="0"/>
                  <w:divBdr>
                    <w:top w:val="none" w:sz="0" w:space="0" w:color="auto"/>
                    <w:left w:val="none" w:sz="0" w:space="0" w:color="auto"/>
                    <w:bottom w:val="none" w:sz="0" w:space="0" w:color="auto"/>
                    <w:right w:val="none" w:sz="0" w:space="0" w:color="auto"/>
                  </w:divBdr>
                  <w:divsChild>
                    <w:div w:id="5520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4308">
          <w:marLeft w:val="0"/>
          <w:marRight w:val="0"/>
          <w:marTop w:val="0"/>
          <w:marBottom w:val="0"/>
          <w:divBdr>
            <w:top w:val="none" w:sz="0" w:space="0" w:color="auto"/>
            <w:left w:val="none" w:sz="0" w:space="0" w:color="auto"/>
            <w:bottom w:val="none" w:sz="0" w:space="0" w:color="auto"/>
            <w:right w:val="none" w:sz="0" w:space="0" w:color="auto"/>
          </w:divBdr>
          <w:divsChild>
            <w:div w:id="1504128316">
              <w:marLeft w:val="0"/>
              <w:marRight w:val="0"/>
              <w:marTop w:val="0"/>
              <w:marBottom w:val="0"/>
              <w:divBdr>
                <w:top w:val="none" w:sz="0" w:space="0" w:color="auto"/>
                <w:left w:val="none" w:sz="0" w:space="0" w:color="auto"/>
                <w:bottom w:val="none" w:sz="0" w:space="0" w:color="auto"/>
                <w:right w:val="none" w:sz="0" w:space="0" w:color="auto"/>
              </w:divBdr>
            </w:div>
            <w:div w:id="858546923">
              <w:marLeft w:val="0"/>
              <w:marRight w:val="0"/>
              <w:marTop w:val="0"/>
              <w:marBottom w:val="0"/>
              <w:divBdr>
                <w:top w:val="none" w:sz="0" w:space="0" w:color="auto"/>
                <w:left w:val="none" w:sz="0" w:space="0" w:color="auto"/>
                <w:bottom w:val="none" w:sz="0" w:space="0" w:color="auto"/>
                <w:right w:val="none" w:sz="0" w:space="0" w:color="auto"/>
              </w:divBdr>
              <w:divsChild>
                <w:div w:id="2037002548">
                  <w:marLeft w:val="0"/>
                  <w:marRight w:val="0"/>
                  <w:marTop w:val="0"/>
                  <w:marBottom w:val="0"/>
                  <w:divBdr>
                    <w:top w:val="none" w:sz="0" w:space="0" w:color="auto"/>
                    <w:left w:val="none" w:sz="0" w:space="0" w:color="auto"/>
                    <w:bottom w:val="none" w:sz="0" w:space="0" w:color="auto"/>
                    <w:right w:val="none" w:sz="0" w:space="0" w:color="auto"/>
                  </w:divBdr>
                  <w:divsChild>
                    <w:div w:id="930553628">
                      <w:marLeft w:val="0"/>
                      <w:marRight w:val="0"/>
                      <w:marTop w:val="0"/>
                      <w:marBottom w:val="0"/>
                      <w:divBdr>
                        <w:top w:val="none" w:sz="0" w:space="0" w:color="auto"/>
                        <w:left w:val="none" w:sz="0" w:space="0" w:color="auto"/>
                        <w:bottom w:val="none" w:sz="0" w:space="0" w:color="auto"/>
                        <w:right w:val="none" w:sz="0" w:space="0" w:color="auto"/>
                      </w:divBdr>
                      <w:divsChild>
                        <w:div w:id="12416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384777">
      <w:bodyDiv w:val="1"/>
      <w:marLeft w:val="0"/>
      <w:marRight w:val="0"/>
      <w:marTop w:val="0"/>
      <w:marBottom w:val="0"/>
      <w:divBdr>
        <w:top w:val="none" w:sz="0" w:space="0" w:color="auto"/>
        <w:left w:val="none" w:sz="0" w:space="0" w:color="auto"/>
        <w:bottom w:val="none" w:sz="0" w:space="0" w:color="auto"/>
        <w:right w:val="none" w:sz="0" w:space="0" w:color="auto"/>
      </w:divBdr>
    </w:div>
    <w:div w:id="603810097">
      <w:bodyDiv w:val="1"/>
      <w:marLeft w:val="0"/>
      <w:marRight w:val="0"/>
      <w:marTop w:val="0"/>
      <w:marBottom w:val="0"/>
      <w:divBdr>
        <w:top w:val="none" w:sz="0" w:space="0" w:color="auto"/>
        <w:left w:val="none" w:sz="0" w:space="0" w:color="auto"/>
        <w:bottom w:val="none" w:sz="0" w:space="0" w:color="auto"/>
        <w:right w:val="none" w:sz="0" w:space="0" w:color="auto"/>
      </w:divBdr>
    </w:div>
    <w:div w:id="610481528">
      <w:bodyDiv w:val="1"/>
      <w:marLeft w:val="0"/>
      <w:marRight w:val="0"/>
      <w:marTop w:val="0"/>
      <w:marBottom w:val="0"/>
      <w:divBdr>
        <w:top w:val="none" w:sz="0" w:space="0" w:color="auto"/>
        <w:left w:val="none" w:sz="0" w:space="0" w:color="auto"/>
        <w:bottom w:val="none" w:sz="0" w:space="0" w:color="auto"/>
        <w:right w:val="none" w:sz="0" w:space="0" w:color="auto"/>
      </w:divBdr>
      <w:divsChild>
        <w:div w:id="434446798">
          <w:marLeft w:val="0"/>
          <w:marRight w:val="0"/>
          <w:marTop w:val="0"/>
          <w:marBottom w:val="0"/>
          <w:divBdr>
            <w:top w:val="none" w:sz="0" w:space="0" w:color="auto"/>
            <w:left w:val="none" w:sz="0" w:space="0" w:color="auto"/>
            <w:bottom w:val="none" w:sz="0" w:space="0" w:color="auto"/>
            <w:right w:val="none" w:sz="0" w:space="0" w:color="auto"/>
          </w:divBdr>
          <w:divsChild>
            <w:div w:id="1488787090">
              <w:marLeft w:val="0"/>
              <w:marRight w:val="0"/>
              <w:marTop w:val="0"/>
              <w:marBottom w:val="0"/>
              <w:divBdr>
                <w:top w:val="none" w:sz="0" w:space="0" w:color="auto"/>
                <w:left w:val="none" w:sz="0" w:space="0" w:color="auto"/>
                <w:bottom w:val="none" w:sz="0" w:space="0" w:color="auto"/>
                <w:right w:val="none" w:sz="0" w:space="0" w:color="auto"/>
              </w:divBdr>
              <w:divsChild>
                <w:div w:id="430587567">
                  <w:marLeft w:val="0"/>
                  <w:marRight w:val="0"/>
                  <w:marTop w:val="0"/>
                  <w:marBottom w:val="0"/>
                  <w:divBdr>
                    <w:top w:val="none" w:sz="0" w:space="0" w:color="auto"/>
                    <w:left w:val="none" w:sz="0" w:space="0" w:color="auto"/>
                    <w:bottom w:val="none" w:sz="0" w:space="0" w:color="auto"/>
                    <w:right w:val="none" w:sz="0" w:space="0" w:color="auto"/>
                  </w:divBdr>
                  <w:divsChild>
                    <w:div w:id="139866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3682">
              <w:marLeft w:val="0"/>
              <w:marRight w:val="0"/>
              <w:marTop w:val="0"/>
              <w:marBottom w:val="0"/>
              <w:divBdr>
                <w:top w:val="none" w:sz="0" w:space="0" w:color="auto"/>
                <w:left w:val="none" w:sz="0" w:space="0" w:color="auto"/>
                <w:bottom w:val="none" w:sz="0" w:space="0" w:color="auto"/>
                <w:right w:val="none" w:sz="0" w:space="0" w:color="auto"/>
              </w:divBdr>
              <w:divsChild>
                <w:div w:id="1303190336">
                  <w:marLeft w:val="0"/>
                  <w:marRight w:val="0"/>
                  <w:marTop w:val="0"/>
                  <w:marBottom w:val="0"/>
                  <w:divBdr>
                    <w:top w:val="none" w:sz="0" w:space="0" w:color="auto"/>
                    <w:left w:val="none" w:sz="0" w:space="0" w:color="auto"/>
                    <w:bottom w:val="none" w:sz="0" w:space="0" w:color="auto"/>
                    <w:right w:val="none" w:sz="0" w:space="0" w:color="auto"/>
                  </w:divBdr>
                  <w:divsChild>
                    <w:div w:id="15706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26687">
          <w:marLeft w:val="0"/>
          <w:marRight w:val="0"/>
          <w:marTop w:val="0"/>
          <w:marBottom w:val="0"/>
          <w:divBdr>
            <w:top w:val="none" w:sz="0" w:space="0" w:color="auto"/>
            <w:left w:val="none" w:sz="0" w:space="0" w:color="auto"/>
            <w:bottom w:val="none" w:sz="0" w:space="0" w:color="auto"/>
            <w:right w:val="none" w:sz="0" w:space="0" w:color="auto"/>
          </w:divBdr>
          <w:divsChild>
            <w:div w:id="1737045348">
              <w:marLeft w:val="0"/>
              <w:marRight w:val="0"/>
              <w:marTop w:val="0"/>
              <w:marBottom w:val="0"/>
              <w:divBdr>
                <w:top w:val="none" w:sz="0" w:space="0" w:color="auto"/>
                <w:left w:val="none" w:sz="0" w:space="0" w:color="auto"/>
                <w:bottom w:val="none" w:sz="0" w:space="0" w:color="auto"/>
                <w:right w:val="none" w:sz="0" w:space="0" w:color="auto"/>
              </w:divBdr>
            </w:div>
            <w:div w:id="7098980">
              <w:marLeft w:val="0"/>
              <w:marRight w:val="0"/>
              <w:marTop w:val="0"/>
              <w:marBottom w:val="0"/>
              <w:divBdr>
                <w:top w:val="none" w:sz="0" w:space="0" w:color="auto"/>
                <w:left w:val="none" w:sz="0" w:space="0" w:color="auto"/>
                <w:bottom w:val="none" w:sz="0" w:space="0" w:color="auto"/>
                <w:right w:val="none" w:sz="0" w:space="0" w:color="auto"/>
              </w:divBdr>
              <w:divsChild>
                <w:div w:id="1708873467">
                  <w:marLeft w:val="0"/>
                  <w:marRight w:val="0"/>
                  <w:marTop w:val="0"/>
                  <w:marBottom w:val="0"/>
                  <w:divBdr>
                    <w:top w:val="none" w:sz="0" w:space="0" w:color="auto"/>
                    <w:left w:val="none" w:sz="0" w:space="0" w:color="auto"/>
                    <w:bottom w:val="none" w:sz="0" w:space="0" w:color="auto"/>
                    <w:right w:val="none" w:sz="0" w:space="0" w:color="auto"/>
                  </w:divBdr>
                  <w:divsChild>
                    <w:div w:id="535849540">
                      <w:marLeft w:val="0"/>
                      <w:marRight w:val="0"/>
                      <w:marTop w:val="0"/>
                      <w:marBottom w:val="0"/>
                      <w:divBdr>
                        <w:top w:val="none" w:sz="0" w:space="0" w:color="auto"/>
                        <w:left w:val="none" w:sz="0" w:space="0" w:color="auto"/>
                        <w:bottom w:val="none" w:sz="0" w:space="0" w:color="auto"/>
                        <w:right w:val="none" w:sz="0" w:space="0" w:color="auto"/>
                      </w:divBdr>
                      <w:divsChild>
                        <w:div w:id="79587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880693">
      <w:bodyDiv w:val="1"/>
      <w:marLeft w:val="0"/>
      <w:marRight w:val="0"/>
      <w:marTop w:val="0"/>
      <w:marBottom w:val="0"/>
      <w:divBdr>
        <w:top w:val="none" w:sz="0" w:space="0" w:color="auto"/>
        <w:left w:val="none" w:sz="0" w:space="0" w:color="auto"/>
        <w:bottom w:val="none" w:sz="0" w:space="0" w:color="auto"/>
        <w:right w:val="none" w:sz="0" w:space="0" w:color="auto"/>
      </w:divBdr>
      <w:divsChild>
        <w:div w:id="694694415">
          <w:marLeft w:val="0"/>
          <w:marRight w:val="0"/>
          <w:marTop w:val="0"/>
          <w:marBottom w:val="0"/>
          <w:divBdr>
            <w:top w:val="none" w:sz="0" w:space="0" w:color="auto"/>
            <w:left w:val="none" w:sz="0" w:space="0" w:color="auto"/>
            <w:bottom w:val="none" w:sz="0" w:space="0" w:color="auto"/>
            <w:right w:val="none" w:sz="0" w:space="0" w:color="auto"/>
          </w:divBdr>
        </w:div>
        <w:div w:id="38366283">
          <w:marLeft w:val="0"/>
          <w:marRight w:val="0"/>
          <w:marTop w:val="0"/>
          <w:marBottom w:val="0"/>
          <w:divBdr>
            <w:top w:val="none" w:sz="0" w:space="0" w:color="auto"/>
            <w:left w:val="none" w:sz="0" w:space="0" w:color="auto"/>
            <w:bottom w:val="none" w:sz="0" w:space="0" w:color="auto"/>
            <w:right w:val="none" w:sz="0" w:space="0" w:color="auto"/>
          </w:divBdr>
          <w:divsChild>
            <w:div w:id="211357213">
              <w:marLeft w:val="0"/>
              <w:marRight w:val="0"/>
              <w:marTop w:val="0"/>
              <w:marBottom w:val="0"/>
              <w:divBdr>
                <w:top w:val="none" w:sz="0" w:space="0" w:color="auto"/>
                <w:left w:val="none" w:sz="0" w:space="0" w:color="auto"/>
                <w:bottom w:val="none" w:sz="0" w:space="0" w:color="auto"/>
                <w:right w:val="none" w:sz="0" w:space="0" w:color="auto"/>
              </w:divBdr>
            </w:div>
            <w:div w:id="869536162">
              <w:marLeft w:val="0"/>
              <w:marRight w:val="0"/>
              <w:marTop w:val="0"/>
              <w:marBottom w:val="0"/>
              <w:divBdr>
                <w:top w:val="none" w:sz="0" w:space="0" w:color="auto"/>
                <w:left w:val="none" w:sz="0" w:space="0" w:color="auto"/>
                <w:bottom w:val="none" w:sz="0" w:space="0" w:color="auto"/>
                <w:right w:val="none" w:sz="0" w:space="0" w:color="auto"/>
              </w:divBdr>
              <w:divsChild>
                <w:div w:id="1918204467">
                  <w:marLeft w:val="0"/>
                  <w:marRight w:val="0"/>
                  <w:marTop w:val="0"/>
                  <w:marBottom w:val="0"/>
                  <w:divBdr>
                    <w:top w:val="none" w:sz="0" w:space="0" w:color="auto"/>
                    <w:left w:val="none" w:sz="0" w:space="0" w:color="auto"/>
                    <w:bottom w:val="none" w:sz="0" w:space="0" w:color="auto"/>
                    <w:right w:val="none" w:sz="0" w:space="0" w:color="auto"/>
                  </w:divBdr>
                  <w:divsChild>
                    <w:div w:id="991298693">
                      <w:marLeft w:val="0"/>
                      <w:marRight w:val="0"/>
                      <w:marTop w:val="0"/>
                      <w:marBottom w:val="0"/>
                      <w:divBdr>
                        <w:top w:val="none" w:sz="0" w:space="0" w:color="auto"/>
                        <w:left w:val="none" w:sz="0" w:space="0" w:color="auto"/>
                        <w:bottom w:val="none" w:sz="0" w:space="0" w:color="auto"/>
                        <w:right w:val="none" w:sz="0" w:space="0" w:color="auto"/>
                      </w:divBdr>
                      <w:divsChild>
                        <w:div w:id="12480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822612">
      <w:bodyDiv w:val="1"/>
      <w:marLeft w:val="0"/>
      <w:marRight w:val="0"/>
      <w:marTop w:val="0"/>
      <w:marBottom w:val="0"/>
      <w:divBdr>
        <w:top w:val="none" w:sz="0" w:space="0" w:color="auto"/>
        <w:left w:val="none" w:sz="0" w:space="0" w:color="auto"/>
        <w:bottom w:val="none" w:sz="0" w:space="0" w:color="auto"/>
        <w:right w:val="none" w:sz="0" w:space="0" w:color="auto"/>
      </w:divBdr>
      <w:divsChild>
        <w:div w:id="876354613">
          <w:marLeft w:val="0"/>
          <w:marRight w:val="0"/>
          <w:marTop w:val="0"/>
          <w:marBottom w:val="0"/>
          <w:divBdr>
            <w:top w:val="none" w:sz="0" w:space="0" w:color="auto"/>
            <w:left w:val="none" w:sz="0" w:space="0" w:color="auto"/>
            <w:bottom w:val="none" w:sz="0" w:space="0" w:color="auto"/>
            <w:right w:val="none" w:sz="0" w:space="0" w:color="auto"/>
          </w:divBdr>
          <w:divsChild>
            <w:div w:id="238563873">
              <w:marLeft w:val="0"/>
              <w:marRight w:val="0"/>
              <w:marTop w:val="0"/>
              <w:marBottom w:val="0"/>
              <w:divBdr>
                <w:top w:val="none" w:sz="0" w:space="0" w:color="auto"/>
                <w:left w:val="none" w:sz="0" w:space="0" w:color="auto"/>
                <w:bottom w:val="none" w:sz="0" w:space="0" w:color="auto"/>
                <w:right w:val="none" w:sz="0" w:space="0" w:color="auto"/>
              </w:divBdr>
              <w:divsChild>
                <w:div w:id="14439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7804">
          <w:marLeft w:val="0"/>
          <w:marRight w:val="0"/>
          <w:marTop w:val="0"/>
          <w:marBottom w:val="0"/>
          <w:divBdr>
            <w:top w:val="none" w:sz="0" w:space="0" w:color="auto"/>
            <w:left w:val="none" w:sz="0" w:space="0" w:color="auto"/>
            <w:bottom w:val="none" w:sz="0" w:space="0" w:color="auto"/>
            <w:right w:val="none" w:sz="0" w:space="0" w:color="auto"/>
          </w:divBdr>
          <w:divsChild>
            <w:div w:id="1275135125">
              <w:marLeft w:val="0"/>
              <w:marRight w:val="0"/>
              <w:marTop w:val="0"/>
              <w:marBottom w:val="0"/>
              <w:divBdr>
                <w:top w:val="none" w:sz="0" w:space="0" w:color="auto"/>
                <w:left w:val="none" w:sz="0" w:space="0" w:color="auto"/>
                <w:bottom w:val="none" w:sz="0" w:space="0" w:color="auto"/>
                <w:right w:val="none" w:sz="0" w:space="0" w:color="auto"/>
              </w:divBdr>
              <w:divsChild>
                <w:div w:id="6817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41910">
      <w:bodyDiv w:val="1"/>
      <w:marLeft w:val="0"/>
      <w:marRight w:val="0"/>
      <w:marTop w:val="0"/>
      <w:marBottom w:val="0"/>
      <w:divBdr>
        <w:top w:val="none" w:sz="0" w:space="0" w:color="auto"/>
        <w:left w:val="none" w:sz="0" w:space="0" w:color="auto"/>
        <w:bottom w:val="none" w:sz="0" w:space="0" w:color="auto"/>
        <w:right w:val="none" w:sz="0" w:space="0" w:color="auto"/>
      </w:divBdr>
      <w:divsChild>
        <w:div w:id="2146769837">
          <w:marLeft w:val="0"/>
          <w:marRight w:val="0"/>
          <w:marTop w:val="0"/>
          <w:marBottom w:val="0"/>
          <w:divBdr>
            <w:top w:val="none" w:sz="0" w:space="0" w:color="auto"/>
            <w:left w:val="none" w:sz="0" w:space="0" w:color="auto"/>
            <w:bottom w:val="none" w:sz="0" w:space="0" w:color="auto"/>
            <w:right w:val="none" w:sz="0" w:space="0" w:color="auto"/>
          </w:divBdr>
          <w:divsChild>
            <w:div w:id="1260675809">
              <w:marLeft w:val="0"/>
              <w:marRight w:val="0"/>
              <w:marTop w:val="0"/>
              <w:marBottom w:val="0"/>
              <w:divBdr>
                <w:top w:val="none" w:sz="0" w:space="0" w:color="auto"/>
                <w:left w:val="none" w:sz="0" w:space="0" w:color="auto"/>
                <w:bottom w:val="none" w:sz="0" w:space="0" w:color="auto"/>
                <w:right w:val="none" w:sz="0" w:space="0" w:color="auto"/>
              </w:divBdr>
              <w:divsChild>
                <w:div w:id="1715234061">
                  <w:marLeft w:val="0"/>
                  <w:marRight w:val="0"/>
                  <w:marTop w:val="0"/>
                  <w:marBottom w:val="0"/>
                  <w:divBdr>
                    <w:top w:val="none" w:sz="0" w:space="0" w:color="auto"/>
                    <w:left w:val="none" w:sz="0" w:space="0" w:color="auto"/>
                    <w:bottom w:val="none" w:sz="0" w:space="0" w:color="auto"/>
                    <w:right w:val="none" w:sz="0" w:space="0" w:color="auto"/>
                  </w:divBdr>
                  <w:divsChild>
                    <w:div w:id="21432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8409">
              <w:marLeft w:val="0"/>
              <w:marRight w:val="0"/>
              <w:marTop w:val="0"/>
              <w:marBottom w:val="0"/>
              <w:divBdr>
                <w:top w:val="none" w:sz="0" w:space="0" w:color="auto"/>
                <w:left w:val="none" w:sz="0" w:space="0" w:color="auto"/>
                <w:bottom w:val="none" w:sz="0" w:space="0" w:color="auto"/>
                <w:right w:val="none" w:sz="0" w:space="0" w:color="auto"/>
              </w:divBdr>
              <w:divsChild>
                <w:div w:id="1186209105">
                  <w:marLeft w:val="0"/>
                  <w:marRight w:val="0"/>
                  <w:marTop w:val="0"/>
                  <w:marBottom w:val="0"/>
                  <w:divBdr>
                    <w:top w:val="none" w:sz="0" w:space="0" w:color="auto"/>
                    <w:left w:val="none" w:sz="0" w:space="0" w:color="auto"/>
                    <w:bottom w:val="none" w:sz="0" w:space="0" w:color="auto"/>
                    <w:right w:val="none" w:sz="0" w:space="0" w:color="auto"/>
                  </w:divBdr>
                  <w:divsChild>
                    <w:div w:id="198812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0598">
              <w:marLeft w:val="0"/>
              <w:marRight w:val="0"/>
              <w:marTop w:val="0"/>
              <w:marBottom w:val="0"/>
              <w:divBdr>
                <w:top w:val="none" w:sz="0" w:space="0" w:color="auto"/>
                <w:left w:val="none" w:sz="0" w:space="0" w:color="auto"/>
                <w:bottom w:val="none" w:sz="0" w:space="0" w:color="auto"/>
                <w:right w:val="none" w:sz="0" w:space="0" w:color="auto"/>
              </w:divBdr>
              <w:divsChild>
                <w:div w:id="1385179936">
                  <w:marLeft w:val="0"/>
                  <w:marRight w:val="0"/>
                  <w:marTop w:val="0"/>
                  <w:marBottom w:val="0"/>
                  <w:divBdr>
                    <w:top w:val="none" w:sz="0" w:space="0" w:color="auto"/>
                    <w:left w:val="none" w:sz="0" w:space="0" w:color="auto"/>
                    <w:bottom w:val="none" w:sz="0" w:space="0" w:color="auto"/>
                    <w:right w:val="none" w:sz="0" w:space="0" w:color="auto"/>
                  </w:divBdr>
                  <w:divsChild>
                    <w:div w:id="18671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52716">
          <w:marLeft w:val="0"/>
          <w:marRight w:val="0"/>
          <w:marTop w:val="0"/>
          <w:marBottom w:val="0"/>
          <w:divBdr>
            <w:top w:val="none" w:sz="0" w:space="0" w:color="auto"/>
            <w:left w:val="none" w:sz="0" w:space="0" w:color="auto"/>
            <w:bottom w:val="none" w:sz="0" w:space="0" w:color="auto"/>
            <w:right w:val="none" w:sz="0" w:space="0" w:color="auto"/>
          </w:divBdr>
          <w:divsChild>
            <w:div w:id="1183204959">
              <w:marLeft w:val="0"/>
              <w:marRight w:val="0"/>
              <w:marTop w:val="0"/>
              <w:marBottom w:val="0"/>
              <w:divBdr>
                <w:top w:val="none" w:sz="0" w:space="0" w:color="auto"/>
                <w:left w:val="none" w:sz="0" w:space="0" w:color="auto"/>
                <w:bottom w:val="none" w:sz="0" w:space="0" w:color="auto"/>
                <w:right w:val="none" w:sz="0" w:space="0" w:color="auto"/>
              </w:divBdr>
            </w:div>
            <w:div w:id="478962556">
              <w:marLeft w:val="0"/>
              <w:marRight w:val="0"/>
              <w:marTop w:val="0"/>
              <w:marBottom w:val="0"/>
              <w:divBdr>
                <w:top w:val="none" w:sz="0" w:space="0" w:color="auto"/>
                <w:left w:val="none" w:sz="0" w:space="0" w:color="auto"/>
                <w:bottom w:val="none" w:sz="0" w:space="0" w:color="auto"/>
                <w:right w:val="none" w:sz="0" w:space="0" w:color="auto"/>
              </w:divBdr>
              <w:divsChild>
                <w:div w:id="1121530467">
                  <w:marLeft w:val="0"/>
                  <w:marRight w:val="0"/>
                  <w:marTop w:val="0"/>
                  <w:marBottom w:val="0"/>
                  <w:divBdr>
                    <w:top w:val="none" w:sz="0" w:space="0" w:color="auto"/>
                    <w:left w:val="none" w:sz="0" w:space="0" w:color="auto"/>
                    <w:bottom w:val="none" w:sz="0" w:space="0" w:color="auto"/>
                    <w:right w:val="none" w:sz="0" w:space="0" w:color="auto"/>
                  </w:divBdr>
                  <w:divsChild>
                    <w:div w:id="635263521">
                      <w:marLeft w:val="0"/>
                      <w:marRight w:val="0"/>
                      <w:marTop w:val="0"/>
                      <w:marBottom w:val="0"/>
                      <w:divBdr>
                        <w:top w:val="none" w:sz="0" w:space="0" w:color="auto"/>
                        <w:left w:val="none" w:sz="0" w:space="0" w:color="auto"/>
                        <w:bottom w:val="none" w:sz="0" w:space="0" w:color="auto"/>
                        <w:right w:val="none" w:sz="0" w:space="0" w:color="auto"/>
                      </w:divBdr>
                      <w:divsChild>
                        <w:div w:id="105651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283964">
      <w:bodyDiv w:val="1"/>
      <w:marLeft w:val="0"/>
      <w:marRight w:val="0"/>
      <w:marTop w:val="0"/>
      <w:marBottom w:val="0"/>
      <w:divBdr>
        <w:top w:val="none" w:sz="0" w:space="0" w:color="auto"/>
        <w:left w:val="none" w:sz="0" w:space="0" w:color="auto"/>
        <w:bottom w:val="none" w:sz="0" w:space="0" w:color="auto"/>
        <w:right w:val="none" w:sz="0" w:space="0" w:color="auto"/>
      </w:divBdr>
      <w:divsChild>
        <w:div w:id="2099787675">
          <w:marLeft w:val="0"/>
          <w:marRight w:val="0"/>
          <w:marTop w:val="0"/>
          <w:marBottom w:val="0"/>
          <w:divBdr>
            <w:top w:val="none" w:sz="0" w:space="0" w:color="auto"/>
            <w:left w:val="none" w:sz="0" w:space="0" w:color="auto"/>
            <w:bottom w:val="none" w:sz="0" w:space="0" w:color="auto"/>
            <w:right w:val="none" w:sz="0" w:space="0" w:color="auto"/>
          </w:divBdr>
        </w:div>
        <w:div w:id="968433190">
          <w:marLeft w:val="0"/>
          <w:marRight w:val="0"/>
          <w:marTop w:val="0"/>
          <w:marBottom w:val="0"/>
          <w:divBdr>
            <w:top w:val="none" w:sz="0" w:space="0" w:color="auto"/>
            <w:left w:val="none" w:sz="0" w:space="0" w:color="auto"/>
            <w:bottom w:val="none" w:sz="0" w:space="0" w:color="auto"/>
            <w:right w:val="none" w:sz="0" w:space="0" w:color="auto"/>
          </w:divBdr>
          <w:divsChild>
            <w:div w:id="1258052413">
              <w:marLeft w:val="0"/>
              <w:marRight w:val="0"/>
              <w:marTop w:val="0"/>
              <w:marBottom w:val="0"/>
              <w:divBdr>
                <w:top w:val="none" w:sz="0" w:space="0" w:color="auto"/>
                <w:left w:val="none" w:sz="0" w:space="0" w:color="auto"/>
                <w:bottom w:val="none" w:sz="0" w:space="0" w:color="auto"/>
                <w:right w:val="none" w:sz="0" w:space="0" w:color="auto"/>
              </w:divBdr>
            </w:div>
            <w:div w:id="25760864">
              <w:marLeft w:val="0"/>
              <w:marRight w:val="0"/>
              <w:marTop w:val="0"/>
              <w:marBottom w:val="0"/>
              <w:divBdr>
                <w:top w:val="none" w:sz="0" w:space="0" w:color="auto"/>
                <w:left w:val="none" w:sz="0" w:space="0" w:color="auto"/>
                <w:bottom w:val="none" w:sz="0" w:space="0" w:color="auto"/>
                <w:right w:val="none" w:sz="0" w:space="0" w:color="auto"/>
              </w:divBdr>
              <w:divsChild>
                <w:div w:id="815073467">
                  <w:marLeft w:val="0"/>
                  <w:marRight w:val="0"/>
                  <w:marTop w:val="0"/>
                  <w:marBottom w:val="0"/>
                  <w:divBdr>
                    <w:top w:val="none" w:sz="0" w:space="0" w:color="auto"/>
                    <w:left w:val="none" w:sz="0" w:space="0" w:color="auto"/>
                    <w:bottom w:val="none" w:sz="0" w:space="0" w:color="auto"/>
                    <w:right w:val="none" w:sz="0" w:space="0" w:color="auto"/>
                  </w:divBdr>
                  <w:divsChild>
                    <w:div w:id="1578326864">
                      <w:marLeft w:val="0"/>
                      <w:marRight w:val="0"/>
                      <w:marTop w:val="0"/>
                      <w:marBottom w:val="0"/>
                      <w:divBdr>
                        <w:top w:val="none" w:sz="0" w:space="0" w:color="auto"/>
                        <w:left w:val="none" w:sz="0" w:space="0" w:color="auto"/>
                        <w:bottom w:val="none" w:sz="0" w:space="0" w:color="auto"/>
                        <w:right w:val="none" w:sz="0" w:space="0" w:color="auto"/>
                      </w:divBdr>
                      <w:divsChild>
                        <w:div w:id="16591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902500">
      <w:bodyDiv w:val="1"/>
      <w:marLeft w:val="0"/>
      <w:marRight w:val="0"/>
      <w:marTop w:val="0"/>
      <w:marBottom w:val="0"/>
      <w:divBdr>
        <w:top w:val="none" w:sz="0" w:space="0" w:color="auto"/>
        <w:left w:val="none" w:sz="0" w:space="0" w:color="auto"/>
        <w:bottom w:val="none" w:sz="0" w:space="0" w:color="auto"/>
        <w:right w:val="none" w:sz="0" w:space="0" w:color="auto"/>
      </w:divBdr>
      <w:divsChild>
        <w:div w:id="1857885240">
          <w:marLeft w:val="0"/>
          <w:marRight w:val="0"/>
          <w:marTop w:val="0"/>
          <w:marBottom w:val="0"/>
          <w:divBdr>
            <w:top w:val="none" w:sz="0" w:space="0" w:color="auto"/>
            <w:left w:val="none" w:sz="0" w:space="0" w:color="auto"/>
            <w:bottom w:val="none" w:sz="0" w:space="0" w:color="auto"/>
            <w:right w:val="none" w:sz="0" w:space="0" w:color="auto"/>
          </w:divBdr>
          <w:divsChild>
            <w:div w:id="1338801183">
              <w:marLeft w:val="0"/>
              <w:marRight w:val="0"/>
              <w:marTop w:val="0"/>
              <w:marBottom w:val="0"/>
              <w:divBdr>
                <w:top w:val="none" w:sz="0" w:space="0" w:color="auto"/>
                <w:left w:val="none" w:sz="0" w:space="0" w:color="auto"/>
                <w:bottom w:val="none" w:sz="0" w:space="0" w:color="auto"/>
                <w:right w:val="none" w:sz="0" w:space="0" w:color="auto"/>
              </w:divBdr>
              <w:divsChild>
                <w:div w:id="417484771">
                  <w:marLeft w:val="0"/>
                  <w:marRight w:val="0"/>
                  <w:marTop w:val="0"/>
                  <w:marBottom w:val="0"/>
                  <w:divBdr>
                    <w:top w:val="none" w:sz="0" w:space="0" w:color="auto"/>
                    <w:left w:val="none" w:sz="0" w:space="0" w:color="auto"/>
                    <w:bottom w:val="none" w:sz="0" w:space="0" w:color="auto"/>
                    <w:right w:val="none" w:sz="0" w:space="0" w:color="auto"/>
                  </w:divBdr>
                  <w:divsChild>
                    <w:div w:id="45221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50936">
          <w:marLeft w:val="0"/>
          <w:marRight w:val="0"/>
          <w:marTop w:val="0"/>
          <w:marBottom w:val="0"/>
          <w:divBdr>
            <w:top w:val="none" w:sz="0" w:space="0" w:color="auto"/>
            <w:left w:val="none" w:sz="0" w:space="0" w:color="auto"/>
            <w:bottom w:val="none" w:sz="0" w:space="0" w:color="auto"/>
            <w:right w:val="none" w:sz="0" w:space="0" w:color="auto"/>
          </w:divBdr>
          <w:divsChild>
            <w:div w:id="637731704">
              <w:marLeft w:val="0"/>
              <w:marRight w:val="0"/>
              <w:marTop w:val="0"/>
              <w:marBottom w:val="0"/>
              <w:divBdr>
                <w:top w:val="none" w:sz="0" w:space="0" w:color="auto"/>
                <w:left w:val="none" w:sz="0" w:space="0" w:color="auto"/>
                <w:bottom w:val="none" w:sz="0" w:space="0" w:color="auto"/>
                <w:right w:val="none" w:sz="0" w:space="0" w:color="auto"/>
              </w:divBdr>
            </w:div>
            <w:div w:id="1775176200">
              <w:marLeft w:val="0"/>
              <w:marRight w:val="0"/>
              <w:marTop w:val="0"/>
              <w:marBottom w:val="0"/>
              <w:divBdr>
                <w:top w:val="none" w:sz="0" w:space="0" w:color="auto"/>
                <w:left w:val="none" w:sz="0" w:space="0" w:color="auto"/>
                <w:bottom w:val="none" w:sz="0" w:space="0" w:color="auto"/>
                <w:right w:val="none" w:sz="0" w:space="0" w:color="auto"/>
              </w:divBdr>
              <w:divsChild>
                <w:div w:id="94056564">
                  <w:marLeft w:val="0"/>
                  <w:marRight w:val="0"/>
                  <w:marTop w:val="0"/>
                  <w:marBottom w:val="0"/>
                  <w:divBdr>
                    <w:top w:val="none" w:sz="0" w:space="0" w:color="auto"/>
                    <w:left w:val="none" w:sz="0" w:space="0" w:color="auto"/>
                    <w:bottom w:val="none" w:sz="0" w:space="0" w:color="auto"/>
                    <w:right w:val="none" w:sz="0" w:space="0" w:color="auto"/>
                  </w:divBdr>
                  <w:divsChild>
                    <w:div w:id="518618224">
                      <w:marLeft w:val="0"/>
                      <w:marRight w:val="0"/>
                      <w:marTop w:val="0"/>
                      <w:marBottom w:val="0"/>
                      <w:divBdr>
                        <w:top w:val="none" w:sz="0" w:space="0" w:color="auto"/>
                        <w:left w:val="none" w:sz="0" w:space="0" w:color="auto"/>
                        <w:bottom w:val="none" w:sz="0" w:space="0" w:color="auto"/>
                        <w:right w:val="none" w:sz="0" w:space="0" w:color="auto"/>
                      </w:divBdr>
                      <w:divsChild>
                        <w:div w:id="143263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848810">
      <w:bodyDiv w:val="1"/>
      <w:marLeft w:val="0"/>
      <w:marRight w:val="0"/>
      <w:marTop w:val="0"/>
      <w:marBottom w:val="0"/>
      <w:divBdr>
        <w:top w:val="none" w:sz="0" w:space="0" w:color="auto"/>
        <w:left w:val="none" w:sz="0" w:space="0" w:color="auto"/>
        <w:bottom w:val="none" w:sz="0" w:space="0" w:color="auto"/>
        <w:right w:val="none" w:sz="0" w:space="0" w:color="auto"/>
      </w:divBdr>
      <w:divsChild>
        <w:div w:id="333993254">
          <w:marLeft w:val="0"/>
          <w:marRight w:val="0"/>
          <w:marTop w:val="0"/>
          <w:marBottom w:val="0"/>
          <w:divBdr>
            <w:top w:val="none" w:sz="0" w:space="0" w:color="auto"/>
            <w:left w:val="none" w:sz="0" w:space="0" w:color="auto"/>
            <w:bottom w:val="none" w:sz="0" w:space="0" w:color="auto"/>
            <w:right w:val="none" w:sz="0" w:space="0" w:color="auto"/>
          </w:divBdr>
          <w:divsChild>
            <w:div w:id="1092241470">
              <w:marLeft w:val="0"/>
              <w:marRight w:val="0"/>
              <w:marTop w:val="0"/>
              <w:marBottom w:val="0"/>
              <w:divBdr>
                <w:top w:val="none" w:sz="0" w:space="0" w:color="auto"/>
                <w:left w:val="none" w:sz="0" w:space="0" w:color="auto"/>
                <w:bottom w:val="none" w:sz="0" w:space="0" w:color="auto"/>
                <w:right w:val="none" w:sz="0" w:space="0" w:color="auto"/>
              </w:divBdr>
              <w:divsChild>
                <w:div w:id="185141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18384">
      <w:bodyDiv w:val="1"/>
      <w:marLeft w:val="0"/>
      <w:marRight w:val="0"/>
      <w:marTop w:val="0"/>
      <w:marBottom w:val="0"/>
      <w:divBdr>
        <w:top w:val="none" w:sz="0" w:space="0" w:color="auto"/>
        <w:left w:val="none" w:sz="0" w:space="0" w:color="auto"/>
        <w:bottom w:val="none" w:sz="0" w:space="0" w:color="auto"/>
        <w:right w:val="none" w:sz="0" w:space="0" w:color="auto"/>
      </w:divBdr>
    </w:div>
    <w:div w:id="689533350">
      <w:bodyDiv w:val="1"/>
      <w:marLeft w:val="0"/>
      <w:marRight w:val="0"/>
      <w:marTop w:val="0"/>
      <w:marBottom w:val="0"/>
      <w:divBdr>
        <w:top w:val="none" w:sz="0" w:space="0" w:color="auto"/>
        <w:left w:val="none" w:sz="0" w:space="0" w:color="auto"/>
        <w:bottom w:val="none" w:sz="0" w:space="0" w:color="auto"/>
        <w:right w:val="none" w:sz="0" w:space="0" w:color="auto"/>
      </w:divBdr>
      <w:divsChild>
        <w:div w:id="1802767004">
          <w:marLeft w:val="0"/>
          <w:marRight w:val="0"/>
          <w:marTop w:val="0"/>
          <w:marBottom w:val="0"/>
          <w:divBdr>
            <w:top w:val="none" w:sz="0" w:space="0" w:color="auto"/>
            <w:left w:val="none" w:sz="0" w:space="0" w:color="auto"/>
            <w:bottom w:val="none" w:sz="0" w:space="0" w:color="auto"/>
            <w:right w:val="none" w:sz="0" w:space="0" w:color="auto"/>
          </w:divBdr>
          <w:divsChild>
            <w:div w:id="679115641">
              <w:marLeft w:val="0"/>
              <w:marRight w:val="0"/>
              <w:marTop w:val="0"/>
              <w:marBottom w:val="0"/>
              <w:divBdr>
                <w:top w:val="none" w:sz="0" w:space="0" w:color="auto"/>
                <w:left w:val="none" w:sz="0" w:space="0" w:color="auto"/>
                <w:bottom w:val="none" w:sz="0" w:space="0" w:color="auto"/>
                <w:right w:val="none" w:sz="0" w:space="0" w:color="auto"/>
              </w:divBdr>
              <w:divsChild>
                <w:div w:id="184281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9185">
          <w:marLeft w:val="0"/>
          <w:marRight w:val="0"/>
          <w:marTop w:val="0"/>
          <w:marBottom w:val="0"/>
          <w:divBdr>
            <w:top w:val="none" w:sz="0" w:space="0" w:color="auto"/>
            <w:left w:val="none" w:sz="0" w:space="0" w:color="auto"/>
            <w:bottom w:val="none" w:sz="0" w:space="0" w:color="auto"/>
            <w:right w:val="none" w:sz="0" w:space="0" w:color="auto"/>
          </w:divBdr>
          <w:divsChild>
            <w:div w:id="1947537088">
              <w:marLeft w:val="0"/>
              <w:marRight w:val="0"/>
              <w:marTop w:val="0"/>
              <w:marBottom w:val="0"/>
              <w:divBdr>
                <w:top w:val="none" w:sz="0" w:space="0" w:color="auto"/>
                <w:left w:val="none" w:sz="0" w:space="0" w:color="auto"/>
                <w:bottom w:val="none" w:sz="0" w:space="0" w:color="auto"/>
                <w:right w:val="none" w:sz="0" w:space="0" w:color="auto"/>
              </w:divBdr>
              <w:divsChild>
                <w:div w:id="4125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84060">
          <w:marLeft w:val="0"/>
          <w:marRight w:val="0"/>
          <w:marTop w:val="0"/>
          <w:marBottom w:val="0"/>
          <w:divBdr>
            <w:top w:val="none" w:sz="0" w:space="0" w:color="auto"/>
            <w:left w:val="none" w:sz="0" w:space="0" w:color="auto"/>
            <w:bottom w:val="none" w:sz="0" w:space="0" w:color="auto"/>
            <w:right w:val="none" w:sz="0" w:space="0" w:color="auto"/>
          </w:divBdr>
          <w:divsChild>
            <w:div w:id="970940156">
              <w:marLeft w:val="0"/>
              <w:marRight w:val="0"/>
              <w:marTop w:val="0"/>
              <w:marBottom w:val="0"/>
              <w:divBdr>
                <w:top w:val="none" w:sz="0" w:space="0" w:color="auto"/>
                <w:left w:val="none" w:sz="0" w:space="0" w:color="auto"/>
                <w:bottom w:val="none" w:sz="0" w:space="0" w:color="auto"/>
                <w:right w:val="none" w:sz="0" w:space="0" w:color="auto"/>
              </w:divBdr>
              <w:divsChild>
                <w:div w:id="147503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69329">
      <w:bodyDiv w:val="1"/>
      <w:marLeft w:val="0"/>
      <w:marRight w:val="0"/>
      <w:marTop w:val="0"/>
      <w:marBottom w:val="0"/>
      <w:divBdr>
        <w:top w:val="none" w:sz="0" w:space="0" w:color="auto"/>
        <w:left w:val="none" w:sz="0" w:space="0" w:color="auto"/>
        <w:bottom w:val="none" w:sz="0" w:space="0" w:color="auto"/>
        <w:right w:val="none" w:sz="0" w:space="0" w:color="auto"/>
      </w:divBdr>
    </w:div>
    <w:div w:id="697510957">
      <w:bodyDiv w:val="1"/>
      <w:marLeft w:val="0"/>
      <w:marRight w:val="0"/>
      <w:marTop w:val="0"/>
      <w:marBottom w:val="0"/>
      <w:divBdr>
        <w:top w:val="none" w:sz="0" w:space="0" w:color="auto"/>
        <w:left w:val="none" w:sz="0" w:space="0" w:color="auto"/>
        <w:bottom w:val="none" w:sz="0" w:space="0" w:color="auto"/>
        <w:right w:val="none" w:sz="0" w:space="0" w:color="auto"/>
      </w:divBdr>
      <w:divsChild>
        <w:div w:id="1549534871">
          <w:marLeft w:val="0"/>
          <w:marRight w:val="0"/>
          <w:marTop w:val="0"/>
          <w:marBottom w:val="0"/>
          <w:divBdr>
            <w:top w:val="none" w:sz="0" w:space="0" w:color="auto"/>
            <w:left w:val="none" w:sz="0" w:space="0" w:color="auto"/>
            <w:bottom w:val="none" w:sz="0" w:space="0" w:color="auto"/>
            <w:right w:val="none" w:sz="0" w:space="0" w:color="auto"/>
          </w:divBdr>
          <w:divsChild>
            <w:div w:id="395318336">
              <w:marLeft w:val="0"/>
              <w:marRight w:val="0"/>
              <w:marTop w:val="0"/>
              <w:marBottom w:val="0"/>
              <w:divBdr>
                <w:top w:val="none" w:sz="0" w:space="0" w:color="auto"/>
                <w:left w:val="none" w:sz="0" w:space="0" w:color="auto"/>
                <w:bottom w:val="none" w:sz="0" w:space="0" w:color="auto"/>
                <w:right w:val="none" w:sz="0" w:space="0" w:color="auto"/>
              </w:divBdr>
              <w:divsChild>
                <w:div w:id="2050641399">
                  <w:marLeft w:val="0"/>
                  <w:marRight w:val="0"/>
                  <w:marTop w:val="0"/>
                  <w:marBottom w:val="0"/>
                  <w:divBdr>
                    <w:top w:val="none" w:sz="0" w:space="0" w:color="auto"/>
                    <w:left w:val="none" w:sz="0" w:space="0" w:color="auto"/>
                    <w:bottom w:val="none" w:sz="0" w:space="0" w:color="auto"/>
                    <w:right w:val="none" w:sz="0" w:space="0" w:color="auto"/>
                  </w:divBdr>
                  <w:divsChild>
                    <w:div w:id="2089306063">
                      <w:marLeft w:val="0"/>
                      <w:marRight w:val="0"/>
                      <w:marTop w:val="0"/>
                      <w:marBottom w:val="0"/>
                      <w:divBdr>
                        <w:top w:val="none" w:sz="0" w:space="0" w:color="auto"/>
                        <w:left w:val="none" w:sz="0" w:space="0" w:color="auto"/>
                        <w:bottom w:val="none" w:sz="0" w:space="0" w:color="auto"/>
                        <w:right w:val="none" w:sz="0" w:space="0" w:color="auto"/>
                      </w:divBdr>
                      <w:divsChild>
                        <w:div w:id="4017504">
                          <w:marLeft w:val="0"/>
                          <w:marRight w:val="0"/>
                          <w:marTop w:val="0"/>
                          <w:marBottom w:val="0"/>
                          <w:divBdr>
                            <w:top w:val="none" w:sz="0" w:space="0" w:color="auto"/>
                            <w:left w:val="none" w:sz="0" w:space="0" w:color="auto"/>
                            <w:bottom w:val="none" w:sz="0" w:space="0" w:color="auto"/>
                            <w:right w:val="none" w:sz="0" w:space="0" w:color="auto"/>
                          </w:divBdr>
                          <w:divsChild>
                            <w:div w:id="533427585">
                              <w:marLeft w:val="0"/>
                              <w:marRight w:val="0"/>
                              <w:marTop w:val="0"/>
                              <w:marBottom w:val="0"/>
                              <w:divBdr>
                                <w:top w:val="none" w:sz="0" w:space="0" w:color="auto"/>
                                <w:left w:val="none" w:sz="0" w:space="0" w:color="auto"/>
                                <w:bottom w:val="none" w:sz="0" w:space="0" w:color="auto"/>
                                <w:right w:val="none" w:sz="0" w:space="0" w:color="auto"/>
                              </w:divBdr>
                              <w:divsChild>
                                <w:div w:id="167182607">
                                  <w:marLeft w:val="0"/>
                                  <w:marRight w:val="0"/>
                                  <w:marTop w:val="0"/>
                                  <w:marBottom w:val="0"/>
                                  <w:divBdr>
                                    <w:top w:val="none" w:sz="0" w:space="0" w:color="auto"/>
                                    <w:left w:val="none" w:sz="0" w:space="0" w:color="auto"/>
                                    <w:bottom w:val="none" w:sz="0" w:space="0" w:color="auto"/>
                                    <w:right w:val="none" w:sz="0" w:space="0" w:color="auto"/>
                                  </w:divBdr>
                                  <w:divsChild>
                                    <w:div w:id="217859835">
                                      <w:marLeft w:val="0"/>
                                      <w:marRight w:val="0"/>
                                      <w:marTop w:val="0"/>
                                      <w:marBottom w:val="0"/>
                                      <w:divBdr>
                                        <w:top w:val="none" w:sz="0" w:space="0" w:color="auto"/>
                                        <w:left w:val="none" w:sz="0" w:space="0" w:color="auto"/>
                                        <w:bottom w:val="none" w:sz="0" w:space="0" w:color="auto"/>
                                        <w:right w:val="none" w:sz="0" w:space="0" w:color="auto"/>
                                      </w:divBdr>
                                      <w:divsChild>
                                        <w:div w:id="1330254833">
                                          <w:marLeft w:val="0"/>
                                          <w:marRight w:val="0"/>
                                          <w:marTop w:val="0"/>
                                          <w:marBottom w:val="0"/>
                                          <w:divBdr>
                                            <w:top w:val="none" w:sz="0" w:space="0" w:color="auto"/>
                                            <w:left w:val="none" w:sz="0" w:space="0" w:color="auto"/>
                                            <w:bottom w:val="none" w:sz="0" w:space="0" w:color="auto"/>
                                            <w:right w:val="none" w:sz="0" w:space="0" w:color="auto"/>
                                          </w:divBdr>
                                          <w:divsChild>
                                            <w:div w:id="349798322">
                                              <w:marLeft w:val="0"/>
                                              <w:marRight w:val="0"/>
                                              <w:marTop w:val="0"/>
                                              <w:marBottom w:val="0"/>
                                              <w:divBdr>
                                                <w:top w:val="none" w:sz="0" w:space="0" w:color="auto"/>
                                                <w:left w:val="none" w:sz="0" w:space="0" w:color="auto"/>
                                                <w:bottom w:val="none" w:sz="0" w:space="0" w:color="auto"/>
                                                <w:right w:val="none" w:sz="0" w:space="0" w:color="auto"/>
                                              </w:divBdr>
                                            </w:div>
                                            <w:div w:id="1182549009">
                                              <w:marLeft w:val="0"/>
                                              <w:marRight w:val="0"/>
                                              <w:marTop w:val="0"/>
                                              <w:marBottom w:val="0"/>
                                              <w:divBdr>
                                                <w:top w:val="none" w:sz="0" w:space="0" w:color="auto"/>
                                                <w:left w:val="none" w:sz="0" w:space="0" w:color="auto"/>
                                                <w:bottom w:val="none" w:sz="0" w:space="0" w:color="auto"/>
                                                <w:right w:val="none" w:sz="0" w:space="0" w:color="auto"/>
                                              </w:divBdr>
                                              <w:divsChild>
                                                <w:div w:id="1278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820546">
                                      <w:marLeft w:val="0"/>
                                      <w:marRight w:val="0"/>
                                      <w:marTop w:val="0"/>
                                      <w:marBottom w:val="0"/>
                                      <w:divBdr>
                                        <w:top w:val="none" w:sz="0" w:space="0" w:color="auto"/>
                                        <w:left w:val="none" w:sz="0" w:space="0" w:color="auto"/>
                                        <w:bottom w:val="none" w:sz="0" w:space="0" w:color="auto"/>
                                        <w:right w:val="none" w:sz="0" w:space="0" w:color="auto"/>
                                      </w:divBdr>
                                      <w:divsChild>
                                        <w:div w:id="818037576">
                                          <w:marLeft w:val="0"/>
                                          <w:marRight w:val="0"/>
                                          <w:marTop w:val="0"/>
                                          <w:marBottom w:val="0"/>
                                          <w:divBdr>
                                            <w:top w:val="none" w:sz="0" w:space="0" w:color="auto"/>
                                            <w:left w:val="none" w:sz="0" w:space="0" w:color="auto"/>
                                            <w:bottom w:val="none" w:sz="0" w:space="0" w:color="auto"/>
                                            <w:right w:val="none" w:sz="0" w:space="0" w:color="auto"/>
                                          </w:divBdr>
                                        </w:div>
                                        <w:div w:id="879056643">
                                          <w:marLeft w:val="0"/>
                                          <w:marRight w:val="0"/>
                                          <w:marTop w:val="0"/>
                                          <w:marBottom w:val="0"/>
                                          <w:divBdr>
                                            <w:top w:val="none" w:sz="0" w:space="0" w:color="auto"/>
                                            <w:left w:val="none" w:sz="0" w:space="0" w:color="auto"/>
                                            <w:bottom w:val="none" w:sz="0" w:space="0" w:color="auto"/>
                                            <w:right w:val="none" w:sz="0" w:space="0" w:color="auto"/>
                                          </w:divBdr>
                                          <w:divsChild>
                                            <w:div w:id="650527977">
                                              <w:marLeft w:val="0"/>
                                              <w:marRight w:val="0"/>
                                              <w:marTop w:val="0"/>
                                              <w:marBottom w:val="0"/>
                                              <w:divBdr>
                                                <w:top w:val="none" w:sz="0" w:space="0" w:color="auto"/>
                                                <w:left w:val="none" w:sz="0" w:space="0" w:color="auto"/>
                                                <w:bottom w:val="none" w:sz="0" w:space="0" w:color="auto"/>
                                                <w:right w:val="none" w:sz="0" w:space="0" w:color="auto"/>
                                              </w:divBdr>
                                              <w:divsChild>
                                                <w:div w:id="336544056">
                                                  <w:marLeft w:val="0"/>
                                                  <w:marRight w:val="0"/>
                                                  <w:marTop w:val="0"/>
                                                  <w:marBottom w:val="0"/>
                                                  <w:divBdr>
                                                    <w:top w:val="none" w:sz="0" w:space="0" w:color="auto"/>
                                                    <w:left w:val="none" w:sz="0" w:space="0" w:color="auto"/>
                                                    <w:bottom w:val="none" w:sz="0" w:space="0" w:color="auto"/>
                                                    <w:right w:val="none" w:sz="0" w:space="0" w:color="auto"/>
                                                  </w:divBdr>
                                                  <w:divsChild>
                                                    <w:div w:id="1647776168">
                                                      <w:marLeft w:val="0"/>
                                                      <w:marRight w:val="0"/>
                                                      <w:marTop w:val="0"/>
                                                      <w:marBottom w:val="0"/>
                                                      <w:divBdr>
                                                        <w:top w:val="none" w:sz="0" w:space="0" w:color="auto"/>
                                                        <w:left w:val="none" w:sz="0" w:space="0" w:color="auto"/>
                                                        <w:bottom w:val="none" w:sz="0" w:space="0" w:color="auto"/>
                                                        <w:right w:val="none" w:sz="0" w:space="0" w:color="auto"/>
                                                      </w:divBdr>
                                                      <w:divsChild>
                                                        <w:div w:id="781657647">
                                                          <w:marLeft w:val="0"/>
                                                          <w:marRight w:val="0"/>
                                                          <w:marTop w:val="0"/>
                                                          <w:marBottom w:val="0"/>
                                                          <w:divBdr>
                                                            <w:top w:val="none" w:sz="0" w:space="0" w:color="auto"/>
                                                            <w:left w:val="none" w:sz="0" w:space="0" w:color="auto"/>
                                                            <w:bottom w:val="none" w:sz="0" w:space="0" w:color="auto"/>
                                                            <w:right w:val="none" w:sz="0" w:space="0" w:color="auto"/>
                                                          </w:divBdr>
                                                          <w:divsChild>
                                                            <w:div w:id="1265966737">
                                                              <w:marLeft w:val="0"/>
                                                              <w:marRight w:val="0"/>
                                                              <w:marTop w:val="0"/>
                                                              <w:marBottom w:val="0"/>
                                                              <w:divBdr>
                                                                <w:top w:val="none" w:sz="0" w:space="0" w:color="auto"/>
                                                                <w:left w:val="none" w:sz="0" w:space="0" w:color="auto"/>
                                                                <w:bottom w:val="none" w:sz="0" w:space="0" w:color="auto"/>
                                                                <w:right w:val="none" w:sz="0" w:space="0" w:color="auto"/>
                                                              </w:divBdr>
                                                              <w:divsChild>
                                                                <w:div w:id="9306644">
                                                                  <w:marLeft w:val="0"/>
                                                                  <w:marRight w:val="0"/>
                                                                  <w:marTop w:val="0"/>
                                                                  <w:marBottom w:val="0"/>
                                                                  <w:divBdr>
                                                                    <w:top w:val="none" w:sz="0" w:space="0" w:color="auto"/>
                                                                    <w:left w:val="none" w:sz="0" w:space="0" w:color="auto"/>
                                                                    <w:bottom w:val="none" w:sz="0" w:space="0" w:color="auto"/>
                                                                    <w:right w:val="none" w:sz="0" w:space="0" w:color="auto"/>
                                                                  </w:divBdr>
                                                                  <w:divsChild>
                                                                    <w:div w:id="423959000">
                                                                      <w:marLeft w:val="0"/>
                                                                      <w:marRight w:val="0"/>
                                                                      <w:marTop w:val="0"/>
                                                                      <w:marBottom w:val="0"/>
                                                                      <w:divBdr>
                                                                        <w:top w:val="none" w:sz="0" w:space="0" w:color="auto"/>
                                                                        <w:left w:val="none" w:sz="0" w:space="0" w:color="auto"/>
                                                                        <w:bottom w:val="none" w:sz="0" w:space="0" w:color="auto"/>
                                                                        <w:right w:val="none" w:sz="0" w:space="0" w:color="auto"/>
                                                                      </w:divBdr>
                                                                      <w:divsChild>
                                                                        <w:div w:id="17019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2594">
                                                                  <w:marLeft w:val="0"/>
                                                                  <w:marRight w:val="0"/>
                                                                  <w:marTop w:val="0"/>
                                                                  <w:marBottom w:val="0"/>
                                                                  <w:divBdr>
                                                                    <w:top w:val="none" w:sz="0" w:space="0" w:color="auto"/>
                                                                    <w:left w:val="none" w:sz="0" w:space="0" w:color="auto"/>
                                                                    <w:bottom w:val="none" w:sz="0" w:space="0" w:color="auto"/>
                                                                    <w:right w:val="none" w:sz="0" w:space="0" w:color="auto"/>
                                                                  </w:divBdr>
                                                                  <w:divsChild>
                                                                    <w:div w:id="769666478">
                                                                      <w:marLeft w:val="0"/>
                                                                      <w:marRight w:val="0"/>
                                                                      <w:marTop w:val="0"/>
                                                                      <w:marBottom w:val="0"/>
                                                                      <w:divBdr>
                                                                        <w:top w:val="none" w:sz="0" w:space="0" w:color="auto"/>
                                                                        <w:left w:val="none" w:sz="0" w:space="0" w:color="auto"/>
                                                                        <w:bottom w:val="none" w:sz="0" w:space="0" w:color="auto"/>
                                                                        <w:right w:val="none" w:sz="0" w:space="0" w:color="auto"/>
                                                                      </w:divBdr>
                                                                      <w:divsChild>
                                                                        <w:div w:id="13878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866955">
                                                      <w:marLeft w:val="0"/>
                                                      <w:marRight w:val="0"/>
                                                      <w:marTop w:val="0"/>
                                                      <w:marBottom w:val="0"/>
                                                      <w:divBdr>
                                                        <w:top w:val="none" w:sz="0" w:space="0" w:color="auto"/>
                                                        <w:left w:val="none" w:sz="0" w:space="0" w:color="auto"/>
                                                        <w:bottom w:val="none" w:sz="0" w:space="0" w:color="auto"/>
                                                        <w:right w:val="none" w:sz="0" w:space="0" w:color="auto"/>
                                                      </w:divBdr>
                                                      <w:divsChild>
                                                        <w:div w:id="1689942014">
                                                          <w:marLeft w:val="0"/>
                                                          <w:marRight w:val="0"/>
                                                          <w:marTop w:val="0"/>
                                                          <w:marBottom w:val="0"/>
                                                          <w:divBdr>
                                                            <w:top w:val="none" w:sz="0" w:space="0" w:color="auto"/>
                                                            <w:left w:val="none" w:sz="0" w:space="0" w:color="auto"/>
                                                            <w:bottom w:val="none" w:sz="0" w:space="0" w:color="auto"/>
                                                            <w:right w:val="none" w:sz="0" w:space="0" w:color="auto"/>
                                                          </w:divBdr>
                                                          <w:divsChild>
                                                            <w:div w:id="1136797014">
                                                              <w:marLeft w:val="0"/>
                                                              <w:marRight w:val="0"/>
                                                              <w:marTop w:val="0"/>
                                                              <w:marBottom w:val="0"/>
                                                              <w:divBdr>
                                                                <w:top w:val="none" w:sz="0" w:space="0" w:color="auto"/>
                                                                <w:left w:val="none" w:sz="0" w:space="0" w:color="auto"/>
                                                                <w:bottom w:val="none" w:sz="0" w:space="0" w:color="auto"/>
                                                                <w:right w:val="none" w:sz="0" w:space="0" w:color="auto"/>
                                                              </w:divBdr>
                                                              <w:divsChild>
                                                                <w:div w:id="1854800954">
                                                                  <w:marLeft w:val="0"/>
                                                                  <w:marRight w:val="0"/>
                                                                  <w:marTop w:val="0"/>
                                                                  <w:marBottom w:val="0"/>
                                                                  <w:divBdr>
                                                                    <w:top w:val="none" w:sz="0" w:space="0" w:color="auto"/>
                                                                    <w:left w:val="none" w:sz="0" w:space="0" w:color="auto"/>
                                                                    <w:bottom w:val="none" w:sz="0" w:space="0" w:color="auto"/>
                                                                    <w:right w:val="none" w:sz="0" w:space="0" w:color="auto"/>
                                                                  </w:divBdr>
                                                                  <w:divsChild>
                                                                    <w:div w:id="1732193753">
                                                                      <w:marLeft w:val="0"/>
                                                                      <w:marRight w:val="0"/>
                                                                      <w:marTop w:val="0"/>
                                                                      <w:marBottom w:val="0"/>
                                                                      <w:divBdr>
                                                                        <w:top w:val="none" w:sz="0" w:space="0" w:color="auto"/>
                                                                        <w:left w:val="none" w:sz="0" w:space="0" w:color="auto"/>
                                                                        <w:bottom w:val="none" w:sz="0" w:space="0" w:color="auto"/>
                                                                        <w:right w:val="none" w:sz="0" w:space="0" w:color="auto"/>
                                                                      </w:divBdr>
                                                                      <w:divsChild>
                                                                        <w:div w:id="12028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7422">
                                                                  <w:marLeft w:val="0"/>
                                                                  <w:marRight w:val="0"/>
                                                                  <w:marTop w:val="0"/>
                                                                  <w:marBottom w:val="0"/>
                                                                  <w:divBdr>
                                                                    <w:top w:val="none" w:sz="0" w:space="0" w:color="auto"/>
                                                                    <w:left w:val="none" w:sz="0" w:space="0" w:color="auto"/>
                                                                    <w:bottom w:val="none" w:sz="0" w:space="0" w:color="auto"/>
                                                                    <w:right w:val="none" w:sz="0" w:space="0" w:color="auto"/>
                                                                  </w:divBdr>
                                                                  <w:divsChild>
                                                                    <w:div w:id="1152062721">
                                                                      <w:marLeft w:val="0"/>
                                                                      <w:marRight w:val="0"/>
                                                                      <w:marTop w:val="0"/>
                                                                      <w:marBottom w:val="0"/>
                                                                      <w:divBdr>
                                                                        <w:top w:val="none" w:sz="0" w:space="0" w:color="auto"/>
                                                                        <w:left w:val="none" w:sz="0" w:space="0" w:color="auto"/>
                                                                        <w:bottom w:val="none" w:sz="0" w:space="0" w:color="auto"/>
                                                                        <w:right w:val="none" w:sz="0" w:space="0" w:color="auto"/>
                                                                      </w:divBdr>
                                                                      <w:divsChild>
                                                                        <w:div w:id="3548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913288">
                                                      <w:marLeft w:val="0"/>
                                                      <w:marRight w:val="0"/>
                                                      <w:marTop w:val="0"/>
                                                      <w:marBottom w:val="0"/>
                                                      <w:divBdr>
                                                        <w:top w:val="none" w:sz="0" w:space="0" w:color="auto"/>
                                                        <w:left w:val="none" w:sz="0" w:space="0" w:color="auto"/>
                                                        <w:bottom w:val="none" w:sz="0" w:space="0" w:color="auto"/>
                                                        <w:right w:val="none" w:sz="0" w:space="0" w:color="auto"/>
                                                      </w:divBdr>
                                                      <w:divsChild>
                                                        <w:div w:id="1782148566">
                                                          <w:marLeft w:val="0"/>
                                                          <w:marRight w:val="0"/>
                                                          <w:marTop w:val="0"/>
                                                          <w:marBottom w:val="0"/>
                                                          <w:divBdr>
                                                            <w:top w:val="none" w:sz="0" w:space="0" w:color="auto"/>
                                                            <w:left w:val="none" w:sz="0" w:space="0" w:color="auto"/>
                                                            <w:bottom w:val="none" w:sz="0" w:space="0" w:color="auto"/>
                                                            <w:right w:val="none" w:sz="0" w:space="0" w:color="auto"/>
                                                          </w:divBdr>
                                                          <w:divsChild>
                                                            <w:div w:id="1263993979">
                                                              <w:marLeft w:val="0"/>
                                                              <w:marRight w:val="0"/>
                                                              <w:marTop w:val="0"/>
                                                              <w:marBottom w:val="0"/>
                                                              <w:divBdr>
                                                                <w:top w:val="none" w:sz="0" w:space="0" w:color="auto"/>
                                                                <w:left w:val="none" w:sz="0" w:space="0" w:color="auto"/>
                                                                <w:bottom w:val="none" w:sz="0" w:space="0" w:color="auto"/>
                                                                <w:right w:val="none" w:sz="0" w:space="0" w:color="auto"/>
                                                              </w:divBdr>
                                                              <w:divsChild>
                                                                <w:div w:id="1109928538">
                                                                  <w:marLeft w:val="0"/>
                                                                  <w:marRight w:val="0"/>
                                                                  <w:marTop w:val="0"/>
                                                                  <w:marBottom w:val="0"/>
                                                                  <w:divBdr>
                                                                    <w:top w:val="none" w:sz="0" w:space="0" w:color="auto"/>
                                                                    <w:left w:val="none" w:sz="0" w:space="0" w:color="auto"/>
                                                                    <w:bottom w:val="none" w:sz="0" w:space="0" w:color="auto"/>
                                                                    <w:right w:val="none" w:sz="0" w:space="0" w:color="auto"/>
                                                                  </w:divBdr>
                                                                  <w:divsChild>
                                                                    <w:div w:id="851652930">
                                                                      <w:marLeft w:val="0"/>
                                                                      <w:marRight w:val="0"/>
                                                                      <w:marTop w:val="0"/>
                                                                      <w:marBottom w:val="0"/>
                                                                      <w:divBdr>
                                                                        <w:top w:val="none" w:sz="0" w:space="0" w:color="auto"/>
                                                                        <w:left w:val="none" w:sz="0" w:space="0" w:color="auto"/>
                                                                        <w:bottom w:val="none" w:sz="0" w:space="0" w:color="auto"/>
                                                                        <w:right w:val="none" w:sz="0" w:space="0" w:color="auto"/>
                                                                      </w:divBdr>
                                                                      <w:divsChild>
                                                                        <w:div w:id="17100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1310">
                                                                  <w:marLeft w:val="0"/>
                                                                  <w:marRight w:val="0"/>
                                                                  <w:marTop w:val="0"/>
                                                                  <w:marBottom w:val="0"/>
                                                                  <w:divBdr>
                                                                    <w:top w:val="none" w:sz="0" w:space="0" w:color="auto"/>
                                                                    <w:left w:val="none" w:sz="0" w:space="0" w:color="auto"/>
                                                                    <w:bottom w:val="none" w:sz="0" w:space="0" w:color="auto"/>
                                                                    <w:right w:val="none" w:sz="0" w:space="0" w:color="auto"/>
                                                                  </w:divBdr>
                                                                  <w:divsChild>
                                                                    <w:div w:id="564604123">
                                                                      <w:marLeft w:val="0"/>
                                                                      <w:marRight w:val="0"/>
                                                                      <w:marTop w:val="0"/>
                                                                      <w:marBottom w:val="0"/>
                                                                      <w:divBdr>
                                                                        <w:top w:val="none" w:sz="0" w:space="0" w:color="auto"/>
                                                                        <w:left w:val="none" w:sz="0" w:space="0" w:color="auto"/>
                                                                        <w:bottom w:val="none" w:sz="0" w:space="0" w:color="auto"/>
                                                                        <w:right w:val="none" w:sz="0" w:space="0" w:color="auto"/>
                                                                      </w:divBdr>
                                                                      <w:divsChild>
                                                                        <w:div w:id="7849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759070">
                                                      <w:marLeft w:val="0"/>
                                                      <w:marRight w:val="0"/>
                                                      <w:marTop w:val="0"/>
                                                      <w:marBottom w:val="0"/>
                                                      <w:divBdr>
                                                        <w:top w:val="none" w:sz="0" w:space="0" w:color="auto"/>
                                                        <w:left w:val="none" w:sz="0" w:space="0" w:color="auto"/>
                                                        <w:bottom w:val="none" w:sz="0" w:space="0" w:color="auto"/>
                                                        <w:right w:val="none" w:sz="0" w:space="0" w:color="auto"/>
                                                      </w:divBdr>
                                                      <w:divsChild>
                                                        <w:div w:id="2118980540">
                                                          <w:marLeft w:val="0"/>
                                                          <w:marRight w:val="0"/>
                                                          <w:marTop w:val="0"/>
                                                          <w:marBottom w:val="0"/>
                                                          <w:divBdr>
                                                            <w:top w:val="none" w:sz="0" w:space="0" w:color="auto"/>
                                                            <w:left w:val="none" w:sz="0" w:space="0" w:color="auto"/>
                                                            <w:bottom w:val="none" w:sz="0" w:space="0" w:color="auto"/>
                                                            <w:right w:val="none" w:sz="0" w:space="0" w:color="auto"/>
                                                          </w:divBdr>
                                                          <w:divsChild>
                                                            <w:div w:id="2074961850">
                                                              <w:marLeft w:val="0"/>
                                                              <w:marRight w:val="0"/>
                                                              <w:marTop w:val="0"/>
                                                              <w:marBottom w:val="0"/>
                                                              <w:divBdr>
                                                                <w:top w:val="none" w:sz="0" w:space="0" w:color="auto"/>
                                                                <w:left w:val="none" w:sz="0" w:space="0" w:color="auto"/>
                                                                <w:bottom w:val="none" w:sz="0" w:space="0" w:color="auto"/>
                                                                <w:right w:val="none" w:sz="0" w:space="0" w:color="auto"/>
                                                              </w:divBdr>
                                                              <w:divsChild>
                                                                <w:div w:id="237443074">
                                                                  <w:marLeft w:val="0"/>
                                                                  <w:marRight w:val="0"/>
                                                                  <w:marTop w:val="0"/>
                                                                  <w:marBottom w:val="0"/>
                                                                  <w:divBdr>
                                                                    <w:top w:val="none" w:sz="0" w:space="0" w:color="auto"/>
                                                                    <w:left w:val="none" w:sz="0" w:space="0" w:color="auto"/>
                                                                    <w:bottom w:val="none" w:sz="0" w:space="0" w:color="auto"/>
                                                                    <w:right w:val="none" w:sz="0" w:space="0" w:color="auto"/>
                                                                  </w:divBdr>
                                                                  <w:divsChild>
                                                                    <w:div w:id="381834693">
                                                                      <w:marLeft w:val="0"/>
                                                                      <w:marRight w:val="0"/>
                                                                      <w:marTop w:val="0"/>
                                                                      <w:marBottom w:val="0"/>
                                                                      <w:divBdr>
                                                                        <w:top w:val="none" w:sz="0" w:space="0" w:color="auto"/>
                                                                        <w:left w:val="none" w:sz="0" w:space="0" w:color="auto"/>
                                                                        <w:bottom w:val="none" w:sz="0" w:space="0" w:color="auto"/>
                                                                        <w:right w:val="none" w:sz="0" w:space="0" w:color="auto"/>
                                                                      </w:divBdr>
                                                                      <w:divsChild>
                                                                        <w:div w:id="1748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5580">
                                                                  <w:marLeft w:val="0"/>
                                                                  <w:marRight w:val="0"/>
                                                                  <w:marTop w:val="0"/>
                                                                  <w:marBottom w:val="0"/>
                                                                  <w:divBdr>
                                                                    <w:top w:val="none" w:sz="0" w:space="0" w:color="auto"/>
                                                                    <w:left w:val="none" w:sz="0" w:space="0" w:color="auto"/>
                                                                    <w:bottom w:val="none" w:sz="0" w:space="0" w:color="auto"/>
                                                                    <w:right w:val="none" w:sz="0" w:space="0" w:color="auto"/>
                                                                  </w:divBdr>
                                                                  <w:divsChild>
                                                                    <w:div w:id="1609266938">
                                                                      <w:marLeft w:val="0"/>
                                                                      <w:marRight w:val="0"/>
                                                                      <w:marTop w:val="0"/>
                                                                      <w:marBottom w:val="0"/>
                                                                      <w:divBdr>
                                                                        <w:top w:val="none" w:sz="0" w:space="0" w:color="auto"/>
                                                                        <w:left w:val="none" w:sz="0" w:space="0" w:color="auto"/>
                                                                        <w:bottom w:val="none" w:sz="0" w:space="0" w:color="auto"/>
                                                                        <w:right w:val="none" w:sz="0" w:space="0" w:color="auto"/>
                                                                      </w:divBdr>
                                                                      <w:divsChild>
                                                                        <w:div w:id="2808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109584">
                                                      <w:marLeft w:val="0"/>
                                                      <w:marRight w:val="0"/>
                                                      <w:marTop w:val="0"/>
                                                      <w:marBottom w:val="0"/>
                                                      <w:divBdr>
                                                        <w:top w:val="none" w:sz="0" w:space="0" w:color="auto"/>
                                                        <w:left w:val="none" w:sz="0" w:space="0" w:color="auto"/>
                                                        <w:bottom w:val="none" w:sz="0" w:space="0" w:color="auto"/>
                                                        <w:right w:val="none" w:sz="0" w:space="0" w:color="auto"/>
                                                      </w:divBdr>
                                                      <w:divsChild>
                                                        <w:div w:id="620768367">
                                                          <w:marLeft w:val="0"/>
                                                          <w:marRight w:val="0"/>
                                                          <w:marTop w:val="0"/>
                                                          <w:marBottom w:val="0"/>
                                                          <w:divBdr>
                                                            <w:top w:val="none" w:sz="0" w:space="0" w:color="auto"/>
                                                            <w:left w:val="none" w:sz="0" w:space="0" w:color="auto"/>
                                                            <w:bottom w:val="none" w:sz="0" w:space="0" w:color="auto"/>
                                                            <w:right w:val="none" w:sz="0" w:space="0" w:color="auto"/>
                                                          </w:divBdr>
                                                          <w:divsChild>
                                                            <w:div w:id="23872131">
                                                              <w:marLeft w:val="0"/>
                                                              <w:marRight w:val="0"/>
                                                              <w:marTop w:val="0"/>
                                                              <w:marBottom w:val="0"/>
                                                              <w:divBdr>
                                                                <w:top w:val="none" w:sz="0" w:space="0" w:color="auto"/>
                                                                <w:left w:val="none" w:sz="0" w:space="0" w:color="auto"/>
                                                                <w:bottom w:val="none" w:sz="0" w:space="0" w:color="auto"/>
                                                                <w:right w:val="none" w:sz="0" w:space="0" w:color="auto"/>
                                                              </w:divBdr>
                                                              <w:divsChild>
                                                                <w:div w:id="117846850">
                                                                  <w:marLeft w:val="0"/>
                                                                  <w:marRight w:val="0"/>
                                                                  <w:marTop w:val="0"/>
                                                                  <w:marBottom w:val="0"/>
                                                                  <w:divBdr>
                                                                    <w:top w:val="none" w:sz="0" w:space="0" w:color="auto"/>
                                                                    <w:left w:val="none" w:sz="0" w:space="0" w:color="auto"/>
                                                                    <w:bottom w:val="none" w:sz="0" w:space="0" w:color="auto"/>
                                                                    <w:right w:val="none" w:sz="0" w:space="0" w:color="auto"/>
                                                                  </w:divBdr>
                                                                  <w:divsChild>
                                                                    <w:div w:id="440419897">
                                                                      <w:marLeft w:val="0"/>
                                                                      <w:marRight w:val="0"/>
                                                                      <w:marTop w:val="0"/>
                                                                      <w:marBottom w:val="0"/>
                                                                      <w:divBdr>
                                                                        <w:top w:val="none" w:sz="0" w:space="0" w:color="auto"/>
                                                                        <w:left w:val="none" w:sz="0" w:space="0" w:color="auto"/>
                                                                        <w:bottom w:val="none" w:sz="0" w:space="0" w:color="auto"/>
                                                                        <w:right w:val="none" w:sz="0" w:space="0" w:color="auto"/>
                                                                      </w:divBdr>
                                                                      <w:divsChild>
                                                                        <w:div w:id="17176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59475">
                                                                  <w:marLeft w:val="0"/>
                                                                  <w:marRight w:val="0"/>
                                                                  <w:marTop w:val="0"/>
                                                                  <w:marBottom w:val="0"/>
                                                                  <w:divBdr>
                                                                    <w:top w:val="none" w:sz="0" w:space="0" w:color="auto"/>
                                                                    <w:left w:val="none" w:sz="0" w:space="0" w:color="auto"/>
                                                                    <w:bottom w:val="none" w:sz="0" w:space="0" w:color="auto"/>
                                                                    <w:right w:val="none" w:sz="0" w:space="0" w:color="auto"/>
                                                                  </w:divBdr>
                                                                  <w:divsChild>
                                                                    <w:div w:id="1000161421">
                                                                      <w:marLeft w:val="0"/>
                                                                      <w:marRight w:val="0"/>
                                                                      <w:marTop w:val="0"/>
                                                                      <w:marBottom w:val="0"/>
                                                                      <w:divBdr>
                                                                        <w:top w:val="none" w:sz="0" w:space="0" w:color="auto"/>
                                                                        <w:left w:val="none" w:sz="0" w:space="0" w:color="auto"/>
                                                                        <w:bottom w:val="none" w:sz="0" w:space="0" w:color="auto"/>
                                                                        <w:right w:val="none" w:sz="0" w:space="0" w:color="auto"/>
                                                                      </w:divBdr>
                                                                      <w:divsChild>
                                                                        <w:div w:id="26846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24263515">
          <w:marLeft w:val="0"/>
          <w:marRight w:val="0"/>
          <w:marTop w:val="0"/>
          <w:marBottom w:val="0"/>
          <w:divBdr>
            <w:top w:val="none" w:sz="0" w:space="0" w:color="auto"/>
            <w:left w:val="none" w:sz="0" w:space="0" w:color="auto"/>
            <w:bottom w:val="none" w:sz="0" w:space="0" w:color="auto"/>
            <w:right w:val="none" w:sz="0" w:space="0" w:color="auto"/>
          </w:divBdr>
        </w:div>
        <w:div w:id="1010069">
          <w:marLeft w:val="0"/>
          <w:marRight w:val="0"/>
          <w:marTop w:val="0"/>
          <w:marBottom w:val="0"/>
          <w:divBdr>
            <w:top w:val="none" w:sz="0" w:space="0" w:color="auto"/>
            <w:left w:val="none" w:sz="0" w:space="0" w:color="auto"/>
            <w:bottom w:val="none" w:sz="0" w:space="0" w:color="auto"/>
            <w:right w:val="none" w:sz="0" w:space="0" w:color="auto"/>
          </w:divBdr>
        </w:div>
      </w:divsChild>
    </w:div>
    <w:div w:id="706298364">
      <w:bodyDiv w:val="1"/>
      <w:marLeft w:val="0"/>
      <w:marRight w:val="0"/>
      <w:marTop w:val="0"/>
      <w:marBottom w:val="0"/>
      <w:divBdr>
        <w:top w:val="none" w:sz="0" w:space="0" w:color="auto"/>
        <w:left w:val="none" w:sz="0" w:space="0" w:color="auto"/>
        <w:bottom w:val="none" w:sz="0" w:space="0" w:color="auto"/>
        <w:right w:val="none" w:sz="0" w:space="0" w:color="auto"/>
      </w:divBdr>
    </w:div>
    <w:div w:id="707533373">
      <w:bodyDiv w:val="1"/>
      <w:marLeft w:val="0"/>
      <w:marRight w:val="0"/>
      <w:marTop w:val="0"/>
      <w:marBottom w:val="0"/>
      <w:divBdr>
        <w:top w:val="none" w:sz="0" w:space="0" w:color="auto"/>
        <w:left w:val="none" w:sz="0" w:space="0" w:color="auto"/>
        <w:bottom w:val="none" w:sz="0" w:space="0" w:color="auto"/>
        <w:right w:val="none" w:sz="0" w:space="0" w:color="auto"/>
      </w:divBdr>
      <w:divsChild>
        <w:div w:id="830028987">
          <w:marLeft w:val="0"/>
          <w:marRight w:val="0"/>
          <w:marTop w:val="0"/>
          <w:marBottom w:val="0"/>
          <w:divBdr>
            <w:top w:val="none" w:sz="0" w:space="0" w:color="auto"/>
            <w:left w:val="none" w:sz="0" w:space="0" w:color="auto"/>
            <w:bottom w:val="none" w:sz="0" w:space="0" w:color="auto"/>
            <w:right w:val="none" w:sz="0" w:space="0" w:color="auto"/>
          </w:divBdr>
          <w:divsChild>
            <w:div w:id="1504124891">
              <w:marLeft w:val="0"/>
              <w:marRight w:val="0"/>
              <w:marTop w:val="0"/>
              <w:marBottom w:val="0"/>
              <w:divBdr>
                <w:top w:val="none" w:sz="0" w:space="0" w:color="auto"/>
                <w:left w:val="none" w:sz="0" w:space="0" w:color="auto"/>
                <w:bottom w:val="none" w:sz="0" w:space="0" w:color="auto"/>
                <w:right w:val="none" w:sz="0" w:space="0" w:color="auto"/>
              </w:divBdr>
              <w:divsChild>
                <w:div w:id="13179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0504">
          <w:marLeft w:val="0"/>
          <w:marRight w:val="0"/>
          <w:marTop w:val="0"/>
          <w:marBottom w:val="0"/>
          <w:divBdr>
            <w:top w:val="none" w:sz="0" w:space="0" w:color="auto"/>
            <w:left w:val="none" w:sz="0" w:space="0" w:color="auto"/>
            <w:bottom w:val="none" w:sz="0" w:space="0" w:color="auto"/>
            <w:right w:val="none" w:sz="0" w:space="0" w:color="auto"/>
          </w:divBdr>
          <w:divsChild>
            <w:div w:id="1735157860">
              <w:marLeft w:val="0"/>
              <w:marRight w:val="0"/>
              <w:marTop w:val="0"/>
              <w:marBottom w:val="0"/>
              <w:divBdr>
                <w:top w:val="none" w:sz="0" w:space="0" w:color="auto"/>
                <w:left w:val="none" w:sz="0" w:space="0" w:color="auto"/>
                <w:bottom w:val="none" w:sz="0" w:space="0" w:color="auto"/>
                <w:right w:val="none" w:sz="0" w:space="0" w:color="auto"/>
              </w:divBdr>
              <w:divsChild>
                <w:div w:id="17679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5792">
          <w:marLeft w:val="0"/>
          <w:marRight w:val="0"/>
          <w:marTop w:val="0"/>
          <w:marBottom w:val="0"/>
          <w:divBdr>
            <w:top w:val="none" w:sz="0" w:space="0" w:color="auto"/>
            <w:left w:val="none" w:sz="0" w:space="0" w:color="auto"/>
            <w:bottom w:val="none" w:sz="0" w:space="0" w:color="auto"/>
            <w:right w:val="none" w:sz="0" w:space="0" w:color="auto"/>
          </w:divBdr>
          <w:divsChild>
            <w:div w:id="1297099490">
              <w:marLeft w:val="0"/>
              <w:marRight w:val="0"/>
              <w:marTop w:val="0"/>
              <w:marBottom w:val="0"/>
              <w:divBdr>
                <w:top w:val="none" w:sz="0" w:space="0" w:color="auto"/>
                <w:left w:val="none" w:sz="0" w:space="0" w:color="auto"/>
                <w:bottom w:val="none" w:sz="0" w:space="0" w:color="auto"/>
                <w:right w:val="none" w:sz="0" w:space="0" w:color="auto"/>
              </w:divBdr>
              <w:divsChild>
                <w:div w:id="10437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80436">
          <w:marLeft w:val="0"/>
          <w:marRight w:val="0"/>
          <w:marTop w:val="0"/>
          <w:marBottom w:val="0"/>
          <w:divBdr>
            <w:top w:val="none" w:sz="0" w:space="0" w:color="auto"/>
            <w:left w:val="none" w:sz="0" w:space="0" w:color="auto"/>
            <w:bottom w:val="none" w:sz="0" w:space="0" w:color="auto"/>
            <w:right w:val="none" w:sz="0" w:space="0" w:color="auto"/>
          </w:divBdr>
          <w:divsChild>
            <w:div w:id="453257837">
              <w:marLeft w:val="0"/>
              <w:marRight w:val="0"/>
              <w:marTop w:val="0"/>
              <w:marBottom w:val="0"/>
              <w:divBdr>
                <w:top w:val="none" w:sz="0" w:space="0" w:color="auto"/>
                <w:left w:val="none" w:sz="0" w:space="0" w:color="auto"/>
                <w:bottom w:val="none" w:sz="0" w:space="0" w:color="auto"/>
                <w:right w:val="none" w:sz="0" w:space="0" w:color="auto"/>
              </w:divBdr>
              <w:divsChild>
                <w:div w:id="5939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6530">
          <w:marLeft w:val="0"/>
          <w:marRight w:val="0"/>
          <w:marTop w:val="0"/>
          <w:marBottom w:val="0"/>
          <w:divBdr>
            <w:top w:val="none" w:sz="0" w:space="0" w:color="auto"/>
            <w:left w:val="none" w:sz="0" w:space="0" w:color="auto"/>
            <w:bottom w:val="none" w:sz="0" w:space="0" w:color="auto"/>
            <w:right w:val="none" w:sz="0" w:space="0" w:color="auto"/>
          </w:divBdr>
          <w:divsChild>
            <w:div w:id="844169482">
              <w:marLeft w:val="0"/>
              <w:marRight w:val="0"/>
              <w:marTop w:val="0"/>
              <w:marBottom w:val="0"/>
              <w:divBdr>
                <w:top w:val="none" w:sz="0" w:space="0" w:color="auto"/>
                <w:left w:val="none" w:sz="0" w:space="0" w:color="auto"/>
                <w:bottom w:val="none" w:sz="0" w:space="0" w:color="auto"/>
                <w:right w:val="none" w:sz="0" w:space="0" w:color="auto"/>
              </w:divBdr>
              <w:divsChild>
                <w:div w:id="64489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53589">
      <w:bodyDiv w:val="1"/>
      <w:marLeft w:val="0"/>
      <w:marRight w:val="0"/>
      <w:marTop w:val="0"/>
      <w:marBottom w:val="0"/>
      <w:divBdr>
        <w:top w:val="none" w:sz="0" w:space="0" w:color="auto"/>
        <w:left w:val="none" w:sz="0" w:space="0" w:color="auto"/>
        <w:bottom w:val="none" w:sz="0" w:space="0" w:color="auto"/>
        <w:right w:val="none" w:sz="0" w:space="0" w:color="auto"/>
      </w:divBdr>
    </w:div>
    <w:div w:id="716202177">
      <w:bodyDiv w:val="1"/>
      <w:marLeft w:val="0"/>
      <w:marRight w:val="0"/>
      <w:marTop w:val="0"/>
      <w:marBottom w:val="0"/>
      <w:divBdr>
        <w:top w:val="none" w:sz="0" w:space="0" w:color="auto"/>
        <w:left w:val="none" w:sz="0" w:space="0" w:color="auto"/>
        <w:bottom w:val="none" w:sz="0" w:space="0" w:color="auto"/>
        <w:right w:val="none" w:sz="0" w:space="0" w:color="auto"/>
      </w:divBdr>
    </w:div>
    <w:div w:id="736364191">
      <w:bodyDiv w:val="1"/>
      <w:marLeft w:val="0"/>
      <w:marRight w:val="0"/>
      <w:marTop w:val="0"/>
      <w:marBottom w:val="0"/>
      <w:divBdr>
        <w:top w:val="none" w:sz="0" w:space="0" w:color="auto"/>
        <w:left w:val="none" w:sz="0" w:space="0" w:color="auto"/>
        <w:bottom w:val="none" w:sz="0" w:space="0" w:color="auto"/>
        <w:right w:val="none" w:sz="0" w:space="0" w:color="auto"/>
      </w:divBdr>
      <w:divsChild>
        <w:div w:id="1251893201">
          <w:marLeft w:val="0"/>
          <w:marRight w:val="0"/>
          <w:marTop w:val="0"/>
          <w:marBottom w:val="0"/>
          <w:divBdr>
            <w:top w:val="none" w:sz="0" w:space="0" w:color="auto"/>
            <w:left w:val="none" w:sz="0" w:space="0" w:color="auto"/>
            <w:bottom w:val="none" w:sz="0" w:space="0" w:color="auto"/>
            <w:right w:val="none" w:sz="0" w:space="0" w:color="auto"/>
          </w:divBdr>
          <w:divsChild>
            <w:div w:id="2000959643">
              <w:marLeft w:val="0"/>
              <w:marRight w:val="0"/>
              <w:marTop w:val="0"/>
              <w:marBottom w:val="0"/>
              <w:divBdr>
                <w:top w:val="none" w:sz="0" w:space="0" w:color="auto"/>
                <w:left w:val="none" w:sz="0" w:space="0" w:color="auto"/>
                <w:bottom w:val="none" w:sz="0" w:space="0" w:color="auto"/>
                <w:right w:val="none" w:sz="0" w:space="0" w:color="auto"/>
              </w:divBdr>
              <w:divsChild>
                <w:div w:id="1016927266">
                  <w:marLeft w:val="0"/>
                  <w:marRight w:val="0"/>
                  <w:marTop w:val="0"/>
                  <w:marBottom w:val="0"/>
                  <w:divBdr>
                    <w:top w:val="none" w:sz="0" w:space="0" w:color="auto"/>
                    <w:left w:val="none" w:sz="0" w:space="0" w:color="auto"/>
                    <w:bottom w:val="none" w:sz="0" w:space="0" w:color="auto"/>
                    <w:right w:val="none" w:sz="0" w:space="0" w:color="auto"/>
                  </w:divBdr>
                  <w:divsChild>
                    <w:div w:id="14543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6374">
              <w:marLeft w:val="0"/>
              <w:marRight w:val="0"/>
              <w:marTop w:val="0"/>
              <w:marBottom w:val="0"/>
              <w:divBdr>
                <w:top w:val="none" w:sz="0" w:space="0" w:color="auto"/>
                <w:left w:val="none" w:sz="0" w:space="0" w:color="auto"/>
                <w:bottom w:val="none" w:sz="0" w:space="0" w:color="auto"/>
                <w:right w:val="none" w:sz="0" w:space="0" w:color="auto"/>
              </w:divBdr>
              <w:divsChild>
                <w:div w:id="573079184">
                  <w:marLeft w:val="0"/>
                  <w:marRight w:val="0"/>
                  <w:marTop w:val="0"/>
                  <w:marBottom w:val="0"/>
                  <w:divBdr>
                    <w:top w:val="none" w:sz="0" w:space="0" w:color="auto"/>
                    <w:left w:val="none" w:sz="0" w:space="0" w:color="auto"/>
                    <w:bottom w:val="none" w:sz="0" w:space="0" w:color="auto"/>
                    <w:right w:val="none" w:sz="0" w:space="0" w:color="auto"/>
                  </w:divBdr>
                  <w:divsChild>
                    <w:div w:id="6193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720402">
          <w:marLeft w:val="0"/>
          <w:marRight w:val="0"/>
          <w:marTop w:val="0"/>
          <w:marBottom w:val="0"/>
          <w:divBdr>
            <w:top w:val="none" w:sz="0" w:space="0" w:color="auto"/>
            <w:left w:val="none" w:sz="0" w:space="0" w:color="auto"/>
            <w:bottom w:val="none" w:sz="0" w:space="0" w:color="auto"/>
            <w:right w:val="none" w:sz="0" w:space="0" w:color="auto"/>
          </w:divBdr>
          <w:divsChild>
            <w:div w:id="1790932965">
              <w:marLeft w:val="0"/>
              <w:marRight w:val="0"/>
              <w:marTop w:val="0"/>
              <w:marBottom w:val="0"/>
              <w:divBdr>
                <w:top w:val="none" w:sz="0" w:space="0" w:color="auto"/>
                <w:left w:val="none" w:sz="0" w:space="0" w:color="auto"/>
                <w:bottom w:val="none" w:sz="0" w:space="0" w:color="auto"/>
                <w:right w:val="none" w:sz="0" w:space="0" w:color="auto"/>
              </w:divBdr>
            </w:div>
            <w:div w:id="1626085902">
              <w:marLeft w:val="0"/>
              <w:marRight w:val="0"/>
              <w:marTop w:val="0"/>
              <w:marBottom w:val="0"/>
              <w:divBdr>
                <w:top w:val="none" w:sz="0" w:space="0" w:color="auto"/>
                <w:left w:val="none" w:sz="0" w:space="0" w:color="auto"/>
                <w:bottom w:val="none" w:sz="0" w:space="0" w:color="auto"/>
                <w:right w:val="none" w:sz="0" w:space="0" w:color="auto"/>
              </w:divBdr>
              <w:divsChild>
                <w:div w:id="390736708">
                  <w:marLeft w:val="0"/>
                  <w:marRight w:val="0"/>
                  <w:marTop w:val="0"/>
                  <w:marBottom w:val="0"/>
                  <w:divBdr>
                    <w:top w:val="none" w:sz="0" w:space="0" w:color="auto"/>
                    <w:left w:val="none" w:sz="0" w:space="0" w:color="auto"/>
                    <w:bottom w:val="none" w:sz="0" w:space="0" w:color="auto"/>
                    <w:right w:val="none" w:sz="0" w:space="0" w:color="auto"/>
                  </w:divBdr>
                  <w:divsChild>
                    <w:div w:id="1243947344">
                      <w:marLeft w:val="0"/>
                      <w:marRight w:val="0"/>
                      <w:marTop w:val="0"/>
                      <w:marBottom w:val="0"/>
                      <w:divBdr>
                        <w:top w:val="none" w:sz="0" w:space="0" w:color="auto"/>
                        <w:left w:val="none" w:sz="0" w:space="0" w:color="auto"/>
                        <w:bottom w:val="none" w:sz="0" w:space="0" w:color="auto"/>
                        <w:right w:val="none" w:sz="0" w:space="0" w:color="auto"/>
                      </w:divBdr>
                      <w:divsChild>
                        <w:div w:id="979925476">
                          <w:marLeft w:val="0"/>
                          <w:marRight w:val="0"/>
                          <w:marTop w:val="0"/>
                          <w:marBottom w:val="0"/>
                          <w:divBdr>
                            <w:top w:val="none" w:sz="0" w:space="0" w:color="auto"/>
                            <w:left w:val="none" w:sz="0" w:space="0" w:color="auto"/>
                            <w:bottom w:val="none" w:sz="0" w:space="0" w:color="auto"/>
                            <w:right w:val="none" w:sz="0" w:space="0" w:color="auto"/>
                          </w:divBdr>
                          <w:divsChild>
                            <w:div w:id="1621569284">
                              <w:marLeft w:val="0"/>
                              <w:marRight w:val="0"/>
                              <w:marTop w:val="0"/>
                              <w:marBottom w:val="0"/>
                              <w:divBdr>
                                <w:top w:val="none" w:sz="0" w:space="0" w:color="auto"/>
                                <w:left w:val="none" w:sz="0" w:space="0" w:color="auto"/>
                                <w:bottom w:val="none" w:sz="0" w:space="0" w:color="auto"/>
                                <w:right w:val="none" w:sz="0" w:space="0" w:color="auto"/>
                              </w:divBdr>
                              <w:divsChild>
                                <w:div w:id="92591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877023">
      <w:bodyDiv w:val="1"/>
      <w:marLeft w:val="0"/>
      <w:marRight w:val="0"/>
      <w:marTop w:val="0"/>
      <w:marBottom w:val="0"/>
      <w:divBdr>
        <w:top w:val="none" w:sz="0" w:space="0" w:color="auto"/>
        <w:left w:val="none" w:sz="0" w:space="0" w:color="auto"/>
        <w:bottom w:val="none" w:sz="0" w:space="0" w:color="auto"/>
        <w:right w:val="none" w:sz="0" w:space="0" w:color="auto"/>
      </w:divBdr>
      <w:divsChild>
        <w:div w:id="1558512039">
          <w:marLeft w:val="0"/>
          <w:marRight w:val="0"/>
          <w:marTop w:val="0"/>
          <w:marBottom w:val="0"/>
          <w:divBdr>
            <w:top w:val="none" w:sz="0" w:space="0" w:color="auto"/>
            <w:left w:val="none" w:sz="0" w:space="0" w:color="auto"/>
            <w:bottom w:val="none" w:sz="0" w:space="0" w:color="auto"/>
            <w:right w:val="none" w:sz="0" w:space="0" w:color="auto"/>
          </w:divBdr>
          <w:divsChild>
            <w:div w:id="726883516">
              <w:marLeft w:val="0"/>
              <w:marRight w:val="0"/>
              <w:marTop w:val="0"/>
              <w:marBottom w:val="0"/>
              <w:divBdr>
                <w:top w:val="none" w:sz="0" w:space="0" w:color="auto"/>
                <w:left w:val="none" w:sz="0" w:space="0" w:color="auto"/>
                <w:bottom w:val="none" w:sz="0" w:space="0" w:color="auto"/>
                <w:right w:val="none" w:sz="0" w:space="0" w:color="auto"/>
              </w:divBdr>
              <w:divsChild>
                <w:div w:id="422266179">
                  <w:marLeft w:val="0"/>
                  <w:marRight w:val="0"/>
                  <w:marTop w:val="0"/>
                  <w:marBottom w:val="0"/>
                  <w:divBdr>
                    <w:top w:val="none" w:sz="0" w:space="0" w:color="auto"/>
                    <w:left w:val="none" w:sz="0" w:space="0" w:color="auto"/>
                    <w:bottom w:val="none" w:sz="0" w:space="0" w:color="auto"/>
                    <w:right w:val="none" w:sz="0" w:space="0" w:color="auto"/>
                  </w:divBdr>
                  <w:divsChild>
                    <w:div w:id="4329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53048">
              <w:marLeft w:val="0"/>
              <w:marRight w:val="0"/>
              <w:marTop w:val="0"/>
              <w:marBottom w:val="0"/>
              <w:divBdr>
                <w:top w:val="none" w:sz="0" w:space="0" w:color="auto"/>
                <w:left w:val="none" w:sz="0" w:space="0" w:color="auto"/>
                <w:bottom w:val="none" w:sz="0" w:space="0" w:color="auto"/>
                <w:right w:val="none" w:sz="0" w:space="0" w:color="auto"/>
              </w:divBdr>
              <w:divsChild>
                <w:div w:id="501553858">
                  <w:marLeft w:val="0"/>
                  <w:marRight w:val="0"/>
                  <w:marTop w:val="0"/>
                  <w:marBottom w:val="0"/>
                  <w:divBdr>
                    <w:top w:val="none" w:sz="0" w:space="0" w:color="auto"/>
                    <w:left w:val="none" w:sz="0" w:space="0" w:color="auto"/>
                    <w:bottom w:val="none" w:sz="0" w:space="0" w:color="auto"/>
                    <w:right w:val="none" w:sz="0" w:space="0" w:color="auto"/>
                  </w:divBdr>
                  <w:divsChild>
                    <w:div w:id="11569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8041">
          <w:marLeft w:val="0"/>
          <w:marRight w:val="0"/>
          <w:marTop w:val="0"/>
          <w:marBottom w:val="0"/>
          <w:divBdr>
            <w:top w:val="none" w:sz="0" w:space="0" w:color="auto"/>
            <w:left w:val="none" w:sz="0" w:space="0" w:color="auto"/>
            <w:bottom w:val="none" w:sz="0" w:space="0" w:color="auto"/>
            <w:right w:val="none" w:sz="0" w:space="0" w:color="auto"/>
          </w:divBdr>
          <w:divsChild>
            <w:div w:id="1717966287">
              <w:marLeft w:val="0"/>
              <w:marRight w:val="0"/>
              <w:marTop w:val="0"/>
              <w:marBottom w:val="0"/>
              <w:divBdr>
                <w:top w:val="none" w:sz="0" w:space="0" w:color="auto"/>
                <w:left w:val="none" w:sz="0" w:space="0" w:color="auto"/>
                <w:bottom w:val="none" w:sz="0" w:space="0" w:color="auto"/>
                <w:right w:val="none" w:sz="0" w:space="0" w:color="auto"/>
              </w:divBdr>
            </w:div>
            <w:div w:id="1879932197">
              <w:marLeft w:val="0"/>
              <w:marRight w:val="0"/>
              <w:marTop w:val="0"/>
              <w:marBottom w:val="0"/>
              <w:divBdr>
                <w:top w:val="none" w:sz="0" w:space="0" w:color="auto"/>
                <w:left w:val="none" w:sz="0" w:space="0" w:color="auto"/>
                <w:bottom w:val="none" w:sz="0" w:space="0" w:color="auto"/>
                <w:right w:val="none" w:sz="0" w:space="0" w:color="auto"/>
              </w:divBdr>
              <w:divsChild>
                <w:div w:id="57825713">
                  <w:marLeft w:val="0"/>
                  <w:marRight w:val="0"/>
                  <w:marTop w:val="0"/>
                  <w:marBottom w:val="0"/>
                  <w:divBdr>
                    <w:top w:val="none" w:sz="0" w:space="0" w:color="auto"/>
                    <w:left w:val="none" w:sz="0" w:space="0" w:color="auto"/>
                    <w:bottom w:val="none" w:sz="0" w:space="0" w:color="auto"/>
                    <w:right w:val="none" w:sz="0" w:space="0" w:color="auto"/>
                  </w:divBdr>
                  <w:divsChild>
                    <w:div w:id="1230380601">
                      <w:marLeft w:val="0"/>
                      <w:marRight w:val="0"/>
                      <w:marTop w:val="0"/>
                      <w:marBottom w:val="0"/>
                      <w:divBdr>
                        <w:top w:val="none" w:sz="0" w:space="0" w:color="auto"/>
                        <w:left w:val="none" w:sz="0" w:space="0" w:color="auto"/>
                        <w:bottom w:val="none" w:sz="0" w:space="0" w:color="auto"/>
                        <w:right w:val="none" w:sz="0" w:space="0" w:color="auto"/>
                      </w:divBdr>
                      <w:divsChild>
                        <w:div w:id="441925168">
                          <w:marLeft w:val="0"/>
                          <w:marRight w:val="0"/>
                          <w:marTop w:val="0"/>
                          <w:marBottom w:val="0"/>
                          <w:divBdr>
                            <w:top w:val="none" w:sz="0" w:space="0" w:color="auto"/>
                            <w:left w:val="none" w:sz="0" w:space="0" w:color="auto"/>
                            <w:bottom w:val="none" w:sz="0" w:space="0" w:color="auto"/>
                            <w:right w:val="none" w:sz="0" w:space="0" w:color="auto"/>
                          </w:divBdr>
                          <w:divsChild>
                            <w:div w:id="768815645">
                              <w:marLeft w:val="0"/>
                              <w:marRight w:val="0"/>
                              <w:marTop w:val="0"/>
                              <w:marBottom w:val="0"/>
                              <w:divBdr>
                                <w:top w:val="none" w:sz="0" w:space="0" w:color="auto"/>
                                <w:left w:val="none" w:sz="0" w:space="0" w:color="auto"/>
                                <w:bottom w:val="none" w:sz="0" w:space="0" w:color="auto"/>
                                <w:right w:val="none" w:sz="0" w:space="0" w:color="auto"/>
                              </w:divBdr>
                              <w:divsChild>
                                <w:div w:id="16153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085582">
      <w:bodyDiv w:val="1"/>
      <w:marLeft w:val="0"/>
      <w:marRight w:val="0"/>
      <w:marTop w:val="0"/>
      <w:marBottom w:val="0"/>
      <w:divBdr>
        <w:top w:val="none" w:sz="0" w:space="0" w:color="auto"/>
        <w:left w:val="none" w:sz="0" w:space="0" w:color="auto"/>
        <w:bottom w:val="none" w:sz="0" w:space="0" w:color="auto"/>
        <w:right w:val="none" w:sz="0" w:space="0" w:color="auto"/>
      </w:divBdr>
      <w:divsChild>
        <w:div w:id="1635066487">
          <w:marLeft w:val="0"/>
          <w:marRight w:val="0"/>
          <w:marTop w:val="0"/>
          <w:marBottom w:val="0"/>
          <w:divBdr>
            <w:top w:val="none" w:sz="0" w:space="0" w:color="auto"/>
            <w:left w:val="none" w:sz="0" w:space="0" w:color="auto"/>
            <w:bottom w:val="none" w:sz="0" w:space="0" w:color="auto"/>
            <w:right w:val="none" w:sz="0" w:space="0" w:color="auto"/>
          </w:divBdr>
          <w:divsChild>
            <w:div w:id="899440750">
              <w:marLeft w:val="0"/>
              <w:marRight w:val="0"/>
              <w:marTop w:val="0"/>
              <w:marBottom w:val="0"/>
              <w:divBdr>
                <w:top w:val="none" w:sz="0" w:space="0" w:color="auto"/>
                <w:left w:val="none" w:sz="0" w:space="0" w:color="auto"/>
                <w:bottom w:val="none" w:sz="0" w:space="0" w:color="auto"/>
                <w:right w:val="none" w:sz="0" w:space="0" w:color="auto"/>
              </w:divBdr>
              <w:divsChild>
                <w:div w:id="1375040735">
                  <w:marLeft w:val="0"/>
                  <w:marRight w:val="0"/>
                  <w:marTop w:val="0"/>
                  <w:marBottom w:val="0"/>
                  <w:divBdr>
                    <w:top w:val="none" w:sz="0" w:space="0" w:color="auto"/>
                    <w:left w:val="none" w:sz="0" w:space="0" w:color="auto"/>
                    <w:bottom w:val="none" w:sz="0" w:space="0" w:color="auto"/>
                    <w:right w:val="none" w:sz="0" w:space="0" w:color="auto"/>
                  </w:divBdr>
                  <w:divsChild>
                    <w:div w:id="5800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5035">
              <w:marLeft w:val="0"/>
              <w:marRight w:val="0"/>
              <w:marTop w:val="0"/>
              <w:marBottom w:val="0"/>
              <w:divBdr>
                <w:top w:val="none" w:sz="0" w:space="0" w:color="auto"/>
                <w:left w:val="none" w:sz="0" w:space="0" w:color="auto"/>
                <w:bottom w:val="none" w:sz="0" w:space="0" w:color="auto"/>
                <w:right w:val="none" w:sz="0" w:space="0" w:color="auto"/>
              </w:divBdr>
              <w:divsChild>
                <w:div w:id="374157318">
                  <w:marLeft w:val="0"/>
                  <w:marRight w:val="0"/>
                  <w:marTop w:val="0"/>
                  <w:marBottom w:val="0"/>
                  <w:divBdr>
                    <w:top w:val="none" w:sz="0" w:space="0" w:color="auto"/>
                    <w:left w:val="none" w:sz="0" w:space="0" w:color="auto"/>
                    <w:bottom w:val="none" w:sz="0" w:space="0" w:color="auto"/>
                    <w:right w:val="none" w:sz="0" w:space="0" w:color="auto"/>
                  </w:divBdr>
                  <w:divsChild>
                    <w:div w:id="19737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517">
          <w:marLeft w:val="0"/>
          <w:marRight w:val="0"/>
          <w:marTop w:val="0"/>
          <w:marBottom w:val="0"/>
          <w:divBdr>
            <w:top w:val="none" w:sz="0" w:space="0" w:color="auto"/>
            <w:left w:val="none" w:sz="0" w:space="0" w:color="auto"/>
            <w:bottom w:val="none" w:sz="0" w:space="0" w:color="auto"/>
            <w:right w:val="none" w:sz="0" w:space="0" w:color="auto"/>
          </w:divBdr>
          <w:divsChild>
            <w:div w:id="1364479146">
              <w:marLeft w:val="0"/>
              <w:marRight w:val="0"/>
              <w:marTop w:val="0"/>
              <w:marBottom w:val="0"/>
              <w:divBdr>
                <w:top w:val="none" w:sz="0" w:space="0" w:color="auto"/>
                <w:left w:val="none" w:sz="0" w:space="0" w:color="auto"/>
                <w:bottom w:val="none" w:sz="0" w:space="0" w:color="auto"/>
                <w:right w:val="none" w:sz="0" w:space="0" w:color="auto"/>
              </w:divBdr>
            </w:div>
            <w:div w:id="518937141">
              <w:marLeft w:val="0"/>
              <w:marRight w:val="0"/>
              <w:marTop w:val="0"/>
              <w:marBottom w:val="0"/>
              <w:divBdr>
                <w:top w:val="none" w:sz="0" w:space="0" w:color="auto"/>
                <w:left w:val="none" w:sz="0" w:space="0" w:color="auto"/>
                <w:bottom w:val="none" w:sz="0" w:space="0" w:color="auto"/>
                <w:right w:val="none" w:sz="0" w:space="0" w:color="auto"/>
              </w:divBdr>
              <w:divsChild>
                <w:div w:id="345254032">
                  <w:marLeft w:val="0"/>
                  <w:marRight w:val="0"/>
                  <w:marTop w:val="0"/>
                  <w:marBottom w:val="0"/>
                  <w:divBdr>
                    <w:top w:val="none" w:sz="0" w:space="0" w:color="auto"/>
                    <w:left w:val="none" w:sz="0" w:space="0" w:color="auto"/>
                    <w:bottom w:val="none" w:sz="0" w:space="0" w:color="auto"/>
                    <w:right w:val="none" w:sz="0" w:space="0" w:color="auto"/>
                  </w:divBdr>
                  <w:divsChild>
                    <w:div w:id="1238517045">
                      <w:marLeft w:val="0"/>
                      <w:marRight w:val="0"/>
                      <w:marTop w:val="0"/>
                      <w:marBottom w:val="0"/>
                      <w:divBdr>
                        <w:top w:val="none" w:sz="0" w:space="0" w:color="auto"/>
                        <w:left w:val="none" w:sz="0" w:space="0" w:color="auto"/>
                        <w:bottom w:val="none" w:sz="0" w:space="0" w:color="auto"/>
                        <w:right w:val="none" w:sz="0" w:space="0" w:color="auto"/>
                      </w:divBdr>
                      <w:divsChild>
                        <w:div w:id="160899396">
                          <w:marLeft w:val="0"/>
                          <w:marRight w:val="0"/>
                          <w:marTop w:val="0"/>
                          <w:marBottom w:val="0"/>
                          <w:divBdr>
                            <w:top w:val="none" w:sz="0" w:space="0" w:color="auto"/>
                            <w:left w:val="none" w:sz="0" w:space="0" w:color="auto"/>
                            <w:bottom w:val="none" w:sz="0" w:space="0" w:color="auto"/>
                            <w:right w:val="none" w:sz="0" w:space="0" w:color="auto"/>
                          </w:divBdr>
                          <w:divsChild>
                            <w:div w:id="1361930628">
                              <w:marLeft w:val="0"/>
                              <w:marRight w:val="0"/>
                              <w:marTop w:val="0"/>
                              <w:marBottom w:val="0"/>
                              <w:divBdr>
                                <w:top w:val="none" w:sz="0" w:space="0" w:color="auto"/>
                                <w:left w:val="none" w:sz="0" w:space="0" w:color="auto"/>
                                <w:bottom w:val="none" w:sz="0" w:space="0" w:color="auto"/>
                                <w:right w:val="none" w:sz="0" w:space="0" w:color="auto"/>
                              </w:divBdr>
                              <w:divsChild>
                                <w:div w:id="86648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202358">
      <w:bodyDiv w:val="1"/>
      <w:marLeft w:val="0"/>
      <w:marRight w:val="0"/>
      <w:marTop w:val="0"/>
      <w:marBottom w:val="0"/>
      <w:divBdr>
        <w:top w:val="none" w:sz="0" w:space="0" w:color="auto"/>
        <w:left w:val="none" w:sz="0" w:space="0" w:color="auto"/>
        <w:bottom w:val="none" w:sz="0" w:space="0" w:color="auto"/>
        <w:right w:val="none" w:sz="0" w:space="0" w:color="auto"/>
      </w:divBdr>
    </w:div>
    <w:div w:id="770247058">
      <w:bodyDiv w:val="1"/>
      <w:marLeft w:val="0"/>
      <w:marRight w:val="0"/>
      <w:marTop w:val="0"/>
      <w:marBottom w:val="0"/>
      <w:divBdr>
        <w:top w:val="none" w:sz="0" w:space="0" w:color="auto"/>
        <w:left w:val="none" w:sz="0" w:space="0" w:color="auto"/>
        <w:bottom w:val="none" w:sz="0" w:space="0" w:color="auto"/>
        <w:right w:val="none" w:sz="0" w:space="0" w:color="auto"/>
      </w:divBdr>
    </w:div>
    <w:div w:id="788280928">
      <w:bodyDiv w:val="1"/>
      <w:marLeft w:val="0"/>
      <w:marRight w:val="0"/>
      <w:marTop w:val="0"/>
      <w:marBottom w:val="0"/>
      <w:divBdr>
        <w:top w:val="none" w:sz="0" w:space="0" w:color="auto"/>
        <w:left w:val="none" w:sz="0" w:space="0" w:color="auto"/>
        <w:bottom w:val="none" w:sz="0" w:space="0" w:color="auto"/>
        <w:right w:val="none" w:sz="0" w:space="0" w:color="auto"/>
      </w:divBdr>
      <w:divsChild>
        <w:div w:id="1239511382">
          <w:marLeft w:val="0"/>
          <w:marRight w:val="0"/>
          <w:marTop w:val="0"/>
          <w:marBottom w:val="0"/>
          <w:divBdr>
            <w:top w:val="none" w:sz="0" w:space="0" w:color="auto"/>
            <w:left w:val="none" w:sz="0" w:space="0" w:color="auto"/>
            <w:bottom w:val="none" w:sz="0" w:space="0" w:color="auto"/>
            <w:right w:val="none" w:sz="0" w:space="0" w:color="auto"/>
          </w:divBdr>
        </w:div>
        <w:div w:id="1872764484">
          <w:marLeft w:val="0"/>
          <w:marRight w:val="0"/>
          <w:marTop w:val="0"/>
          <w:marBottom w:val="0"/>
          <w:divBdr>
            <w:top w:val="none" w:sz="0" w:space="0" w:color="auto"/>
            <w:left w:val="none" w:sz="0" w:space="0" w:color="auto"/>
            <w:bottom w:val="none" w:sz="0" w:space="0" w:color="auto"/>
            <w:right w:val="none" w:sz="0" w:space="0" w:color="auto"/>
          </w:divBdr>
          <w:divsChild>
            <w:div w:id="676689129">
              <w:marLeft w:val="0"/>
              <w:marRight w:val="0"/>
              <w:marTop w:val="0"/>
              <w:marBottom w:val="0"/>
              <w:divBdr>
                <w:top w:val="none" w:sz="0" w:space="0" w:color="auto"/>
                <w:left w:val="none" w:sz="0" w:space="0" w:color="auto"/>
                <w:bottom w:val="none" w:sz="0" w:space="0" w:color="auto"/>
                <w:right w:val="none" w:sz="0" w:space="0" w:color="auto"/>
              </w:divBdr>
            </w:div>
            <w:div w:id="289438551">
              <w:marLeft w:val="0"/>
              <w:marRight w:val="0"/>
              <w:marTop w:val="0"/>
              <w:marBottom w:val="0"/>
              <w:divBdr>
                <w:top w:val="none" w:sz="0" w:space="0" w:color="auto"/>
                <w:left w:val="none" w:sz="0" w:space="0" w:color="auto"/>
                <w:bottom w:val="none" w:sz="0" w:space="0" w:color="auto"/>
                <w:right w:val="none" w:sz="0" w:space="0" w:color="auto"/>
              </w:divBdr>
              <w:divsChild>
                <w:div w:id="91977867">
                  <w:marLeft w:val="0"/>
                  <w:marRight w:val="0"/>
                  <w:marTop w:val="0"/>
                  <w:marBottom w:val="0"/>
                  <w:divBdr>
                    <w:top w:val="none" w:sz="0" w:space="0" w:color="auto"/>
                    <w:left w:val="none" w:sz="0" w:space="0" w:color="auto"/>
                    <w:bottom w:val="none" w:sz="0" w:space="0" w:color="auto"/>
                    <w:right w:val="none" w:sz="0" w:space="0" w:color="auto"/>
                  </w:divBdr>
                  <w:divsChild>
                    <w:div w:id="1110778525">
                      <w:marLeft w:val="0"/>
                      <w:marRight w:val="0"/>
                      <w:marTop w:val="0"/>
                      <w:marBottom w:val="0"/>
                      <w:divBdr>
                        <w:top w:val="none" w:sz="0" w:space="0" w:color="auto"/>
                        <w:left w:val="none" w:sz="0" w:space="0" w:color="auto"/>
                        <w:bottom w:val="none" w:sz="0" w:space="0" w:color="auto"/>
                        <w:right w:val="none" w:sz="0" w:space="0" w:color="auto"/>
                      </w:divBdr>
                      <w:divsChild>
                        <w:div w:id="104598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592254">
      <w:bodyDiv w:val="1"/>
      <w:marLeft w:val="0"/>
      <w:marRight w:val="0"/>
      <w:marTop w:val="0"/>
      <w:marBottom w:val="0"/>
      <w:divBdr>
        <w:top w:val="none" w:sz="0" w:space="0" w:color="auto"/>
        <w:left w:val="none" w:sz="0" w:space="0" w:color="auto"/>
        <w:bottom w:val="none" w:sz="0" w:space="0" w:color="auto"/>
        <w:right w:val="none" w:sz="0" w:space="0" w:color="auto"/>
      </w:divBdr>
      <w:divsChild>
        <w:div w:id="495655386">
          <w:marLeft w:val="0"/>
          <w:marRight w:val="0"/>
          <w:marTop w:val="0"/>
          <w:marBottom w:val="0"/>
          <w:divBdr>
            <w:top w:val="none" w:sz="0" w:space="0" w:color="auto"/>
            <w:left w:val="none" w:sz="0" w:space="0" w:color="auto"/>
            <w:bottom w:val="none" w:sz="0" w:space="0" w:color="auto"/>
            <w:right w:val="none" w:sz="0" w:space="0" w:color="auto"/>
          </w:divBdr>
          <w:divsChild>
            <w:div w:id="1710757824">
              <w:marLeft w:val="0"/>
              <w:marRight w:val="0"/>
              <w:marTop w:val="0"/>
              <w:marBottom w:val="0"/>
              <w:divBdr>
                <w:top w:val="none" w:sz="0" w:space="0" w:color="auto"/>
                <w:left w:val="none" w:sz="0" w:space="0" w:color="auto"/>
                <w:bottom w:val="none" w:sz="0" w:space="0" w:color="auto"/>
                <w:right w:val="none" w:sz="0" w:space="0" w:color="auto"/>
              </w:divBdr>
              <w:divsChild>
                <w:div w:id="1150557979">
                  <w:marLeft w:val="0"/>
                  <w:marRight w:val="0"/>
                  <w:marTop w:val="0"/>
                  <w:marBottom w:val="0"/>
                  <w:divBdr>
                    <w:top w:val="none" w:sz="0" w:space="0" w:color="auto"/>
                    <w:left w:val="none" w:sz="0" w:space="0" w:color="auto"/>
                    <w:bottom w:val="none" w:sz="0" w:space="0" w:color="auto"/>
                    <w:right w:val="none" w:sz="0" w:space="0" w:color="auto"/>
                  </w:divBdr>
                  <w:divsChild>
                    <w:div w:id="1065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1935">
              <w:marLeft w:val="0"/>
              <w:marRight w:val="0"/>
              <w:marTop w:val="0"/>
              <w:marBottom w:val="0"/>
              <w:divBdr>
                <w:top w:val="none" w:sz="0" w:space="0" w:color="auto"/>
                <w:left w:val="none" w:sz="0" w:space="0" w:color="auto"/>
                <w:bottom w:val="none" w:sz="0" w:space="0" w:color="auto"/>
                <w:right w:val="none" w:sz="0" w:space="0" w:color="auto"/>
              </w:divBdr>
              <w:divsChild>
                <w:div w:id="392318284">
                  <w:marLeft w:val="0"/>
                  <w:marRight w:val="0"/>
                  <w:marTop w:val="0"/>
                  <w:marBottom w:val="0"/>
                  <w:divBdr>
                    <w:top w:val="none" w:sz="0" w:space="0" w:color="auto"/>
                    <w:left w:val="none" w:sz="0" w:space="0" w:color="auto"/>
                    <w:bottom w:val="none" w:sz="0" w:space="0" w:color="auto"/>
                    <w:right w:val="none" w:sz="0" w:space="0" w:color="auto"/>
                  </w:divBdr>
                  <w:divsChild>
                    <w:div w:id="4834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30794">
              <w:marLeft w:val="0"/>
              <w:marRight w:val="0"/>
              <w:marTop w:val="0"/>
              <w:marBottom w:val="0"/>
              <w:divBdr>
                <w:top w:val="none" w:sz="0" w:space="0" w:color="auto"/>
                <w:left w:val="none" w:sz="0" w:space="0" w:color="auto"/>
                <w:bottom w:val="none" w:sz="0" w:space="0" w:color="auto"/>
                <w:right w:val="none" w:sz="0" w:space="0" w:color="auto"/>
              </w:divBdr>
              <w:divsChild>
                <w:div w:id="1355425180">
                  <w:marLeft w:val="0"/>
                  <w:marRight w:val="0"/>
                  <w:marTop w:val="0"/>
                  <w:marBottom w:val="0"/>
                  <w:divBdr>
                    <w:top w:val="none" w:sz="0" w:space="0" w:color="auto"/>
                    <w:left w:val="none" w:sz="0" w:space="0" w:color="auto"/>
                    <w:bottom w:val="none" w:sz="0" w:space="0" w:color="auto"/>
                    <w:right w:val="none" w:sz="0" w:space="0" w:color="auto"/>
                  </w:divBdr>
                  <w:divsChild>
                    <w:div w:id="13268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09368">
          <w:marLeft w:val="0"/>
          <w:marRight w:val="0"/>
          <w:marTop w:val="0"/>
          <w:marBottom w:val="0"/>
          <w:divBdr>
            <w:top w:val="none" w:sz="0" w:space="0" w:color="auto"/>
            <w:left w:val="none" w:sz="0" w:space="0" w:color="auto"/>
            <w:bottom w:val="none" w:sz="0" w:space="0" w:color="auto"/>
            <w:right w:val="none" w:sz="0" w:space="0" w:color="auto"/>
          </w:divBdr>
          <w:divsChild>
            <w:div w:id="1453942101">
              <w:marLeft w:val="0"/>
              <w:marRight w:val="0"/>
              <w:marTop w:val="0"/>
              <w:marBottom w:val="0"/>
              <w:divBdr>
                <w:top w:val="none" w:sz="0" w:space="0" w:color="auto"/>
                <w:left w:val="none" w:sz="0" w:space="0" w:color="auto"/>
                <w:bottom w:val="none" w:sz="0" w:space="0" w:color="auto"/>
                <w:right w:val="none" w:sz="0" w:space="0" w:color="auto"/>
              </w:divBdr>
            </w:div>
            <w:div w:id="1872646270">
              <w:marLeft w:val="0"/>
              <w:marRight w:val="0"/>
              <w:marTop w:val="0"/>
              <w:marBottom w:val="0"/>
              <w:divBdr>
                <w:top w:val="none" w:sz="0" w:space="0" w:color="auto"/>
                <w:left w:val="none" w:sz="0" w:space="0" w:color="auto"/>
                <w:bottom w:val="none" w:sz="0" w:space="0" w:color="auto"/>
                <w:right w:val="none" w:sz="0" w:space="0" w:color="auto"/>
              </w:divBdr>
              <w:divsChild>
                <w:div w:id="1608342807">
                  <w:marLeft w:val="0"/>
                  <w:marRight w:val="0"/>
                  <w:marTop w:val="0"/>
                  <w:marBottom w:val="0"/>
                  <w:divBdr>
                    <w:top w:val="none" w:sz="0" w:space="0" w:color="auto"/>
                    <w:left w:val="none" w:sz="0" w:space="0" w:color="auto"/>
                    <w:bottom w:val="none" w:sz="0" w:space="0" w:color="auto"/>
                    <w:right w:val="none" w:sz="0" w:space="0" w:color="auto"/>
                  </w:divBdr>
                  <w:divsChild>
                    <w:div w:id="2043285661">
                      <w:marLeft w:val="0"/>
                      <w:marRight w:val="0"/>
                      <w:marTop w:val="0"/>
                      <w:marBottom w:val="0"/>
                      <w:divBdr>
                        <w:top w:val="none" w:sz="0" w:space="0" w:color="auto"/>
                        <w:left w:val="none" w:sz="0" w:space="0" w:color="auto"/>
                        <w:bottom w:val="none" w:sz="0" w:space="0" w:color="auto"/>
                        <w:right w:val="none" w:sz="0" w:space="0" w:color="auto"/>
                      </w:divBdr>
                      <w:divsChild>
                        <w:div w:id="1206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418162">
      <w:bodyDiv w:val="1"/>
      <w:marLeft w:val="0"/>
      <w:marRight w:val="0"/>
      <w:marTop w:val="0"/>
      <w:marBottom w:val="0"/>
      <w:divBdr>
        <w:top w:val="none" w:sz="0" w:space="0" w:color="auto"/>
        <w:left w:val="none" w:sz="0" w:space="0" w:color="auto"/>
        <w:bottom w:val="none" w:sz="0" w:space="0" w:color="auto"/>
        <w:right w:val="none" w:sz="0" w:space="0" w:color="auto"/>
      </w:divBdr>
      <w:divsChild>
        <w:div w:id="139469190">
          <w:marLeft w:val="0"/>
          <w:marRight w:val="0"/>
          <w:marTop w:val="0"/>
          <w:marBottom w:val="0"/>
          <w:divBdr>
            <w:top w:val="none" w:sz="0" w:space="0" w:color="auto"/>
            <w:left w:val="none" w:sz="0" w:space="0" w:color="auto"/>
            <w:bottom w:val="none" w:sz="0" w:space="0" w:color="auto"/>
            <w:right w:val="none" w:sz="0" w:space="0" w:color="auto"/>
          </w:divBdr>
          <w:divsChild>
            <w:div w:id="1639216714">
              <w:marLeft w:val="0"/>
              <w:marRight w:val="0"/>
              <w:marTop w:val="0"/>
              <w:marBottom w:val="0"/>
              <w:divBdr>
                <w:top w:val="none" w:sz="0" w:space="0" w:color="auto"/>
                <w:left w:val="none" w:sz="0" w:space="0" w:color="auto"/>
                <w:bottom w:val="none" w:sz="0" w:space="0" w:color="auto"/>
                <w:right w:val="none" w:sz="0" w:space="0" w:color="auto"/>
              </w:divBdr>
              <w:divsChild>
                <w:div w:id="2126578090">
                  <w:marLeft w:val="0"/>
                  <w:marRight w:val="0"/>
                  <w:marTop w:val="0"/>
                  <w:marBottom w:val="0"/>
                  <w:divBdr>
                    <w:top w:val="none" w:sz="0" w:space="0" w:color="auto"/>
                    <w:left w:val="none" w:sz="0" w:space="0" w:color="auto"/>
                    <w:bottom w:val="none" w:sz="0" w:space="0" w:color="auto"/>
                    <w:right w:val="none" w:sz="0" w:space="0" w:color="auto"/>
                  </w:divBdr>
                  <w:divsChild>
                    <w:div w:id="136632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740">
              <w:marLeft w:val="0"/>
              <w:marRight w:val="0"/>
              <w:marTop w:val="0"/>
              <w:marBottom w:val="0"/>
              <w:divBdr>
                <w:top w:val="none" w:sz="0" w:space="0" w:color="auto"/>
                <w:left w:val="none" w:sz="0" w:space="0" w:color="auto"/>
                <w:bottom w:val="none" w:sz="0" w:space="0" w:color="auto"/>
                <w:right w:val="none" w:sz="0" w:space="0" w:color="auto"/>
              </w:divBdr>
              <w:divsChild>
                <w:div w:id="1673876593">
                  <w:marLeft w:val="0"/>
                  <w:marRight w:val="0"/>
                  <w:marTop w:val="0"/>
                  <w:marBottom w:val="0"/>
                  <w:divBdr>
                    <w:top w:val="none" w:sz="0" w:space="0" w:color="auto"/>
                    <w:left w:val="none" w:sz="0" w:space="0" w:color="auto"/>
                    <w:bottom w:val="none" w:sz="0" w:space="0" w:color="auto"/>
                    <w:right w:val="none" w:sz="0" w:space="0" w:color="auto"/>
                  </w:divBdr>
                  <w:divsChild>
                    <w:div w:id="7394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897393">
          <w:marLeft w:val="0"/>
          <w:marRight w:val="0"/>
          <w:marTop w:val="0"/>
          <w:marBottom w:val="0"/>
          <w:divBdr>
            <w:top w:val="none" w:sz="0" w:space="0" w:color="auto"/>
            <w:left w:val="none" w:sz="0" w:space="0" w:color="auto"/>
            <w:bottom w:val="none" w:sz="0" w:space="0" w:color="auto"/>
            <w:right w:val="none" w:sz="0" w:space="0" w:color="auto"/>
          </w:divBdr>
          <w:divsChild>
            <w:div w:id="550649299">
              <w:marLeft w:val="0"/>
              <w:marRight w:val="0"/>
              <w:marTop w:val="0"/>
              <w:marBottom w:val="0"/>
              <w:divBdr>
                <w:top w:val="none" w:sz="0" w:space="0" w:color="auto"/>
                <w:left w:val="none" w:sz="0" w:space="0" w:color="auto"/>
                <w:bottom w:val="none" w:sz="0" w:space="0" w:color="auto"/>
                <w:right w:val="none" w:sz="0" w:space="0" w:color="auto"/>
              </w:divBdr>
            </w:div>
            <w:div w:id="1114642003">
              <w:marLeft w:val="0"/>
              <w:marRight w:val="0"/>
              <w:marTop w:val="0"/>
              <w:marBottom w:val="0"/>
              <w:divBdr>
                <w:top w:val="none" w:sz="0" w:space="0" w:color="auto"/>
                <w:left w:val="none" w:sz="0" w:space="0" w:color="auto"/>
                <w:bottom w:val="none" w:sz="0" w:space="0" w:color="auto"/>
                <w:right w:val="none" w:sz="0" w:space="0" w:color="auto"/>
              </w:divBdr>
              <w:divsChild>
                <w:div w:id="1628002759">
                  <w:marLeft w:val="0"/>
                  <w:marRight w:val="0"/>
                  <w:marTop w:val="0"/>
                  <w:marBottom w:val="0"/>
                  <w:divBdr>
                    <w:top w:val="none" w:sz="0" w:space="0" w:color="auto"/>
                    <w:left w:val="none" w:sz="0" w:space="0" w:color="auto"/>
                    <w:bottom w:val="none" w:sz="0" w:space="0" w:color="auto"/>
                    <w:right w:val="none" w:sz="0" w:space="0" w:color="auto"/>
                  </w:divBdr>
                  <w:divsChild>
                    <w:div w:id="382170102">
                      <w:marLeft w:val="0"/>
                      <w:marRight w:val="0"/>
                      <w:marTop w:val="0"/>
                      <w:marBottom w:val="0"/>
                      <w:divBdr>
                        <w:top w:val="none" w:sz="0" w:space="0" w:color="auto"/>
                        <w:left w:val="none" w:sz="0" w:space="0" w:color="auto"/>
                        <w:bottom w:val="none" w:sz="0" w:space="0" w:color="auto"/>
                        <w:right w:val="none" w:sz="0" w:space="0" w:color="auto"/>
                      </w:divBdr>
                      <w:divsChild>
                        <w:div w:id="4825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278821">
      <w:bodyDiv w:val="1"/>
      <w:marLeft w:val="0"/>
      <w:marRight w:val="0"/>
      <w:marTop w:val="0"/>
      <w:marBottom w:val="0"/>
      <w:divBdr>
        <w:top w:val="none" w:sz="0" w:space="0" w:color="auto"/>
        <w:left w:val="none" w:sz="0" w:space="0" w:color="auto"/>
        <w:bottom w:val="none" w:sz="0" w:space="0" w:color="auto"/>
        <w:right w:val="none" w:sz="0" w:space="0" w:color="auto"/>
      </w:divBdr>
      <w:divsChild>
        <w:div w:id="861822615">
          <w:marLeft w:val="0"/>
          <w:marRight w:val="0"/>
          <w:marTop w:val="0"/>
          <w:marBottom w:val="0"/>
          <w:divBdr>
            <w:top w:val="none" w:sz="0" w:space="0" w:color="auto"/>
            <w:left w:val="none" w:sz="0" w:space="0" w:color="auto"/>
            <w:bottom w:val="none" w:sz="0" w:space="0" w:color="auto"/>
            <w:right w:val="none" w:sz="0" w:space="0" w:color="auto"/>
          </w:divBdr>
          <w:divsChild>
            <w:div w:id="1002246870">
              <w:marLeft w:val="0"/>
              <w:marRight w:val="0"/>
              <w:marTop w:val="0"/>
              <w:marBottom w:val="0"/>
              <w:divBdr>
                <w:top w:val="none" w:sz="0" w:space="0" w:color="auto"/>
                <w:left w:val="none" w:sz="0" w:space="0" w:color="auto"/>
                <w:bottom w:val="none" w:sz="0" w:space="0" w:color="auto"/>
                <w:right w:val="none" w:sz="0" w:space="0" w:color="auto"/>
              </w:divBdr>
              <w:divsChild>
                <w:div w:id="7715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7274">
          <w:marLeft w:val="0"/>
          <w:marRight w:val="0"/>
          <w:marTop w:val="0"/>
          <w:marBottom w:val="0"/>
          <w:divBdr>
            <w:top w:val="none" w:sz="0" w:space="0" w:color="auto"/>
            <w:left w:val="none" w:sz="0" w:space="0" w:color="auto"/>
            <w:bottom w:val="none" w:sz="0" w:space="0" w:color="auto"/>
            <w:right w:val="none" w:sz="0" w:space="0" w:color="auto"/>
          </w:divBdr>
          <w:divsChild>
            <w:div w:id="222719731">
              <w:marLeft w:val="0"/>
              <w:marRight w:val="0"/>
              <w:marTop w:val="0"/>
              <w:marBottom w:val="0"/>
              <w:divBdr>
                <w:top w:val="none" w:sz="0" w:space="0" w:color="auto"/>
                <w:left w:val="none" w:sz="0" w:space="0" w:color="auto"/>
                <w:bottom w:val="none" w:sz="0" w:space="0" w:color="auto"/>
                <w:right w:val="none" w:sz="0" w:space="0" w:color="auto"/>
              </w:divBdr>
              <w:divsChild>
                <w:div w:id="18571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30559">
          <w:marLeft w:val="0"/>
          <w:marRight w:val="0"/>
          <w:marTop w:val="0"/>
          <w:marBottom w:val="0"/>
          <w:divBdr>
            <w:top w:val="none" w:sz="0" w:space="0" w:color="auto"/>
            <w:left w:val="none" w:sz="0" w:space="0" w:color="auto"/>
            <w:bottom w:val="none" w:sz="0" w:space="0" w:color="auto"/>
            <w:right w:val="none" w:sz="0" w:space="0" w:color="auto"/>
          </w:divBdr>
          <w:divsChild>
            <w:div w:id="439028552">
              <w:marLeft w:val="0"/>
              <w:marRight w:val="0"/>
              <w:marTop w:val="0"/>
              <w:marBottom w:val="0"/>
              <w:divBdr>
                <w:top w:val="none" w:sz="0" w:space="0" w:color="auto"/>
                <w:left w:val="none" w:sz="0" w:space="0" w:color="auto"/>
                <w:bottom w:val="none" w:sz="0" w:space="0" w:color="auto"/>
                <w:right w:val="none" w:sz="0" w:space="0" w:color="auto"/>
              </w:divBdr>
              <w:divsChild>
                <w:div w:id="119861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2156">
          <w:marLeft w:val="0"/>
          <w:marRight w:val="0"/>
          <w:marTop w:val="0"/>
          <w:marBottom w:val="0"/>
          <w:divBdr>
            <w:top w:val="none" w:sz="0" w:space="0" w:color="auto"/>
            <w:left w:val="none" w:sz="0" w:space="0" w:color="auto"/>
            <w:bottom w:val="none" w:sz="0" w:space="0" w:color="auto"/>
            <w:right w:val="none" w:sz="0" w:space="0" w:color="auto"/>
          </w:divBdr>
          <w:divsChild>
            <w:div w:id="219944229">
              <w:marLeft w:val="0"/>
              <w:marRight w:val="0"/>
              <w:marTop w:val="0"/>
              <w:marBottom w:val="0"/>
              <w:divBdr>
                <w:top w:val="none" w:sz="0" w:space="0" w:color="auto"/>
                <w:left w:val="none" w:sz="0" w:space="0" w:color="auto"/>
                <w:bottom w:val="none" w:sz="0" w:space="0" w:color="auto"/>
                <w:right w:val="none" w:sz="0" w:space="0" w:color="auto"/>
              </w:divBdr>
              <w:divsChild>
                <w:div w:id="8205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45073">
          <w:marLeft w:val="0"/>
          <w:marRight w:val="0"/>
          <w:marTop w:val="0"/>
          <w:marBottom w:val="0"/>
          <w:divBdr>
            <w:top w:val="none" w:sz="0" w:space="0" w:color="auto"/>
            <w:left w:val="none" w:sz="0" w:space="0" w:color="auto"/>
            <w:bottom w:val="none" w:sz="0" w:space="0" w:color="auto"/>
            <w:right w:val="none" w:sz="0" w:space="0" w:color="auto"/>
          </w:divBdr>
          <w:divsChild>
            <w:div w:id="916600013">
              <w:marLeft w:val="0"/>
              <w:marRight w:val="0"/>
              <w:marTop w:val="0"/>
              <w:marBottom w:val="0"/>
              <w:divBdr>
                <w:top w:val="none" w:sz="0" w:space="0" w:color="auto"/>
                <w:left w:val="none" w:sz="0" w:space="0" w:color="auto"/>
                <w:bottom w:val="none" w:sz="0" w:space="0" w:color="auto"/>
                <w:right w:val="none" w:sz="0" w:space="0" w:color="auto"/>
              </w:divBdr>
              <w:divsChild>
                <w:div w:id="1616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79111">
      <w:bodyDiv w:val="1"/>
      <w:marLeft w:val="0"/>
      <w:marRight w:val="0"/>
      <w:marTop w:val="0"/>
      <w:marBottom w:val="0"/>
      <w:divBdr>
        <w:top w:val="none" w:sz="0" w:space="0" w:color="auto"/>
        <w:left w:val="none" w:sz="0" w:space="0" w:color="auto"/>
        <w:bottom w:val="none" w:sz="0" w:space="0" w:color="auto"/>
        <w:right w:val="none" w:sz="0" w:space="0" w:color="auto"/>
      </w:divBdr>
    </w:div>
    <w:div w:id="813302722">
      <w:bodyDiv w:val="1"/>
      <w:marLeft w:val="0"/>
      <w:marRight w:val="0"/>
      <w:marTop w:val="0"/>
      <w:marBottom w:val="0"/>
      <w:divBdr>
        <w:top w:val="none" w:sz="0" w:space="0" w:color="auto"/>
        <w:left w:val="none" w:sz="0" w:space="0" w:color="auto"/>
        <w:bottom w:val="none" w:sz="0" w:space="0" w:color="auto"/>
        <w:right w:val="none" w:sz="0" w:space="0" w:color="auto"/>
      </w:divBdr>
      <w:divsChild>
        <w:div w:id="1603225104">
          <w:marLeft w:val="0"/>
          <w:marRight w:val="0"/>
          <w:marTop w:val="0"/>
          <w:marBottom w:val="0"/>
          <w:divBdr>
            <w:top w:val="none" w:sz="0" w:space="0" w:color="auto"/>
            <w:left w:val="none" w:sz="0" w:space="0" w:color="auto"/>
            <w:bottom w:val="none" w:sz="0" w:space="0" w:color="auto"/>
            <w:right w:val="none" w:sz="0" w:space="0" w:color="auto"/>
          </w:divBdr>
        </w:div>
        <w:div w:id="1510874062">
          <w:marLeft w:val="0"/>
          <w:marRight w:val="0"/>
          <w:marTop w:val="0"/>
          <w:marBottom w:val="0"/>
          <w:divBdr>
            <w:top w:val="none" w:sz="0" w:space="0" w:color="auto"/>
            <w:left w:val="none" w:sz="0" w:space="0" w:color="auto"/>
            <w:bottom w:val="none" w:sz="0" w:space="0" w:color="auto"/>
            <w:right w:val="none" w:sz="0" w:space="0" w:color="auto"/>
          </w:divBdr>
          <w:divsChild>
            <w:div w:id="24449557">
              <w:marLeft w:val="0"/>
              <w:marRight w:val="0"/>
              <w:marTop w:val="0"/>
              <w:marBottom w:val="0"/>
              <w:divBdr>
                <w:top w:val="none" w:sz="0" w:space="0" w:color="auto"/>
                <w:left w:val="none" w:sz="0" w:space="0" w:color="auto"/>
                <w:bottom w:val="none" w:sz="0" w:space="0" w:color="auto"/>
                <w:right w:val="none" w:sz="0" w:space="0" w:color="auto"/>
              </w:divBdr>
            </w:div>
            <w:div w:id="350303188">
              <w:marLeft w:val="0"/>
              <w:marRight w:val="0"/>
              <w:marTop w:val="0"/>
              <w:marBottom w:val="0"/>
              <w:divBdr>
                <w:top w:val="none" w:sz="0" w:space="0" w:color="auto"/>
                <w:left w:val="none" w:sz="0" w:space="0" w:color="auto"/>
                <w:bottom w:val="none" w:sz="0" w:space="0" w:color="auto"/>
                <w:right w:val="none" w:sz="0" w:space="0" w:color="auto"/>
              </w:divBdr>
              <w:divsChild>
                <w:div w:id="420873213">
                  <w:marLeft w:val="0"/>
                  <w:marRight w:val="0"/>
                  <w:marTop w:val="0"/>
                  <w:marBottom w:val="0"/>
                  <w:divBdr>
                    <w:top w:val="none" w:sz="0" w:space="0" w:color="auto"/>
                    <w:left w:val="none" w:sz="0" w:space="0" w:color="auto"/>
                    <w:bottom w:val="none" w:sz="0" w:space="0" w:color="auto"/>
                    <w:right w:val="none" w:sz="0" w:space="0" w:color="auto"/>
                  </w:divBdr>
                  <w:divsChild>
                    <w:div w:id="1079669802">
                      <w:marLeft w:val="0"/>
                      <w:marRight w:val="0"/>
                      <w:marTop w:val="0"/>
                      <w:marBottom w:val="0"/>
                      <w:divBdr>
                        <w:top w:val="none" w:sz="0" w:space="0" w:color="auto"/>
                        <w:left w:val="none" w:sz="0" w:space="0" w:color="auto"/>
                        <w:bottom w:val="none" w:sz="0" w:space="0" w:color="auto"/>
                        <w:right w:val="none" w:sz="0" w:space="0" w:color="auto"/>
                      </w:divBdr>
                      <w:divsChild>
                        <w:div w:id="10153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840628">
      <w:bodyDiv w:val="1"/>
      <w:marLeft w:val="0"/>
      <w:marRight w:val="0"/>
      <w:marTop w:val="0"/>
      <w:marBottom w:val="0"/>
      <w:divBdr>
        <w:top w:val="none" w:sz="0" w:space="0" w:color="auto"/>
        <w:left w:val="none" w:sz="0" w:space="0" w:color="auto"/>
        <w:bottom w:val="none" w:sz="0" w:space="0" w:color="auto"/>
        <w:right w:val="none" w:sz="0" w:space="0" w:color="auto"/>
      </w:divBdr>
    </w:div>
    <w:div w:id="819545177">
      <w:bodyDiv w:val="1"/>
      <w:marLeft w:val="0"/>
      <w:marRight w:val="0"/>
      <w:marTop w:val="0"/>
      <w:marBottom w:val="0"/>
      <w:divBdr>
        <w:top w:val="none" w:sz="0" w:space="0" w:color="auto"/>
        <w:left w:val="none" w:sz="0" w:space="0" w:color="auto"/>
        <w:bottom w:val="none" w:sz="0" w:space="0" w:color="auto"/>
        <w:right w:val="none" w:sz="0" w:space="0" w:color="auto"/>
      </w:divBdr>
      <w:divsChild>
        <w:div w:id="1074164980">
          <w:marLeft w:val="0"/>
          <w:marRight w:val="0"/>
          <w:marTop w:val="0"/>
          <w:marBottom w:val="0"/>
          <w:divBdr>
            <w:top w:val="none" w:sz="0" w:space="0" w:color="auto"/>
            <w:left w:val="none" w:sz="0" w:space="0" w:color="auto"/>
            <w:bottom w:val="none" w:sz="0" w:space="0" w:color="auto"/>
            <w:right w:val="none" w:sz="0" w:space="0" w:color="auto"/>
          </w:divBdr>
          <w:divsChild>
            <w:div w:id="1604680247">
              <w:marLeft w:val="0"/>
              <w:marRight w:val="0"/>
              <w:marTop w:val="0"/>
              <w:marBottom w:val="0"/>
              <w:divBdr>
                <w:top w:val="none" w:sz="0" w:space="0" w:color="auto"/>
                <w:left w:val="none" w:sz="0" w:space="0" w:color="auto"/>
                <w:bottom w:val="none" w:sz="0" w:space="0" w:color="auto"/>
                <w:right w:val="none" w:sz="0" w:space="0" w:color="auto"/>
              </w:divBdr>
              <w:divsChild>
                <w:div w:id="8114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4276">
          <w:marLeft w:val="0"/>
          <w:marRight w:val="0"/>
          <w:marTop w:val="0"/>
          <w:marBottom w:val="0"/>
          <w:divBdr>
            <w:top w:val="none" w:sz="0" w:space="0" w:color="auto"/>
            <w:left w:val="none" w:sz="0" w:space="0" w:color="auto"/>
            <w:bottom w:val="none" w:sz="0" w:space="0" w:color="auto"/>
            <w:right w:val="none" w:sz="0" w:space="0" w:color="auto"/>
          </w:divBdr>
          <w:divsChild>
            <w:div w:id="322125052">
              <w:marLeft w:val="0"/>
              <w:marRight w:val="0"/>
              <w:marTop w:val="0"/>
              <w:marBottom w:val="0"/>
              <w:divBdr>
                <w:top w:val="none" w:sz="0" w:space="0" w:color="auto"/>
                <w:left w:val="none" w:sz="0" w:space="0" w:color="auto"/>
                <w:bottom w:val="none" w:sz="0" w:space="0" w:color="auto"/>
                <w:right w:val="none" w:sz="0" w:space="0" w:color="auto"/>
              </w:divBdr>
              <w:divsChild>
                <w:div w:id="136093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3284">
          <w:marLeft w:val="0"/>
          <w:marRight w:val="0"/>
          <w:marTop w:val="0"/>
          <w:marBottom w:val="0"/>
          <w:divBdr>
            <w:top w:val="none" w:sz="0" w:space="0" w:color="auto"/>
            <w:left w:val="none" w:sz="0" w:space="0" w:color="auto"/>
            <w:bottom w:val="none" w:sz="0" w:space="0" w:color="auto"/>
            <w:right w:val="none" w:sz="0" w:space="0" w:color="auto"/>
          </w:divBdr>
          <w:divsChild>
            <w:div w:id="1899634672">
              <w:marLeft w:val="0"/>
              <w:marRight w:val="0"/>
              <w:marTop w:val="0"/>
              <w:marBottom w:val="0"/>
              <w:divBdr>
                <w:top w:val="none" w:sz="0" w:space="0" w:color="auto"/>
                <w:left w:val="none" w:sz="0" w:space="0" w:color="auto"/>
                <w:bottom w:val="none" w:sz="0" w:space="0" w:color="auto"/>
                <w:right w:val="none" w:sz="0" w:space="0" w:color="auto"/>
              </w:divBdr>
              <w:divsChild>
                <w:div w:id="1879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4921">
          <w:marLeft w:val="0"/>
          <w:marRight w:val="0"/>
          <w:marTop w:val="0"/>
          <w:marBottom w:val="0"/>
          <w:divBdr>
            <w:top w:val="none" w:sz="0" w:space="0" w:color="auto"/>
            <w:left w:val="none" w:sz="0" w:space="0" w:color="auto"/>
            <w:bottom w:val="none" w:sz="0" w:space="0" w:color="auto"/>
            <w:right w:val="none" w:sz="0" w:space="0" w:color="auto"/>
          </w:divBdr>
          <w:divsChild>
            <w:div w:id="710496901">
              <w:marLeft w:val="0"/>
              <w:marRight w:val="0"/>
              <w:marTop w:val="0"/>
              <w:marBottom w:val="0"/>
              <w:divBdr>
                <w:top w:val="none" w:sz="0" w:space="0" w:color="auto"/>
                <w:left w:val="none" w:sz="0" w:space="0" w:color="auto"/>
                <w:bottom w:val="none" w:sz="0" w:space="0" w:color="auto"/>
                <w:right w:val="none" w:sz="0" w:space="0" w:color="auto"/>
              </w:divBdr>
              <w:divsChild>
                <w:div w:id="7229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033099">
      <w:bodyDiv w:val="1"/>
      <w:marLeft w:val="0"/>
      <w:marRight w:val="0"/>
      <w:marTop w:val="0"/>
      <w:marBottom w:val="0"/>
      <w:divBdr>
        <w:top w:val="none" w:sz="0" w:space="0" w:color="auto"/>
        <w:left w:val="none" w:sz="0" w:space="0" w:color="auto"/>
        <w:bottom w:val="none" w:sz="0" w:space="0" w:color="auto"/>
        <w:right w:val="none" w:sz="0" w:space="0" w:color="auto"/>
      </w:divBdr>
      <w:divsChild>
        <w:div w:id="2008240729">
          <w:marLeft w:val="0"/>
          <w:marRight w:val="0"/>
          <w:marTop w:val="0"/>
          <w:marBottom w:val="0"/>
          <w:divBdr>
            <w:top w:val="none" w:sz="0" w:space="0" w:color="auto"/>
            <w:left w:val="none" w:sz="0" w:space="0" w:color="auto"/>
            <w:bottom w:val="none" w:sz="0" w:space="0" w:color="auto"/>
            <w:right w:val="none" w:sz="0" w:space="0" w:color="auto"/>
          </w:divBdr>
          <w:divsChild>
            <w:div w:id="274993046">
              <w:marLeft w:val="0"/>
              <w:marRight w:val="0"/>
              <w:marTop w:val="0"/>
              <w:marBottom w:val="0"/>
              <w:divBdr>
                <w:top w:val="none" w:sz="0" w:space="0" w:color="auto"/>
                <w:left w:val="none" w:sz="0" w:space="0" w:color="auto"/>
                <w:bottom w:val="none" w:sz="0" w:space="0" w:color="auto"/>
                <w:right w:val="none" w:sz="0" w:space="0" w:color="auto"/>
              </w:divBdr>
              <w:divsChild>
                <w:div w:id="3030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769809">
      <w:bodyDiv w:val="1"/>
      <w:marLeft w:val="0"/>
      <w:marRight w:val="0"/>
      <w:marTop w:val="0"/>
      <w:marBottom w:val="0"/>
      <w:divBdr>
        <w:top w:val="none" w:sz="0" w:space="0" w:color="auto"/>
        <w:left w:val="none" w:sz="0" w:space="0" w:color="auto"/>
        <w:bottom w:val="none" w:sz="0" w:space="0" w:color="auto"/>
        <w:right w:val="none" w:sz="0" w:space="0" w:color="auto"/>
      </w:divBdr>
      <w:divsChild>
        <w:div w:id="299921087">
          <w:marLeft w:val="0"/>
          <w:marRight w:val="0"/>
          <w:marTop w:val="0"/>
          <w:marBottom w:val="0"/>
          <w:divBdr>
            <w:top w:val="none" w:sz="0" w:space="0" w:color="auto"/>
            <w:left w:val="none" w:sz="0" w:space="0" w:color="auto"/>
            <w:bottom w:val="none" w:sz="0" w:space="0" w:color="auto"/>
            <w:right w:val="none" w:sz="0" w:space="0" w:color="auto"/>
          </w:divBdr>
          <w:divsChild>
            <w:div w:id="435901946">
              <w:marLeft w:val="0"/>
              <w:marRight w:val="0"/>
              <w:marTop w:val="0"/>
              <w:marBottom w:val="0"/>
              <w:divBdr>
                <w:top w:val="none" w:sz="0" w:space="0" w:color="auto"/>
                <w:left w:val="none" w:sz="0" w:space="0" w:color="auto"/>
                <w:bottom w:val="none" w:sz="0" w:space="0" w:color="auto"/>
                <w:right w:val="none" w:sz="0" w:space="0" w:color="auto"/>
              </w:divBdr>
              <w:divsChild>
                <w:div w:id="1348750472">
                  <w:marLeft w:val="0"/>
                  <w:marRight w:val="0"/>
                  <w:marTop w:val="0"/>
                  <w:marBottom w:val="0"/>
                  <w:divBdr>
                    <w:top w:val="none" w:sz="0" w:space="0" w:color="auto"/>
                    <w:left w:val="none" w:sz="0" w:space="0" w:color="auto"/>
                    <w:bottom w:val="none" w:sz="0" w:space="0" w:color="auto"/>
                    <w:right w:val="none" w:sz="0" w:space="0" w:color="auto"/>
                  </w:divBdr>
                  <w:divsChild>
                    <w:div w:id="1834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70360">
              <w:marLeft w:val="0"/>
              <w:marRight w:val="0"/>
              <w:marTop w:val="0"/>
              <w:marBottom w:val="0"/>
              <w:divBdr>
                <w:top w:val="none" w:sz="0" w:space="0" w:color="auto"/>
                <w:left w:val="none" w:sz="0" w:space="0" w:color="auto"/>
                <w:bottom w:val="none" w:sz="0" w:space="0" w:color="auto"/>
                <w:right w:val="none" w:sz="0" w:space="0" w:color="auto"/>
              </w:divBdr>
              <w:divsChild>
                <w:div w:id="1444493086">
                  <w:marLeft w:val="0"/>
                  <w:marRight w:val="0"/>
                  <w:marTop w:val="0"/>
                  <w:marBottom w:val="0"/>
                  <w:divBdr>
                    <w:top w:val="none" w:sz="0" w:space="0" w:color="auto"/>
                    <w:left w:val="none" w:sz="0" w:space="0" w:color="auto"/>
                    <w:bottom w:val="none" w:sz="0" w:space="0" w:color="auto"/>
                    <w:right w:val="none" w:sz="0" w:space="0" w:color="auto"/>
                  </w:divBdr>
                  <w:divsChild>
                    <w:div w:id="18186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2272">
              <w:marLeft w:val="0"/>
              <w:marRight w:val="0"/>
              <w:marTop w:val="0"/>
              <w:marBottom w:val="0"/>
              <w:divBdr>
                <w:top w:val="none" w:sz="0" w:space="0" w:color="auto"/>
                <w:left w:val="none" w:sz="0" w:space="0" w:color="auto"/>
                <w:bottom w:val="none" w:sz="0" w:space="0" w:color="auto"/>
                <w:right w:val="none" w:sz="0" w:space="0" w:color="auto"/>
              </w:divBdr>
              <w:divsChild>
                <w:div w:id="502863796">
                  <w:marLeft w:val="0"/>
                  <w:marRight w:val="0"/>
                  <w:marTop w:val="0"/>
                  <w:marBottom w:val="0"/>
                  <w:divBdr>
                    <w:top w:val="none" w:sz="0" w:space="0" w:color="auto"/>
                    <w:left w:val="none" w:sz="0" w:space="0" w:color="auto"/>
                    <w:bottom w:val="none" w:sz="0" w:space="0" w:color="auto"/>
                    <w:right w:val="none" w:sz="0" w:space="0" w:color="auto"/>
                  </w:divBdr>
                  <w:divsChild>
                    <w:div w:id="1141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831587">
          <w:marLeft w:val="0"/>
          <w:marRight w:val="0"/>
          <w:marTop w:val="0"/>
          <w:marBottom w:val="0"/>
          <w:divBdr>
            <w:top w:val="none" w:sz="0" w:space="0" w:color="auto"/>
            <w:left w:val="none" w:sz="0" w:space="0" w:color="auto"/>
            <w:bottom w:val="none" w:sz="0" w:space="0" w:color="auto"/>
            <w:right w:val="none" w:sz="0" w:space="0" w:color="auto"/>
          </w:divBdr>
          <w:divsChild>
            <w:div w:id="854004651">
              <w:marLeft w:val="0"/>
              <w:marRight w:val="0"/>
              <w:marTop w:val="0"/>
              <w:marBottom w:val="0"/>
              <w:divBdr>
                <w:top w:val="none" w:sz="0" w:space="0" w:color="auto"/>
                <w:left w:val="none" w:sz="0" w:space="0" w:color="auto"/>
                <w:bottom w:val="none" w:sz="0" w:space="0" w:color="auto"/>
                <w:right w:val="none" w:sz="0" w:space="0" w:color="auto"/>
              </w:divBdr>
            </w:div>
            <w:div w:id="592054083">
              <w:marLeft w:val="0"/>
              <w:marRight w:val="0"/>
              <w:marTop w:val="0"/>
              <w:marBottom w:val="0"/>
              <w:divBdr>
                <w:top w:val="none" w:sz="0" w:space="0" w:color="auto"/>
                <w:left w:val="none" w:sz="0" w:space="0" w:color="auto"/>
                <w:bottom w:val="none" w:sz="0" w:space="0" w:color="auto"/>
                <w:right w:val="none" w:sz="0" w:space="0" w:color="auto"/>
              </w:divBdr>
              <w:divsChild>
                <w:div w:id="2102094589">
                  <w:marLeft w:val="0"/>
                  <w:marRight w:val="0"/>
                  <w:marTop w:val="0"/>
                  <w:marBottom w:val="0"/>
                  <w:divBdr>
                    <w:top w:val="none" w:sz="0" w:space="0" w:color="auto"/>
                    <w:left w:val="none" w:sz="0" w:space="0" w:color="auto"/>
                    <w:bottom w:val="none" w:sz="0" w:space="0" w:color="auto"/>
                    <w:right w:val="none" w:sz="0" w:space="0" w:color="auto"/>
                  </w:divBdr>
                  <w:divsChild>
                    <w:div w:id="1446075532">
                      <w:marLeft w:val="0"/>
                      <w:marRight w:val="0"/>
                      <w:marTop w:val="0"/>
                      <w:marBottom w:val="0"/>
                      <w:divBdr>
                        <w:top w:val="none" w:sz="0" w:space="0" w:color="auto"/>
                        <w:left w:val="none" w:sz="0" w:space="0" w:color="auto"/>
                        <w:bottom w:val="none" w:sz="0" w:space="0" w:color="auto"/>
                        <w:right w:val="none" w:sz="0" w:space="0" w:color="auto"/>
                      </w:divBdr>
                      <w:divsChild>
                        <w:div w:id="12429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104562">
      <w:bodyDiv w:val="1"/>
      <w:marLeft w:val="0"/>
      <w:marRight w:val="0"/>
      <w:marTop w:val="0"/>
      <w:marBottom w:val="0"/>
      <w:divBdr>
        <w:top w:val="none" w:sz="0" w:space="0" w:color="auto"/>
        <w:left w:val="none" w:sz="0" w:space="0" w:color="auto"/>
        <w:bottom w:val="none" w:sz="0" w:space="0" w:color="auto"/>
        <w:right w:val="none" w:sz="0" w:space="0" w:color="auto"/>
      </w:divBdr>
      <w:divsChild>
        <w:div w:id="1915510665">
          <w:marLeft w:val="0"/>
          <w:marRight w:val="0"/>
          <w:marTop w:val="0"/>
          <w:marBottom w:val="0"/>
          <w:divBdr>
            <w:top w:val="none" w:sz="0" w:space="0" w:color="auto"/>
            <w:left w:val="none" w:sz="0" w:space="0" w:color="auto"/>
            <w:bottom w:val="none" w:sz="0" w:space="0" w:color="auto"/>
            <w:right w:val="none" w:sz="0" w:space="0" w:color="auto"/>
          </w:divBdr>
          <w:divsChild>
            <w:div w:id="68501705">
              <w:marLeft w:val="0"/>
              <w:marRight w:val="0"/>
              <w:marTop w:val="0"/>
              <w:marBottom w:val="0"/>
              <w:divBdr>
                <w:top w:val="none" w:sz="0" w:space="0" w:color="auto"/>
                <w:left w:val="none" w:sz="0" w:space="0" w:color="auto"/>
                <w:bottom w:val="none" w:sz="0" w:space="0" w:color="auto"/>
                <w:right w:val="none" w:sz="0" w:space="0" w:color="auto"/>
              </w:divBdr>
              <w:divsChild>
                <w:div w:id="2142767061">
                  <w:marLeft w:val="0"/>
                  <w:marRight w:val="0"/>
                  <w:marTop w:val="0"/>
                  <w:marBottom w:val="0"/>
                  <w:divBdr>
                    <w:top w:val="none" w:sz="0" w:space="0" w:color="auto"/>
                    <w:left w:val="none" w:sz="0" w:space="0" w:color="auto"/>
                    <w:bottom w:val="none" w:sz="0" w:space="0" w:color="auto"/>
                    <w:right w:val="none" w:sz="0" w:space="0" w:color="auto"/>
                  </w:divBdr>
                  <w:divsChild>
                    <w:div w:id="1645893845">
                      <w:marLeft w:val="0"/>
                      <w:marRight w:val="0"/>
                      <w:marTop w:val="0"/>
                      <w:marBottom w:val="0"/>
                      <w:divBdr>
                        <w:top w:val="none" w:sz="0" w:space="0" w:color="auto"/>
                        <w:left w:val="none" w:sz="0" w:space="0" w:color="auto"/>
                        <w:bottom w:val="none" w:sz="0" w:space="0" w:color="auto"/>
                        <w:right w:val="none" w:sz="0" w:space="0" w:color="auto"/>
                      </w:divBdr>
                      <w:divsChild>
                        <w:div w:id="1721513703">
                          <w:marLeft w:val="0"/>
                          <w:marRight w:val="0"/>
                          <w:marTop w:val="0"/>
                          <w:marBottom w:val="0"/>
                          <w:divBdr>
                            <w:top w:val="none" w:sz="0" w:space="0" w:color="auto"/>
                            <w:left w:val="none" w:sz="0" w:space="0" w:color="auto"/>
                            <w:bottom w:val="none" w:sz="0" w:space="0" w:color="auto"/>
                            <w:right w:val="none" w:sz="0" w:space="0" w:color="auto"/>
                          </w:divBdr>
                          <w:divsChild>
                            <w:div w:id="403376498">
                              <w:marLeft w:val="0"/>
                              <w:marRight w:val="0"/>
                              <w:marTop w:val="0"/>
                              <w:marBottom w:val="0"/>
                              <w:divBdr>
                                <w:top w:val="none" w:sz="0" w:space="0" w:color="auto"/>
                                <w:left w:val="none" w:sz="0" w:space="0" w:color="auto"/>
                                <w:bottom w:val="none" w:sz="0" w:space="0" w:color="auto"/>
                                <w:right w:val="none" w:sz="0" w:space="0" w:color="auto"/>
                              </w:divBdr>
                              <w:divsChild>
                                <w:div w:id="18835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98212">
                      <w:marLeft w:val="0"/>
                      <w:marRight w:val="0"/>
                      <w:marTop w:val="0"/>
                      <w:marBottom w:val="0"/>
                      <w:divBdr>
                        <w:top w:val="none" w:sz="0" w:space="0" w:color="auto"/>
                        <w:left w:val="none" w:sz="0" w:space="0" w:color="auto"/>
                        <w:bottom w:val="none" w:sz="0" w:space="0" w:color="auto"/>
                        <w:right w:val="none" w:sz="0" w:space="0" w:color="auto"/>
                      </w:divBdr>
                    </w:div>
                    <w:div w:id="950746573">
                      <w:marLeft w:val="0"/>
                      <w:marRight w:val="0"/>
                      <w:marTop w:val="0"/>
                      <w:marBottom w:val="0"/>
                      <w:divBdr>
                        <w:top w:val="none" w:sz="0" w:space="0" w:color="auto"/>
                        <w:left w:val="none" w:sz="0" w:space="0" w:color="auto"/>
                        <w:bottom w:val="none" w:sz="0" w:space="0" w:color="auto"/>
                        <w:right w:val="none" w:sz="0" w:space="0" w:color="auto"/>
                      </w:divBdr>
                      <w:divsChild>
                        <w:div w:id="534271320">
                          <w:marLeft w:val="0"/>
                          <w:marRight w:val="0"/>
                          <w:marTop w:val="0"/>
                          <w:marBottom w:val="0"/>
                          <w:divBdr>
                            <w:top w:val="none" w:sz="0" w:space="0" w:color="auto"/>
                            <w:left w:val="none" w:sz="0" w:space="0" w:color="auto"/>
                            <w:bottom w:val="none" w:sz="0" w:space="0" w:color="auto"/>
                            <w:right w:val="none" w:sz="0" w:space="0" w:color="auto"/>
                          </w:divBdr>
                        </w:div>
                        <w:div w:id="1231690465">
                          <w:marLeft w:val="0"/>
                          <w:marRight w:val="0"/>
                          <w:marTop w:val="0"/>
                          <w:marBottom w:val="0"/>
                          <w:divBdr>
                            <w:top w:val="none" w:sz="0" w:space="0" w:color="auto"/>
                            <w:left w:val="none" w:sz="0" w:space="0" w:color="auto"/>
                            <w:bottom w:val="none" w:sz="0" w:space="0" w:color="auto"/>
                            <w:right w:val="none" w:sz="0" w:space="0" w:color="auto"/>
                          </w:divBdr>
                          <w:divsChild>
                            <w:div w:id="22441483">
                              <w:marLeft w:val="0"/>
                              <w:marRight w:val="0"/>
                              <w:marTop w:val="0"/>
                              <w:marBottom w:val="0"/>
                              <w:divBdr>
                                <w:top w:val="none" w:sz="0" w:space="0" w:color="auto"/>
                                <w:left w:val="none" w:sz="0" w:space="0" w:color="auto"/>
                                <w:bottom w:val="none" w:sz="0" w:space="0" w:color="auto"/>
                                <w:right w:val="none" w:sz="0" w:space="0" w:color="auto"/>
                              </w:divBdr>
                              <w:divsChild>
                                <w:div w:id="2004701917">
                                  <w:marLeft w:val="0"/>
                                  <w:marRight w:val="0"/>
                                  <w:marTop w:val="0"/>
                                  <w:marBottom w:val="0"/>
                                  <w:divBdr>
                                    <w:top w:val="none" w:sz="0" w:space="0" w:color="auto"/>
                                    <w:left w:val="none" w:sz="0" w:space="0" w:color="auto"/>
                                    <w:bottom w:val="none" w:sz="0" w:space="0" w:color="auto"/>
                                    <w:right w:val="none" w:sz="0" w:space="0" w:color="auto"/>
                                  </w:divBdr>
                                  <w:divsChild>
                                    <w:div w:id="829105319">
                                      <w:marLeft w:val="0"/>
                                      <w:marRight w:val="0"/>
                                      <w:marTop w:val="0"/>
                                      <w:marBottom w:val="0"/>
                                      <w:divBdr>
                                        <w:top w:val="none" w:sz="0" w:space="0" w:color="auto"/>
                                        <w:left w:val="none" w:sz="0" w:space="0" w:color="auto"/>
                                        <w:bottom w:val="none" w:sz="0" w:space="0" w:color="auto"/>
                                        <w:right w:val="none" w:sz="0" w:space="0" w:color="auto"/>
                                      </w:divBdr>
                                      <w:divsChild>
                                        <w:div w:id="1244880250">
                                          <w:marLeft w:val="0"/>
                                          <w:marRight w:val="0"/>
                                          <w:marTop w:val="0"/>
                                          <w:marBottom w:val="0"/>
                                          <w:divBdr>
                                            <w:top w:val="none" w:sz="0" w:space="0" w:color="auto"/>
                                            <w:left w:val="none" w:sz="0" w:space="0" w:color="auto"/>
                                            <w:bottom w:val="none" w:sz="0" w:space="0" w:color="auto"/>
                                            <w:right w:val="none" w:sz="0" w:space="0" w:color="auto"/>
                                          </w:divBdr>
                                          <w:divsChild>
                                            <w:div w:id="815535908">
                                              <w:marLeft w:val="0"/>
                                              <w:marRight w:val="0"/>
                                              <w:marTop w:val="0"/>
                                              <w:marBottom w:val="0"/>
                                              <w:divBdr>
                                                <w:top w:val="none" w:sz="0" w:space="0" w:color="auto"/>
                                                <w:left w:val="none" w:sz="0" w:space="0" w:color="auto"/>
                                                <w:bottom w:val="none" w:sz="0" w:space="0" w:color="auto"/>
                                                <w:right w:val="none" w:sz="0" w:space="0" w:color="auto"/>
                                              </w:divBdr>
                                              <w:divsChild>
                                                <w:div w:id="462163800">
                                                  <w:marLeft w:val="0"/>
                                                  <w:marRight w:val="0"/>
                                                  <w:marTop w:val="0"/>
                                                  <w:marBottom w:val="0"/>
                                                  <w:divBdr>
                                                    <w:top w:val="none" w:sz="0" w:space="0" w:color="auto"/>
                                                    <w:left w:val="none" w:sz="0" w:space="0" w:color="auto"/>
                                                    <w:bottom w:val="none" w:sz="0" w:space="0" w:color="auto"/>
                                                    <w:right w:val="none" w:sz="0" w:space="0" w:color="auto"/>
                                                  </w:divBdr>
                                                  <w:divsChild>
                                                    <w:div w:id="851990415">
                                                      <w:marLeft w:val="0"/>
                                                      <w:marRight w:val="0"/>
                                                      <w:marTop w:val="0"/>
                                                      <w:marBottom w:val="0"/>
                                                      <w:divBdr>
                                                        <w:top w:val="none" w:sz="0" w:space="0" w:color="auto"/>
                                                        <w:left w:val="none" w:sz="0" w:space="0" w:color="auto"/>
                                                        <w:bottom w:val="none" w:sz="0" w:space="0" w:color="auto"/>
                                                        <w:right w:val="none" w:sz="0" w:space="0" w:color="auto"/>
                                                      </w:divBdr>
                                                      <w:divsChild>
                                                        <w:div w:id="168231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4431">
                                                  <w:marLeft w:val="0"/>
                                                  <w:marRight w:val="0"/>
                                                  <w:marTop w:val="0"/>
                                                  <w:marBottom w:val="0"/>
                                                  <w:divBdr>
                                                    <w:top w:val="none" w:sz="0" w:space="0" w:color="auto"/>
                                                    <w:left w:val="none" w:sz="0" w:space="0" w:color="auto"/>
                                                    <w:bottom w:val="none" w:sz="0" w:space="0" w:color="auto"/>
                                                    <w:right w:val="none" w:sz="0" w:space="0" w:color="auto"/>
                                                  </w:divBdr>
                                                  <w:divsChild>
                                                    <w:div w:id="1794326386">
                                                      <w:marLeft w:val="0"/>
                                                      <w:marRight w:val="0"/>
                                                      <w:marTop w:val="0"/>
                                                      <w:marBottom w:val="0"/>
                                                      <w:divBdr>
                                                        <w:top w:val="none" w:sz="0" w:space="0" w:color="auto"/>
                                                        <w:left w:val="none" w:sz="0" w:space="0" w:color="auto"/>
                                                        <w:bottom w:val="none" w:sz="0" w:space="0" w:color="auto"/>
                                                        <w:right w:val="none" w:sz="0" w:space="0" w:color="auto"/>
                                                      </w:divBdr>
                                                      <w:divsChild>
                                                        <w:div w:id="2936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459318">
                                      <w:marLeft w:val="0"/>
                                      <w:marRight w:val="0"/>
                                      <w:marTop w:val="0"/>
                                      <w:marBottom w:val="0"/>
                                      <w:divBdr>
                                        <w:top w:val="none" w:sz="0" w:space="0" w:color="auto"/>
                                        <w:left w:val="none" w:sz="0" w:space="0" w:color="auto"/>
                                        <w:bottom w:val="none" w:sz="0" w:space="0" w:color="auto"/>
                                        <w:right w:val="none" w:sz="0" w:space="0" w:color="auto"/>
                                      </w:divBdr>
                                      <w:divsChild>
                                        <w:div w:id="1580826489">
                                          <w:marLeft w:val="0"/>
                                          <w:marRight w:val="0"/>
                                          <w:marTop w:val="0"/>
                                          <w:marBottom w:val="0"/>
                                          <w:divBdr>
                                            <w:top w:val="none" w:sz="0" w:space="0" w:color="auto"/>
                                            <w:left w:val="none" w:sz="0" w:space="0" w:color="auto"/>
                                            <w:bottom w:val="none" w:sz="0" w:space="0" w:color="auto"/>
                                            <w:right w:val="none" w:sz="0" w:space="0" w:color="auto"/>
                                          </w:divBdr>
                                          <w:divsChild>
                                            <w:div w:id="945842242">
                                              <w:marLeft w:val="0"/>
                                              <w:marRight w:val="0"/>
                                              <w:marTop w:val="0"/>
                                              <w:marBottom w:val="0"/>
                                              <w:divBdr>
                                                <w:top w:val="none" w:sz="0" w:space="0" w:color="auto"/>
                                                <w:left w:val="none" w:sz="0" w:space="0" w:color="auto"/>
                                                <w:bottom w:val="none" w:sz="0" w:space="0" w:color="auto"/>
                                                <w:right w:val="none" w:sz="0" w:space="0" w:color="auto"/>
                                              </w:divBdr>
                                              <w:divsChild>
                                                <w:div w:id="2125539664">
                                                  <w:marLeft w:val="0"/>
                                                  <w:marRight w:val="0"/>
                                                  <w:marTop w:val="0"/>
                                                  <w:marBottom w:val="0"/>
                                                  <w:divBdr>
                                                    <w:top w:val="none" w:sz="0" w:space="0" w:color="auto"/>
                                                    <w:left w:val="none" w:sz="0" w:space="0" w:color="auto"/>
                                                    <w:bottom w:val="none" w:sz="0" w:space="0" w:color="auto"/>
                                                    <w:right w:val="none" w:sz="0" w:space="0" w:color="auto"/>
                                                  </w:divBdr>
                                                  <w:divsChild>
                                                    <w:div w:id="727656384">
                                                      <w:marLeft w:val="0"/>
                                                      <w:marRight w:val="0"/>
                                                      <w:marTop w:val="0"/>
                                                      <w:marBottom w:val="0"/>
                                                      <w:divBdr>
                                                        <w:top w:val="none" w:sz="0" w:space="0" w:color="auto"/>
                                                        <w:left w:val="none" w:sz="0" w:space="0" w:color="auto"/>
                                                        <w:bottom w:val="none" w:sz="0" w:space="0" w:color="auto"/>
                                                        <w:right w:val="none" w:sz="0" w:space="0" w:color="auto"/>
                                                      </w:divBdr>
                                                      <w:divsChild>
                                                        <w:div w:id="15352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4893">
                                                  <w:marLeft w:val="0"/>
                                                  <w:marRight w:val="0"/>
                                                  <w:marTop w:val="0"/>
                                                  <w:marBottom w:val="0"/>
                                                  <w:divBdr>
                                                    <w:top w:val="none" w:sz="0" w:space="0" w:color="auto"/>
                                                    <w:left w:val="none" w:sz="0" w:space="0" w:color="auto"/>
                                                    <w:bottom w:val="none" w:sz="0" w:space="0" w:color="auto"/>
                                                    <w:right w:val="none" w:sz="0" w:space="0" w:color="auto"/>
                                                  </w:divBdr>
                                                  <w:divsChild>
                                                    <w:div w:id="1998144379">
                                                      <w:marLeft w:val="0"/>
                                                      <w:marRight w:val="0"/>
                                                      <w:marTop w:val="0"/>
                                                      <w:marBottom w:val="0"/>
                                                      <w:divBdr>
                                                        <w:top w:val="none" w:sz="0" w:space="0" w:color="auto"/>
                                                        <w:left w:val="none" w:sz="0" w:space="0" w:color="auto"/>
                                                        <w:bottom w:val="none" w:sz="0" w:space="0" w:color="auto"/>
                                                        <w:right w:val="none" w:sz="0" w:space="0" w:color="auto"/>
                                                      </w:divBdr>
                                                      <w:divsChild>
                                                        <w:div w:id="12708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891540">
                                      <w:marLeft w:val="0"/>
                                      <w:marRight w:val="0"/>
                                      <w:marTop w:val="0"/>
                                      <w:marBottom w:val="0"/>
                                      <w:divBdr>
                                        <w:top w:val="none" w:sz="0" w:space="0" w:color="auto"/>
                                        <w:left w:val="none" w:sz="0" w:space="0" w:color="auto"/>
                                        <w:bottom w:val="none" w:sz="0" w:space="0" w:color="auto"/>
                                        <w:right w:val="none" w:sz="0" w:space="0" w:color="auto"/>
                                      </w:divBdr>
                                      <w:divsChild>
                                        <w:div w:id="988561284">
                                          <w:marLeft w:val="0"/>
                                          <w:marRight w:val="0"/>
                                          <w:marTop w:val="0"/>
                                          <w:marBottom w:val="0"/>
                                          <w:divBdr>
                                            <w:top w:val="none" w:sz="0" w:space="0" w:color="auto"/>
                                            <w:left w:val="none" w:sz="0" w:space="0" w:color="auto"/>
                                            <w:bottom w:val="none" w:sz="0" w:space="0" w:color="auto"/>
                                            <w:right w:val="none" w:sz="0" w:space="0" w:color="auto"/>
                                          </w:divBdr>
                                          <w:divsChild>
                                            <w:div w:id="481582698">
                                              <w:marLeft w:val="0"/>
                                              <w:marRight w:val="0"/>
                                              <w:marTop w:val="0"/>
                                              <w:marBottom w:val="0"/>
                                              <w:divBdr>
                                                <w:top w:val="none" w:sz="0" w:space="0" w:color="auto"/>
                                                <w:left w:val="none" w:sz="0" w:space="0" w:color="auto"/>
                                                <w:bottom w:val="none" w:sz="0" w:space="0" w:color="auto"/>
                                                <w:right w:val="none" w:sz="0" w:space="0" w:color="auto"/>
                                              </w:divBdr>
                                              <w:divsChild>
                                                <w:div w:id="2128237805">
                                                  <w:marLeft w:val="0"/>
                                                  <w:marRight w:val="0"/>
                                                  <w:marTop w:val="0"/>
                                                  <w:marBottom w:val="0"/>
                                                  <w:divBdr>
                                                    <w:top w:val="none" w:sz="0" w:space="0" w:color="auto"/>
                                                    <w:left w:val="none" w:sz="0" w:space="0" w:color="auto"/>
                                                    <w:bottom w:val="none" w:sz="0" w:space="0" w:color="auto"/>
                                                    <w:right w:val="none" w:sz="0" w:space="0" w:color="auto"/>
                                                  </w:divBdr>
                                                  <w:divsChild>
                                                    <w:div w:id="1403068411">
                                                      <w:marLeft w:val="0"/>
                                                      <w:marRight w:val="0"/>
                                                      <w:marTop w:val="0"/>
                                                      <w:marBottom w:val="0"/>
                                                      <w:divBdr>
                                                        <w:top w:val="none" w:sz="0" w:space="0" w:color="auto"/>
                                                        <w:left w:val="none" w:sz="0" w:space="0" w:color="auto"/>
                                                        <w:bottom w:val="none" w:sz="0" w:space="0" w:color="auto"/>
                                                        <w:right w:val="none" w:sz="0" w:space="0" w:color="auto"/>
                                                      </w:divBdr>
                                                      <w:divsChild>
                                                        <w:div w:id="20179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8233">
                                                  <w:marLeft w:val="0"/>
                                                  <w:marRight w:val="0"/>
                                                  <w:marTop w:val="0"/>
                                                  <w:marBottom w:val="0"/>
                                                  <w:divBdr>
                                                    <w:top w:val="none" w:sz="0" w:space="0" w:color="auto"/>
                                                    <w:left w:val="none" w:sz="0" w:space="0" w:color="auto"/>
                                                    <w:bottom w:val="none" w:sz="0" w:space="0" w:color="auto"/>
                                                    <w:right w:val="none" w:sz="0" w:space="0" w:color="auto"/>
                                                  </w:divBdr>
                                                  <w:divsChild>
                                                    <w:div w:id="5179209">
                                                      <w:marLeft w:val="0"/>
                                                      <w:marRight w:val="0"/>
                                                      <w:marTop w:val="0"/>
                                                      <w:marBottom w:val="0"/>
                                                      <w:divBdr>
                                                        <w:top w:val="none" w:sz="0" w:space="0" w:color="auto"/>
                                                        <w:left w:val="none" w:sz="0" w:space="0" w:color="auto"/>
                                                        <w:bottom w:val="none" w:sz="0" w:space="0" w:color="auto"/>
                                                        <w:right w:val="none" w:sz="0" w:space="0" w:color="auto"/>
                                                      </w:divBdr>
                                                      <w:divsChild>
                                                        <w:div w:id="3471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585303">
                                      <w:marLeft w:val="0"/>
                                      <w:marRight w:val="0"/>
                                      <w:marTop w:val="0"/>
                                      <w:marBottom w:val="0"/>
                                      <w:divBdr>
                                        <w:top w:val="none" w:sz="0" w:space="0" w:color="auto"/>
                                        <w:left w:val="none" w:sz="0" w:space="0" w:color="auto"/>
                                        <w:bottom w:val="none" w:sz="0" w:space="0" w:color="auto"/>
                                        <w:right w:val="none" w:sz="0" w:space="0" w:color="auto"/>
                                      </w:divBdr>
                                      <w:divsChild>
                                        <w:div w:id="223836858">
                                          <w:marLeft w:val="0"/>
                                          <w:marRight w:val="0"/>
                                          <w:marTop w:val="0"/>
                                          <w:marBottom w:val="0"/>
                                          <w:divBdr>
                                            <w:top w:val="none" w:sz="0" w:space="0" w:color="auto"/>
                                            <w:left w:val="none" w:sz="0" w:space="0" w:color="auto"/>
                                            <w:bottom w:val="none" w:sz="0" w:space="0" w:color="auto"/>
                                            <w:right w:val="none" w:sz="0" w:space="0" w:color="auto"/>
                                          </w:divBdr>
                                          <w:divsChild>
                                            <w:div w:id="1794522830">
                                              <w:marLeft w:val="0"/>
                                              <w:marRight w:val="0"/>
                                              <w:marTop w:val="0"/>
                                              <w:marBottom w:val="0"/>
                                              <w:divBdr>
                                                <w:top w:val="none" w:sz="0" w:space="0" w:color="auto"/>
                                                <w:left w:val="none" w:sz="0" w:space="0" w:color="auto"/>
                                                <w:bottom w:val="none" w:sz="0" w:space="0" w:color="auto"/>
                                                <w:right w:val="none" w:sz="0" w:space="0" w:color="auto"/>
                                              </w:divBdr>
                                              <w:divsChild>
                                                <w:div w:id="1342466503">
                                                  <w:marLeft w:val="0"/>
                                                  <w:marRight w:val="0"/>
                                                  <w:marTop w:val="0"/>
                                                  <w:marBottom w:val="0"/>
                                                  <w:divBdr>
                                                    <w:top w:val="none" w:sz="0" w:space="0" w:color="auto"/>
                                                    <w:left w:val="none" w:sz="0" w:space="0" w:color="auto"/>
                                                    <w:bottom w:val="none" w:sz="0" w:space="0" w:color="auto"/>
                                                    <w:right w:val="none" w:sz="0" w:space="0" w:color="auto"/>
                                                  </w:divBdr>
                                                  <w:divsChild>
                                                    <w:div w:id="605622689">
                                                      <w:marLeft w:val="0"/>
                                                      <w:marRight w:val="0"/>
                                                      <w:marTop w:val="0"/>
                                                      <w:marBottom w:val="0"/>
                                                      <w:divBdr>
                                                        <w:top w:val="none" w:sz="0" w:space="0" w:color="auto"/>
                                                        <w:left w:val="none" w:sz="0" w:space="0" w:color="auto"/>
                                                        <w:bottom w:val="none" w:sz="0" w:space="0" w:color="auto"/>
                                                        <w:right w:val="none" w:sz="0" w:space="0" w:color="auto"/>
                                                      </w:divBdr>
                                                      <w:divsChild>
                                                        <w:div w:id="187414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4888">
                                                  <w:marLeft w:val="0"/>
                                                  <w:marRight w:val="0"/>
                                                  <w:marTop w:val="0"/>
                                                  <w:marBottom w:val="0"/>
                                                  <w:divBdr>
                                                    <w:top w:val="none" w:sz="0" w:space="0" w:color="auto"/>
                                                    <w:left w:val="none" w:sz="0" w:space="0" w:color="auto"/>
                                                    <w:bottom w:val="none" w:sz="0" w:space="0" w:color="auto"/>
                                                    <w:right w:val="none" w:sz="0" w:space="0" w:color="auto"/>
                                                  </w:divBdr>
                                                  <w:divsChild>
                                                    <w:div w:id="990058639">
                                                      <w:marLeft w:val="0"/>
                                                      <w:marRight w:val="0"/>
                                                      <w:marTop w:val="0"/>
                                                      <w:marBottom w:val="0"/>
                                                      <w:divBdr>
                                                        <w:top w:val="none" w:sz="0" w:space="0" w:color="auto"/>
                                                        <w:left w:val="none" w:sz="0" w:space="0" w:color="auto"/>
                                                        <w:bottom w:val="none" w:sz="0" w:space="0" w:color="auto"/>
                                                        <w:right w:val="none" w:sz="0" w:space="0" w:color="auto"/>
                                                      </w:divBdr>
                                                      <w:divsChild>
                                                        <w:div w:id="18668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420695">
                                      <w:marLeft w:val="0"/>
                                      <w:marRight w:val="0"/>
                                      <w:marTop w:val="0"/>
                                      <w:marBottom w:val="0"/>
                                      <w:divBdr>
                                        <w:top w:val="none" w:sz="0" w:space="0" w:color="auto"/>
                                        <w:left w:val="none" w:sz="0" w:space="0" w:color="auto"/>
                                        <w:bottom w:val="none" w:sz="0" w:space="0" w:color="auto"/>
                                        <w:right w:val="none" w:sz="0" w:space="0" w:color="auto"/>
                                      </w:divBdr>
                                      <w:divsChild>
                                        <w:div w:id="2083603576">
                                          <w:marLeft w:val="0"/>
                                          <w:marRight w:val="0"/>
                                          <w:marTop w:val="0"/>
                                          <w:marBottom w:val="0"/>
                                          <w:divBdr>
                                            <w:top w:val="none" w:sz="0" w:space="0" w:color="auto"/>
                                            <w:left w:val="none" w:sz="0" w:space="0" w:color="auto"/>
                                            <w:bottom w:val="none" w:sz="0" w:space="0" w:color="auto"/>
                                            <w:right w:val="none" w:sz="0" w:space="0" w:color="auto"/>
                                          </w:divBdr>
                                          <w:divsChild>
                                            <w:div w:id="1154906017">
                                              <w:marLeft w:val="0"/>
                                              <w:marRight w:val="0"/>
                                              <w:marTop w:val="0"/>
                                              <w:marBottom w:val="0"/>
                                              <w:divBdr>
                                                <w:top w:val="none" w:sz="0" w:space="0" w:color="auto"/>
                                                <w:left w:val="none" w:sz="0" w:space="0" w:color="auto"/>
                                                <w:bottom w:val="none" w:sz="0" w:space="0" w:color="auto"/>
                                                <w:right w:val="none" w:sz="0" w:space="0" w:color="auto"/>
                                              </w:divBdr>
                                              <w:divsChild>
                                                <w:div w:id="1458379745">
                                                  <w:marLeft w:val="0"/>
                                                  <w:marRight w:val="0"/>
                                                  <w:marTop w:val="0"/>
                                                  <w:marBottom w:val="0"/>
                                                  <w:divBdr>
                                                    <w:top w:val="none" w:sz="0" w:space="0" w:color="auto"/>
                                                    <w:left w:val="none" w:sz="0" w:space="0" w:color="auto"/>
                                                    <w:bottom w:val="none" w:sz="0" w:space="0" w:color="auto"/>
                                                    <w:right w:val="none" w:sz="0" w:space="0" w:color="auto"/>
                                                  </w:divBdr>
                                                  <w:divsChild>
                                                    <w:div w:id="2080201043">
                                                      <w:marLeft w:val="0"/>
                                                      <w:marRight w:val="0"/>
                                                      <w:marTop w:val="0"/>
                                                      <w:marBottom w:val="0"/>
                                                      <w:divBdr>
                                                        <w:top w:val="none" w:sz="0" w:space="0" w:color="auto"/>
                                                        <w:left w:val="none" w:sz="0" w:space="0" w:color="auto"/>
                                                        <w:bottom w:val="none" w:sz="0" w:space="0" w:color="auto"/>
                                                        <w:right w:val="none" w:sz="0" w:space="0" w:color="auto"/>
                                                      </w:divBdr>
                                                      <w:divsChild>
                                                        <w:div w:id="172536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0071">
                                                  <w:marLeft w:val="0"/>
                                                  <w:marRight w:val="0"/>
                                                  <w:marTop w:val="0"/>
                                                  <w:marBottom w:val="0"/>
                                                  <w:divBdr>
                                                    <w:top w:val="none" w:sz="0" w:space="0" w:color="auto"/>
                                                    <w:left w:val="none" w:sz="0" w:space="0" w:color="auto"/>
                                                    <w:bottom w:val="none" w:sz="0" w:space="0" w:color="auto"/>
                                                    <w:right w:val="none" w:sz="0" w:space="0" w:color="auto"/>
                                                  </w:divBdr>
                                                  <w:divsChild>
                                                    <w:div w:id="793796310">
                                                      <w:marLeft w:val="0"/>
                                                      <w:marRight w:val="0"/>
                                                      <w:marTop w:val="0"/>
                                                      <w:marBottom w:val="0"/>
                                                      <w:divBdr>
                                                        <w:top w:val="none" w:sz="0" w:space="0" w:color="auto"/>
                                                        <w:left w:val="none" w:sz="0" w:space="0" w:color="auto"/>
                                                        <w:bottom w:val="none" w:sz="0" w:space="0" w:color="auto"/>
                                                        <w:right w:val="none" w:sz="0" w:space="0" w:color="auto"/>
                                                      </w:divBdr>
                                                      <w:divsChild>
                                                        <w:div w:id="5395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3492374">
      <w:bodyDiv w:val="1"/>
      <w:marLeft w:val="0"/>
      <w:marRight w:val="0"/>
      <w:marTop w:val="0"/>
      <w:marBottom w:val="0"/>
      <w:divBdr>
        <w:top w:val="none" w:sz="0" w:space="0" w:color="auto"/>
        <w:left w:val="none" w:sz="0" w:space="0" w:color="auto"/>
        <w:bottom w:val="none" w:sz="0" w:space="0" w:color="auto"/>
        <w:right w:val="none" w:sz="0" w:space="0" w:color="auto"/>
      </w:divBdr>
      <w:divsChild>
        <w:div w:id="1092361479">
          <w:marLeft w:val="0"/>
          <w:marRight w:val="0"/>
          <w:marTop w:val="0"/>
          <w:marBottom w:val="0"/>
          <w:divBdr>
            <w:top w:val="none" w:sz="0" w:space="0" w:color="auto"/>
            <w:left w:val="none" w:sz="0" w:space="0" w:color="auto"/>
            <w:bottom w:val="none" w:sz="0" w:space="0" w:color="auto"/>
            <w:right w:val="none" w:sz="0" w:space="0" w:color="auto"/>
          </w:divBdr>
        </w:div>
        <w:div w:id="1210996219">
          <w:marLeft w:val="0"/>
          <w:marRight w:val="0"/>
          <w:marTop w:val="0"/>
          <w:marBottom w:val="0"/>
          <w:divBdr>
            <w:top w:val="none" w:sz="0" w:space="0" w:color="auto"/>
            <w:left w:val="none" w:sz="0" w:space="0" w:color="auto"/>
            <w:bottom w:val="none" w:sz="0" w:space="0" w:color="auto"/>
            <w:right w:val="none" w:sz="0" w:space="0" w:color="auto"/>
          </w:divBdr>
          <w:divsChild>
            <w:div w:id="356273105">
              <w:marLeft w:val="0"/>
              <w:marRight w:val="0"/>
              <w:marTop w:val="0"/>
              <w:marBottom w:val="0"/>
              <w:divBdr>
                <w:top w:val="none" w:sz="0" w:space="0" w:color="auto"/>
                <w:left w:val="none" w:sz="0" w:space="0" w:color="auto"/>
                <w:bottom w:val="none" w:sz="0" w:space="0" w:color="auto"/>
                <w:right w:val="none" w:sz="0" w:space="0" w:color="auto"/>
              </w:divBdr>
            </w:div>
            <w:div w:id="2001040180">
              <w:marLeft w:val="0"/>
              <w:marRight w:val="0"/>
              <w:marTop w:val="0"/>
              <w:marBottom w:val="0"/>
              <w:divBdr>
                <w:top w:val="none" w:sz="0" w:space="0" w:color="auto"/>
                <w:left w:val="none" w:sz="0" w:space="0" w:color="auto"/>
                <w:bottom w:val="none" w:sz="0" w:space="0" w:color="auto"/>
                <w:right w:val="none" w:sz="0" w:space="0" w:color="auto"/>
              </w:divBdr>
              <w:divsChild>
                <w:div w:id="658849416">
                  <w:marLeft w:val="0"/>
                  <w:marRight w:val="0"/>
                  <w:marTop w:val="0"/>
                  <w:marBottom w:val="0"/>
                  <w:divBdr>
                    <w:top w:val="none" w:sz="0" w:space="0" w:color="auto"/>
                    <w:left w:val="none" w:sz="0" w:space="0" w:color="auto"/>
                    <w:bottom w:val="none" w:sz="0" w:space="0" w:color="auto"/>
                    <w:right w:val="none" w:sz="0" w:space="0" w:color="auto"/>
                  </w:divBdr>
                  <w:divsChild>
                    <w:div w:id="1282612717">
                      <w:marLeft w:val="0"/>
                      <w:marRight w:val="0"/>
                      <w:marTop w:val="0"/>
                      <w:marBottom w:val="0"/>
                      <w:divBdr>
                        <w:top w:val="none" w:sz="0" w:space="0" w:color="auto"/>
                        <w:left w:val="none" w:sz="0" w:space="0" w:color="auto"/>
                        <w:bottom w:val="none" w:sz="0" w:space="0" w:color="auto"/>
                        <w:right w:val="none" w:sz="0" w:space="0" w:color="auto"/>
                      </w:divBdr>
                      <w:divsChild>
                        <w:div w:id="20528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003538">
      <w:bodyDiv w:val="1"/>
      <w:marLeft w:val="0"/>
      <w:marRight w:val="0"/>
      <w:marTop w:val="0"/>
      <w:marBottom w:val="0"/>
      <w:divBdr>
        <w:top w:val="none" w:sz="0" w:space="0" w:color="auto"/>
        <w:left w:val="none" w:sz="0" w:space="0" w:color="auto"/>
        <w:bottom w:val="none" w:sz="0" w:space="0" w:color="auto"/>
        <w:right w:val="none" w:sz="0" w:space="0" w:color="auto"/>
      </w:divBdr>
      <w:divsChild>
        <w:div w:id="13265712">
          <w:marLeft w:val="0"/>
          <w:marRight w:val="0"/>
          <w:marTop w:val="0"/>
          <w:marBottom w:val="0"/>
          <w:divBdr>
            <w:top w:val="none" w:sz="0" w:space="0" w:color="auto"/>
            <w:left w:val="none" w:sz="0" w:space="0" w:color="auto"/>
            <w:bottom w:val="none" w:sz="0" w:space="0" w:color="auto"/>
            <w:right w:val="none" w:sz="0" w:space="0" w:color="auto"/>
          </w:divBdr>
          <w:divsChild>
            <w:div w:id="370419051">
              <w:marLeft w:val="0"/>
              <w:marRight w:val="0"/>
              <w:marTop w:val="0"/>
              <w:marBottom w:val="0"/>
              <w:divBdr>
                <w:top w:val="none" w:sz="0" w:space="0" w:color="auto"/>
                <w:left w:val="none" w:sz="0" w:space="0" w:color="auto"/>
                <w:bottom w:val="none" w:sz="0" w:space="0" w:color="auto"/>
                <w:right w:val="none" w:sz="0" w:space="0" w:color="auto"/>
              </w:divBdr>
              <w:divsChild>
                <w:div w:id="13903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23268">
          <w:marLeft w:val="0"/>
          <w:marRight w:val="0"/>
          <w:marTop w:val="0"/>
          <w:marBottom w:val="0"/>
          <w:divBdr>
            <w:top w:val="none" w:sz="0" w:space="0" w:color="auto"/>
            <w:left w:val="none" w:sz="0" w:space="0" w:color="auto"/>
            <w:bottom w:val="none" w:sz="0" w:space="0" w:color="auto"/>
            <w:right w:val="none" w:sz="0" w:space="0" w:color="auto"/>
          </w:divBdr>
          <w:divsChild>
            <w:div w:id="421531879">
              <w:marLeft w:val="0"/>
              <w:marRight w:val="0"/>
              <w:marTop w:val="0"/>
              <w:marBottom w:val="0"/>
              <w:divBdr>
                <w:top w:val="none" w:sz="0" w:space="0" w:color="auto"/>
                <w:left w:val="none" w:sz="0" w:space="0" w:color="auto"/>
                <w:bottom w:val="none" w:sz="0" w:space="0" w:color="auto"/>
                <w:right w:val="none" w:sz="0" w:space="0" w:color="auto"/>
              </w:divBdr>
              <w:divsChild>
                <w:div w:id="9122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0752">
          <w:marLeft w:val="0"/>
          <w:marRight w:val="0"/>
          <w:marTop w:val="0"/>
          <w:marBottom w:val="0"/>
          <w:divBdr>
            <w:top w:val="none" w:sz="0" w:space="0" w:color="auto"/>
            <w:left w:val="none" w:sz="0" w:space="0" w:color="auto"/>
            <w:bottom w:val="none" w:sz="0" w:space="0" w:color="auto"/>
            <w:right w:val="none" w:sz="0" w:space="0" w:color="auto"/>
          </w:divBdr>
          <w:divsChild>
            <w:div w:id="316348829">
              <w:marLeft w:val="0"/>
              <w:marRight w:val="0"/>
              <w:marTop w:val="0"/>
              <w:marBottom w:val="0"/>
              <w:divBdr>
                <w:top w:val="none" w:sz="0" w:space="0" w:color="auto"/>
                <w:left w:val="none" w:sz="0" w:space="0" w:color="auto"/>
                <w:bottom w:val="none" w:sz="0" w:space="0" w:color="auto"/>
                <w:right w:val="none" w:sz="0" w:space="0" w:color="auto"/>
              </w:divBdr>
              <w:divsChild>
                <w:div w:id="161443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7468">
          <w:marLeft w:val="0"/>
          <w:marRight w:val="0"/>
          <w:marTop w:val="0"/>
          <w:marBottom w:val="0"/>
          <w:divBdr>
            <w:top w:val="none" w:sz="0" w:space="0" w:color="auto"/>
            <w:left w:val="none" w:sz="0" w:space="0" w:color="auto"/>
            <w:bottom w:val="none" w:sz="0" w:space="0" w:color="auto"/>
            <w:right w:val="none" w:sz="0" w:space="0" w:color="auto"/>
          </w:divBdr>
          <w:divsChild>
            <w:div w:id="1492941490">
              <w:marLeft w:val="0"/>
              <w:marRight w:val="0"/>
              <w:marTop w:val="0"/>
              <w:marBottom w:val="0"/>
              <w:divBdr>
                <w:top w:val="none" w:sz="0" w:space="0" w:color="auto"/>
                <w:left w:val="none" w:sz="0" w:space="0" w:color="auto"/>
                <w:bottom w:val="none" w:sz="0" w:space="0" w:color="auto"/>
                <w:right w:val="none" w:sz="0" w:space="0" w:color="auto"/>
              </w:divBdr>
              <w:divsChild>
                <w:div w:id="21306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0190">
          <w:marLeft w:val="0"/>
          <w:marRight w:val="0"/>
          <w:marTop w:val="0"/>
          <w:marBottom w:val="0"/>
          <w:divBdr>
            <w:top w:val="none" w:sz="0" w:space="0" w:color="auto"/>
            <w:left w:val="none" w:sz="0" w:space="0" w:color="auto"/>
            <w:bottom w:val="none" w:sz="0" w:space="0" w:color="auto"/>
            <w:right w:val="none" w:sz="0" w:space="0" w:color="auto"/>
          </w:divBdr>
          <w:divsChild>
            <w:div w:id="1935824616">
              <w:marLeft w:val="0"/>
              <w:marRight w:val="0"/>
              <w:marTop w:val="0"/>
              <w:marBottom w:val="0"/>
              <w:divBdr>
                <w:top w:val="none" w:sz="0" w:space="0" w:color="auto"/>
                <w:left w:val="none" w:sz="0" w:space="0" w:color="auto"/>
                <w:bottom w:val="none" w:sz="0" w:space="0" w:color="auto"/>
                <w:right w:val="none" w:sz="0" w:space="0" w:color="auto"/>
              </w:divBdr>
              <w:divsChild>
                <w:div w:id="75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5269">
          <w:marLeft w:val="0"/>
          <w:marRight w:val="0"/>
          <w:marTop w:val="0"/>
          <w:marBottom w:val="0"/>
          <w:divBdr>
            <w:top w:val="none" w:sz="0" w:space="0" w:color="auto"/>
            <w:left w:val="none" w:sz="0" w:space="0" w:color="auto"/>
            <w:bottom w:val="none" w:sz="0" w:space="0" w:color="auto"/>
            <w:right w:val="none" w:sz="0" w:space="0" w:color="auto"/>
          </w:divBdr>
          <w:divsChild>
            <w:div w:id="434862107">
              <w:marLeft w:val="0"/>
              <w:marRight w:val="0"/>
              <w:marTop w:val="0"/>
              <w:marBottom w:val="0"/>
              <w:divBdr>
                <w:top w:val="none" w:sz="0" w:space="0" w:color="auto"/>
                <w:left w:val="none" w:sz="0" w:space="0" w:color="auto"/>
                <w:bottom w:val="none" w:sz="0" w:space="0" w:color="auto"/>
                <w:right w:val="none" w:sz="0" w:space="0" w:color="auto"/>
              </w:divBdr>
              <w:divsChild>
                <w:div w:id="2998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8615">
      <w:bodyDiv w:val="1"/>
      <w:marLeft w:val="0"/>
      <w:marRight w:val="0"/>
      <w:marTop w:val="0"/>
      <w:marBottom w:val="0"/>
      <w:divBdr>
        <w:top w:val="none" w:sz="0" w:space="0" w:color="auto"/>
        <w:left w:val="none" w:sz="0" w:space="0" w:color="auto"/>
        <w:bottom w:val="none" w:sz="0" w:space="0" w:color="auto"/>
        <w:right w:val="none" w:sz="0" w:space="0" w:color="auto"/>
      </w:divBdr>
      <w:divsChild>
        <w:div w:id="775102154">
          <w:marLeft w:val="0"/>
          <w:marRight w:val="0"/>
          <w:marTop w:val="0"/>
          <w:marBottom w:val="0"/>
          <w:divBdr>
            <w:top w:val="none" w:sz="0" w:space="0" w:color="auto"/>
            <w:left w:val="none" w:sz="0" w:space="0" w:color="auto"/>
            <w:bottom w:val="none" w:sz="0" w:space="0" w:color="auto"/>
            <w:right w:val="none" w:sz="0" w:space="0" w:color="auto"/>
          </w:divBdr>
          <w:divsChild>
            <w:div w:id="334765767">
              <w:marLeft w:val="0"/>
              <w:marRight w:val="0"/>
              <w:marTop w:val="0"/>
              <w:marBottom w:val="0"/>
              <w:divBdr>
                <w:top w:val="none" w:sz="0" w:space="0" w:color="auto"/>
                <w:left w:val="none" w:sz="0" w:space="0" w:color="auto"/>
                <w:bottom w:val="none" w:sz="0" w:space="0" w:color="auto"/>
                <w:right w:val="none" w:sz="0" w:space="0" w:color="auto"/>
              </w:divBdr>
              <w:divsChild>
                <w:div w:id="761030113">
                  <w:marLeft w:val="0"/>
                  <w:marRight w:val="0"/>
                  <w:marTop w:val="0"/>
                  <w:marBottom w:val="0"/>
                  <w:divBdr>
                    <w:top w:val="none" w:sz="0" w:space="0" w:color="auto"/>
                    <w:left w:val="none" w:sz="0" w:space="0" w:color="auto"/>
                    <w:bottom w:val="none" w:sz="0" w:space="0" w:color="auto"/>
                    <w:right w:val="none" w:sz="0" w:space="0" w:color="auto"/>
                  </w:divBdr>
                  <w:divsChild>
                    <w:div w:id="98802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2126">
              <w:marLeft w:val="0"/>
              <w:marRight w:val="0"/>
              <w:marTop w:val="0"/>
              <w:marBottom w:val="0"/>
              <w:divBdr>
                <w:top w:val="none" w:sz="0" w:space="0" w:color="auto"/>
                <w:left w:val="none" w:sz="0" w:space="0" w:color="auto"/>
                <w:bottom w:val="none" w:sz="0" w:space="0" w:color="auto"/>
                <w:right w:val="none" w:sz="0" w:space="0" w:color="auto"/>
              </w:divBdr>
              <w:divsChild>
                <w:div w:id="2030598081">
                  <w:marLeft w:val="0"/>
                  <w:marRight w:val="0"/>
                  <w:marTop w:val="0"/>
                  <w:marBottom w:val="0"/>
                  <w:divBdr>
                    <w:top w:val="none" w:sz="0" w:space="0" w:color="auto"/>
                    <w:left w:val="none" w:sz="0" w:space="0" w:color="auto"/>
                    <w:bottom w:val="none" w:sz="0" w:space="0" w:color="auto"/>
                    <w:right w:val="none" w:sz="0" w:space="0" w:color="auto"/>
                  </w:divBdr>
                  <w:divsChild>
                    <w:div w:id="14951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8917">
              <w:marLeft w:val="0"/>
              <w:marRight w:val="0"/>
              <w:marTop w:val="0"/>
              <w:marBottom w:val="0"/>
              <w:divBdr>
                <w:top w:val="none" w:sz="0" w:space="0" w:color="auto"/>
                <w:left w:val="none" w:sz="0" w:space="0" w:color="auto"/>
                <w:bottom w:val="none" w:sz="0" w:space="0" w:color="auto"/>
                <w:right w:val="none" w:sz="0" w:space="0" w:color="auto"/>
              </w:divBdr>
              <w:divsChild>
                <w:div w:id="1300381553">
                  <w:marLeft w:val="0"/>
                  <w:marRight w:val="0"/>
                  <w:marTop w:val="0"/>
                  <w:marBottom w:val="0"/>
                  <w:divBdr>
                    <w:top w:val="none" w:sz="0" w:space="0" w:color="auto"/>
                    <w:left w:val="none" w:sz="0" w:space="0" w:color="auto"/>
                    <w:bottom w:val="none" w:sz="0" w:space="0" w:color="auto"/>
                    <w:right w:val="none" w:sz="0" w:space="0" w:color="auto"/>
                  </w:divBdr>
                  <w:divsChild>
                    <w:div w:id="8087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9131">
              <w:marLeft w:val="0"/>
              <w:marRight w:val="0"/>
              <w:marTop w:val="0"/>
              <w:marBottom w:val="0"/>
              <w:divBdr>
                <w:top w:val="none" w:sz="0" w:space="0" w:color="auto"/>
                <w:left w:val="none" w:sz="0" w:space="0" w:color="auto"/>
                <w:bottom w:val="none" w:sz="0" w:space="0" w:color="auto"/>
                <w:right w:val="none" w:sz="0" w:space="0" w:color="auto"/>
              </w:divBdr>
              <w:divsChild>
                <w:div w:id="686059086">
                  <w:marLeft w:val="0"/>
                  <w:marRight w:val="0"/>
                  <w:marTop w:val="0"/>
                  <w:marBottom w:val="0"/>
                  <w:divBdr>
                    <w:top w:val="none" w:sz="0" w:space="0" w:color="auto"/>
                    <w:left w:val="none" w:sz="0" w:space="0" w:color="auto"/>
                    <w:bottom w:val="none" w:sz="0" w:space="0" w:color="auto"/>
                    <w:right w:val="none" w:sz="0" w:space="0" w:color="auto"/>
                  </w:divBdr>
                  <w:divsChild>
                    <w:div w:id="10213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55420">
              <w:marLeft w:val="0"/>
              <w:marRight w:val="0"/>
              <w:marTop w:val="0"/>
              <w:marBottom w:val="0"/>
              <w:divBdr>
                <w:top w:val="none" w:sz="0" w:space="0" w:color="auto"/>
                <w:left w:val="none" w:sz="0" w:space="0" w:color="auto"/>
                <w:bottom w:val="none" w:sz="0" w:space="0" w:color="auto"/>
                <w:right w:val="none" w:sz="0" w:space="0" w:color="auto"/>
              </w:divBdr>
              <w:divsChild>
                <w:div w:id="46606797">
                  <w:marLeft w:val="0"/>
                  <w:marRight w:val="0"/>
                  <w:marTop w:val="0"/>
                  <w:marBottom w:val="0"/>
                  <w:divBdr>
                    <w:top w:val="none" w:sz="0" w:space="0" w:color="auto"/>
                    <w:left w:val="none" w:sz="0" w:space="0" w:color="auto"/>
                    <w:bottom w:val="none" w:sz="0" w:space="0" w:color="auto"/>
                    <w:right w:val="none" w:sz="0" w:space="0" w:color="auto"/>
                  </w:divBdr>
                  <w:divsChild>
                    <w:div w:id="28308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126241">
          <w:marLeft w:val="0"/>
          <w:marRight w:val="0"/>
          <w:marTop w:val="0"/>
          <w:marBottom w:val="0"/>
          <w:divBdr>
            <w:top w:val="none" w:sz="0" w:space="0" w:color="auto"/>
            <w:left w:val="none" w:sz="0" w:space="0" w:color="auto"/>
            <w:bottom w:val="none" w:sz="0" w:space="0" w:color="auto"/>
            <w:right w:val="none" w:sz="0" w:space="0" w:color="auto"/>
          </w:divBdr>
          <w:divsChild>
            <w:div w:id="923150724">
              <w:marLeft w:val="0"/>
              <w:marRight w:val="0"/>
              <w:marTop w:val="0"/>
              <w:marBottom w:val="0"/>
              <w:divBdr>
                <w:top w:val="none" w:sz="0" w:space="0" w:color="auto"/>
                <w:left w:val="none" w:sz="0" w:space="0" w:color="auto"/>
                <w:bottom w:val="none" w:sz="0" w:space="0" w:color="auto"/>
                <w:right w:val="none" w:sz="0" w:space="0" w:color="auto"/>
              </w:divBdr>
            </w:div>
            <w:div w:id="899445233">
              <w:marLeft w:val="0"/>
              <w:marRight w:val="0"/>
              <w:marTop w:val="0"/>
              <w:marBottom w:val="0"/>
              <w:divBdr>
                <w:top w:val="none" w:sz="0" w:space="0" w:color="auto"/>
                <w:left w:val="none" w:sz="0" w:space="0" w:color="auto"/>
                <w:bottom w:val="none" w:sz="0" w:space="0" w:color="auto"/>
                <w:right w:val="none" w:sz="0" w:space="0" w:color="auto"/>
              </w:divBdr>
              <w:divsChild>
                <w:div w:id="800076985">
                  <w:marLeft w:val="0"/>
                  <w:marRight w:val="0"/>
                  <w:marTop w:val="0"/>
                  <w:marBottom w:val="0"/>
                  <w:divBdr>
                    <w:top w:val="none" w:sz="0" w:space="0" w:color="auto"/>
                    <w:left w:val="none" w:sz="0" w:space="0" w:color="auto"/>
                    <w:bottom w:val="none" w:sz="0" w:space="0" w:color="auto"/>
                    <w:right w:val="none" w:sz="0" w:space="0" w:color="auto"/>
                  </w:divBdr>
                  <w:divsChild>
                    <w:div w:id="1208377886">
                      <w:marLeft w:val="0"/>
                      <w:marRight w:val="0"/>
                      <w:marTop w:val="0"/>
                      <w:marBottom w:val="0"/>
                      <w:divBdr>
                        <w:top w:val="none" w:sz="0" w:space="0" w:color="auto"/>
                        <w:left w:val="none" w:sz="0" w:space="0" w:color="auto"/>
                        <w:bottom w:val="none" w:sz="0" w:space="0" w:color="auto"/>
                        <w:right w:val="none" w:sz="0" w:space="0" w:color="auto"/>
                      </w:divBdr>
                      <w:divsChild>
                        <w:div w:id="18058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734903">
      <w:bodyDiv w:val="1"/>
      <w:marLeft w:val="0"/>
      <w:marRight w:val="0"/>
      <w:marTop w:val="0"/>
      <w:marBottom w:val="0"/>
      <w:divBdr>
        <w:top w:val="none" w:sz="0" w:space="0" w:color="auto"/>
        <w:left w:val="none" w:sz="0" w:space="0" w:color="auto"/>
        <w:bottom w:val="none" w:sz="0" w:space="0" w:color="auto"/>
        <w:right w:val="none" w:sz="0" w:space="0" w:color="auto"/>
      </w:divBdr>
    </w:div>
    <w:div w:id="897782526">
      <w:bodyDiv w:val="1"/>
      <w:marLeft w:val="0"/>
      <w:marRight w:val="0"/>
      <w:marTop w:val="0"/>
      <w:marBottom w:val="0"/>
      <w:divBdr>
        <w:top w:val="none" w:sz="0" w:space="0" w:color="auto"/>
        <w:left w:val="none" w:sz="0" w:space="0" w:color="auto"/>
        <w:bottom w:val="none" w:sz="0" w:space="0" w:color="auto"/>
        <w:right w:val="none" w:sz="0" w:space="0" w:color="auto"/>
      </w:divBdr>
      <w:divsChild>
        <w:div w:id="1002439148">
          <w:marLeft w:val="0"/>
          <w:marRight w:val="0"/>
          <w:marTop w:val="0"/>
          <w:marBottom w:val="0"/>
          <w:divBdr>
            <w:top w:val="none" w:sz="0" w:space="0" w:color="auto"/>
            <w:left w:val="none" w:sz="0" w:space="0" w:color="auto"/>
            <w:bottom w:val="none" w:sz="0" w:space="0" w:color="auto"/>
            <w:right w:val="none" w:sz="0" w:space="0" w:color="auto"/>
          </w:divBdr>
          <w:divsChild>
            <w:div w:id="873924108">
              <w:marLeft w:val="0"/>
              <w:marRight w:val="0"/>
              <w:marTop w:val="0"/>
              <w:marBottom w:val="0"/>
              <w:divBdr>
                <w:top w:val="none" w:sz="0" w:space="0" w:color="auto"/>
                <w:left w:val="none" w:sz="0" w:space="0" w:color="auto"/>
                <w:bottom w:val="none" w:sz="0" w:space="0" w:color="auto"/>
                <w:right w:val="none" w:sz="0" w:space="0" w:color="auto"/>
              </w:divBdr>
              <w:divsChild>
                <w:div w:id="404377120">
                  <w:marLeft w:val="0"/>
                  <w:marRight w:val="0"/>
                  <w:marTop w:val="0"/>
                  <w:marBottom w:val="0"/>
                  <w:divBdr>
                    <w:top w:val="none" w:sz="0" w:space="0" w:color="auto"/>
                    <w:left w:val="none" w:sz="0" w:space="0" w:color="auto"/>
                    <w:bottom w:val="none" w:sz="0" w:space="0" w:color="auto"/>
                    <w:right w:val="none" w:sz="0" w:space="0" w:color="auto"/>
                  </w:divBdr>
                  <w:divsChild>
                    <w:div w:id="3358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70251">
              <w:marLeft w:val="0"/>
              <w:marRight w:val="0"/>
              <w:marTop w:val="0"/>
              <w:marBottom w:val="0"/>
              <w:divBdr>
                <w:top w:val="none" w:sz="0" w:space="0" w:color="auto"/>
                <w:left w:val="none" w:sz="0" w:space="0" w:color="auto"/>
                <w:bottom w:val="none" w:sz="0" w:space="0" w:color="auto"/>
                <w:right w:val="none" w:sz="0" w:space="0" w:color="auto"/>
              </w:divBdr>
              <w:divsChild>
                <w:div w:id="1691445857">
                  <w:marLeft w:val="0"/>
                  <w:marRight w:val="0"/>
                  <w:marTop w:val="0"/>
                  <w:marBottom w:val="0"/>
                  <w:divBdr>
                    <w:top w:val="none" w:sz="0" w:space="0" w:color="auto"/>
                    <w:left w:val="none" w:sz="0" w:space="0" w:color="auto"/>
                    <w:bottom w:val="none" w:sz="0" w:space="0" w:color="auto"/>
                    <w:right w:val="none" w:sz="0" w:space="0" w:color="auto"/>
                  </w:divBdr>
                  <w:divsChild>
                    <w:div w:id="3089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4063">
              <w:marLeft w:val="0"/>
              <w:marRight w:val="0"/>
              <w:marTop w:val="0"/>
              <w:marBottom w:val="0"/>
              <w:divBdr>
                <w:top w:val="none" w:sz="0" w:space="0" w:color="auto"/>
                <w:left w:val="none" w:sz="0" w:space="0" w:color="auto"/>
                <w:bottom w:val="none" w:sz="0" w:space="0" w:color="auto"/>
                <w:right w:val="none" w:sz="0" w:space="0" w:color="auto"/>
              </w:divBdr>
              <w:divsChild>
                <w:div w:id="2712609">
                  <w:marLeft w:val="0"/>
                  <w:marRight w:val="0"/>
                  <w:marTop w:val="0"/>
                  <w:marBottom w:val="0"/>
                  <w:divBdr>
                    <w:top w:val="none" w:sz="0" w:space="0" w:color="auto"/>
                    <w:left w:val="none" w:sz="0" w:space="0" w:color="auto"/>
                    <w:bottom w:val="none" w:sz="0" w:space="0" w:color="auto"/>
                    <w:right w:val="none" w:sz="0" w:space="0" w:color="auto"/>
                  </w:divBdr>
                  <w:divsChild>
                    <w:div w:id="16268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84680">
          <w:marLeft w:val="0"/>
          <w:marRight w:val="0"/>
          <w:marTop w:val="0"/>
          <w:marBottom w:val="0"/>
          <w:divBdr>
            <w:top w:val="none" w:sz="0" w:space="0" w:color="auto"/>
            <w:left w:val="none" w:sz="0" w:space="0" w:color="auto"/>
            <w:bottom w:val="none" w:sz="0" w:space="0" w:color="auto"/>
            <w:right w:val="none" w:sz="0" w:space="0" w:color="auto"/>
          </w:divBdr>
          <w:divsChild>
            <w:div w:id="903179030">
              <w:marLeft w:val="0"/>
              <w:marRight w:val="0"/>
              <w:marTop w:val="0"/>
              <w:marBottom w:val="0"/>
              <w:divBdr>
                <w:top w:val="none" w:sz="0" w:space="0" w:color="auto"/>
                <w:left w:val="none" w:sz="0" w:space="0" w:color="auto"/>
                <w:bottom w:val="none" w:sz="0" w:space="0" w:color="auto"/>
                <w:right w:val="none" w:sz="0" w:space="0" w:color="auto"/>
              </w:divBdr>
            </w:div>
            <w:div w:id="2057196927">
              <w:marLeft w:val="0"/>
              <w:marRight w:val="0"/>
              <w:marTop w:val="0"/>
              <w:marBottom w:val="0"/>
              <w:divBdr>
                <w:top w:val="none" w:sz="0" w:space="0" w:color="auto"/>
                <w:left w:val="none" w:sz="0" w:space="0" w:color="auto"/>
                <w:bottom w:val="none" w:sz="0" w:space="0" w:color="auto"/>
                <w:right w:val="none" w:sz="0" w:space="0" w:color="auto"/>
              </w:divBdr>
              <w:divsChild>
                <w:div w:id="1607691074">
                  <w:marLeft w:val="0"/>
                  <w:marRight w:val="0"/>
                  <w:marTop w:val="0"/>
                  <w:marBottom w:val="0"/>
                  <w:divBdr>
                    <w:top w:val="none" w:sz="0" w:space="0" w:color="auto"/>
                    <w:left w:val="none" w:sz="0" w:space="0" w:color="auto"/>
                    <w:bottom w:val="none" w:sz="0" w:space="0" w:color="auto"/>
                    <w:right w:val="none" w:sz="0" w:space="0" w:color="auto"/>
                  </w:divBdr>
                  <w:divsChild>
                    <w:div w:id="1682513658">
                      <w:marLeft w:val="0"/>
                      <w:marRight w:val="0"/>
                      <w:marTop w:val="0"/>
                      <w:marBottom w:val="0"/>
                      <w:divBdr>
                        <w:top w:val="none" w:sz="0" w:space="0" w:color="auto"/>
                        <w:left w:val="none" w:sz="0" w:space="0" w:color="auto"/>
                        <w:bottom w:val="none" w:sz="0" w:space="0" w:color="auto"/>
                        <w:right w:val="none" w:sz="0" w:space="0" w:color="auto"/>
                      </w:divBdr>
                      <w:divsChild>
                        <w:div w:id="4455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267075">
      <w:bodyDiv w:val="1"/>
      <w:marLeft w:val="0"/>
      <w:marRight w:val="0"/>
      <w:marTop w:val="0"/>
      <w:marBottom w:val="0"/>
      <w:divBdr>
        <w:top w:val="none" w:sz="0" w:space="0" w:color="auto"/>
        <w:left w:val="none" w:sz="0" w:space="0" w:color="auto"/>
        <w:bottom w:val="none" w:sz="0" w:space="0" w:color="auto"/>
        <w:right w:val="none" w:sz="0" w:space="0" w:color="auto"/>
      </w:divBdr>
      <w:divsChild>
        <w:div w:id="1437097645">
          <w:marLeft w:val="0"/>
          <w:marRight w:val="0"/>
          <w:marTop w:val="0"/>
          <w:marBottom w:val="0"/>
          <w:divBdr>
            <w:top w:val="none" w:sz="0" w:space="0" w:color="auto"/>
            <w:left w:val="none" w:sz="0" w:space="0" w:color="auto"/>
            <w:bottom w:val="none" w:sz="0" w:space="0" w:color="auto"/>
            <w:right w:val="none" w:sz="0" w:space="0" w:color="auto"/>
          </w:divBdr>
          <w:divsChild>
            <w:div w:id="120199495">
              <w:marLeft w:val="0"/>
              <w:marRight w:val="0"/>
              <w:marTop w:val="0"/>
              <w:marBottom w:val="0"/>
              <w:divBdr>
                <w:top w:val="none" w:sz="0" w:space="0" w:color="auto"/>
                <w:left w:val="none" w:sz="0" w:space="0" w:color="auto"/>
                <w:bottom w:val="none" w:sz="0" w:space="0" w:color="auto"/>
                <w:right w:val="none" w:sz="0" w:space="0" w:color="auto"/>
              </w:divBdr>
              <w:divsChild>
                <w:div w:id="11556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83731">
      <w:bodyDiv w:val="1"/>
      <w:marLeft w:val="0"/>
      <w:marRight w:val="0"/>
      <w:marTop w:val="0"/>
      <w:marBottom w:val="0"/>
      <w:divBdr>
        <w:top w:val="none" w:sz="0" w:space="0" w:color="auto"/>
        <w:left w:val="none" w:sz="0" w:space="0" w:color="auto"/>
        <w:bottom w:val="none" w:sz="0" w:space="0" w:color="auto"/>
        <w:right w:val="none" w:sz="0" w:space="0" w:color="auto"/>
      </w:divBdr>
    </w:div>
    <w:div w:id="920069495">
      <w:bodyDiv w:val="1"/>
      <w:marLeft w:val="0"/>
      <w:marRight w:val="0"/>
      <w:marTop w:val="0"/>
      <w:marBottom w:val="0"/>
      <w:divBdr>
        <w:top w:val="none" w:sz="0" w:space="0" w:color="auto"/>
        <w:left w:val="none" w:sz="0" w:space="0" w:color="auto"/>
        <w:bottom w:val="none" w:sz="0" w:space="0" w:color="auto"/>
        <w:right w:val="none" w:sz="0" w:space="0" w:color="auto"/>
      </w:divBdr>
      <w:divsChild>
        <w:div w:id="1916894483">
          <w:marLeft w:val="0"/>
          <w:marRight w:val="0"/>
          <w:marTop w:val="0"/>
          <w:marBottom w:val="0"/>
          <w:divBdr>
            <w:top w:val="none" w:sz="0" w:space="0" w:color="auto"/>
            <w:left w:val="none" w:sz="0" w:space="0" w:color="auto"/>
            <w:bottom w:val="none" w:sz="0" w:space="0" w:color="auto"/>
            <w:right w:val="none" w:sz="0" w:space="0" w:color="auto"/>
          </w:divBdr>
          <w:divsChild>
            <w:div w:id="634409903">
              <w:marLeft w:val="0"/>
              <w:marRight w:val="0"/>
              <w:marTop w:val="0"/>
              <w:marBottom w:val="0"/>
              <w:divBdr>
                <w:top w:val="none" w:sz="0" w:space="0" w:color="auto"/>
                <w:left w:val="none" w:sz="0" w:space="0" w:color="auto"/>
                <w:bottom w:val="none" w:sz="0" w:space="0" w:color="auto"/>
                <w:right w:val="none" w:sz="0" w:space="0" w:color="auto"/>
              </w:divBdr>
              <w:divsChild>
                <w:div w:id="1495607350">
                  <w:marLeft w:val="0"/>
                  <w:marRight w:val="0"/>
                  <w:marTop w:val="0"/>
                  <w:marBottom w:val="0"/>
                  <w:divBdr>
                    <w:top w:val="none" w:sz="0" w:space="0" w:color="auto"/>
                    <w:left w:val="none" w:sz="0" w:space="0" w:color="auto"/>
                    <w:bottom w:val="none" w:sz="0" w:space="0" w:color="auto"/>
                    <w:right w:val="none" w:sz="0" w:space="0" w:color="auto"/>
                  </w:divBdr>
                  <w:divsChild>
                    <w:div w:id="1259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8927">
              <w:marLeft w:val="0"/>
              <w:marRight w:val="0"/>
              <w:marTop w:val="0"/>
              <w:marBottom w:val="0"/>
              <w:divBdr>
                <w:top w:val="none" w:sz="0" w:space="0" w:color="auto"/>
                <w:left w:val="none" w:sz="0" w:space="0" w:color="auto"/>
                <w:bottom w:val="none" w:sz="0" w:space="0" w:color="auto"/>
                <w:right w:val="none" w:sz="0" w:space="0" w:color="auto"/>
              </w:divBdr>
              <w:divsChild>
                <w:div w:id="1117604417">
                  <w:marLeft w:val="0"/>
                  <w:marRight w:val="0"/>
                  <w:marTop w:val="0"/>
                  <w:marBottom w:val="0"/>
                  <w:divBdr>
                    <w:top w:val="none" w:sz="0" w:space="0" w:color="auto"/>
                    <w:left w:val="none" w:sz="0" w:space="0" w:color="auto"/>
                    <w:bottom w:val="none" w:sz="0" w:space="0" w:color="auto"/>
                    <w:right w:val="none" w:sz="0" w:space="0" w:color="auto"/>
                  </w:divBdr>
                  <w:divsChild>
                    <w:div w:id="20347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6737">
              <w:marLeft w:val="0"/>
              <w:marRight w:val="0"/>
              <w:marTop w:val="0"/>
              <w:marBottom w:val="0"/>
              <w:divBdr>
                <w:top w:val="none" w:sz="0" w:space="0" w:color="auto"/>
                <w:left w:val="none" w:sz="0" w:space="0" w:color="auto"/>
                <w:bottom w:val="none" w:sz="0" w:space="0" w:color="auto"/>
                <w:right w:val="none" w:sz="0" w:space="0" w:color="auto"/>
              </w:divBdr>
              <w:divsChild>
                <w:div w:id="1633289508">
                  <w:marLeft w:val="0"/>
                  <w:marRight w:val="0"/>
                  <w:marTop w:val="0"/>
                  <w:marBottom w:val="0"/>
                  <w:divBdr>
                    <w:top w:val="none" w:sz="0" w:space="0" w:color="auto"/>
                    <w:left w:val="none" w:sz="0" w:space="0" w:color="auto"/>
                    <w:bottom w:val="none" w:sz="0" w:space="0" w:color="auto"/>
                    <w:right w:val="none" w:sz="0" w:space="0" w:color="auto"/>
                  </w:divBdr>
                  <w:divsChild>
                    <w:div w:id="15411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80169">
              <w:marLeft w:val="0"/>
              <w:marRight w:val="0"/>
              <w:marTop w:val="0"/>
              <w:marBottom w:val="0"/>
              <w:divBdr>
                <w:top w:val="none" w:sz="0" w:space="0" w:color="auto"/>
                <w:left w:val="none" w:sz="0" w:space="0" w:color="auto"/>
                <w:bottom w:val="none" w:sz="0" w:space="0" w:color="auto"/>
                <w:right w:val="none" w:sz="0" w:space="0" w:color="auto"/>
              </w:divBdr>
              <w:divsChild>
                <w:div w:id="259607922">
                  <w:marLeft w:val="0"/>
                  <w:marRight w:val="0"/>
                  <w:marTop w:val="0"/>
                  <w:marBottom w:val="0"/>
                  <w:divBdr>
                    <w:top w:val="none" w:sz="0" w:space="0" w:color="auto"/>
                    <w:left w:val="none" w:sz="0" w:space="0" w:color="auto"/>
                    <w:bottom w:val="none" w:sz="0" w:space="0" w:color="auto"/>
                    <w:right w:val="none" w:sz="0" w:space="0" w:color="auto"/>
                  </w:divBdr>
                  <w:divsChild>
                    <w:div w:id="15601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5373">
              <w:marLeft w:val="0"/>
              <w:marRight w:val="0"/>
              <w:marTop w:val="0"/>
              <w:marBottom w:val="0"/>
              <w:divBdr>
                <w:top w:val="none" w:sz="0" w:space="0" w:color="auto"/>
                <w:left w:val="none" w:sz="0" w:space="0" w:color="auto"/>
                <w:bottom w:val="none" w:sz="0" w:space="0" w:color="auto"/>
                <w:right w:val="none" w:sz="0" w:space="0" w:color="auto"/>
              </w:divBdr>
              <w:divsChild>
                <w:div w:id="810827835">
                  <w:marLeft w:val="0"/>
                  <w:marRight w:val="0"/>
                  <w:marTop w:val="0"/>
                  <w:marBottom w:val="0"/>
                  <w:divBdr>
                    <w:top w:val="none" w:sz="0" w:space="0" w:color="auto"/>
                    <w:left w:val="none" w:sz="0" w:space="0" w:color="auto"/>
                    <w:bottom w:val="none" w:sz="0" w:space="0" w:color="auto"/>
                    <w:right w:val="none" w:sz="0" w:space="0" w:color="auto"/>
                  </w:divBdr>
                  <w:divsChild>
                    <w:div w:id="99414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796894">
          <w:marLeft w:val="0"/>
          <w:marRight w:val="0"/>
          <w:marTop w:val="0"/>
          <w:marBottom w:val="0"/>
          <w:divBdr>
            <w:top w:val="none" w:sz="0" w:space="0" w:color="auto"/>
            <w:left w:val="none" w:sz="0" w:space="0" w:color="auto"/>
            <w:bottom w:val="none" w:sz="0" w:space="0" w:color="auto"/>
            <w:right w:val="none" w:sz="0" w:space="0" w:color="auto"/>
          </w:divBdr>
          <w:divsChild>
            <w:div w:id="1762414582">
              <w:marLeft w:val="0"/>
              <w:marRight w:val="0"/>
              <w:marTop w:val="0"/>
              <w:marBottom w:val="0"/>
              <w:divBdr>
                <w:top w:val="none" w:sz="0" w:space="0" w:color="auto"/>
                <w:left w:val="none" w:sz="0" w:space="0" w:color="auto"/>
                <w:bottom w:val="none" w:sz="0" w:space="0" w:color="auto"/>
                <w:right w:val="none" w:sz="0" w:space="0" w:color="auto"/>
              </w:divBdr>
            </w:div>
            <w:div w:id="1833328119">
              <w:marLeft w:val="0"/>
              <w:marRight w:val="0"/>
              <w:marTop w:val="0"/>
              <w:marBottom w:val="0"/>
              <w:divBdr>
                <w:top w:val="none" w:sz="0" w:space="0" w:color="auto"/>
                <w:left w:val="none" w:sz="0" w:space="0" w:color="auto"/>
                <w:bottom w:val="none" w:sz="0" w:space="0" w:color="auto"/>
                <w:right w:val="none" w:sz="0" w:space="0" w:color="auto"/>
              </w:divBdr>
              <w:divsChild>
                <w:div w:id="914585224">
                  <w:marLeft w:val="0"/>
                  <w:marRight w:val="0"/>
                  <w:marTop w:val="0"/>
                  <w:marBottom w:val="0"/>
                  <w:divBdr>
                    <w:top w:val="none" w:sz="0" w:space="0" w:color="auto"/>
                    <w:left w:val="none" w:sz="0" w:space="0" w:color="auto"/>
                    <w:bottom w:val="none" w:sz="0" w:space="0" w:color="auto"/>
                    <w:right w:val="none" w:sz="0" w:space="0" w:color="auto"/>
                  </w:divBdr>
                  <w:divsChild>
                    <w:div w:id="1216313197">
                      <w:marLeft w:val="0"/>
                      <w:marRight w:val="0"/>
                      <w:marTop w:val="0"/>
                      <w:marBottom w:val="0"/>
                      <w:divBdr>
                        <w:top w:val="none" w:sz="0" w:space="0" w:color="auto"/>
                        <w:left w:val="none" w:sz="0" w:space="0" w:color="auto"/>
                        <w:bottom w:val="none" w:sz="0" w:space="0" w:color="auto"/>
                        <w:right w:val="none" w:sz="0" w:space="0" w:color="auto"/>
                      </w:divBdr>
                      <w:divsChild>
                        <w:div w:id="4809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758395">
      <w:bodyDiv w:val="1"/>
      <w:marLeft w:val="0"/>
      <w:marRight w:val="0"/>
      <w:marTop w:val="0"/>
      <w:marBottom w:val="0"/>
      <w:divBdr>
        <w:top w:val="none" w:sz="0" w:space="0" w:color="auto"/>
        <w:left w:val="none" w:sz="0" w:space="0" w:color="auto"/>
        <w:bottom w:val="none" w:sz="0" w:space="0" w:color="auto"/>
        <w:right w:val="none" w:sz="0" w:space="0" w:color="auto"/>
      </w:divBdr>
      <w:divsChild>
        <w:div w:id="43871643">
          <w:marLeft w:val="0"/>
          <w:marRight w:val="0"/>
          <w:marTop w:val="0"/>
          <w:marBottom w:val="0"/>
          <w:divBdr>
            <w:top w:val="none" w:sz="0" w:space="0" w:color="auto"/>
            <w:left w:val="none" w:sz="0" w:space="0" w:color="auto"/>
            <w:bottom w:val="none" w:sz="0" w:space="0" w:color="auto"/>
            <w:right w:val="none" w:sz="0" w:space="0" w:color="auto"/>
          </w:divBdr>
          <w:divsChild>
            <w:div w:id="1681077178">
              <w:marLeft w:val="0"/>
              <w:marRight w:val="0"/>
              <w:marTop w:val="0"/>
              <w:marBottom w:val="0"/>
              <w:divBdr>
                <w:top w:val="none" w:sz="0" w:space="0" w:color="auto"/>
                <w:left w:val="none" w:sz="0" w:space="0" w:color="auto"/>
                <w:bottom w:val="none" w:sz="0" w:space="0" w:color="auto"/>
                <w:right w:val="none" w:sz="0" w:space="0" w:color="auto"/>
              </w:divBdr>
              <w:divsChild>
                <w:div w:id="177430984">
                  <w:marLeft w:val="0"/>
                  <w:marRight w:val="0"/>
                  <w:marTop w:val="0"/>
                  <w:marBottom w:val="0"/>
                  <w:divBdr>
                    <w:top w:val="none" w:sz="0" w:space="0" w:color="auto"/>
                    <w:left w:val="none" w:sz="0" w:space="0" w:color="auto"/>
                    <w:bottom w:val="none" w:sz="0" w:space="0" w:color="auto"/>
                    <w:right w:val="none" w:sz="0" w:space="0" w:color="auto"/>
                  </w:divBdr>
                  <w:divsChild>
                    <w:div w:id="132678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3917">
              <w:marLeft w:val="0"/>
              <w:marRight w:val="0"/>
              <w:marTop w:val="0"/>
              <w:marBottom w:val="0"/>
              <w:divBdr>
                <w:top w:val="none" w:sz="0" w:space="0" w:color="auto"/>
                <w:left w:val="none" w:sz="0" w:space="0" w:color="auto"/>
                <w:bottom w:val="none" w:sz="0" w:space="0" w:color="auto"/>
                <w:right w:val="none" w:sz="0" w:space="0" w:color="auto"/>
              </w:divBdr>
              <w:divsChild>
                <w:div w:id="2049379280">
                  <w:marLeft w:val="0"/>
                  <w:marRight w:val="0"/>
                  <w:marTop w:val="0"/>
                  <w:marBottom w:val="0"/>
                  <w:divBdr>
                    <w:top w:val="none" w:sz="0" w:space="0" w:color="auto"/>
                    <w:left w:val="none" w:sz="0" w:space="0" w:color="auto"/>
                    <w:bottom w:val="none" w:sz="0" w:space="0" w:color="auto"/>
                    <w:right w:val="none" w:sz="0" w:space="0" w:color="auto"/>
                  </w:divBdr>
                  <w:divsChild>
                    <w:div w:id="182061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730595">
          <w:marLeft w:val="0"/>
          <w:marRight w:val="0"/>
          <w:marTop w:val="0"/>
          <w:marBottom w:val="0"/>
          <w:divBdr>
            <w:top w:val="none" w:sz="0" w:space="0" w:color="auto"/>
            <w:left w:val="none" w:sz="0" w:space="0" w:color="auto"/>
            <w:bottom w:val="none" w:sz="0" w:space="0" w:color="auto"/>
            <w:right w:val="none" w:sz="0" w:space="0" w:color="auto"/>
          </w:divBdr>
          <w:divsChild>
            <w:div w:id="2115780833">
              <w:marLeft w:val="0"/>
              <w:marRight w:val="0"/>
              <w:marTop w:val="0"/>
              <w:marBottom w:val="0"/>
              <w:divBdr>
                <w:top w:val="none" w:sz="0" w:space="0" w:color="auto"/>
                <w:left w:val="none" w:sz="0" w:space="0" w:color="auto"/>
                <w:bottom w:val="none" w:sz="0" w:space="0" w:color="auto"/>
                <w:right w:val="none" w:sz="0" w:space="0" w:color="auto"/>
              </w:divBdr>
            </w:div>
            <w:div w:id="1908612451">
              <w:marLeft w:val="0"/>
              <w:marRight w:val="0"/>
              <w:marTop w:val="0"/>
              <w:marBottom w:val="0"/>
              <w:divBdr>
                <w:top w:val="none" w:sz="0" w:space="0" w:color="auto"/>
                <w:left w:val="none" w:sz="0" w:space="0" w:color="auto"/>
                <w:bottom w:val="none" w:sz="0" w:space="0" w:color="auto"/>
                <w:right w:val="none" w:sz="0" w:space="0" w:color="auto"/>
              </w:divBdr>
              <w:divsChild>
                <w:div w:id="867840777">
                  <w:marLeft w:val="0"/>
                  <w:marRight w:val="0"/>
                  <w:marTop w:val="0"/>
                  <w:marBottom w:val="0"/>
                  <w:divBdr>
                    <w:top w:val="none" w:sz="0" w:space="0" w:color="auto"/>
                    <w:left w:val="none" w:sz="0" w:space="0" w:color="auto"/>
                    <w:bottom w:val="none" w:sz="0" w:space="0" w:color="auto"/>
                    <w:right w:val="none" w:sz="0" w:space="0" w:color="auto"/>
                  </w:divBdr>
                  <w:divsChild>
                    <w:div w:id="2002004179">
                      <w:marLeft w:val="0"/>
                      <w:marRight w:val="0"/>
                      <w:marTop w:val="0"/>
                      <w:marBottom w:val="0"/>
                      <w:divBdr>
                        <w:top w:val="none" w:sz="0" w:space="0" w:color="auto"/>
                        <w:left w:val="none" w:sz="0" w:space="0" w:color="auto"/>
                        <w:bottom w:val="none" w:sz="0" w:space="0" w:color="auto"/>
                        <w:right w:val="none" w:sz="0" w:space="0" w:color="auto"/>
                      </w:divBdr>
                      <w:divsChild>
                        <w:div w:id="823468851">
                          <w:marLeft w:val="0"/>
                          <w:marRight w:val="0"/>
                          <w:marTop w:val="0"/>
                          <w:marBottom w:val="0"/>
                          <w:divBdr>
                            <w:top w:val="none" w:sz="0" w:space="0" w:color="auto"/>
                            <w:left w:val="none" w:sz="0" w:space="0" w:color="auto"/>
                            <w:bottom w:val="none" w:sz="0" w:space="0" w:color="auto"/>
                            <w:right w:val="none" w:sz="0" w:space="0" w:color="auto"/>
                          </w:divBdr>
                          <w:divsChild>
                            <w:div w:id="1302268106">
                              <w:marLeft w:val="0"/>
                              <w:marRight w:val="0"/>
                              <w:marTop w:val="0"/>
                              <w:marBottom w:val="0"/>
                              <w:divBdr>
                                <w:top w:val="none" w:sz="0" w:space="0" w:color="auto"/>
                                <w:left w:val="none" w:sz="0" w:space="0" w:color="auto"/>
                                <w:bottom w:val="none" w:sz="0" w:space="0" w:color="auto"/>
                                <w:right w:val="none" w:sz="0" w:space="0" w:color="auto"/>
                              </w:divBdr>
                              <w:divsChild>
                                <w:div w:id="2693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947826">
      <w:bodyDiv w:val="1"/>
      <w:marLeft w:val="0"/>
      <w:marRight w:val="0"/>
      <w:marTop w:val="0"/>
      <w:marBottom w:val="0"/>
      <w:divBdr>
        <w:top w:val="none" w:sz="0" w:space="0" w:color="auto"/>
        <w:left w:val="none" w:sz="0" w:space="0" w:color="auto"/>
        <w:bottom w:val="none" w:sz="0" w:space="0" w:color="auto"/>
        <w:right w:val="none" w:sz="0" w:space="0" w:color="auto"/>
      </w:divBdr>
      <w:divsChild>
        <w:div w:id="1603761865">
          <w:marLeft w:val="0"/>
          <w:marRight w:val="0"/>
          <w:marTop w:val="0"/>
          <w:marBottom w:val="0"/>
          <w:divBdr>
            <w:top w:val="none" w:sz="0" w:space="0" w:color="auto"/>
            <w:left w:val="none" w:sz="0" w:space="0" w:color="auto"/>
            <w:bottom w:val="none" w:sz="0" w:space="0" w:color="auto"/>
            <w:right w:val="none" w:sz="0" w:space="0" w:color="auto"/>
          </w:divBdr>
          <w:divsChild>
            <w:div w:id="2038236626">
              <w:marLeft w:val="0"/>
              <w:marRight w:val="0"/>
              <w:marTop w:val="0"/>
              <w:marBottom w:val="0"/>
              <w:divBdr>
                <w:top w:val="none" w:sz="0" w:space="0" w:color="auto"/>
                <w:left w:val="none" w:sz="0" w:space="0" w:color="auto"/>
                <w:bottom w:val="none" w:sz="0" w:space="0" w:color="auto"/>
                <w:right w:val="none" w:sz="0" w:space="0" w:color="auto"/>
              </w:divBdr>
              <w:divsChild>
                <w:div w:id="4668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69577">
          <w:marLeft w:val="0"/>
          <w:marRight w:val="0"/>
          <w:marTop w:val="0"/>
          <w:marBottom w:val="0"/>
          <w:divBdr>
            <w:top w:val="none" w:sz="0" w:space="0" w:color="auto"/>
            <w:left w:val="none" w:sz="0" w:space="0" w:color="auto"/>
            <w:bottom w:val="none" w:sz="0" w:space="0" w:color="auto"/>
            <w:right w:val="none" w:sz="0" w:space="0" w:color="auto"/>
          </w:divBdr>
          <w:divsChild>
            <w:div w:id="1555238465">
              <w:marLeft w:val="0"/>
              <w:marRight w:val="0"/>
              <w:marTop w:val="0"/>
              <w:marBottom w:val="0"/>
              <w:divBdr>
                <w:top w:val="none" w:sz="0" w:space="0" w:color="auto"/>
                <w:left w:val="none" w:sz="0" w:space="0" w:color="auto"/>
                <w:bottom w:val="none" w:sz="0" w:space="0" w:color="auto"/>
                <w:right w:val="none" w:sz="0" w:space="0" w:color="auto"/>
              </w:divBdr>
              <w:divsChild>
                <w:div w:id="6670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79381">
          <w:marLeft w:val="0"/>
          <w:marRight w:val="0"/>
          <w:marTop w:val="0"/>
          <w:marBottom w:val="0"/>
          <w:divBdr>
            <w:top w:val="none" w:sz="0" w:space="0" w:color="auto"/>
            <w:left w:val="none" w:sz="0" w:space="0" w:color="auto"/>
            <w:bottom w:val="none" w:sz="0" w:space="0" w:color="auto"/>
            <w:right w:val="none" w:sz="0" w:space="0" w:color="auto"/>
          </w:divBdr>
          <w:divsChild>
            <w:div w:id="1837265262">
              <w:marLeft w:val="0"/>
              <w:marRight w:val="0"/>
              <w:marTop w:val="0"/>
              <w:marBottom w:val="0"/>
              <w:divBdr>
                <w:top w:val="none" w:sz="0" w:space="0" w:color="auto"/>
                <w:left w:val="none" w:sz="0" w:space="0" w:color="auto"/>
                <w:bottom w:val="none" w:sz="0" w:space="0" w:color="auto"/>
                <w:right w:val="none" w:sz="0" w:space="0" w:color="auto"/>
              </w:divBdr>
              <w:divsChild>
                <w:div w:id="15810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2340">
          <w:marLeft w:val="0"/>
          <w:marRight w:val="0"/>
          <w:marTop w:val="0"/>
          <w:marBottom w:val="0"/>
          <w:divBdr>
            <w:top w:val="none" w:sz="0" w:space="0" w:color="auto"/>
            <w:left w:val="none" w:sz="0" w:space="0" w:color="auto"/>
            <w:bottom w:val="none" w:sz="0" w:space="0" w:color="auto"/>
            <w:right w:val="none" w:sz="0" w:space="0" w:color="auto"/>
          </w:divBdr>
          <w:divsChild>
            <w:div w:id="1166438474">
              <w:marLeft w:val="0"/>
              <w:marRight w:val="0"/>
              <w:marTop w:val="0"/>
              <w:marBottom w:val="0"/>
              <w:divBdr>
                <w:top w:val="none" w:sz="0" w:space="0" w:color="auto"/>
                <w:left w:val="none" w:sz="0" w:space="0" w:color="auto"/>
                <w:bottom w:val="none" w:sz="0" w:space="0" w:color="auto"/>
                <w:right w:val="none" w:sz="0" w:space="0" w:color="auto"/>
              </w:divBdr>
              <w:divsChild>
                <w:div w:id="16982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59671">
      <w:bodyDiv w:val="1"/>
      <w:marLeft w:val="0"/>
      <w:marRight w:val="0"/>
      <w:marTop w:val="0"/>
      <w:marBottom w:val="0"/>
      <w:divBdr>
        <w:top w:val="none" w:sz="0" w:space="0" w:color="auto"/>
        <w:left w:val="none" w:sz="0" w:space="0" w:color="auto"/>
        <w:bottom w:val="none" w:sz="0" w:space="0" w:color="auto"/>
        <w:right w:val="none" w:sz="0" w:space="0" w:color="auto"/>
      </w:divBdr>
      <w:divsChild>
        <w:div w:id="1410620053">
          <w:marLeft w:val="0"/>
          <w:marRight w:val="0"/>
          <w:marTop w:val="0"/>
          <w:marBottom w:val="0"/>
          <w:divBdr>
            <w:top w:val="none" w:sz="0" w:space="0" w:color="auto"/>
            <w:left w:val="none" w:sz="0" w:space="0" w:color="auto"/>
            <w:bottom w:val="none" w:sz="0" w:space="0" w:color="auto"/>
            <w:right w:val="none" w:sz="0" w:space="0" w:color="auto"/>
          </w:divBdr>
          <w:divsChild>
            <w:div w:id="74863704">
              <w:marLeft w:val="0"/>
              <w:marRight w:val="0"/>
              <w:marTop w:val="0"/>
              <w:marBottom w:val="0"/>
              <w:divBdr>
                <w:top w:val="none" w:sz="0" w:space="0" w:color="auto"/>
                <w:left w:val="none" w:sz="0" w:space="0" w:color="auto"/>
                <w:bottom w:val="none" w:sz="0" w:space="0" w:color="auto"/>
                <w:right w:val="none" w:sz="0" w:space="0" w:color="auto"/>
              </w:divBdr>
              <w:divsChild>
                <w:div w:id="679040923">
                  <w:marLeft w:val="0"/>
                  <w:marRight w:val="0"/>
                  <w:marTop w:val="0"/>
                  <w:marBottom w:val="0"/>
                  <w:divBdr>
                    <w:top w:val="none" w:sz="0" w:space="0" w:color="auto"/>
                    <w:left w:val="none" w:sz="0" w:space="0" w:color="auto"/>
                    <w:bottom w:val="none" w:sz="0" w:space="0" w:color="auto"/>
                    <w:right w:val="none" w:sz="0" w:space="0" w:color="auto"/>
                  </w:divBdr>
                  <w:divsChild>
                    <w:div w:id="15521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51340">
          <w:marLeft w:val="0"/>
          <w:marRight w:val="0"/>
          <w:marTop w:val="0"/>
          <w:marBottom w:val="0"/>
          <w:divBdr>
            <w:top w:val="none" w:sz="0" w:space="0" w:color="auto"/>
            <w:left w:val="none" w:sz="0" w:space="0" w:color="auto"/>
            <w:bottom w:val="none" w:sz="0" w:space="0" w:color="auto"/>
            <w:right w:val="none" w:sz="0" w:space="0" w:color="auto"/>
          </w:divBdr>
          <w:divsChild>
            <w:div w:id="548613844">
              <w:marLeft w:val="0"/>
              <w:marRight w:val="0"/>
              <w:marTop w:val="0"/>
              <w:marBottom w:val="0"/>
              <w:divBdr>
                <w:top w:val="none" w:sz="0" w:space="0" w:color="auto"/>
                <w:left w:val="none" w:sz="0" w:space="0" w:color="auto"/>
                <w:bottom w:val="none" w:sz="0" w:space="0" w:color="auto"/>
                <w:right w:val="none" w:sz="0" w:space="0" w:color="auto"/>
              </w:divBdr>
            </w:div>
            <w:div w:id="2144230253">
              <w:marLeft w:val="0"/>
              <w:marRight w:val="0"/>
              <w:marTop w:val="0"/>
              <w:marBottom w:val="0"/>
              <w:divBdr>
                <w:top w:val="none" w:sz="0" w:space="0" w:color="auto"/>
                <w:left w:val="none" w:sz="0" w:space="0" w:color="auto"/>
                <w:bottom w:val="none" w:sz="0" w:space="0" w:color="auto"/>
                <w:right w:val="none" w:sz="0" w:space="0" w:color="auto"/>
              </w:divBdr>
              <w:divsChild>
                <w:div w:id="1821580440">
                  <w:marLeft w:val="0"/>
                  <w:marRight w:val="0"/>
                  <w:marTop w:val="0"/>
                  <w:marBottom w:val="0"/>
                  <w:divBdr>
                    <w:top w:val="none" w:sz="0" w:space="0" w:color="auto"/>
                    <w:left w:val="none" w:sz="0" w:space="0" w:color="auto"/>
                    <w:bottom w:val="none" w:sz="0" w:space="0" w:color="auto"/>
                    <w:right w:val="none" w:sz="0" w:space="0" w:color="auto"/>
                  </w:divBdr>
                  <w:divsChild>
                    <w:div w:id="54665945">
                      <w:marLeft w:val="0"/>
                      <w:marRight w:val="0"/>
                      <w:marTop w:val="0"/>
                      <w:marBottom w:val="0"/>
                      <w:divBdr>
                        <w:top w:val="none" w:sz="0" w:space="0" w:color="auto"/>
                        <w:left w:val="none" w:sz="0" w:space="0" w:color="auto"/>
                        <w:bottom w:val="none" w:sz="0" w:space="0" w:color="auto"/>
                        <w:right w:val="none" w:sz="0" w:space="0" w:color="auto"/>
                      </w:divBdr>
                      <w:divsChild>
                        <w:div w:id="355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886943">
      <w:bodyDiv w:val="1"/>
      <w:marLeft w:val="0"/>
      <w:marRight w:val="0"/>
      <w:marTop w:val="0"/>
      <w:marBottom w:val="0"/>
      <w:divBdr>
        <w:top w:val="none" w:sz="0" w:space="0" w:color="auto"/>
        <w:left w:val="none" w:sz="0" w:space="0" w:color="auto"/>
        <w:bottom w:val="none" w:sz="0" w:space="0" w:color="auto"/>
        <w:right w:val="none" w:sz="0" w:space="0" w:color="auto"/>
      </w:divBdr>
      <w:divsChild>
        <w:div w:id="1849709673">
          <w:marLeft w:val="0"/>
          <w:marRight w:val="0"/>
          <w:marTop w:val="0"/>
          <w:marBottom w:val="0"/>
          <w:divBdr>
            <w:top w:val="none" w:sz="0" w:space="0" w:color="auto"/>
            <w:left w:val="none" w:sz="0" w:space="0" w:color="auto"/>
            <w:bottom w:val="none" w:sz="0" w:space="0" w:color="auto"/>
            <w:right w:val="none" w:sz="0" w:space="0" w:color="auto"/>
          </w:divBdr>
          <w:divsChild>
            <w:div w:id="911160384">
              <w:marLeft w:val="0"/>
              <w:marRight w:val="0"/>
              <w:marTop w:val="0"/>
              <w:marBottom w:val="0"/>
              <w:divBdr>
                <w:top w:val="none" w:sz="0" w:space="0" w:color="auto"/>
                <w:left w:val="none" w:sz="0" w:space="0" w:color="auto"/>
                <w:bottom w:val="none" w:sz="0" w:space="0" w:color="auto"/>
                <w:right w:val="none" w:sz="0" w:space="0" w:color="auto"/>
              </w:divBdr>
              <w:divsChild>
                <w:div w:id="611589814">
                  <w:marLeft w:val="0"/>
                  <w:marRight w:val="0"/>
                  <w:marTop w:val="0"/>
                  <w:marBottom w:val="0"/>
                  <w:divBdr>
                    <w:top w:val="none" w:sz="0" w:space="0" w:color="auto"/>
                    <w:left w:val="none" w:sz="0" w:space="0" w:color="auto"/>
                    <w:bottom w:val="none" w:sz="0" w:space="0" w:color="auto"/>
                    <w:right w:val="none" w:sz="0" w:space="0" w:color="auto"/>
                  </w:divBdr>
                  <w:divsChild>
                    <w:div w:id="47634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2680">
              <w:marLeft w:val="0"/>
              <w:marRight w:val="0"/>
              <w:marTop w:val="0"/>
              <w:marBottom w:val="0"/>
              <w:divBdr>
                <w:top w:val="none" w:sz="0" w:space="0" w:color="auto"/>
                <w:left w:val="none" w:sz="0" w:space="0" w:color="auto"/>
                <w:bottom w:val="none" w:sz="0" w:space="0" w:color="auto"/>
                <w:right w:val="none" w:sz="0" w:space="0" w:color="auto"/>
              </w:divBdr>
              <w:divsChild>
                <w:div w:id="1137837209">
                  <w:marLeft w:val="0"/>
                  <w:marRight w:val="0"/>
                  <w:marTop w:val="0"/>
                  <w:marBottom w:val="0"/>
                  <w:divBdr>
                    <w:top w:val="none" w:sz="0" w:space="0" w:color="auto"/>
                    <w:left w:val="none" w:sz="0" w:space="0" w:color="auto"/>
                    <w:bottom w:val="none" w:sz="0" w:space="0" w:color="auto"/>
                    <w:right w:val="none" w:sz="0" w:space="0" w:color="auto"/>
                  </w:divBdr>
                  <w:divsChild>
                    <w:div w:id="52953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67291">
          <w:marLeft w:val="0"/>
          <w:marRight w:val="0"/>
          <w:marTop w:val="0"/>
          <w:marBottom w:val="0"/>
          <w:divBdr>
            <w:top w:val="none" w:sz="0" w:space="0" w:color="auto"/>
            <w:left w:val="none" w:sz="0" w:space="0" w:color="auto"/>
            <w:bottom w:val="none" w:sz="0" w:space="0" w:color="auto"/>
            <w:right w:val="none" w:sz="0" w:space="0" w:color="auto"/>
          </w:divBdr>
          <w:divsChild>
            <w:div w:id="1472594366">
              <w:marLeft w:val="0"/>
              <w:marRight w:val="0"/>
              <w:marTop w:val="0"/>
              <w:marBottom w:val="0"/>
              <w:divBdr>
                <w:top w:val="none" w:sz="0" w:space="0" w:color="auto"/>
                <w:left w:val="none" w:sz="0" w:space="0" w:color="auto"/>
                <w:bottom w:val="none" w:sz="0" w:space="0" w:color="auto"/>
                <w:right w:val="none" w:sz="0" w:space="0" w:color="auto"/>
              </w:divBdr>
            </w:div>
            <w:div w:id="484318570">
              <w:marLeft w:val="0"/>
              <w:marRight w:val="0"/>
              <w:marTop w:val="0"/>
              <w:marBottom w:val="0"/>
              <w:divBdr>
                <w:top w:val="none" w:sz="0" w:space="0" w:color="auto"/>
                <w:left w:val="none" w:sz="0" w:space="0" w:color="auto"/>
                <w:bottom w:val="none" w:sz="0" w:space="0" w:color="auto"/>
                <w:right w:val="none" w:sz="0" w:space="0" w:color="auto"/>
              </w:divBdr>
              <w:divsChild>
                <w:div w:id="1707829256">
                  <w:marLeft w:val="0"/>
                  <w:marRight w:val="0"/>
                  <w:marTop w:val="0"/>
                  <w:marBottom w:val="0"/>
                  <w:divBdr>
                    <w:top w:val="none" w:sz="0" w:space="0" w:color="auto"/>
                    <w:left w:val="none" w:sz="0" w:space="0" w:color="auto"/>
                    <w:bottom w:val="none" w:sz="0" w:space="0" w:color="auto"/>
                    <w:right w:val="none" w:sz="0" w:space="0" w:color="auto"/>
                  </w:divBdr>
                  <w:divsChild>
                    <w:div w:id="43675485">
                      <w:marLeft w:val="0"/>
                      <w:marRight w:val="0"/>
                      <w:marTop w:val="0"/>
                      <w:marBottom w:val="0"/>
                      <w:divBdr>
                        <w:top w:val="none" w:sz="0" w:space="0" w:color="auto"/>
                        <w:left w:val="none" w:sz="0" w:space="0" w:color="auto"/>
                        <w:bottom w:val="none" w:sz="0" w:space="0" w:color="auto"/>
                        <w:right w:val="none" w:sz="0" w:space="0" w:color="auto"/>
                      </w:divBdr>
                      <w:divsChild>
                        <w:div w:id="12061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348350">
      <w:bodyDiv w:val="1"/>
      <w:marLeft w:val="0"/>
      <w:marRight w:val="0"/>
      <w:marTop w:val="0"/>
      <w:marBottom w:val="0"/>
      <w:divBdr>
        <w:top w:val="none" w:sz="0" w:space="0" w:color="auto"/>
        <w:left w:val="none" w:sz="0" w:space="0" w:color="auto"/>
        <w:bottom w:val="none" w:sz="0" w:space="0" w:color="auto"/>
        <w:right w:val="none" w:sz="0" w:space="0" w:color="auto"/>
      </w:divBdr>
      <w:divsChild>
        <w:div w:id="105735659">
          <w:marLeft w:val="0"/>
          <w:marRight w:val="0"/>
          <w:marTop w:val="0"/>
          <w:marBottom w:val="0"/>
          <w:divBdr>
            <w:top w:val="none" w:sz="0" w:space="0" w:color="auto"/>
            <w:left w:val="none" w:sz="0" w:space="0" w:color="auto"/>
            <w:bottom w:val="none" w:sz="0" w:space="0" w:color="auto"/>
            <w:right w:val="none" w:sz="0" w:space="0" w:color="auto"/>
          </w:divBdr>
          <w:divsChild>
            <w:div w:id="998458487">
              <w:marLeft w:val="0"/>
              <w:marRight w:val="0"/>
              <w:marTop w:val="0"/>
              <w:marBottom w:val="0"/>
              <w:divBdr>
                <w:top w:val="none" w:sz="0" w:space="0" w:color="auto"/>
                <w:left w:val="none" w:sz="0" w:space="0" w:color="auto"/>
                <w:bottom w:val="none" w:sz="0" w:space="0" w:color="auto"/>
                <w:right w:val="none" w:sz="0" w:space="0" w:color="auto"/>
              </w:divBdr>
              <w:divsChild>
                <w:div w:id="1633946603">
                  <w:marLeft w:val="0"/>
                  <w:marRight w:val="0"/>
                  <w:marTop w:val="0"/>
                  <w:marBottom w:val="0"/>
                  <w:divBdr>
                    <w:top w:val="none" w:sz="0" w:space="0" w:color="auto"/>
                    <w:left w:val="none" w:sz="0" w:space="0" w:color="auto"/>
                    <w:bottom w:val="none" w:sz="0" w:space="0" w:color="auto"/>
                    <w:right w:val="none" w:sz="0" w:space="0" w:color="auto"/>
                  </w:divBdr>
                  <w:divsChild>
                    <w:div w:id="101935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08686">
              <w:marLeft w:val="0"/>
              <w:marRight w:val="0"/>
              <w:marTop w:val="0"/>
              <w:marBottom w:val="0"/>
              <w:divBdr>
                <w:top w:val="none" w:sz="0" w:space="0" w:color="auto"/>
                <w:left w:val="none" w:sz="0" w:space="0" w:color="auto"/>
                <w:bottom w:val="none" w:sz="0" w:space="0" w:color="auto"/>
                <w:right w:val="none" w:sz="0" w:space="0" w:color="auto"/>
              </w:divBdr>
              <w:divsChild>
                <w:div w:id="1456758346">
                  <w:marLeft w:val="0"/>
                  <w:marRight w:val="0"/>
                  <w:marTop w:val="0"/>
                  <w:marBottom w:val="0"/>
                  <w:divBdr>
                    <w:top w:val="none" w:sz="0" w:space="0" w:color="auto"/>
                    <w:left w:val="none" w:sz="0" w:space="0" w:color="auto"/>
                    <w:bottom w:val="none" w:sz="0" w:space="0" w:color="auto"/>
                    <w:right w:val="none" w:sz="0" w:space="0" w:color="auto"/>
                  </w:divBdr>
                  <w:divsChild>
                    <w:div w:id="91674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3956">
              <w:marLeft w:val="0"/>
              <w:marRight w:val="0"/>
              <w:marTop w:val="0"/>
              <w:marBottom w:val="0"/>
              <w:divBdr>
                <w:top w:val="none" w:sz="0" w:space="0" w:color="auto"/>
                <w:left w:val="none" w:sz="0" w:space="0" w:color="auto"/>
                <w:bottom w:val="none" w:sz="0" w:space="0" w:color="auto"/>
                <w:right w:val="none" w:sz="0" w:space="0" w:color="auto"/>
              </w:divBdr>
              <w:divsChild>
                <w:div w:id="736129920">
                  <w:marLeft w:val="0"/>
                  <w:marRight w:val="0"/>
                  <w:marTop w:val="0"/>
                  <w:marBottom w:val="0"/>
                  <w:divBdr>
                    <w:top w:val="none" w:sz="0" w:space="0" w:color="auto"/>
                    <w:left w:val="none" w:sz="0" w:space="0" w:color="auto"/>
                    <w:bottom w:val="none" w:sz="0" w:space="0" w:color="auto"/>
                    <w:right w:val="none" w:sz="0" w:space="0" w:color="auto"/>
                  </w:divBdr>
                  <w:divsChild>
                    <w:div w:id="79646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72533">
              <w:marLeft w:val="0"/>
              <w:marRight w:val="0"/>
              <w:marTop w:val="0"/>
              <w:marBottom w:val="0"/>
              <w:divBdr>
                <w:top w:val="none" w:sz="0" w:space="0" w:color="auto"/>
                <w:left w:val="none" w:sz="0" w:space="0" w:color="auto"/>
                <w:bottom w:val="none" w:sz="0" w:space="0" w:color="auto"/>
                <w:right w:val="none" w:sz="0" w:space="0" w:color="auto"/>
              </w:divBdr>
              <w:divsChild>
                <w:div w:id="1282767453">
                  <w:marLeft w:val="0"/>
                  <w:marRight w:val="0"/>
                  <w:marTop w:val="0"/>
                  <w:marBottom w:val="0"/>
                  <w:divBdr>
                    <w:top w:val="none" w:sz="0" w:space="0" w:color="auto"/>
                    <w:left w:val="none" w:sz="0" w:space="0" w:color="auto"/>
                    <w:bottom w:val="none" w:sz="0" w:space="0" w:color="auto"/>
                    <w:right w:val="none" w:sz="0" w:space="0" w:color="auto"/>
                  </w:divBdr>
                  <w:divsChild>
                    <w:div w:id="110769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946080">
          <w:marLeft w:val="0"/>
          <w:marRight w:val="0"/>
          <w:marTop w:val="0"/>
          <w:marBottom w:val="0"/>
          <w:divBdr>
            <w:top w:val="none" w:sz="0" w:space="0" w:color="auto"/>
            <w:left w:val="none" w:sz="0" w:space="0" w:color="auto"/>
            <w:bottom w:val="none" w:sz="0" w:space="0" w:color="auto"/>
            <w:right w:val="none" w:sz="0" w:space="0" w:color="auto"/>
          </w:divBdr>
          <w:divsChild>
            <w:div w:id="342778625">
              <w:marLeft w:val="0"/>
              <w:marRight w:val="0"/>
              <w:marTop w:val="0"/>
              <w:marBottom w:val="0"/>
              <w:divBdr>
                <w:top w:val="none" w:sz="0" w:space="0" w:color="auto"/>
                <w:left w:val="none" w:sz="0" w:space="0" w:color="auto"/>
                <w:bottom w:val="none" w:sz="0" w:space="0" w:color="auto"/>
                <w:right w:val="none" w:sz="0" w:space="0" w:color="auto"/>
              </w:divBdr>
            </w:div>
            <w:div w:id="522550105">
              <w:marLeft w:val="0"/>
              <w:marRight w:val="0"/>
              <w:marTop w:val="0"/>
              <w:marBottom w:val="0"/>
              <w:divBdr>
                <w:top w:val="none" w:sz="0" w:space="0" w:color="auto"/>
                <w:left w:val="none" w:sz="0" w:space="0" w:color="auto"/>
                <w:bottom w:val="none" w:sz="0" w:space="0" w:color="auto"/>
                <w:right w:val="none" w:sz="0" w:space="0" w:color="auto"/>
              </w:divBdr>
              <w:divsChild>
                <w:div w:id="1295138938">
                  <w:marLeft w:val="0"/>
                  <w:marRight w:val="0"/>
                  <w:marTop w:val="0"/>
                  <w:marBottom w:val="0"/>
                  <w:divBdr>
                    <w:top w:val="none" w:sz="0" w:space="0" w:color="auto"/>
                    <w:left w:val="none" w:sz="0" w:space="0" w:color="auto"/>
                    <w:bottom w:val="none" w:sz="0" w:space="0" w:color="auto"/>
                    <w:right w:val="none" w:sz="0" w:space="0" w:color="auto"/>
                  </w:divBdr>
                  <w:divsChild>
                    <w:div w:id="2040811961">
                      <w:marLeft w:val="0"/>
                      <w:marRight w:val="0"/>
                      <w:marTop w:val="0"/>
                      <w:marBottom w:val="0"/>
                      <w:divBdr>
                        <w:top w:val="none" w:sz="0" w:space="0" w:color="auto"/>
                        <w:left w:val="none" w:sz="0" w:space="0" w:color="auto"/>
                        <w:bottom w:val="none" w:sz="0" w:space="0" w:color="auto"/>
                        <w:right w:val="none" w:sz="0" w:space="0" w:color="auto"/>
                      </w:divBdr>
                      <w:divsChild>
                        <w:div w:id="174464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900617">
      <w:bodyDiv w:val="1"/>
      <w:marLeft w:val="0"/>
      <w:marRight w:val="0"/>
      <w:marTop w:val="0"/>
      <w:marBottom w:val="0"/>
      <w:divBdr>
        <w:top w:val="none" w:sz="0" w:space="0" w:color="auto"/>
        <w:left w:val="none" w:sz="0" w:space="0" w:color="auto"/>
        <w:bottom w:val="none" w:sz="0" w:space="0" w:color="auto"/>
        <w:right w:val="none" w:sz="0" w:space="0" w:color="auto"/>
      </w:divBdr>
      <w:divsChild>
        <w:div w:id="501509384">
          <w:marLeft w:val="0"/>
          <w:marRight w:val="0"/>
          <w:marTop w:val="0"/>
          <w:marBottom w:val="0"/>
          <w:divBdr>
            <w:top w:val="none" w:sz="0" w:space="0" w:color="auto"/>
            <w:left w:val="none" w:sz="0" w:space="0" w:color="auto"/>
            <w:bottom w:val="none" w:sz="0" w:space="0" w:color="auto"/>
            <w:right w:val="none" w:sz="0" w:space="0" w:color="auto"/>
          </w:divBdr>
          <w:divsChild>
            <w:div w:id="1716852877">
              <w:marLeft w:val="0"/>
              <w:marRight w:val="0"/>
              <w:marTop w:val="0"/>
              <w:marBottom w:val="0"/>
              <w:divBdr>
                <w:top w:val="none" w:sz="0" w:space="0" w:color="auto"/>
                <w:left w:val="none" w:sz="0" w:space="0" w:color="auto"/>
                <w:bottom w:val="none" w:sz="0" w:space="0" w:color="auto"/>
                <w:right w:val="none" w:sz="0" w:space="0" w:color="auto"/>
              </w:divBdr>
              <w:divsChild>
                <w:div w:id="586429196">
                  <w:marLeft w:val="0"/>
                  <w:marRight w:val="0"/>
                  <w:marTop w:val="0"/>
                  <w:marBottom w:val="0"/>
                  <w:divBdr>
                    <w:top w:val="none" w:sz="0" w:space="0" w:color="auto"/>
                    <w:left w:val="none" w:sz="0" w:space="0" w:color="auto"/>
                    <w:bottom w:val="none" w:sz="0" w:space="0" w:color="auto"/>
                    <w:right w:val="none" w:sz="0" w:space="0" w:color="auto"/>
                  </w:divBdr>
                  <w:divsChild>
                    <w:div w:id="2849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8058">
              <w:marLeft w:val="0"/>
              <w:marRight w:val="0"/>
              <w:marTop w:val="0"/>
              <w:marBottom w:val="0"/>
              <w:divBdr>
                <w:top w:val="none" w:sz="0" w:space="0" w:color="auto"/>
                <w:left w:val="none" w:sz="0" w:space="0" w:color="auto"/>
                <w:bottom w:val="none" w:sz="0" w:space="0" w:color="auto"/>
                <w:right w:val="none" w:sz="0" w:space="0" w:color="auto"/>
              </w:divBdr>
              <w:divsChild>
                <w:div w:id="1261641378">
                  <w:marLeft w:val="0"/>
                  <w:marRight w:val="0"/>
                  <w:marTop w:val="0"/>
                  <w:marBottom w:val="0"/>
                  <w:divBdr>
                    <w:top w:val="none" w:sz="0" w:space="0" w:color="auto"/>
                    <w:left w:val="none" w:sz="0" w:space="0" w:color="auto"/>
                    <w:bottom w:val="none" w:sz="0" w:space="0" w:color="auto"/>
                    <w:right w:val="none" w:sz="0" w:space="0" w:color="auto"/>
                  </w:divBdr>
                  <w:divsChild>
                    <w:div w:id="17535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6072">
              <w:marLeft w:val="0"/>
              <w:marRight w:val="0"/>
              <w:marTop w:val="0"/>
              <w:marBottom w:val="0"/>
              <w:divBdr>
                <w:top w:val="none" w:sz="0" w:space="0" w:color="auto"/>
                <w:left w:val="none" w:sz="0" w:space="0" w:color="auto"/>
                <w:bottom w:val="none" w:sz="0" w:space="0" w:color="auto"/>
                <w:right w:val="none" w:sz="0" w:space="0" w:color="auto"/>
              </w:divBdr>
              <w:divsChild>
                <w:div w:id="1705324440">
                  <w:marLeft w:val="0"/>
                  <w:marRight w:val="0"/>
                  <w:marTop w:val="0"/>
                  <w:marBottom w:val="0"/>
                  <w:divBdr>
                    <w:top w:val="none" w:sz="0" w:space="0" w:color="auto"/>
                    <w:left w:val="none" w:sz="0" w:space="0" w:color="auto"/>
                    <w:bottom w:val="none" w:sz="0" w:space="0" w:color="auto"/>
                    <w:right w:val="none" w:sz="0" w:space="0" w:color="auto"/>
                  </w:divBdr>
                  <w:divsChild>
                    <w:div w:id="12379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3814">
              <w:marLeft w:val="0"/>
              <w:marRight w:val="0"/>
              <w:marTop w:val="0"/>
              <w:marBottom w:val="0"/>
              <w:divBdr>
                <w:top w:val="none" w:sz="0" w:space="0" w:color="auto"/>
                <w:left w:val="none" w:sz="0" w:space="0" w:color="auto"/>
                <w:bottom w:val="none" w:sz="0" w:space="0" w:color="auto"/>
                <w:right w:val="none" w:sz="0" w:space="0" w:color="auto"/>
              </w:divBdr>
              <w:divsChild>
                <w:div w:id="1331055918">
                  <w:marLeft w:val="0"/>
                  <w:marRight w:val="0"/>
                  <w:marTop w:val="0"/>
                  <w:marBottom w:val="0"/>
                  <w:divBdr>
                    <w:top w:val="none" w:sz="0" w:space="0" w:color="auto"/>
                    <w:left w:val="none" w:sz="0" w:space="0" w:color="auto"/>
                    <w:bottom w:val="none" w:sz="0" w:space="0" w:color="auto"/>
                    <w:right w:val="none" w:sz="0" w:space="0" w:color="auto"/>
                  </w:divBdr>
                  <w:divsChild>
                    <w:div w:id="82997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6866">
              <w:marLeft w:val="0"/>
              <w:marRight w:val="0"/>
              <w:marTop w:val="0"/>
              <w:marBottom w:val="0"/>
              <w:divBdr>
                <w:top w:val="none" w:sz="0" w:space="0" w:color="auto"/>
                <w:left w:val="none" w:sz="0" w:space="0" w:color="auto"/>
                <w:bottom w:val="none" w:sz="0" w:space="0" w:color="auto"/>
                <w:right w:val="none" w:sz="0" w:space="0" w:color="auto"/>
              </w:divBdr>
              <w:divsChild>
                <w:div w:id="984511257">
                  <w:marLeft w:val="0"/>
                  <w:marRight w:val="0"/>
                  <w:marTop w:val="0"/>
                  <w:marBottom w:val="0"/>
                  <w:divBdr>
                    <w:top w:val="none" w:sz="0" w:space="0" w:color="auto"/>
                    <w:left w:val="none" w:sz="0" w:space="0" w:color="auto"/>
                    <w:bottom w:val="none" w:sz="0" w:space="0" w:color="auto"/>
                    <w:right w:val="none" w:sz="0" w:space="0" w:color="auto"/>
                  </w:divBdr>
                  <w:divsChild>
                    <w:div w:id="206983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66426">
              <w:marLeft w:val="0"/>
              <w:marRight w:val="0"/>
              <w:marTop w:val="0"/>
              <w:marBottom w:val="0"/>
              <w:divBdr>
                <w:top w:val="none" w:sz="0" w:space="0" w:color="auto"/>
                <w:left w:val="none" w:sz="0" w:space="0" w:color="auto"/>
                <w:bottom w:val="none" w:sz="0" w:space="0" w:color="auto"/>
                <w:right w:val="none" w:sz="0" w:space="0" w:color="auto"/>
              </w:divBdr>
              <w:divsChild>
                <w:div w:id="428742207">
                  <w:marLeft w:val="0"/>
                  <w:marRight w:val="0"/>
                  <w:marTop w:val="0"/>
                  <w:marBottom w:val="0"/>
                  <w:divBdr>
                    <w:top w:val="none" w:sz="0" w:space="0" w:color="auto"/>
                    <w:left w:val="none" w:sz="0" w:space="0" w:color="auto"/>
                    <w:bottom w:val="none" w:sz="0" w:space="0" w:color="auto"/>
                    <w:right w:val="none" w:sz="0" w:space="0" w:color="auto"/>
                  </w:divBdr>
                  <w:divsChild>
                    <w:div w:id="12944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85785">
          <w:marLeft w:val="0"/>
          <w:marRight w:val="0"/>
          <w:marTop w:val="0"/>
          <w:marBottom w:val="0"/>
          <w:divBdr>
            <w:top w:val="none" w:sz="0" w:space="0" w:color="auto"/>
            <w:left w:val="none" w:sz="0" w:space="0" w:color="auto"/>
            <w:bottom w:val="none" w:sz="0" w:space="0" w:color="auto"/>
            <w:right w:val="none" w:sz="0" w:space="0" w:color="auto"/>
          </w:divBdr>
          <w:divsChild>
            <w:div w:id="1814789929">
              <w:marLeft w:val="0"/>
              <w:marRight w:val="0"/>
              <w:marTop w:val="0"/>
              <w:marBottom w:val="0"/>
              <w:divBdr>
                <w:top w:val="none" w:sz="0" w:space="0" w:color="auto"/>
                <w:left w:val="none" w:sz="0" w:space="0" w:color="auto"/>
                <w:bottom w:val="none" w:sz="0" w:space="0" w:color="auto"/>
                <w:right w:val="none" w:sz="0" w:space="0" w:color="auto"/>
              </w:divBdr>
            </w:div>
            <w:div w:id="38943608">
              <w:marLeft w:val="0"/>
              <w:marRight w:val="0"/>
              <w:marTop w:val="0"/>
              <w:marBottom w:val="0"/>
              <w:divBdr>
                <w:top w:val="none" w:sz="0" w:space="0" w:color="auto"/>
                <w:left w:val="none" w:sz="0" w:space="0" w:color="auto"/>
                <w:bottom w:val="none" w:sz="0" w:space="0" w:color="auto"/>
                <w:right w:val="none" w:sz="0" w:space="0" w:color="auto"/>
              </w:divBdr>
              <w:divsChild>
                <w:div w:id="821849506">
                  <w:marLeft w:val="0"/>
                  <w:marRight w:val="0"/>
                  <w:marTop w:val="0"/>
                  <w:marBottom w:val="0"/>
                  <w:divBdr>
                    <w:top w:val="none" w:sz="0" w:space="0" w:color="auto"/>
                    <w:left w:val="none" w:sz="0" w:space="0" w:color="auto"/>
                    <w:bottom w:val="none" w:sz="0" w:space="0" w:color="auto"/>
                    <w:right w:val="none" w:sz="0" w:space="0" w:color="auto"/>
                  </w:divBdr>
                  <w:divsChild>
                    <w:div w:id="796218725">
                      <w:marLeft w:val="0"/>
                      <w:marRight w:val="0"/>
                      <w:marTop w:val="0"/>
                      <w:marBottom w:val="0"/>
                      <w:divBdr>
                        <w:top w:val="none" w:sz="0" w:space="0" w:color="auto"/>
                        <w:left w:val="none" w:sz="0" w:space="0" w:color="auto"/>
                        <w:bottom w:val="none" w:sz="0" w:space="0" w:color="auto"/>
                        <w:right w:val="none" w:sz="0" w:space="0" w:color="auto"/>
                      </w:divBdr>
                      <w:divsChild>
                        <w:div w:id="1614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674768">
      <w:bodyDiv w:val="1"/>
      <w:marLeft w:val="0"/>
      <w:marRight w:val="0"/>
      <w:marTop w:val="0"/>
      <w:marBottom w:val="0"/>
      <w:divBdr>
        <w:top w:val="none" w:sz="0" w:space="0" w:color="auto"/>
        <w:left w:val="none" w:sz="0" w:space="0" w:color="auto"/>
        <w:bottom w:val="none" w:sz="0" w:space="0" w:color="auto"/>
        <w:right w:val="none" w:sz="0" w:space="0" w:color="auto"/>
      </w:divBdr>
      <w:divsChild>
        <w:div w:id="693768376">
          <w:marLeft w:val="0"/>
          <w:marRight w:val="0"/>
          <w:marTop w:val="0"/>
          <w:marBottom w:val="0"/>
          <w:divBdr>
            <w:top w:val="none" w:sz="0" w:space="0" w:color="auto"/>
            <w:left w:val="none" w:sz="0" w:space="0" w:color="auto"/>
            <w:bottom w:val="none" w:sz="0" w:space="0" w:color="auto"/>
            <w:right w:val="none" w:sz="0" w:space="0" w:color="auto"/>
          </w:divBdr>
          <w:divsChild>
            <w:div w:id="453258615">
              <w:marLeft w:val="0"/>
              <w:marRight w:val="0"/>
              <w:marTop w:val="0"/>
              <w:marBottom w:val="0"/>
              <w:divBdr>
                <w:top w:val="none" w:sz="0" w:space="0" w:color="auto"/>
                <w:left w:val="none" w:sz="0" w:space="0" w:color="auto"/>
                <w:bottom w:val="none" w:sz="0" w:space="0" w:color="auto"/>
                <w:right w:val="none" w:sz="0" w:space="0" w:color="auto"/>
              </w:divBdr>
              <w:divsChild>
                <w:div w:id="286932323">
                  <w:marLeft w:val="0"/>
                  <w:marRight w:val="0"/>
                  <w:marTop w:val="0"/>
                  <w:marBottom w:val="0"/>
                  <w:divBdr>
                    <w:top w:val="none" w:sz="0" w:space="0" w:color="auto"/>
                    <w:left w:val="none" w:sz="0" w:space="0" w:color="auto"/>
                    <w:bottom w:val="none" w:sz="0" w:space="0" w:color="auto"/>
                    <w:right w:val="none" w:sz="0" w:space="0" w:color="auto"/>
                  </w:divBdr>
                  <w:divsChild>
                    <w:div w:id="11547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11422">
              <w:marLeft w:val="0"/>
              <w:marRight w:val="0"/>
              <w:marTop w:val="0"/>
              <w:marBottom w:val="0"/>
              <w:divBdr>
                <w:top w:val="none" w:sz="0" w:space="0" w:color="auto"/>
                <w:left w:val="none" w:sz="0" w:space="0" w:color="auto"/>
                <w:bottom w:val="none" w:sz="0" w:space="0" w:color="auto"/>
                <w:right w:val="none" w:sz="0" w:space="0" w:color="auto"/>
              </w:divBdr>
              <w:divsChild>
                <w:div w:id="1590188143">
                  <w:marLeft w:val="0"/>
                  <w:marRight w:val="0"/>
                  <w:marTop w:val="0"/>
                  <w:marBottom w:val="0"/>
                  <w:divBdr>
                    <w:top w:val="none" w:sz="0" w:space="0" w:color="auto"/>
                    <w:left w:val="none" w:sz="0" w:space="0" w:color="auto"/>
                    <w:bottom w:val="none" w:sz="0" w:space="0" w:color="auto"/>
                    <w:right w:val="none" w:sz="0" w:space="0" w:color="auto"/>
                  </w:divBdr>
                  <w:divsChild>
                    <w:div w:id="11459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622006">
          <w:marLeft w:val="0"/>
          <w:marRight w:val="0"/>
          <w:marTop w:val="0"/>
          <w:marBottom w:val="0"/>
          <w:divBdr>
            <w:top w:val="none" w:sz="0" w:space="0" w:color="auto"/>
            <w:left w:val="none" w:sz="0" w:space="0" w:color="auto"/>
            <w:bottom w:val="none" w:sz="0" w:space="0" w:color="auto"/>
            <w:right w:val="none" w:sz="0" w:space="0" w:color="auto"/>
          </w:divBdr>
          <w:divsChild>
            <w:div w:id="1866601839">
              <w:marLeft w:val="0"/>
              <w:marRight w:val="0"/>
              <w:marTop w:val="0"/>
              <w:marBottom w:val="0"/>
              <w:divBdr>
                <w:top w:val="none" w:sz="0" w:space="0" w:color="auto"/>
                <w:left w:val="none" w:sz="0" w:space="0" w:color="auto"/>
                <w:bottom w:val="none" w:sz="0" w:space="0" w:color="auto"/>
                <w:right w:val="none" w:sz="0" w:space="0" w:color="auto"/>
              </w:divBdr>
            </w:div>
            <w:div w:id="1266960483">
              <w:marLeft w:val="0"/>
              <w:marRight w:val="0"/>
              <w:marTop w:val="0"/>
              <w:marBottom w:val="0"/>
              <w:divBdr>
                <w:top w:val="none" w:sz="0" w:space="0" w:color="auto"/>
                <w:left w:val="none" w:sz="0" w:space="0" w:color="auto"/>
                <w:bottom w:val="none" w:sz="0" w:space="0" w:color="auto"/>
                <w:right w:val="none" w:sz="0" w:space="0" w:color="auto"/>
              </w:divBdr>
              <w:divsChild>
                <w:div w:id="2063674670">
                  <w:marLeft w:val="0"/>
                  <w:marRight w:val="0"/>
                  <w:marTop w:val="0"/>
                  <w:marBottom w:val="0"/>
                  <w:divBdr>
                    <w:top w:val="none" w:sz="0" w:space="0" w:color="auto"/>
                    <w:left w:val="none" w:sz="0" w:space="0" w:color="auto"/>
                    <w:bottom w:val="none" w:sz="0" w:space="0" w:color="auto"/>
                    <w:right w:val="none" w:sz="0" w:space="0" w:color="auto"/>
                  </w:divBdr>
                  <w:divsChild>
                    <w:div w:id="2062247930">
                      <w:marLeft w:val="0"/>
                      <w:marRight w:val="0"/>
                      <w:marTop w:val="0"/>
                      <w:marBottom w:val="0"/>
                      <w:divBdr>
                        <w:top w:val="none" w:sz="0" w:space="0" w:color="auto"/>
                        <w:left w:val="none" w:sz="0" w:space="0" w:color="auto"/>
                        <w:bottom w:val="none" w:sz="0" w:space="0" w:color="auto"/>
                        <w:right w:val="none" w:sz="0" w:space="0" w:color="auto"/>
                      </w:divBdr>
                      <w:divsChild>
                        <w:div w:id="16637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977159">
      <w:bodyDiv w:val="1"/>
      <w:marLeft w:val="0"/>
      <w:marRight w:val="0"/>
      <w:marTop w:val="0"/>
      <w:marBottom w:val="0"/>
      <w:divBdr>
        <w:top w:val="none" w:sz="0" w:space="0" w:color="auto"/>
        <w:left w:val="none" w:sz="0" w:space="0" w:color="auto"/>
        <w:bottom w:val="none" w:sz="0" w:space="0" w:color="auto"/>
        <w:right w:val="none" w:sz="0" w:space="0" w:color="auto"/>
      </w:divBdr>
      <w:divsChild>
        <w:div w:id="158203999">
          <w:marLeft w:val="0"/>
          <w:marRight w:val="0"/>
          <w:marTop w:val="0"/>
          <w:marBottom w:val="0"/>
          <w:divBdr>
            <w:top w:val="none" w:sz="0" w:space="0" w:color="auto"/>
            <w:left w:val="none" w:sz="0" w:space="0" w:color="auto"/>
            <w:bottom w:val="none" w:sz="0" w:space="0" w:color="auto"/>
            <w:right w:val="none" w:sz="0" w:space="0" w:color="auto"/>
          </w:divBdr>
          <w:divsChild>
            <w:div w:id="67925581">
              <w:marLeft w:val="0"/>
              <w:marRight w:val="0"/>
              <w:marTop w:val="0"/>
              <w:marBottom w:val="0"/>
              <w:divBdr>
                <w:top w:val="none" w:sz="0" w:space="0" w:color="auto"/>
                <w:left w:val="none" w:sz="0" w:space="0" w:color="auto"/>
                <w:bottom w:val="none" w:sz="0" w:space="0" w:color="auto"/>
                <w:right w:val="none" w:sz="0" w:space="0" w:color="auto"/>
              </w:divBdr>
              <w:divsChild>
                <w:div w:id="298655910">
                  <w:marLeft w:val="0"/>
                  <w:marRight w:val="0"/>
                  <w:marTop w:val="0"/>
                  <w:marBottom w:val="0"/>
                  <w:divBdr>
                    <w:top w:val="none" w:sz="0" w:space="0" w:color="auto"/>
                    <w:left w:val="none" w:sz="0" w:space="0" w:color="auto"/>
                    <w:bottom w:val="none" w:sz="0" w:space="0" w:color="auto"/>
                    <w:right w:val="none" w:sz="0" w:space="0" w:color="auto"/>
                  </w:divBdr>
                  <w:divsChild>
                    <w:div w:id="16132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64252">
          <w:marLeft w:val="0"/>
          <w:marRight w:val="0"/>
          <w:marTop w:val="0"/>
          <w:marBottom w:val="0"/>
          <w:divBdr>
            <w:top w:val="none" w:sz="0" w:space="0" w:color="auto"/>
            <w:left w:val="none" w:sz="0" w:space="0" w:color="auto"/>
            <w:bottom w:val="none" w:sz="0" w:space="0" w:color="auto"/>
            <w:right w:val="none" w:sz="0" w:space="0" w:color="auto"/>
          </w:divBdr>
          <w:divsChild>
            <w:div w:id="1369260434">
              <w:marLeft w:val="0"/>
              <w:marRight w:val="0"/>
              <w:marTop w:val="0"/>
              <w:marBottom w:val="0"/>
              <w:divBdr>
                <w:top w:val="none" w:sz="0" w:space="0" w:color="auto"/>
                <w:left w:val="none" w:sz="0" w:space="0" w:color="auto"/>
                <w:bottom w:val="none" w:sz="0" w:space="0" w:color="auto"/>
                <w:right w:val="none" w:sz="0" w:space="0" w:color="auto"/>
              </w:divBdr>
            </w:div>
            <w:div w:id="2144542585">
              <w:marLeft w:val="0"/>
              <w:marRight w:val="0"/>
              <w:marTop w:val="0"/>
              <w:marBottom w:val="0"/>
              <w:divBdr>
                <w:top w:val="none" w:sz="0" w:space="0" w:color="auto"/>
                <w:left w:val="none" w:sz="0" w:space="0" w:color="auto"/>
                <w:bottom w:val="none" w:sz="0" w:space="0" w:color="auto"/>
                <w:right w:val="none" w:sz="0" w:space="0" w:color="auto"/>
              </w:divBdr>
              <w:divsChild>
                <w:div w:id="1513446610">
                  <w:marLeft w:val="0"/>
                  <w:marRight w:val="0"/>
                  <w:marTop w:val="0"/>
                  <w:marBottom w:val="0"/>
                  <w:divBdr>
                    <w:top w:val="none" w:sz="0" w:space="0" w:color="auto"/>
                    <w:left w:val="none" w:sz="0" w:space="0" w:color="auto"/>
                    <w:bottom w:val="none" w:sz="0" w:space="0" w:color="auto"/>
                    <w:right w:val="none" w:sz="0" w:space="0" w:color="auto"/>
                  </w:divBdr>
                  <w:divsChild>
                    <w:div w:id="1786926852">
                      <w:marLeft w:val="0"/>
                      <w:marRight w:val="0"/>
                      <w:marTop w:val="0"/>
                      <w:marBottom w:val="0"/>
                      <w:divBdr>
                        <w:top w:val="none" w:sz="0" w:space="0" w:color="auto"/>
                        <w:left w:val="none" w:sz="0" w:space="0" w:color="auto"/>
                        <w:bottom w:val="none" w:sz="0" w:space="0" w:color="auto"/>
                        <w:right w:val="none" w:sz="0" w:space="0" w:color="auto"/>
                      </w:divBdr>
                      <w:divsChild>
                        <w:div w:id="2314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506857">
      <w:bodyDiv w:val="1"/>
      <w:marLeft w:val="0"/>
      <w:marRight w:val="0"/>
      <w:marTop w:val="0"/>
      <w:marBottom w:val="0"/>
      <w:divBdr>
        <w:top w:val="none" w:sz="0" w:space="0" w:color="auto"/>
        <w:left w:val="none" w:sz="0" w:space="0" w:color="auto"/>
        <w:bottom w:val="none" w:sz="0" w:space="0" w:color="auto"/>
        <w:right w:val="none" w:sz="0" w:space="0" w:color="auto"/>
      </w:divBdr>
      <w:divsChild>
        <w:div w:id="1965115571">
          <w:marLeft w:val="0"/>
          <w:marRight w:val="0"/>
          <w:marTop w:val="0"/>
          <w:marBottom w:val="0"/>
          <w:divBdr>
            <w:top w:val="none" w:sz="0" w:space="0" w:color="auto"/>
            <w:left w:val="none" w:sz="0" w:space="0" w:color="auto"/>
            <w:bottom w:val="none" w:sz="0" w:space="0" w:color="auto"/>
            <w:right w:val="none" w:sz="0" w:space="0" w:color="auto"/>
          </w:divBdr>
          <w:divsChild>
            <w:div w:id="1862432282">
              <w:marLeft w:val="0"/>
              <w:marRight w:val="0"/>
              <w:marTop w:val="0"/>
              <w:marBottom w:val="0"/>
              <w:divBdr>
                <w:top w:val="none" w:sz="0" w:space="0" w:color="auto"/>
                <w:left w:val="none" w:sz="0" w:space="0" w:color="auto"/>
                <w:bottom w:val="none" w:sz="0" w:space="0" w:color="auto"/>
                <w:right w:val="none" w:sz="0" w:space="0" w:color="auto"/>
              </w:divBdr>
              <w:divsChild>
                <w:div w:id="7667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64890">
          <w:marLeft w:val="0"/>
          <w:marRight w:val="0"/>
          <w:marTop w:val="0"/>
          <w:marBottom w:val="0"/>
          <w:divBdr>
            <w:top w:val="none" w:sz="0" w:space="0" w:color="auto"/>
            <w:left w:val="none" w:sz="0" w:space="0" w:color="auto"/>
            <w:bottom w:val="none" w:sz="0" w:space="0" w:color="auto"/>
            <w:right w:val="none" w:sz="0" w:space="0" w:color="auto"/>
          </w:divBdr>
          <w:divsChild>
            <w:div w:id="1411124212">
              <w:marLeft w:val="0"/>
              <w:marRight w:val="0"/>
              <w:marTop w:val="0"/>
              <w:marBottom w:val="0"/>
              <w:divBdr>
                <w:top w:val="none" w:sz="0" w:space="0" w:color="auto"/>
                <w:left w:val="none" w:sz="0" w:space="0" w:color="auto"/>
                <w:bottom w:val="none" w:sz="0" w:space="0" w:color="auto"/>
                <w:right w:val="none" w:sz="0" w:space="0" w:color="auto"/>
              </w:divBdr>
              <w:divsChild>
                <w:div w:id="40718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7343">
          <w:marLeft w:val="0"/>
          <w:marRight w:val="0"/>
          <w:marTop w:val="0"/>
          <w:marBottom w:val="0"/>
          <w:divBdr>
            <w:top w:val="none" w:sz="0" w:space="0" w:color="auto"/>
            <w:left w:val="none" w:sz="0" w:space="0" w:color="auto"/>
            <w:bottom w:val="none" w:sz="0" w:space="0" w:color="auto"/>
            <w:right w:val="none" w:sz="0" w:space="0" w:color="auto"/>
          </w:divBdr>
          <w:divsChild>
            <w:div w:id="243952026">
              <w:marLeft w:val="0"/>
              <w:marRight w:val="0"/>
              <w:marTop w:val="0"/>
              <w:marBottom w:val="0"/>
              <w:divBdr>
                <w:top w:val="none" w:sz="0" w:space="0" w:color="auto"/>
                <w:left w:val="none" w:sz="0" w:space="0" w:color="auto"/>
                <w:bottom w:val="none" w:sz="0" w:space="0" w:color="auto"/>
                <w:right w:val="none" w:sz="0" w:space="0" w:color="auto"/>
              </w:divBdr>
              <w:divsChild>
                <w:div w:id="13602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16179">
      <w:bodyDiv w:val="1"/>
      <w:marLeft w:val="0"/>
      <w:marRight w:val="0"/>
      <w:marTop w:val="0"/>
      <w:marBottom w:val="0"/>
      <w:divBdr>
        <w:top w:val="none" w:sz="0" w:space="0" w:color="auto"/>
        <w:left w:val="none" w:sz="0" w:space="0" w:color="auto"/>
        <w:bottom w:val="none" w:sz="0" w:space="0" w:color="auto"/>
        <w:right w:val="none" w:sz="0" w:space="0" w:color="auto"/>
      </w:divBdr>
      <w:divsChild>
        <w:div w:id="1375501916">
          <w:marLeft w:val="0"/>
          <w:marRight w:val="0"/>
          <w:marTop w:val="0"/>
          <w:marBottom w:val="0"/>
          <w:divBdr>
            <w:top w:val="none" w:sz="0" w:space="0" w:color="auto"/>
            <w:left w:val="none" w:sz="0" w:space="0" w:color="auto"/>
            <w:bottom w:val="none" w:sz="0" w:space="0" w:color="auto"/>
            <w:right w:val="none" w:sz="0" w:space="0" w:color="auto"/>
          </w:divBdr>
          <w:divsChild>
            <w:div w:id="1265462372">
              <w:marLeft w:val="0"/>
              <w:marRight w:val="0"/>
              <w:marTop w:val="0"/>
              <w:marBottom w:val="0"/>
              <w:divBdr>
                <w:top w:val="none" w:sz="0" w:space="0" w:color="auto"/>
                <w:left w:val="none" w:sz="0" w:space="0" w:color="auto"/>
                <w:bottom w:val="none" w:sz="0" w:space="0" w:color="auto"/>
                <w:right w:val="none" w:sz="0" w:space="0" w:color="auto"/>
              </w:divBdr>
              <w:divsChild>
                <w:div w:id="12046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46877">
      <w:bodyDiv w:val="1"/>
      <w:marLeft w:val="0"/>
      <w:marRight w:val="0"/>
      <w:marTop w:val="0"/>
      <w:marBottom w:val="0"/>
      <w:divBdr>
        <w:top w:val="none" w:sz="0" w:space="0" w:color="auto"/>
        <w:left w:val="none" w:sz="0" w:space="0" w:color="auto"/>
        <w:bottom w:val="none" w:sz="0" w:space="0" w:color="auto"/>
        <w:right w:val="none" w:sz="0" w:space="0" w:color="auto"/>
      </w:divBdr>
      <w:divsChild>
        <w:div w:id="926693092">
          <w:marLeft w:val="0"/>
          <w:marRight w:val="0"/>
          <w:marTop w:val="0"/>
          <w:marBottom w:val="0"/>
          <w:divBdr>
            <w:top w:val="none" w:sz="0" w:space="0" w:color="auto"/>
            <w:left w:val="none" w:sz="0" w:space="0" w:color="auto"/>
            <w:bottom w:val="none" w:sz="0" w:space="0" w:color="auto"/>
            <w:right w:val="none" w:sz="0" w:space="0" w:color="auto"/>
          </w:divBdr>
          <w:divsChild>
            <w:div w:id="975840190">
              <w:marLeft w:val="0"/>
              <w:marRight w:val="0"/>
              <w:marTop w:val="0"/>
              <w:marBottom w:val="0"/>
              <w:divBdr>
                <w:top w:val="none" w:sz="0" w:space="0" w:color="auto"/>
                <w:left w:val="none" w:sz="0" w:space="0" w:color="auto"/>
                <w:bottom w:val="none" w:sz="0" w:space="0" w:color="auto"/>
                <w:right w:val="none" w:sz="0" w:space="0" w:color="auto"/>
              </w:divBdr>
              <w:divsChild>
                <w:div w:id="10685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6564">
          <w:marLeft w:val="0"/>
          <w:marRight w:val="0"/>
          <w:marTop w:val="0"/>
          <w:marBottom w:val="0"/>
          <w:divBdr>
            <w:top w:val="none" w:sz="0" w:space="0" w:color="auto"/>
            <w:left w:val="none" w:sz="0" w:space="0" w:color="auto"/>
            <w:bottom w:val="none" w:sz="0" w:space="0" w:color="auto"/>
            <w:right w:val="none" w:sz="0" w:space="0" w:color="auto"/>
          </w:divBdr>
          <w:divsChild>
            <w:div w:id="544176101">
              <w:marLeft w:val="0"/>
              <w:marRight w:val="0"/>
              <w:marTop w:val="0"/>
              <w:marBottom w:val="0"/>
              <w:divBdr>
                <w:top w:val="none" w:sz="0" w:space="0" w:color="auto"/>
                <w:left w:val="none" w:sz="0" w:space="0" w:color="auto"/>
                <w:bottom w:val="none" w:sz="0" w:space="0" w:color="auto"/>
                <w:right w:val="none" w:sz="0" w:space="0" w:color="auto"/>
              </w:divBdr>
              <w:divsChild>
                <w:div w:id="15092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80756">
          <w:marLeft w:val="0"/>
          <w:marRight w:val="0"/>
          <w:marTop w:val="0"/>
          <w:marBottom w:val="0"/>
          <w:divBdr>
            <w:top w:val="none" w:sz="0" w:space="0" w:color="auto"/>
            <w:left w:val="none" w:sz="0" w:space="0" w:color="auto"/>
            <w:bottom w:val="none" w:sz="0" w:space="0" w:color="auto"/>
            <w:right w:val="none" w:sz="0" w:space="0" w:color="auto"/>
          </w:divBdr>
          <w:divsChild>
            <w:div w:id="225069079">
              <w:marLeft w:val="0"/>
              <w:marRight w:val="0"/>
              <w:marTop w:val="0"/>
              <w:marBottom w:val="0"/>
              <w:divBdr>
                <w:top w:val="none" w:sz="0" w:space="0" w:color="auto"/>
                <w:left w:val="none" w:sz="0" w:space="0" w:color="auto"/>
                <w:bottom w:val="none" w:sz="0" w:space="0" w:color="auto"/>
                <w:right w:val="none" w:sz="0" w:space="0" w:color="auto"/>
              </w:divBdr>
              <w:divsChild>
                <w:div w:id="14214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48173">
          <w:marLeft w:val="0"/>
          <w:marRight w:val="0"/>
          <w:marTop w:val="0"/>
          <w:marBottom w:val="0"/>
          <w:divBdr>
            <w:top w:val="none" w:sz="0" w:space="0" w:color="auto"/>
            <w:left w:val="none" w:sz="0" w:space="0" w:color="auto"/>
            <w:bottom w:val="none" w:sz="0" w:space="0" w:color="auto"/>
            <w:right w:val="none" w:sz="0" w:space="0" w:color="auto"/>
          </w:divBdr>
          <w:divsChild>
            <w:div w:id="617685670">
              <w:marLeft w:val="0"/>
              <w:marRight w:val="0"/>
              <w:marTop w:val="0"/>
              <w:marBottom w:val="0"/>
              <w:divBdr>
                <w:top w:val="none" w:sz="0" w:space="0" w:color="auto"/>
                <w:left w:val="none" w:sz="0" w:space="0" w:color="auto"/>
                <w:bottom w:val="none" w:sz="0" w:space="0" w:color="auto"/>
                <w:right w:val="none" w:sz="0" w:space="0" w:color="auto"/>
              </w:divBdr>
              <w:divsChild>
                <w:div w:id="212403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973">
          <w:marLeft w:val="0"/>
          <w:marRight w:val="0"/>
          <w:marTop w:val="0"/>
          <w:marBottom w:val="0"/>
          <w:divBdr>
            <w:top w:val="none" w:sz="0" w:space="0" w:color="auto"/>
            <w:left w:val="none" w:sz="0" w:space="0" w:color="auto"/>
            <w:bottom w:val="none" w:sz="0" w:space="0" w:color="auto"/>
            <w:right w:val="none" w:sz="0" w:space="0" w:color="auto"/>
          </w:divBdr>
          <w:divsChild>
            <w:div w:id="142282252">
              <w:marLeft w:val="0"/>
              <w:marRight w:val="0"/>
              <w:marTop w:val="0"/>
              <w:marBottom w:val="0"/>
              <w:divBdr>
                <w:top w:val="none" w:sz="0" w:space="0" w:color="auto"/>
                <w:left w:val="none" w:sz="0" w:space="0" w:color="auto"/>
                <w:bottom w:val="none" w:sz="0" w:space="0" w:color="auto"/>
                <w:right w:val="none" w:sz="0" w:space="0" w:color="auto"/>
              </w:divBdr>
              <w:divsChild>
                <w:div w:id="17080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91886">
      <w:bodyDiv w:val="1"/>
      <w:marLeft w:val="0"/>
      <w:marRight w:val="0"/>
      <w:marTop w:val="0"/>
      <w:marBottom w:val="0"/>
      <w:divBdr>
        <w:top w:val="none" w:sz="0" w:space="0" w:color="auto"/>
        <w:left w:val="none" w:sz="0" w:space="0" w:color="auto"/>
        <w:bottom w:val="none" w:sz="0" w:space="0" w:color="auto"/>
        <w:right w:val="none" w:sz="0" w:space="0" w:color="auto"/>
      </w:divBdr>
      <w:divsChild>
        <w:div w:id="2105415846">
          <w:marLeft w:val="0"/>
          <w:marRight w:val="0"/>
          <w:marTop w:val="0"/>
          <w:marBottom w:val="0"/>
          <w:divBdr>
            <w:top w:val="none" w:sz="0" w:space="0" w:color="auto"/>
            <w:left w:val="none" w:sz="0" w:space="0" w:color="auto"/>
            <w:bottom w:val="none" w:sz="0" w:space="0" w:color="auto"/>
            <w:right w:val="none" w:sz="0" w:space="0" w:color="auto"/>
          </w:divBdr>
          <w:divsChild>
            <w:div w:id="1325008793">
              <w:marLeft w:val="0"/>
              <w:marRight w:val="0"/>
              <w:marTop w:val="0"/>
              <w:marBottom w:val="0"/>
              <w:divBdr>
                <w:top w:val="none" w:sz="0" w:space="0" w:color="auto"/>
                <w:left w:val="none" w:sz="0" w:space="0" w:color="auto"/>
                <w:bottom w:val="none" w:sz="0" w:space="0" w:color="auto"/>
                <w:right w:val="none" w:sz="0" w:space="0" w:color="auto"/>
              </w:divBdr>
              <w:divsChild>
                <w:div w:id="36676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88380">
          <w:marLeft w:val="0"/>
          <w:marRight w:val="0"/>
          <w:marTop w:val="0"/>
          <w:marBottom w:val="0"/>
          <w:divBdr>
            <w:top w:val="none" w:sz="0" w:space="0" w:color="auto"/>
            <w:left w:val="none" w:sz="0" w:space="0" w:color="auto"/>
            <w:bottom w:val="none" w:sz="0" w:space="0" w:color="auto"/>
            <w:right w:val="none" w:sz="0" w:space="0" w:color="auto"/>
          </w:divBdr>
          <w:divsChild>
            <w:div w:id="1113286630">
              <w:marLeft w:val="0"/>
              <w:marRight w:val="0"/>
              <w:marTop w:val="0"/>
              <w:marBottom w:val="0"/>
              <w:divBdr>
                <w:top w:val="none" w:sz="0" w:space="0" w:color="auto"/>
                <w:left w:val="none" w:sz="0" w:space="0" w:color="auto"/>
                <w:bottom w:val="none" w:sz="0" w:space="0" w:color="auto"/>
                <w:right w:val="none" w:sz="0" w:space="0" w:color="auto"/>
              </w:divBdr>
              <w:divsChild>
                <w:div w:id="95337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6">
          <w:marLeft w:val="0"/>
          <w:marRight w:val="0"/>
          <w:marTop w:val="0"/>
          <w:marBottom w:val="0"/>
          <w:divBdr>
            <w:top w:val="none" w:sz="0" w:space="0" w:color="auto"/>
            <w:left w:val="none" w:sz="0" w:space="0" w:color="auto"/>
            <w:bottom w:val="none" w:sz="0" w:space="0" w:color="auto"/>
            <w:right w:val="none" w:sz="0" w:space="0" w:color="auto"/>
          </w:divBdr>
          <w:divsChild>
            <w:div w:id="5909217">
              <w:marLeft w:val="0"/>
              <w:marRight w:val="0"/>
              <w:marTop w:val="0"/>
              <w:marBottom w:val="0"/>
              <w:divBdr>
                <w:top w:val="none" w:sz="0" w:space="0" w:color="auto"/>
                <w:left w:val="none" w:sz="0" w:space="0" w:color="auto"/>
                <w:bottom w:val="none" w:sz="0" w:space="0" w:color="auto"/>
                <w:right w:val="none" w:sz="0" w:space="0" w:color="auto"/>
              </w:divBdr>
              <w:divsChild>
                <w:div w:id="17668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79149">
      <w:bodyDiv w:val="1"/>
      <w:marLeft w:val="0"/>
      <w:marRight w:val="0"/>
      <w:marTop w:val="0"/>
      <w:marBottom w:val="0"/>
      <w:divBdr>
        <w:top w:val="none" w:sz="0" w:space="0" w:color="auto"/>
        <w:left w:val="none" w:sz="0" w:space="0" w:color="auto"/>
        <w:bottom w:val="none" w:sz="0" w:space="0" w:color="auto"/>
        <w:right w:val="none" w:sz="0" w:space="0" w:color="auto"/>
      </w:divBdr>
      <w:divsChild>
        <w:div w:id="366175032">
          <w:marLeft w:val="0"/>
          <w:marRight w:val="0"/>
          <w:marTop w:val="0"/>
          <w:marBottom w:val="0"/>
          <w:divBdr>
            <w:top w:val="none" w:sz="0" w:space="0" w:color="auto"/>
            <w:left w:val="none" w:sz="0" w:space="0" w:color="auto"/>
            <w:bottom w:val="none" w:sz="0" w:space="0" w:color="auto"/>
            <w:right w:val="none" w:sz="0" w:space="0" w:color="auto"/>
          </w:divBdr>
          <w:divsChild>
            <w:div w:id="1877692792">
              <w:marLeft w:val="0"/>
              <w:marRight w:val="0"/>
              <w:marTop w:val="0"/>
              <w:marBottom w:val="0"/>
              <w:divBdr>
                <w:top w:val="none" w:sz="0" w:space="0" w:color="auto"/>
                <w:left w:val="none" w:sz="0" w:space="0" w:color="auto"/>
                <w:bottom w:val="none" w:sz="0" w:space="0" w:color="auto"/>
                <w:right w:val="none" w:sz="0" w:space="0" w:color="auto"/>
              </w:divBdr>
              <w:divsChild>
                <w:div w:id="6232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7087">
          <w:marLeft w:val="0"/>
          <w:marRight w:val="0"/>
          <w:marTop w:val="0"/>
          <w:marBottom w:val="0"/>
          <w:divBdr>
            <w:top w:val="none" w:sz="0" w:space="0" w:color="auto"/>
            <w:left w:val="none" w:sz="0" w:space="0" w:color="auto"/>
            <w:bottom w:val="none" w:sz="0" w:space="0" w:color="auto"/>
            <w:right w:val="none" w:sz="0" w:space="0" w:color="auto"/>
          </w:divBdr>
          <w:divsChild>
            <w:div w:id="2136756754">
              <w:marLeft w:val="0"/>
              <w:marRight w:val="0"/>
              <w:marTop w:val="0"/>
              <w:marBottom w:val="0"/>
              <w:divBdr>
                <w:top w:val="none" w:sz="0" w:space="0" w:color="auto"/>
                <w:left w:val="none" w:sz="0" w:space="0" w:color="auto"/>
                <w:bottom w:val="none" w:sz="0" w:space="0" w:color="auto"/>
                <w:right w:val="none" w:sz="0" w:space="0" w:color="auto"/>
              </w:divBdr>
              <w:divsChild>
                <w:div w:id="28770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192664">
      <w:bodyDiv w:val="1"/>
      <w:marLeft w:val="0"/>
      <w:marRight w:val="0"/>
      <w:marTop w:val="0"/>
      <w:marBottom w:val="0"/>
      <w:divBdr>
        <w:top w:val="none" w:sz="0" w:space="0" w:color="auto"/>
        <w:left w:val="none" w:sz="0" w:space="0" w:color="auto"/>
        <w:bottom w:val="none" w:sz="0" w:space="0" w:color="auto"/>
        <w:right w:val="none" w:sz="0" w:space="0" w:color="auto"/>
      </w:divBdr>
    </w:div>
    <w:div w:id="1067798806">
      <w:bodyDiv w:val="1"/>
      <w:marLeft w:val="0"/>
      <w:marRight w:val="0"/>
      <w:marTop w:val="0"/>
      <w:marBottom w:val="0"/>
      <w:divBdr>
        <w:top w:val="none" w:sz="0" w:space="0" w:color="auto"/>
        <w:left w:val="none" w:sz="0" w:space="0" w:color="auto"/>
        <w:bottom w:val="none" w:sz="0" w:space="0" w:color="auto"/>
        <w:right w:val="none" w:sz="0" w:space="0" w:color="auto"/>
      </w:divBdr>
      <w:divsChild>
        <w:div w:id="308871954">
          <w:marLeft w:val="0"/>
          <w:marRight w:val="0"/>
          <w:marTop w:val="0"/>
          <w:marBottom w:val="0"/>
          <w:divBdr>
            <w:top w:val="none" w:sz="0" w:space="0" w:color="auto"/>
            <w:left w:val="none" w:sz="0" w:space="0" w:color="auto"/>
            <w:bottom w:val="none" w:sz="0" w:space="0" w:color="auto"/>
            <w:right w:val="none" w:sz="0" w:space="0" w:color="auto"/>
          </w:divBdr>
          <w:divsChild>
            <w:div w:id="964703730">
              <w:marLeft w:val="0"/>
              <w:marRight w:val="0"/>
              <w:marTop w:val="0"/>
              <w:marBottom w:val="0"/>
              <w:divBdr>
                <w:top w:val="none" w:sz="0" w:space="0" w:color="auto"/>
                <w:left w:val="none" w:sz="0" w:space="0" w:color="auto"/>
                <w:bottom w:val="none" w:sz="0" w:space="0" w:color="auto"/>
                <w:right w:val="none" w:sz="0" w:space="0" w:color="auto"/>
              </w:divBdr>
              <w:divsChild>
                <w:div w:id="184713140">
                  <w:marLeft w:val="0"/>
                  <w:marRight w:val="0"/>
                  <w:marTop w:val="0"/>
                  <w:marBottom w:val="0"/>
                  <w:divBdr>
                    <w:top w:val="none" w:sz="0" w:space="0" w:color="auto"/>
                    <w:left w:val="none" w:sz="0" w:space="0" w:color="auto"/>
                    <w:bottom w:val="none" w:sz="0" w:space="0" w:color="auto"/>
                    <w:right w:val="none" w:sz="0" w:space="0" w:color="auto"/>
                  </w:divBdr>
                  <w:divsChild>
                    <w:div w:id="6127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6107">
          <w:marLeft w:val="0"/>
          <w:marRight w:val="0"/>
          <w:marTop w:val="0"/>
          <w:marBottom w:val="0"/>
          <w:divBdr>
            <w:top w:val="none" w:sz="0" w:space="0" w:color="auto"/>
            <w:left w:val="none" w:sz="0" w:space="0" w:color="auto"/>
            <w:bottom w:val="none" w:sz="0" w:space="0" w:color="auto"/>
            <w:right w:val="none" w:sz="0" w:space="0" w:color="auto"/>
          </w:divBdr>
          <w:divsChild>
            <w:div w:id="1634486143">
              <w:marLeft w:val="0"/>
              <w:marRight w:val="0"/>
              <w:marTop w:val="0"/>
              <w:marBottom w:val="0"/>
              <w:divBdr>
                <w:top w:val="none" w:sz="0" w:space="0" w:color="auto"/>
                <w:left w:val="none" w:sz="0" w:space="0" w:color="auto"/>
                <w:bottom w:val="none" w:sz="0" w:space="0" w:color="auto"/>
                <w:right w:val="none" w:sz="0" w:space="0" w:color="auto"/>
              </w:divBdr>
            </w:div>
            <w:div w:id="1583828780">
              <w:marLeft w:val="0"/>
              <w:marRight w:val="0"/>
              <w:marTop w:val="0"/>
              <w:marBottom w:val="0"/>
              <w:divBdr>
                <w:top w:val="none" w:sz="0" w:space="0" w:color="auto"/>
                <w:left w:val="none" w:sz="0" w:space="0" w:color="auto"/>
                <w:bottom w:val="none" w:sz="0" w:space="0" w:color="auto"/>
                <w:right w:val="none" w:sz="0" w:space="0" w:color="auto"/>
              </w:divBdr>
              <w:divsChild>
                <w:div w:id="1423601644">
                  <w:marLeft w:val="0"/>
                  <w:marRight w:val="0"/>
                  <w:marTop w:val="0"/>
                  <w:marBottom w:val="0"/>
                  <w:divBdr>
                    <w:top w:val="none" w:sz="0" w:space="0" w:color="auto"/>
                    <w:left w:val="none" w:sz="0" w:space="0" w:color="auto"/>
                    <w:bottom w:val="none" w:sz="0" w:space="0" w:color="auto"/>
                    <w:right w:val="none" w:sz="0" w:space="0" w:color="auto"/>
                  </w:divBdr>
                  <w:divsChild>
                    <w:div w:id="1676569857">
                      <w:marLeft w:val="0"/>
                      <w:marRight w:val="0"/>
                      <w:marTop w:val="0"/>
                      <w:marBottom w:val="0"/>
                      <w:divBdr>
                        <w:top w:val="none" w:sz="0" w:space="0" w:color="auto"/>
                        <w:left w:val="none" w:sz="0" w:space="0" w:color="auto"/>
                        <w:bottom w:val="none" w:sz="0" w:space="0" w:color="auto"/>
                        <w:right w:val="none" w:sz="0" w:space="0" w:color="auto"/>
                      </w:divBdr>
                      <w:divsChild>
                        <w:div w:id="19392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189132">
      <w:bodyDiv w:val="1"/>
      <w:marLeft w:val="0"/>
      <w:marRight w:val="0"/>
      <w:marTop w:val="0"/>
      <w:marBottom w:val="0"/>
      <w:divBdr>
        <w:top w:val="none" w:sz="0" w:space="0" w:color="auto"/>
        <w:left w:val="none" w:sz="0" w:space="0" w:color="auto"/>
        <w:bottom w:val="none" w:sz="0" w:space="0" w:color="auto"/>
        <w:right w:val="none" w:sz="0" w:space="0" w:color="auto"/>
      </w:divBdr>
      <w:divsChild>
        <w:div w:id="1528526707">
          <w:marLeft w:val="0"/>
          <w:marRight w:val="0"/>
          <w:marTop w:val="0"/>
          <w:marBottom w:val="0"/>
          <w:divBdr>
            <w:top w:val="none" w:sz="0" w:space="0" w:color="auto"/>
            <w:left w:val="none" w:sz="0" w:space="0" w:color="auto"/>
            <w:bottom w:val="none" w:sz="0" w:space="0" w:color="auto"/>
            <w:right w:val="none" w:sz="0" w:space="0" w:color="auto"/>
          </w:divBdr>
          <w:divsChild>
            <w:div w:id="1527670280">
              <w:marLeft w:val="0"/>
              <w:marRight w:val="0"/>
              <w:marTop w:val="0"/>
              <w:marBottom w:val="0"/>
              <w:divBdr>
                <w:top w:val="none" w:sz="0" w:space="0" w:color="auto"/>
                <w:left w:val="none" w:sz="0" w:space="0" w:color="auto"/>
                <w:bottom w:val="none" w:sz="0" w:space="0" w:color="auto"/>
                <w:right w:val="none" w:sz="0" w:space="0" w:color="auto"/>
              </w:divBdr>
              <w:divsChild>
                <w:div w:id="1515144843">
                  <w:marLeft w:val="0"/>
                  <w:marRight w:val="0"/>
                  <w:marTop w:val="0"/>
                  <w:marBottom w:val="0"/>
                  <w:divBdr>
                    <w:top w:val="none" w:sz="0" w:space="0" w:color="auto"/>
                    <w:left w:val="none" w:sz="0" w:space="0" w:color="auto"/>
                    <w:bottom w:val="none" w:sz="0" w:space="0" w:color="auto"/>
                    <w:right w:val="none" w:sz="0" w:space="0" w:color="auto"/>
                  </w:divBdr>
                  <w:divsChild>
                    <w:div w:id="1060403508">
                      <w:marLeft w:val="0"/>
                      <w:marRight w:val="0"/>
                      <w:marTop w:val="0"/>
                      <w:marBottom w:val="0"/>
                      <w:divBdr>
                        <w:top w:val="none" w:sz="0" w:space="0" w:color="auto"/>
                        <w:left w:val="none" w:sz="0" w:space="0" w:color="auto"/>
                        <w:bottom w:val="none" w:sz="0" w:space="0" w:color="auto"/>
                        <w:right w:val="none" w:sz="0" w:space="0" w:color="auto"/>
                      </w:divBdr>
                    </w:div>
                    <w:div w:id="18680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613520">
      <w:bodyDiv w:val="1"/>
      <w:marLeft w:val="0"/>
      <w:marRight w:val="0"/>
      <w:marTop w:val="0"/>
      <w:marBottom w:val="0"/>
      <w:divBdr>
        <w:top w:val="none" w:sz="0" w:space="0" w:color="auto"/>
        <w:left w:val="none" w:sz="0" w:space="0" w:color="auto"/>
        <w:bottom w:val="none" w:sz="0" w:space="0" w:color="auto"/>
        <w:right w:val="none" w:sz="0" w:space="0" w:color="auto"/>
      </w:divBdr>
      <w:divsChild>
        <w:div w:id="1571689306">
          <w:marLeft w:val="0"/>
          <w:marRight w:val="0"/>
          <w:marTop w:val="0"/>
          <w:marBottom w:val="0"/>
          <w:divBdr>
            <w:top w:val="none" w:sz="0" w:space="0" w:color="auto"/>
            <w:left w:val="none" w:sz="0" w:space="0" w:color="auto"/>
            <w:bottom w:val="none" w:sz="0" w:space="0" w:color="auto"/>
            <w:right w:val="none" w:sz="0" w:space="0" w:color="auto"/>
          </w:divBdr>
        </w:div>
        <w:div w:id="1393427067">
          <w:marLeft w:val="0"/>
          <w:marRight w:val="0"/>
          <w:marTop w:val="0"/>
          <w:marBottom w:val="0"/>
          <w:divBdr>
            <w:top w:val="none" w:sz="0" w:space="0" w:color="auto"/>
            <w:left w:val="none" w:sz="0" w:space="0" w:color="auto"/>
            <w:bottom w:val="none" w:sz="0" w:space="0" w:color="auto"/>
            <w:right w:val="none" w:sz="0" w:space="0" w:color="auto"/>
          </w:divBdr>
          <w:divsChild>
            <w:div w:id="1664357713">
              <w:marLeft w:val="0"/>
              <w:marRight w:val="0"/>
              <w:marTop w:val="0"/>
              <w:marBottom w:val="0"/>
              <w:divBdr>
                <w:top w:val="none" w:sz="0" w:space="0" w:color="auto"/>
                <w:left w:val="none" w:sz="0" w:space="0" w:color="auto"/>
                <w:bottom w:val="none" w:sz="0" w:space="0" w:color="auto"/>
                <w:right w:val="none" w:sz="0" w:space="0" w:color="auto"/>
              </w:divBdr>
            </w:div>
            <w:div w:id="2021657483">
              <w:marLeft w:val="0"/>
              <w:marRight w:val="0"/>
              <w:marTop w:val="0"/>
              <w:marBottom w:val="0"/>
              <w:divBdr>
                <w:top w:val="none" w:sz="0" w:space="0" w:color="auto"/>
                <w:left w:val="none" w:sz="0" w:space="0" w:color="auto"/>
                <w:bottom w:val="none" w:sz="0" w:space="0" w:color="auto"/>
                <w:right w:val="none" w:sz="0" w:space="0" w:color="auto"/>
              </w:divBdr>
              <w:divsChild>
                <w:div w:id="171067036">
                  <w:marLeft w:val="0"/>
                  <w:marRight w:val="0"/>
                  <w:marTop w:val="0"/>
                  <w:marBottom w:val="0"/>
                  <w:divBdr>
                    <w:top w:val="none" w:sz="0" w:space="0" w:color="auto"/>
                    <w:left w:val="none" w:sz="0" w:space="0" w:color="auto"/>
                    <w:bottom w:val="none" w:sz="0" w:space="0" w:color="auto"/>
                    <w:right w:val="none" w:sz="0" w:space="0" w:color="auto"/>
                  </w:divBdr>
                  <w:divsChild>
                    <w:div w:id="1336685775">
                      <w:marLeft w:val="0"/>
                      <w:marRight w:val="0"/>
                      <w:marTop w:val="0"/>
                      <w:marBottom w:val="0"/>
                      <w:divBdr>
                        <w:top w:val="none" w:sz="0" w:space="0" w:color="auto"/>
                        <w:left w:val="none" w:sz="0" w:space="0" w:color="auto"/>
                        <w:bottom w:val="none" w:sz="0" w:space="0" w:color="auto"/>
                        <w:right w:val="none" w:sz="0" w:space="0" w:color="auto"/>
                      </w:divBdr>
                      <w:divsChild>
                        <w:div w:id="10723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686329">
      <w:bodyDiv w:val="1"/>
      <w:marLeft w:val="0"/>
      <w:marRight w:val="0"/>
      <w:marTop w:val="0"/>
      <w:marBottom w:val="0"/>
      <w:divBdr>
        <w:top w:val="none" w:sz="0" w:space="0" w:color="auto"/>
        <w:left w:val="none" w:sz="0" w:space="0" w:color="auto"/>
        <w:bottom w:val="none" w:sz="0" w:space="0" w:color="auto"/>
        <w:right w:val="none" w:sz="0" w:space="0" w:color="auto"/>
      </w:divBdr>
    </w:div>
    <w:div w:id="1086537650">
      <w:bodyDiv w:val="1"/>
      <w:marLeft w:val="0"/>
      <w:marRight w:val="0"/>
      <w:marTop w:val="0"/>
      <w:marBottom w:val="0"/>
      <w:divBdr>
        <w:top w:val="none" w:sz="0" w:space="0" w:color="auto"/>
        <w:left w:val="none" w:sz="0" w:space="0" w:color="auto"/>
        <w:bottom w:val="none" w:sz="0" w:space="0" w:color="auto"/>
        <w:right w:val="none" w:sz="0" w:space="0" w:color="auto"/>
      </w:divBdr>
      <w:divsChild>
        <w:div w:id="1161431107">
          <w:marLeft w:val="0"/>
          <w:marRight w:val="0"/>
          <w:marTop w:val="0"/>
          <w:marBottom w:val="0"/>
          <w:divBdr>
            <w:top w:val="none" w:sz="0" w:space="0" w:color="auto"/>
            <w:left w:val="none" w:sz="0" w:space="0" w:color="auto"/>
            <w:bottom w:val="none" w:sz="0" w:space="0" w:color="auto"/>
            <w:right w:val="none" w:sz="0" w:space="0" w:color="auto"/>
          </w:divBdr>
          <w:divsChild>
            <w:div w:id="1395396537">
              <w:marLeft w:val="0"/>
              <w:marRight w:val="0"/>
              <w:marTop w:val="0"/>
              <w:marBottom w:val="0"/>
              <w:divBdr>
                <w:top w:val="none" w:sz="0" w:space="0" w:color="auto"/>
                <w:left w:val="none" w:sz="0" w:space="0" w:color="auto"/>
                <w:bottom w:val="none" w:sz="0" w:space="0" w:color="auto"/>
                <w:right w:val="none" w:sz="0" w:space="0" w:color="auto"/>
              </w:divBdr>
              <w:divsChild>
                <w:div w:id="14475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36080">
          <w:marLeft w:val="0"/>
          <w:marRight w:val="0"/>
          <w:marTop w:val="0"/>
          <w:marBottom w:val="0"/>
          <w:divBdr>
            <w:top w:val="none" w:sz="0" w:space="0" w:color="auto"/>
            <w:left w:val="none" w:sz="0" w:space="0" w:color="auto"/>
            <w:bottom w:val="none" w:sz="0" w:space="0" w:color="auto"/>
            <w:right w:val="none" w:sz="0" w:space="0" w:color="auto"/>
          </w:divBdr>
          <w:divsChild>
            <w:div w:id="675962852">
              <w:marLeft w:val="0"/>
              <w:marRight w:val="0"/>
              <w:marTop w:val="0"/>
              <w:marBottom w:val="0"/>
              <w:divBdr>
                <w:top w:val="none" w:sz="0" w:space="0" w:color="auto"/>
                <w:left w:val="none" w:sz="0" w:space="0" w:color="auto"/>
                <w:bottom w:val="none" w:sz="0" w:space="0" w:color="auto"/>
                <w:right w:val="none" w:sz="0" w:space="0" w:color="auto"/>
              </w:divBdr>
              <w:divsChild>
                <w:div w:id="19309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4760">
          <w:marLeft w:val="0"/>
          <w:marRight w:val="0"/>
          <w:marTop w:val="0"/>
          <w:marBottom w:val="0"/>
          <w:divBdr>
            <w:top w:val="none" w:sz="0" w:space="0" w:color="auto"/>
            <w:left w:val="none" w:sz="0" w:space="0" w:color="auto"/>
            <w:bottom w:val="none" w:sz="0" w:space="0" w:color="auto"/>
            <w:right w:val="none" w:sz="0" w:space="0" w:color="auto"/>
          </w:divBdr>
          <w:divsChild>
            <w:div w:id="378744666">
              <w:marLeft w:val="0"/>
              <w:marRight w:val="0"/>
              <w:marTop w:val="0"/>
              <w:marBottom w:val="0"/>
              <w:divBdr>
                <w:top w:val="none" w:sz="0" w:space="0" w:color="auto"/>
                <w:left w:val="none" w:sz="0" w:space="0" w:color="auto"/>
                <w:bottom w:val="none" w:sz="0" w:space="0" w:color="auto"/>
                <w:right w:val="none" w:sz="0" w:space="0" w:color="auto"/>
              </w:divBdr>
              <w:divsChild>
                <w:div w:id="16367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94548">
          <w:marLeft w:val="0"/>
          <w:marRight w:val="0"/>
          <w:marTop w:val="0"/>
          <w:marBottom w:val="0"/>
          <w:divBdr>
            <w:top w:val="none" w:sz="0" w:space="0" w:color="auto"/>
            <w:left w:val="none" w:sz="0" w:space="0" w:color="auto"/>
            <w:bottom w:val="none" w:sz="0" w:space="0" w:color="auto"/>
            <w:right w:val="none" w:sz="0" w:space="0" w:color="auto"/>
          </w:divBdr>
          <w:divsChild>
            <w:div w:id="73671632">
              <w:marLeft w:val="0"/>
              <w:marRight w:val="0"/>
              <w:marTop w:val="0"/>
              <w:marBottom w:val="0"/>
              <w:divBdr>
                <w:top w:val="none" w:sz="0" w:space="0" w:color="auto"/>
                <w:left w:val="none" w:sz="0" w:space="0" w:color="auto"/>
                <w:bottom w:val="none" w:sz="0" w:space="0" w:color="auto"/>
                <w:right w:val="none" w:sz="0" w:space="0" w:color="auto"/>
              </w:divBdr>
              <w:divsChild>
                <w:div w:id="14605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88761">
          <w:marLeft w:val="0"/>
          <w:marRight w:val="0"/>
          <w:marTop w:val="0"/>
          <w:marBottom w:val="0"/>
          <w:divBdr>
            <w:top w:val="none" w:sz="0" w:space="0" w:color="auto"/>
            <w:left w:val="none" w:sz="0" w:space="0" w:color="auto"/>
            <w:bottom w:val="none" w:sz="0" w:space="0" w:color="auto"/>
            <w:right w:val="none" w:sz="0" w:space="0" w:color="auto"/>
          </w:divBdr>
          <w:divsChild>
            <w:div w:id="1933585908">
              <w:marLeft w:val="0"/>
              <w:marRight w:val="0"/>
              <w:marTop w:val="0"/>
              <w:marBottom w:val="0"/>
              <w:divBdr>
                <w:top w:val="none" w:sz="0" w:space="0" w:color="auto"/>
                <w:left w:val="none" w:sz="0" w:space="0" w:color="auto"/>
                <w:bottom w:val="none" w:sz="0" w:space="0" w:color="auto"/>
                <w:right w:val="none" w:sz="0" w:space="0" w:color="auto"/>
              </w:divBdr>
              <w:divsChild>
                <w:div w:id="135472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74400">
      <w:bodyDiv w:val="1"/>
      <w:marLeft w:val="0"/>
      <w:marRight w:val="0"/>
      <w:marTop w:val="0"/>
      <w:marBottom w:val="0"/>
      <w:divBdr>
        <w:top w:val="none" w:sz="0" w:space="0" w:color="auto"/>
        <w:left w:val="none" w:sz="0" w:space="0" w:color="auto"/>
        <w:bottom w:val="none" w:sz="0" w:space="0" w:color="auto"/>
        <w:right w:val="none" w:sz="0" w:space="0" w:color="auto"/>
      </w:divBdr>
      <w:divsChild>
        <w:div w:id="1234579612">
          <w:marLeft w:val="0"/>
          <w:marRight w:val="0"/>
          <w:marTop w:val="0"/>
          <w:marBottom w:val="0"/>
          <w:divBdr>
            <w:top w:val="none" w:sz="0" w:space="0" w:color="auto"/>
            <w:left w:val="none" w:sz="0" w:space="0" w:color="auto"/>
            <w:bottom w:val="none" w:sz="0" w:space="0" w:color="auto"/>
            <w:right w:val="none" w:sz="0" w:space="0" w:color="auto"/>
          </w:divBdr>
          <w:divsChild>
            <w:div w:id="193079246">
              <w:marLeft w:val="0"/>
              <w:marRight w:val="0"/>
              <w:marTop w:val="0"/>
              <w:marBottom w:val="0"/>
              <w:divBdr>
                <w:top w:val="none" w:sz="0" w:space="0" w:color="auto"/>
                <w:left w:val="none" w:sz="0" w:space="0" w:color="auto"/>
                <w:bottom w:val="none" w:sz="0" w:space="0" w:color="auto"/>
                <w:right w:val="none" w:sz="0" w:space="0" w:color="auto"/>
              </w:divBdr>
              <w:divsChild>
                <w:div w:id="574516565">
                  <w:marLeft w:val="0"/>
                  <w:marRight w:val="0"/>
                  <w:marTop w:val="0"/>
                  <w:marBottom w:val="0"/>
                  <w:divBdr>
                    <w:top w:val="none" w:sz="0" w:space="0" w:color="auto"/>
                    <w:left w:val="none" w:sz="0" w:space="0" w:color="auto"/>
                    <w:bottom w:val="none" w:sz="0" w:space="0" w:color="auto"/>
                    <w:right w:val="none" w:sz="0" w:space="0" w:color="auto"/>
                  </w:divBdr>
                  <w:divsChild>
                    <w:div w:id="19071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08570">
              <w:marLeft w:val="0"/>
              <w:marRight w:val="0"/>
              <w:marTop w:val="0"/>
              <w:marBottom w:val="0"/>
              <w:divBdr>
                <w:top w:val="none" w:sz="0" w:space="0" w:color="auto"/>
                <w:left w:val="none" w:sz="0" w:space="0" w:color="auto"/>
                <w:bottom w:val="none" w:sz="0" w:space="0" w:color="auto"/>
                <w:right w:val="none" w:sz="0" w:space="0" w:color="auto"/>
              </w:divBdr>
              <w:divsChild>
                <w:div w:id="1792823105">
                  <w:marLeft w:val="0"/>
                  <w:marRight w:val="0"/>
                  <w:marTop w:val="0"/>
                  <w:marBottom w:val="0"/>
                  <w:divBdr>
                    <w:top w:val="none" w:sz="0" w:space="0" w:color="auto"/>
                    <w:left w:val="none" w:sz="0" w:space="0" w:color="auto"/>
                    <w:bottom w:val="none" w:sz="0" w:space="0" w:color="auto"/>
                    <w:right w:val="none" w:sz="0" w:space="0" w:color="auto"/>
                  </w:divBdr>
                  <w:divsChild>
                    <w:div w:id="36622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38451">
              <w:marLeft w:val="0"/>
              <w:marRight w:val="0"/>
              <w:marTop w:val="0"/>
              <w:marBottom w:val="0"/>
              <w:divBdr>
                <w:top w:val="none" w:sz="0" w:space="0" w:color="auto"/>
                <w:left w:val="none" w:sz="0" w:space="0" w:color="auto"/>
                <w:bottom w:val="none" w:sz="0" w:space="0" w:color="auto"/>
                <w:right w:val="none" w:sz="0" w:space="0" w:color="auto"/>
              </w:divBdr>
              <w:divsChild>
                <w:div w:id="1951668503">
                  <w:marLeft w:val="0"/>
                  <w:marRight w:val="0"/>
                  <w:marTop w:val="0"/>
                  <w:marBottom w:val="0"/>
                  <w:divBdr>
                    <w:top w:val="none" w:sz="0" w:space="0" w:color="auto"/>
                    <w:left w:val="none" w:sz="0" w:space="0" w:color="auto"/>
                    <w:bottom w:val="none" w:sz="0" w:space="0" w:color="auto"/>
                    <w:right w:val="none" w:sz="0" w:space="0" w:color="auto"/>
                  </w:divBdr>
                  <w:divsChild>
                    <w:div w:id="7728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39022">
          <w:marLeft w:val="0"/>
          <w:marRight w:val="0"/>
          <w:marTop w:val="0"/>
          <w:marBottom w:val="0"/>
          <w:divBdr>
            <w:top w:val="none" w:sz="0" w:space="0" w:color="auto"/>
            <w:left w:val="none" w:sz="0" w:space="0" w:color="auto"/>
            <w:bottom w:val="none" w:sz="0" w:space="0" w:color="auto"/>
            <w:right w:val="none" w:sz="0" w:space="0" w:color="auto"/>
          </w:divBdr>
          <w:divsChild>
            <w:div w:id="2018457043">
              <w:marLeft w:val="0"/>
              <w:marRight w:val="0"/>
              <w:marTop w:val="0"/>
              <w:marBottom w:val="0"/>
              <w:divBdr>
                <w:top w:val="none" w:sz="0" w:space="0" w:color="auto"/>
                <w:left w:val="none" w:sz="0" w:space="0" w:color="auto"/>
                <w:bottom w:val="none" w:sz="0" w:space="0" w:color="auto"/>
                <w:right w:val="none" w:sz="0" w:space="0" w:color="auto"/>
              </w:divBdr>
            </w:div>
            <w:div w:id="170220397">
              <w:marLeft w:val="0"/>
              <w:marRight w:val="0"/>
              <w:marTop w:val="0"/>
              <w:marBottom w:val="0"/>
              <w:divBdr>
                <w:top w:val="none" w:sz="0" w:space="0" w:color="auto"/>
                <w:left w:val="none" w:sz="0" w:space="0" w:color="auto"/>
                <w:bottom w:val="none" w:sz="0" w:space="0" w:color="auto"/>
                <w:right w:val="none" w:sz="0" w:space="0" w:color="auto"/>
              </w:divBdr>
              <w:divsChild>
                <w:div w:id="402265330">
                  <w:marLeft w:val="0"/>
                  <w:marRight w:val="0"/>
                  <w:marTop w:val="0"/>
                  <w:marBottom w:val="0"/>
                  <w:divBdr>
                    <w:top w:val="none" w:sz="0" w:space="0" w:color="auto"/>
                    <w:left w:val="none" w:sz="0" w:space="0" w:color="auto"/>
                    <w:bottom w:val="none" w:sz="0" w:space="0" w:color="auto"/>
                    <w:right w:val="none" w:sz="0" w:space="0" w:color="auto"/>
                  </w:divBdr>
                  <w:divsChild>
                    <w:div w:id="1575823056">
                      <w:marLeft w:val="0"/>
                      <w:marRight w:val="0"/>
                      <w:marTop w:val="0"/>
                      <w:marBottom w:val="0"/>
                      <w:divBdr>
                        <w:top w:val="none" w:sz="0" w:space="0" w:color="auto"/>
                        <w:left w:val="none" w:sz="0" w:space="0" w:color="auto"/>
                        <w:bottom w:val="none" w:sz="0" w:space="0" w:color="auto"/>
                        <w:right w:val="none" w:sz="0" w:space="0" w:color="auto"/>
                      </w:divBdr>
                      <w:divsChild>
                        <w:div w:id="2193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357658">
      <w:bodyDiv w:val="1"/>
      <w:marLeft w:val="0"/>
      <w:marRight w:val="0"/>
      <w:marTop w:val="0"/>
      <w:marBottom w:val="0"/>
      <w:divBdr>
        <w:top w:val="none" w:sz="0" w:space="0" w:color="auto"/>
        <w:left w:val="none" w:sz="0" w:space="0" w:color="auto"/>
        <w:bottom w:val="none" w:sz="0" w:space="0" w:color="auto"/>
        <w:right w:val="none" w:sz="0" w:space="0" w:color="auto"/>
      </w:divBdr>
      <w:divsChild>
        <w:div w:id="1274244430">
          <w:marLeft w:val="0"/>
          <w:marRight w:val="0"/>
          <w:marTop w:val="0"/>
          <w:marBottom w:val="0"/>
          <w:divBdr>
            <w:top w:val="none" w:sz="0" w:space="0" w:color="auto"/>
            <w:left w:val="none" w:sz="0" w:space="0" w:color="auto"/>
            <w:bottom w:val="none" w:sz="0" w:space="0" w:color="auto"/>
            <w:right w:val="none" w:sz="0" w:space="0" w:color="auto"/>
          </w:divBdr>
          <w:divsChild>
            <w:div w:id="2135830042">
              <w:marLeft w:val="0"/>
              <w:marRight w:val="0"/>
              <w:marTop w:val="0"/>
              <w:marBottom w:val="0"/>
              <w:divBdr>
                <w:top w:val="none" w:sz="0" w:space="0" w:color="auto"/>
                <w:left w:val="none" w:sz="0" w:space="0" w:color="auto"/>
                <w:bottom w:val="none" w:sz="0" w:space="0" w:color="auto"/>
                <w:right w:val="none" w:sz="0" w:space="0" w:color="auto"/>
              </w:divBdr>
              <w:divsChild>
                <w:div w:id="1993217652">
                  <w:marLeft w:val="0"/>
                  <w:marRight w:val="0"/>
                  <w:marTop w:val="0"/>
                  <w:marBottom w:val="0"/>
                  <w:divBdr>
                    <w:top w:val="none" w:sz="0" w:space="0" w:color="auto"/>
                    <w:left w:val="none" w:sz="0" w:space="0" w:color="auto"/>
                    <w:bottom w:val="none" w:sz="0" w:space="0" w:color="auto"/>
                    <w:right w:val="none" w:sz="0" w:space="0" w:color="auto"/>
                  </w:divBdr>
                  <w:divsChild>
                    <w:div w:id="8979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14021">
              <w:marLeft w:val="0"/>
              <w:marRight w:val="0"/>
              <w:marTop w:val="0"/>
              <w:marBottom w:val="0"/>
              <w:divBdr>
                <w:top w:val="none" w:sz="0" w:space="0" w:color="auto"/>
                <w:left w:val="none" w:sz="0" w:space="0" w:color="auto"/>
                <w:bottom w:val="none" w:sz="0" w:space="0" w:color="auto"/>
                <w:right w:val="none" w:sz="0" w:space="0" w:color="auto"/>
              </w:divBdr>
              <w:divsChild>
                <w:div w:id="1477255444">
                  <w:marLeft w:val="0"/>
                  <w:marRight w:val="0"/>
                  <w:marTop w:val="0"/>
                  <w:marBottom w:val="0"/>
                  <w:divBdr>
                    <w:top w:val="none" w:sz="0" w:space="0" w:color="auto"/>
                    <w:left w:val="none" w:sz="0" w:space="0" w:color="auto"/>
                    <w:bottom w:val="none" w:sz="0" w:space="0" w:color="auto"/>
                    <w:right w:val="none" w:sz="0" w:space="0" w:color="auto"/>
                  </w:divBdr>
                  <w:divsChild>
                    <w:div w:id="10900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10963">
              <w:marLeft w:val="0"/>
              <w:marRight w:val="0"/>
              <w:marTop w:val="0"/>
              <w:marBottom w:val="0"/>
              <w:divBdr>
                <w:top w:val="none" w:sz="0" w:space="0" w:color="auto"/>
                <w:left w:val="none" w:sz="0" w:space="0" w:color="auto"/>
                <w:bottom w:val="none" w:sz="0" w:space="0" w:color="auto"/>
                <w:right w:val="none" w:sz="0" w:space="0" w:color="auto"/>
              </w:divBdr>
              <w:divsChild>
                <w:div w:id="1201699553">
                  <w:marLeft w:val="0"/>
                  <w:marRight w:val="0"/>
                  <w:marTop w:val="0"/>
                  <w:marBottom w:val="0"/>
                  <w:divBdr>
                    <w:top w:val="none" w:sz="0" w:space="0" w:color="auto"/>
                    <w:left w:val="none" w:sz="0" w:space="0" w:color="auto"/>
                    <w:bottom w:val="none" w:sz="0" w:space="0" w:color="auto"/>
                    <w:right w:val="none" w:sz="0" w:space="0" w:color="auto"/>
                  </w:divBdr>
                  <w:divsChild>
                    <w:div w:id="4331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4849">
              <w:marLeft w:val="0"/>
              <w:marRight w:val="0"/>
              <w:marTop w:val="0"/>
              <w:marBottom w:val="0"/>
              <w:divBdr>
                <w:top w:val="none" w:sz="0" w:space="0" w:color="auto"/>
                <w:left w:val="none" w:sz="0" w:space="0" w:color="auto"/>
                <w:bottom w:val="none" w:sz="0" w:space="0" w:color="auto"/>
                <w:right w:val="none" w:sz="0" w:space="0" w:color="auto"/>
              </w:divBdr>
              <w:divsChild>
                <w:div w:id="1571580263">
                  <w:marLeft w:val="0"/>
                  <w:marRight w:val="0"/>
                  <w:marTop w:val="0"/>
                  <w:marBottom w:val="0"/>
                  <w:divBdr>
                    <w:top w:val="none" w:sz="0" w:space="0" w:color="auto"/>
                    <w:left w:val="none" w:sz="0" w:space="0" w:color="auto"/>
                    <w:bottom w:val="none" w:sz="0" w:space="0" w:color="auto"/>
                    <w:right w:val="none" w:sz="0" w:space="0" w:color="auto"/>
                  </w:divBdr>
                  <w:divsChild>
                    <w:div w:id="7755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20486">
          <w:marLeft w:val="0"/>
          <w:marRight w:val="0"/>
          <w:marTop w:val="0"/>
          <w:marBottom w:val="0"/>
          <w:divBdr>
            <w:top w:val="none" w:sz="0" w:space="0" w:color="auto"/>
            <w:left w:val="none" w:sz="0" w:space="0" w:color="auto"/>
            <w:bottom w:val="none" w:sz="0" w:space="0" w:color="auto"/>
            <w:right w:val="none" w:sz="0" w:space="0" w:color="auto"/>
          </w:divBdr>
          <w:divsChild>
            <w:div w:id="1790969031">
              <w:marLeft w:val="0"/>
              <w:marRight w:val="0"/>
              <w:marTop w:val="0"/>
              <w:marBottom w:val="0"/>
              <w:divBdr>
                <w:top w:val="none" w:sz="0" w:space="0" w:color="auto"/>
                <w:left w:val="none" w:sz="0" w:space="0" w:color="auto"/>
                <w:bottom w:val="none" w:sz="0" w:space="0" w:color="auto"/>
                <w:right w:val="none" w:sz="0" w:space="0" w:color="auto"/>
              </w:divBdr>
            </w:div>
            <w:div w:id="1835412901">
              <w:marLeft w:val="0"/>
              <w:marRight w:val="0"/>
              <w:marTop w:val="0"/>
              <w:marBottom w:val="0"/>
              <w:divBdr>
                <w:top w:val="none" w:sz="0" w:space="0" w:color="auto"/>
                <w:left w:val="none" w:sz="0" w:space="0" w:color="auto"/>
                <w:bottom w:val="none" w:sz="0" w:space="0" w:color="auto"/>
                <w:right w:val="none" w:sz="0" w:space="0" w:color="auto"/>
              </w:divBdr>
              <w:divsChild>
                <w:div w:id="926842838">
                  <w:marLeft w:val="0"/>
                  <w:marRight w:val="0"/>
                  <w:marTop w:val="0"/>
                  <w:marBottom w:val="0"/>
                  <w:divBdr>
                    <w:top w:val="none" w:sz="0" w:space="0" w:color="auto"/>
                    <w:left w:val="none" w:sz="0" w:space="0" w:color="auto"/>
                    <w:bottom w:val="none" w:sz="0" w:space="0" w:color="auto"/>
                    <w:right w:val="none" w:sz="0" w:space="0" w:color="auto"/>
                  </w:divBdr>
                  <w:divsChild>
                    <w:div w:id="170533595">
                      <w:marLeft w:val="0"/>
                      <w:marRight w:val="0"/>
                      <w:marTop w:val="0"/>
                      <w:marBottom w:val="0"/>
                      <w:divBdr>
                        <w:top w:val="none" w:sz="0" w:space="0" w:color="auto"/>
                        <w:left w:val="none" w:sz="0" w:space="0" w:color="auto"/>
                        <w:bottom w:val="none" w:sz="0" w:space="0" w:color="auto"/>
                        <w:right w:val="none" w:sz="0" w:space="0" w:color="auto"/>
                      </w:divBdr>
                      <w:divsChild>
                        <w:div w:id="1272979829">
                          <w:marLeft w:val="0"/>
                          <w:marRight w:val="0"/>
                          <w:marTop w:val="0"/>
                          <w:marBottom w:val="0"/>
                          <w:divBdr>
                            <w:top w:val="none" w:sz="0" w:space="0" w:color="auto"/>
                            <w:left w:val="none" w:sz="0" w:space="0" w:color="auto"/>
                            <w:bottom w:val="none" w:sz="0" w:space="0" w:color="auto"/>
                            <w:right w:val="none" w:sz="0" w:space="0" w:color="auto"/>
                          </w:divBdr>
                          <w:divsChild>
                            <w:div w:id="1388145994">
                              <w:marLeft w:val="0"/>
                              <w:marRight w:val="0"/>
                              <w:marTop w:val="0"/>
                              <w:marBottom w:val="0"/>
                              <w:divBdr>
                                <w:top w:val="none" w:sz="0" w:space="0" w:color="auto"/>
                                <w:left w:val="none" w:sz="0" w:space="0" w:color="auto"/>
                                <w:bottom w:val="none" w:sz="0" w:space="0" w:color="auto"/>
                                <w:right w:val="none" w:sz="0" w:space="0" w:color="auto"/>
                              </w:divBdr>
                              <w:divsChild>
                                <w:div w:id="585892339">
                                  <w:marLeft w:val="0"/>
                                  <w:marRight w:val="0"/>
                                  <w:marTop w:val="0"/>
                                  <w:marBottom w:val="0"/>
                                  <w:divBdr>
                                    <w:top w:val="none" w:sz="0" w:space="0" w:color="auto"/>
                                    <w:left w:val="none" w:sz="0" w:space="0" w:color="auto"/>
                                    <w:bottom w:val="none" w:sz="0" w:space="0" w:color="auto"/>
                                    <w:right w:val="none" w:sz="0" w:space="0" w:color="auto"/>
                                  </w:divBdr>
                                  <w:divsChild>
                                    <w:div w:id="1806969907">
                                      <w:marLeft w:val="0"/>
                                      <w:marRight w:val="0"/>
                                      <w:marTop w:val="0"/>
                                      <w:marBottom w:val="0"/>
                                      <w:divBdr>
                                        <w:top w:val="none" w:sz="0" w:space="0" w:color="auto"/>
                                        <w:left w:val="none" w:sz="0" w:space="0" w:color="auto"/>
                                        <w:bottom w:val="none" w:sz="0" w:space="0" w:color="auto"/>
                                        <w:right w:val="none" w:sz="0" w:space="0" w:color="auto"/>
                                      </w:divBdr>
                                      <w:divsChild>
                                        <w:div w:id="724720269">
                                          <w:marLeft w:val="0"/>
                                          <w:marRight w:val="0"/>
                                          <w:marTop w:val="0"/>
                                          <w:marBottom w:val="0"/>
                                          <w:divBdr>
                                            <w:top w:val="none" w:sz="0" w:space="0" w:color="auto"/>
                                            <w:left w:val="none" w:sz="0" w:space="0" w:color="auto"/>
                                            <w:bottom w:val="none" w:sz="0" w:space="0" w:color="auto"/>
                                            <w:right w:val="none" w:sz="0" w:space="0" w:color="auto"/>
                                          </w:divBdr>
                                          <w:divsChild>
                                            <w:div w:id="15517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38876">
                                      <w:marLeft w:val="0"/>
                                      <w:marRight w:val="0"/>
                                      <w:marTop w:val="0"/>
                                      <w:marBottom w:val="0"/>
                                      <w:divBdr>
                                        <w:top w:val="none" w:sz="0" w:space="0" w:color="auto"/>
                                        <w:left w:val="none" w:sz="0" w:space="0" w:color="auto"/>
                                        <w:bottom w:val="none" w:sz="0" w:space="0" w:color="auto"/>
                                        <w:right w:val="none" w:sz="0" w:space="0" w:color="auto"/>
                                      </w:divBdr>
                                      <w:divsChild>
                                        <w:div w:id="616791203">
                                          <w:marLeft w:val="0"/>
                                          <w:marRight w:val="0"/>
                                          <w:marTop w:val="0"/>
                                          <w:marBottom w:val="0"/>
                                          <w:divBdr>
                                            <w:top w:val="none" w:sz="0" w:space="0" w:color="auto"/>
                                            <w:left w:val="none" w:sz="0" w:space="0" w:color="auto"/>
                                            <w:bottom w:val="none" w:sz="0" w:space="0" w:color="auto"/>
                                            <w:right w:val="none" w:sz="0" w:space="0" w:color="auto"/>
                                          </w:divBdr>
                                          <w:divsChild>
                                            <w:div w:id="15233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639709">
                          <w:marLeft w:val="0"/>
                          <w:marRight w:val="0"/>
                          <w:marTop w:val="0"/>
                          <w:marBottom w:val="0"/>
                          <w:divBdr>
                            <w:top w:val="none" w:sz="0" w:space="0" w:color="auto"/>
                            <w:left w:val="none" w:sz="0" w:space="0" w:color="auto"/>
                            <w:bottom w:val="none" w:sz="0" w:space="0" w:color="auto"/>
                            <w:right w:val="none" w:sz="0" w:space="0" w:color="auto"/>
                          </w:divBdr>
                          <w:divsChild>
                            <w:div w:id="1329210428">
                              <w:marLeft w:val="0"/>
                              <w:marRight w:val="0"/>
                              <w:marTop w:val="0"/>
                              <w:marBottom w:val="0"/>
                              <w:divBdr>
                                <w:top w:val="none" w:sz="0" w:space="0" w:color="auto"/>
                                <w:left w:val="none" w:sz="0" w:space="0" w:color="auto"/>
                                <w:bottom w:val="none" w:sz="0" w:space="0" w:color="auto"/>
                                <w:right w:val="none" w:sz="0" w:space="0" w:color="auto"/>
                              </w:divBdr>
                              <w:divsChild>
                                <w:div w:id="684597122">
                                  <w:marLeft w:val="0"/>
                                  <w:marRight w:val="0"/>
                                  <w:marTop w:val="0"/>
                                  <w:marBottom w:val="0"/>
                                  <w:divBdr>
                                    <w:top w:val="none" w:sz="0" w:space="0" w:color="auto"/>
                                    <w:left w:val="none" w:sz="0" w:space="0" w:color="auto"/>
                                    <w:bottom w:val="none" w:sz="0" w:space="0" w:color="auto"/>
                                    <w:right w:val="none" w:sz="0" w:space="0" w:color="auto"/>
                                  </w:divBdr>
                                  <w:divsChild>
                                    <w:div w:id="229773264">
                                      <w:marLeft w:val="0"/>
                                      <w:marRight w:val="0"/>
                                      <w:marTop w:val="0"/>
                                      <w:marBottom w:val="0"/>
                                      <w:divBdr>
                                        <w:top w:val="none" w:sz="0" w:space="0" w:color="auto"/>
                                        <w:left w:val="none" w:sz="0" w:space="0" w:color="auto"/>
                                        <w:bottom w:val="none" w:sz="0" w:space="0" w:color="auto"/>
                                        <w:right w:val="none" w:sz="0" w:space="0" w:color="auto"/>
                                      </w:divBdr>
                                      <w:divsChild>
                                        <w:div w:id="1124034798">
                                          <w:marLeft w:val="0"/>
                                          <w:marRight w:val="0"/>
                                          <w:marTop w:val="0"/>
                                          <w:marBottom w:val="0"/>
                                          <w:divBdr>
                                            <w:top w:val="none" w:sz="0" w:space="0" w:color="auto"/>
                                            <w:left w:val="none" w:sz="0" w:space="0" w:color="auto"/>
                                            <w:bottom w:val="none" w:sz="0" w:space="0" w:color="auto"/>
                                            <w:right w:val="none" w:sz="0" w:space="0" w:color="auto"/>
                                          </w:divBdr>
                                          <w:divsChild>
                                            <w:div w:id="11961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6069781">
      <w:bodyDiv w:val="1"/>
      <w:marLeft w:val="0"/>
      <w:marRight w:val="0"/>
      <w:marTop w:val="0"/>
      <w:marBottom w:val="0"/>
      <w:divBdr>
        <w:top w:val="none" w:sz="0" w:space="0" w:color="auto"/>
        <w:left w:val="none" w:sz="0" w:space="0" w:color="auto"/>
        <w:bottom w:val="none" w:sz="0" w:space="0" w:color="auto"/>
        <w:right w:val="none" w:sz="0" w:space="0" w:color="auto"/>
      </w:divBdr>
      <w:divsChild>
        <w:div w:id="386996900">
          <w:marLeft w:val="0"/>
          <w:marRight w:val="0"/>
          <w:marTop w:val="0"/>
          <w:marBottom w:val="0"/>
          <w:divBdr>
            <w:top w:val="none" w:sz="0" w:space="0" w:color="auto"/>
            <w:left w:val="none" w:sz="0" w:space="0" w:color="auto"/>
            <w:bottom w:val="none" w:sz="0" w:space="0" w:color="auto"/>
            <w:right w:val="none" w:sz="0" w:space="0" w:color="auto"/>
          </w:divBdr>
          <w:divsChild>
            <w:div w:id="181626958">
              <w:marLeft w:val="0"/>
              <w:marRight w:val="0"/>
              <w:marTop w:val="0"/>
              <w:marBottom w:val="0"/>
              <w:divBdr>
                <w:top w:val="none" w:sz="0" w:space="0" w:color="auto"/>
                <w:left w:val="none" w:sz="0" w:space="0" w:color="auto"/>
                <w:bottom w:val="none" w:sz="0" w:space="0" w:color="auto"/>
                <w:right w:val="none" w:sz="0" w:space="0" w:color="auto"/>
              </w:divBdr>
              <w:divsChild>
                <w:div w:id="882256859">
                  <w:marLeft w:val="0"/>
                  <w:marRight w:val="0"/>
                  <w:marTop w:val="0"/>
                  <w:marBottom w:val="0"/>
                  <w:divBdr>
                    <w:top w:val="none" w:sz="0" w:space="0" w:color="auto"/>
                    <w:left w:val="none" w:sz="0" w:space="0" w:color="auto"/>
                    <w:bottom w:val="none" w:sz="0" w:space="0" w:color="auto"/>
                    <w:right w:val="none" w:sz="0" w:space="0" w:color="auto"/>
                  </w:divBdr>
                  <w:divsChild>
                    <w:div w:id="2118090692">
                      <w:marLeft w:val="0"/>
                      <w:marRight w:val="0"/>
                      <w:marTop w:val="0"/>
                      <w:marBottom w:val="0"/>
                      <w:divBdr>
                        <w:top w:val="none" w:sz="0" w:space="0" w:color="auto"/>
                        <w:left w:val="none" w:sz="0" w:space="0" w:color="auto"/>
                        <w:bottom w:val="none" w:sz="0" w:space="0" w:color="auto"/>
                        <w:right w:val="none" w:sz="0" w:space="0" w:color="auto"/>
                      </w:divBdr>
                      <w:divsChild>
                        <w:div w:id="1753046529">
                          <w:marLeft w:val="0"/>
                          <w:marRight w:val="0"/>
                          <w:marTop w:val="0"/>
                          <w:marBottom w:val="0"/>
                          <w:divBdr>
                            <w:top w:val="none" w:sz="0" w:space="0" w:color="auto"/>
                            <w:left w:val="none" w:sz="0" w:space="0" w:color="auto"/>
                            <w:bottom w:val="none" w:sz="0" w:space="0" w:color="auto"/>
                            <w:right w:val="none" w:sz="0" w:space="0" w:color="auto"/>
                          </w:divBdr>
                          <w:divsChild>
                            <w:div w:id="621234354">
                              <w:marLeft w:val="0"/>
                              <w:marRight w:val="0"/>
                              <w:marTop w:val="0"/>
                              <w:marBottom w:val="0"/>
                              <w:divBdr>
                                <w:top w:val="none" w:sz="0" w:space="0" w:color="auto"/>
                                <w:left w:val="none" w:sz="0" w:space="0" w:color="auto"/>
                                <w:bottom w:val="none" w:sz="0" w:space="0" w:color="auto"/>
                                <w:right w:val="none" w:sz="0" w:space="0" w:color="auto"/>
                              </w:divBdr>
                              <w:divsChild>
                                <w:div w:id="775247966">
                                  <w:marLeft w:val="0"/>
                                  <w:marRight w:val="0"/>
                                  <w:marTop w:val="0"/>
                                  <w:marBottom w:val="0"/>
                                  <w:divBdr>
                                    <w:top w:val="none" w:sz="0" w:space="0" w:color="auto"/>
                                    <w:left w:val="none" w:sz="0" w:space="0" w:color="auto"/>
                                    <w:bottom w:val="none" w:sz="0" w:space="0" w:color="auto"/>
                                    <w:right w:val="none" w:sz="0" w:space="0" w:color="auto"/>
                                  </w:divBdr>
                                  <w:divsChild>
                                    <w:div w:id="1269967952">
                                      <w:marLeft w:val="0"/>
                                      <w:marRight w:val="0"/>
                                      <w:marTop w:val="0"/>
                                      <w:marBottom w:val="0"/>
                                      <w:divBdr>
                                        <w:top w:val="none" w:sz="0" w:space="0" w:color="auto"/>
                                        <w:left w:val="none" w:sz="0" w:space="0" w:color="auto"/>
                                        <w:bottom w:val="none" w:sz="0" w:space="0" w:color="auto"/>
                                        <w:right w:val="none" w:sz="0" w:space="0" w:color="auto"/>
                                      </w:divBdr>
                                      <w:divsChild>
                                        <w:div w:id="169882016">
                                          <w:marLeft w:val="0"/>
                                          <w:marRight w:val="0"/>
                                          <w:marTop w:val="0"/>
                                          <w:marBottom w:val="0"/>
                                          <w:divBdr>
                                            <w:top w:val="none" w:sz="0" w:space="0" w:color="auto"/>
                                            <w:left w:val="none" w:sz="0" w:space="0" w:color="auto"/>
                                            <w:bottom w:val="none" w:sz="0" w:space="0" w:color="auto"/>
                                            <w:right w:val="none" w:sz="0" w:space="0" w:color="auto"/>
                                          </w:divBdr>
                                          <w:divsChild>
                                            <w:div w:id="1643315831">
                                              <w:marLeft w:val="0"/>
                                              <w:marRight w:val="0"/>
                                              <w:marTop w:val="0"/>
                                              <w:marBottom w:val="0"/>
                                              <w:divBdr>
                                                <w:top w:val="none" w:sz="0" w:space="0" w:color="auto"/>
                                                <w:left w:val="none" w:sz="0" w:space="0" w:color="auto"/>
                                                <w:bottom w:val="none" w:sz="0" w:space="0" w:color="auto"/>
                                                <w:right w:val="none" w:sz="0" w:space="0" w:color="auto"/>
                                              </w:divBdr>
                                              <w:divsChild>
                                                <w:div w:id="18800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522599">
                                      <w:marLeft w:val="0"/>
                                      <w:marRight w:val="0"/>
                                      <w:marTop w:val="0"/>
                                      <w:marBottom w:val="0"/>
                                      <w:divBdr>
                                        <w:top w:val="none" w:sz="0" w:space="0" w:color="auto"/>
                                        <w:left w:val="none" w:sz="0" w:space="0" w:color="auto"/>
                                        <w:bottom w:val="none" w:sz="0" w:space="0" w:color="auto"/>
                                        <w:right w:val="none" w:sz="0" w:space="0" w:color="auto"/>
                                      </w:divBdr>
                                      <w:divsChild>
                                        <w:div w:id="524027353">
                                          <w:marLeft w:val="0"/>
                                          <w:marRight w:val="0"/>
                                          <w:marTop w:val="0"/>
                                          <w:marBottom w:val="0"/>
                                          <w:divBdr>
                                            <w:top w:val="none" w:sz="0" w:space="0" w:color="auto"/>
                                            <w:left w:val="none" w:sz="0" w:space="0" w:color="auto"/>
                                            <w:bottom w:val="none" w:sz="0" w:space="0" w:color="auto"/>
                                            <w:right w:val="none" w:sz="0" w:space="0" w:color="auto"/>
                                          </w:divBdr>
                                        </w:div>
                                        <w:div w:id="476190476">
                                          <w:marLeft w:val="0"/>
                                          <w:marRight w:val="0"/>
                                          <w:marTop w:val="0"/>
                                          <w:marBottom w:val="0"/>
                                          <w:divBdr>
                                            <w:top w:val="none" w:sz="0" w:space="0" w:color="auto"/>
                                            <w:left w:val="none" w:sz="0" w:space="0" w:color="auto"/>
                                            <w:bottom w:val="none" w:sz="0" w:space="0" w:color="auto"/>
                                            <w:right w:val="none" w:sz="0" w:space="0" w:color="auto"/>
                                          </w:divBdr>
                                          <w:divsChild>
                                            <w:div w:id="1542865432">
                                              <w:marLeft w:val="0"/>
                                              <w:marRight w:val="0"/>
                                              <w:marTop w:val="0"/>
                                              <w:marBottom w:val="0"/>
                                              <w:divBdr>
                                                <w:top w:val="none" w:sz="0" w:space="0" w:color="auto"/>
                                                <w:left w:val="none" w:sz="0" w:space="0" w:color="auto"/>
                                                <w:bottom w:val="none" w:sz="0" w:space="0" w:color="auto"/>
                                                <w:right w:val="none" w:sz="0" w:space="0" w:color="auto"/>
                                              </w:divBdr>
                                              <w:divsChild>
                                                <w:div w:id="687677054">
                                                  <w:marLeft w:val="0"/>
                                                  <w:marRight w:val="0"/>
                                                  <w:marTop w:val="0"/>
                                                  <w:marBottom w:val="0"/>
                                                  <w:divBdr>
                                                    <w:top w:val="none" w:sz="0" w:space="0" w:color="auto"/>
                                                    <w:left w:val="none" w:sz="0" w:space="0" w:color="auto"/>
                                                    <w:bottom w:val="none" w:sz="0" w:space="0" w:color="auto"/>
                                                    <w:right w:val="none" w:sz="0" w:space="0" w:color="auto"/>
                                                  </w:divBdr>
                                                  <w:divsChild>
                                                    <w:div w:id="435830280">
                                                      <w:marLeft w:val="0"/>
                                                      <w:marRight w:val="0"/>
                                                      <w:marTop w:val="0"/>
                                                      <w:marBottom w:val="0"/>
                                                      <w:divBdr>
                                                        <w:top w:val="none" w:sz="0" w:space="0" w:color="auto"/>
                                                        <w:left w:val="none" w:sz="0" w:space="0" w:color="auto"/>
                                                        <w:bottom w:val="none" w:sz="0" w:space="0" w:color="auto"/>
                                                        <w:right w:val="none" w:sz="0" w:space="0" w:color="auto"/>
                                                      </w:divBdr>
                                                      <w:divsChild>
                                                        <w:div w:id="2074964483">
                                                          <w:marLeft w:val="0"/>
                                                          <w:marRight w:val="0"/>
                                                          <w:marTop w:val="0"/>
                                                          <w:marBottom w:val="0"/>
                                                          <w:divBdr>
                                                            <w:top w:val="none" w:sz="0" w:space="0" w:color="auto"/>
                                                            <w:left w:val="none" w:sz="0" w:space="0" w:color="auto"/>
                                                            <w:bottom w:val="none" w:sz="0" w:space="0" w:color="auto"/>
                                                            <w:right w:val="none" w:sz="0" w:space="0" w:color="auto"/>
                                                          </w:divBdr>
                                                          <w:divsChild>
                                                            <w:div w:id="1871412963">
                                                              <w:marLeft w:val="0"/>
                                                              <w:marRight w:val="0"/>
                                                              <w:marTop w:val="0"/>
                                                              <w:marBottom w:val="0"/>
                                                              <w:divBdr>
                                                                <w:top w:val="none" w:sz="0" w:space="0" w:color="auto"/>
                                                                <w:left w:val="none" w:sz="0" w:space="0" w:color="auto"/>
                                                                <w:bottom w:val="none" w:sz="0" w:space="0" w:color="auto"/>
                                                                <w:right w:val="none" w:sz="0" w:space="0" w:color="auto"/>
                                                              </w:divBdr>
                                                              <w:divsChild>
                                                                <w:div w:id="1333341707">
                                                                  <w:marLeft w:val="0"/>
                                                                  <w:marRight w:val="0"/>
                                                                  <w:marTop w:val="0"/>
                                                                  <w:marBottom w:val="0"/>
                                                                  <w:divBdr>
                                                                    <w:top w:val="none" w:sz="0" w:space="0" w:color="auto"/>
                                                                    <w:left w:val="none" w:sz="0" w:space="0" w:color="auto"/>
                                                                    <w:bottom w:val="none" w:sz="0" w:space="0" w:color="auto"/>
                                                                    <w:right w:val="none" w:sz="0" w:space="0" w:color="auto"/>
                                                                  </w:divBdr>
                                                                  <w:divsChild>
                                                                    <w:div w:id="250243415">
                                                                      <w:marLeft w:val="0"/>
                                                                      <w:marRight w:val="0"/>
                                                                      <w:marTop w:val="0"/>
                                                                      <w:marBottom w:val="0"/>
                                                                      <w:divBdr>
                                                                        <w:top w:val="none" w:sz="0" w:space="0" w:color="auto"/>
                                                                        <w:left w:val="none" w:sz="0" w:space="0" w:color="auto"/>
                                                                        <w:bottom w:val="none" w:sz="0" w:space="0" w:color="auto"/>
                                                                        <w:right w:val="none" w:sz="0" w:space="0" w:color="auto"/>
                                                                      </w:divBdr>
                                                                      <w:divsChild>
                                                                        <w:div w:id="2850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99712">
                                                                  <w:marLeft w:val="0"/>
                                                                  <w:marRight w:val="0"/>
                                                                  <w:marTop w:val="0"/>
                                                                  <w:marBottom w:val="0"/>
                                                                  <w:divBdr>
                                                                    <w:top w:val="none" w:sz="0" w:space="0" w:color="auto"/>
                                                                    <w:left w:val="none" w:sz="0" w:space="0" w:color="auto"/>
                                                                    <w:bottom w:val="none" w:sz="0" w:space="0" w:color="auto"/>
                                                                    <w:right w:val="none" w:sz="0" w:space="0" w:color="auto"/>
                                                                  </w:divBdr>
                                                                  <w:divsChild>
                                                                    <w:div w:id="1794591060">
                                                                      <w:marLeft w:val="0"/>
                                                                      <w:marRight w:val="0"/>
                                                                      <w:marTop w:val="0"/>
                                                                      <w:marBottom w:val="0"/>
                                                                      <w:divBdr>
                                                                        <w:top w:val="none" w:sz="0" w:space="0" w:color="auto"/>
                                                                        <w:left w:val="none" w:sz="0" w:space="0" w:color="auto"/>
                                                                        <w:bottom w:val="none" w:sz="0" w:space="0" w:color="auto"/>
                                                                        <w:right w:val="none" w:sz="0" w:space="0" w:color="auto"/>
                                                                      </w:divBdr>
                                                                      <w:divsChild>
                                                                        <w:div w:id="85480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415287">
                                                      <w:marLeft w:val="0"/>
                                                      <w:marRight w:val="0"/>
                                                      <w:marTop w:val="0"/>
                                                      <w:marBottom w:val="0"/>
                                                      <w:divBdr>
                                                        <w:top w:val="none" w:sz="0" w:space="0" w:color="auto"/>
                                                        <w:left w:val="none" w:sz="0" w:space="0" w:color="auto"/>
                                                        <w:bottom w:val="none" w:sz="0" w:space="0" w:color="auto"/>
                                                        <w:right w:val="none" w:sz="0" w:space="0" w:color="auto"/>
                                                      </w:divBdr>
                                                      <w:divsChild>
                                                        <w:div w:id="1875144778">
                                                          <w:marLeft w:val="0"/>
                                                          <w:marRight w:val="0"/>
                                                          <w:marTop w:val="0"/>
                                                          <w:marBottom w:val="0"/>
                                                          <w:divBdr>
                                                            <w:top w:val="none" w:sz="0" w:space="0" w:color="auto"/>
                                                            <w:left w:val="none" w:sz="0" w:space="0" w:color="auto"/>
                                                            <w:bottom w:val="none" w:sz="0" w:space="0" w:color="auto"/>
                                                            <w:right w:val="none" w:sz="0" w:space="0" w:color="auto"/>
                                                          </w:divBdr>
                                                          <w:divsChild>
                                                            <w:div w:id="62335048">
                                                              <w:marLeft w:val="0"/>
                                                              <w:marRight w:val="0"/>
                                                              <w:marTop w:val="0"/>
                                                              <w:marBottom w:val="0"/>
                                                              <w:divBdr>
                                                                <w:top w:val="none" w:sz="0" w:space="0" w:color="auto"/>
                                                                <w:left w:val="none" w:sz="0" w:space="0" w:color="auto"/>
                                                                <w:bottom w:val="none" w:sz="0" w:space="0" w:color="auto"/>
                                                                <w:right w:val="none" w:sz="0" w:space="0" w:color="auto"/>
                                                              </w:divBdr>
                                                              <w:divsChild>
                                                                <w:div w:id="295454670">
                                                                  <w:marLeft w:val="0"/>
                                                                  <w:marRight w:val="0"/>
                                                                  <w:marTop w:val="0"/>
                                                                  <w:marBottom w:val="0"/>
                                                                  <w:divBdr>
                                                                    <w:top w:val="none" w:sz="0" w:space="0" w:color="auto"/>
                                                                    <w:left w:val="none" w:sz="0" w:space="0" w:color="auto"/>
                                                                    <w:bottom w:val="none" w:sz="0" w:space="0" w:color="auto"/>
                                                                    <w:right w:val="none" w:sz="0" w:space="0" w:color="auto"/>
                                                                  </w:divBdr>
                                                                  <w:divsChild>
                                                                    <w:div w:id="135073410">
                                                                      <w:marLeft w:val="0"/>
                                                                      <w:marRight w:val="0"/>
                                                                      <w:marTop w:val="0"/>
                                                                      <w:marBottom w:val="0"/>
                                                                      <w:divBdr>
                                                                        <w:top w:val="none" w:sz="0" w:space="0" w:color="auto"/>
                                                                        <w:left w:val="none" w:sz="0" w:space="0" w:color="auto"/>
                                                                        <w:bottom w:val="none" w:sz="0" w:space="0" w:color="auto"/>
                                                                        <w:right w:val="none" w:sz="0" w:space="0" w:color="auto"/>
                                                                      </w:divBdr>
                                                                      <w:divsChild>
                                                                        <w:div w:id="53165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56981">
                                                                  <w:marLeft w:val="0"/>
                                                                  <w:marRight w:val="0"/>
                                                                  <w:marTop w:val="0"/>
                                                                  <w:marBottom w:val="0"/>
                                                                  <w:divBdr>
                                                                    <w:top w:val="none" w:sz="0" w:space="0" w:color="auto"/>
                                                                    <w:left w:val="none" w:sz="0" w:space="0" w:color="auto"/>
                                                                    <w:bottom w:val="none" w:sz="0" w:space="0" w:color="auto"/>
                                                                    <w:right w:val="none" w:sz="0" w:space="0" w:color="auto"/>
                                                                  </w:divBdr>
                                                                  <w:divsChild>
                                                                    <w:div w:id="553009325">
                                                                      <w:marLeft w:val="0"/>
                                                                      <w:marRight w:val="0"/>
                                                                      <w:marTop w:val="0"/>
                                                                      <w:marBottom w:val="0"/>
                                                                      <w:divBdr>
                                                                        <w:top w:val="none" w:sz="0" w:space="0" w:color="auto"/>
                                                                        <w:left w:val="none" w:sz="0" w:space="0" w:color="auto"/>
                                                                        <w:bottom w:val="none" w:sz="0" w:space="0" w:color="auto"/>
                                                                        <w:right w:val="none" w:sz="0" w:space="0" w:color="auto"/>
                                                                      </w:divBdr>
                                                                      <w:divsChild>
                                                                        <w:div w:id="5138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644330">
                                                      <w:marLeft w:val="0"/>
                                                      <w:marRight w:val="0"/>
                                                      <w:marTop w:val="0"/>
                                                      <w:marBottom w:val="0"/>
                                                      <w:divBdr>
                                                        <w:top w:val="none" w:sz="0" w:space="0" w:color="auto"/>
                                                        <w:left w:val="none" w:sz="0" w:space="0" w:color="auto"/>
                                                        <w:bottom w:val="none" w:sz="0" w:space="0" w:color="auto"/>
                                                        <w:right w:val="none" w:sz="0" w:space="0" w:color="auto"/>
                                                      </w:divBdr>
                                                      <w:divsChild>
                                                        <w:div w:id="64231741">
                                                          <w:marLeft w:val="0"/>
                                                          <w:marRight w:val="0"/>
                                                          <w:marTop w:val="0"/>
                                                          <w:marBottom w:val="0"/>
                                                          <w:divBdr>
                                                            <w:top w:val="none" w:sz="0" w:space="0" w:color="auto"/>
                                                            <w:left w:val="none" w:sz="0" w:space="0" w:color="auto"/>
                                                            <w:bottom w:val="none" w:sz="0" w:space="0" w:color="auto"/>
                                                            <w:right w:val="none" w:sz="0" w:space="0" w:color="auto"/>
                                                          </w:divBdr>
                                                          <w:divsChild>
                                                            <w:div w:id="387999511">
                                                              <w:marLeft w:val="0"/>
                                                              <w:marRight w:val="0"/>
                                                              <w:marTop w:val="0"/>
                                                              <w:marBottom w:val="0"/>
                                                              <w:divBdr>
                                                                <w:top w:val="none" w:sz="0" w:space="0" w:color="auto"/>
                                                                <w:left w:val="none" w:sz="0" w:space="0" w:color="auto"/>
                                                                <w:bottom w:val="none" w:sz="0" w:space="0" w:color="auto"/>
                                                                <w:right w:val="none" w:sz="0" w:space="0" w:color="auto"/>
                                                              </w:divBdr>
                                                              <w:divsChild>
                                                                <w:div w:id="1810588976">
                                                                  <w:marLeft w:val="0"/>
                                                                  <w:marRight w:val="0"/>
                                                                  <w:marTop w:val="0"/>
                                                                  <w:marBottom w:val="0"/>
                                                                  <w:divBdr>
                                                                    <w:top w:val="none" w:sz="0" w:space="0" w:color="auto"/>
                                                                    <w:left w:val="none" w:sz="0" w:space="0" w:color="auto"/>
                                                                    <w:bottom w:val="none" w:sz="0" w:space="0" w:color="auto"/>
                                                                    <w:right w:val="none" w:sz="0" w:space="0" w:color="auto"/>
                                                                  </w:divBdr>
                                                                  <w:divsChild>
                                                                    <w:div w:id="46414761">
                                                                      <w:marLeft w:val="0"/>
                                                                      <w:marRight w:val="0"/>
                                                                      <w:marTop w:val="0"/>
                                                                      <w:marBottom w:val="0"/>
                                                                      <w:divBdr>
                                                                        <w:top w:val="none" w:sz="0" w:space="0" w:color="auto"/>
                                                                        <w:left w:val="none" w:sz="0" w:space="0" w:color="auto"/>
                                                                        <w:bottom w:val="none" w:sz="0" w:space="0" w:color="auto"/>
                                                                        <w:right w:val="none" w:sz="0" w:space="0" w:color="auto"/>
                                                                      </w:divBdr>
                                                                      <w:divsChild>
                                                                        <w:div w:id="5114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3077">
                                                                  <w:marLeft w:val="0"/>
                                                                  <w:marRight w:val="0"/>
                                                                  <w:marTop w:val="0"/>
                                                                  <w:marBottom w:val="0"/>
                                                                  <w:divBdr>
                                                                    <w:top w:val="none" w:sz="0" w:space="0" w:color="auto"/>
                                                                    <w:left w:val="none" w:sz="0" w:space="0" w:color="auto"/>
                                                                    <w:bottom w:val="none" w:sz="0" w:space="0" w:color="auto"/>
                                                                    <w:right w:val="none" w:sz="0" w:space="0" w:color="auto"/>
                                                                  </w:divBdr>
                                                                  <w:divsChild>
                                                                    <w:div w:id="1792436475">
                                                                      <w:marLeft w:val="0"/>
                                                                      <w:marRight w:val="0"/>
                                                                      <w:marTop w:val="0"/>
                                                                      <w:marBottom w:val="0"/>
                                                                      <w:divBdr>
                                                                        <w:top w:val="none" w:sz="0" w:space="0" w:color="auto"/>
                                                                        <w:left w:val="none" w:sz="0" w:space="0" w:color="auto"/>
                                                                        <w:bottom w:val="none" w:sz="0" w:space="0" w:color="auto"/>
                                                                        <w:right w:val="none" w:sz="0" w:space="0" w:color="auto"/>
                                                                      </w:divBdr>
                                                                      <w:divsChild>
                                                                        <w:div w:id="19683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661005">
                                                      <w:marLeft w:val="0"/>
                                                      <w:marRight w:val="0"/>
                                                      <w:marTop w:val="0"/>
                                                      <w:marBottom w:val="0"/>
                                                      <w:divBdr>
                                                        <w:top w:val="none" w:sz="0" w:space="0" w:color="auto"/>
                                                        <w:left w:val="none" w:sz="0" w:space="0" w:color="auto"/>
                                                        <w:bottom w:val="none" w:sz="0" w:space="0" w:color="auto"/>
                                                        <w:right w:val="none" w:sz="0" w:space="0" w:color="auto"/>
                                                      </w:divBdr>
                                                      <w:divsChild>
                                                        <w:div w:id="741096817">
                                                          <w:marLeft w:val="0"/>
                                                          <w:marRight w:val="0"/>
                                                          <w:marTop w:val="0"/>
                                                          <w:marBottom w:val="0"/>
                                                          <w:divBdr>
                                                            <w:top w:val="none" w:sz="0" w:space="0" w:color="auto"/>
                                                            <w:left w:val="none" w:sz="0" w:space="0" w:color="auto"/>
                                                            <w:bottom w:val="none" w:sz="0" w:space="0" w:color="auto"/>
                                                            <w:right w:val="none" w:sz="0" w:space="0" w:color="auto"/>
                                                          </w:divBdr>
                                                          <w:divsChild>
                                                            <w:div w:id="1810129781">
                                                              <w:marLeft w:val="0"/>
                                                              <w:marRight w:val="0"/>
                                                              <w:marTop w:val="0"/>
                                                              <w:marBottom w:val="0"/>
                                                              <w:divBdr>
                                                                <w:top w:val="none" w:sz="0" w:space="0" w:color="auto"/>
                                                                <w:left w:val="none" w:sz="0" w:space="0" w:color="auto"/>
                                                                <w:bottom w:val="none" w:sz="0" w:space="0" w:color="auto"/>
                                                                <w:right w:val="none" w:sz="0" w:space="0" w:color="auto"/>
                                                              </w:divBdr>
                                                              <w:divsChild>
                                                                <w:div w:id="1999729766">
                                                                  <w:marLeft w:val="0"/>
                                                                  <w:marRight w:val="0"/>
                                                                  <w:marTop w:val="0"/>
                                                                  <w:marBottom w:val="0"/>
                                                                  <w:divBdr>
                                                                    <w:top w:val="none" w:sz="0" w:space="0" w:color="auto"/>
                                                                    <w:left w:val="none" w:sz="0" w:space="0" w:color="auto"/>
                                                                    <w:bottom w:val="none" w:sz="0" w:space="0" w:color="auto"/>
                                                                    <w:right w:val="none" w:sz="0" w:space="0" w:color="auto"/>
                                                                  </w:divBdr>
                                                                  <w:divsChild>
                                                                    <w:div w:id="1228229287">
                                                                      <w:marLeft w:val="0"/>
                                                                      <w:marRight w:val="0"/>
                                                                      <w:marTop w:val="0"/>
                                                                      <w:marBottom w:val="0"/>
                                                                      <w:divBdr>
                                                                        <w:top w:val="none" w:sz="0" w:space="0" w:color="auto"/>
                                                                        <w:left w:val="none" w:sz="0" w:space="0" w:color="auto"/>
                                                                        <w:bottom w:val="none" w:sz="0" w:space="0" w:color="auto"/>
                                                                        <w:right w:val="none" w:sz="0" w:space="0" w:color="auto"/>
                                                                      </w:divBdr>
                                                                      <w:divsChild>
                                                                        <w:div w:id="13219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5105">
                                                                  <w:marLeft w:val="0"/>
                                                                  <w:marRight w:val="0"/>
                                                                  <w:marTop w:val="0"/>
                                                                  <w:marBottom w:val="0"/>
                                                                  <w:divBdr>
                                                                    <w:top w:val="none" w:sz="0" w:space="0" w:color="auto"/>
                                                                    <w:left w:val="none" w:sz="0" w:space="0" w:color="auto"/>
                                                                    <w:bottom w:val="none" w:sz="0" w:space="0" w:color="auto"/>
                                                                    <w:right w:val="none" w:sz="0" w:space="0" w:color="auto"/>
                                                                  </w:divBdr>
                                                                  <w:divsChild>
                                                                    <w:div w:id="1122453908">
                                                                      <w:marLeft w:val="0"/>
                                                                      <w:marRight w:val="0"/>
                                                                      <w:marTop w:val="0"/>
                                                                      <w:marBottom w:val="0"/>
                                                                      <w:divBdr>
                                                                        <w:top w:val="none" w:sz="0" w:space="0" w:color="auto"/>
                                                                        <w:left w:val="none" w:sz="0" w:space="0" w:color="auto"/>
                                                                        <w:bottom w:val="none" w:sz="0" w:space="0" w:color="auto"/>
                                                                        <w:right w:val="none" w:sz="0" w:space="0" w:color="auto"/>
                                                                      </w:divBdr>
                                                                      <w:divsChild>
                                                                        <w:div w:id="21022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894641">
                                                      <w:marLeft w:val="0"/>
                                                      <w:marRight w:val="0"/>
                                                      <w:marTop w:val="0"/>
                                                      <w:marBottom w:val="0"/>
                                                      <w:divBdr>
                                                        <w:top w:val="none" w:sz="0" w:space="0" w:color="auto"/>
                                                        <w:left w:val="none" w:sz="0" w:space="0" w:color="auto"/>
                                                        <w:bottom w:val="none" w:sz="0" w:space="0" w:color="auto"/>
                                                        <w:right w:val="none" w:sz="0" w:space="0" w:color="auto"/>
                                                      </w:divBdr>
                                                      <w:divsChild>
                                                        <w:div w:id="416707628">
                                                          <w:marLeft w:val="0"/>
                                                          <w:marRight w:val="0"/>
                                                          <w:marTop w:val="0"/>
                                                          <w:marBottom w:val="0"/>
                                                          <w:divBdr>
                                                            <w:top w:val="none" w:sz="0" w:space="0" w:color="auto"/>
                                                            <w:left w:val="none" w:sz="0" w:space="0" w:color="auto"/>
                                                            <w:bottom w:val="none" w:sz="0" w:space="0" w:color="auto"/>
                                                            <w:right w:val="none" w:sz="0" w:space="0" w:color="auto"/>
                                                          </w:divBdr>
                                                          <w:divsChild>
                                                            <w:div w:id="11690498">
                                                              <w:marLeft w:val="0"/>
                                                              <w:marRight w:val="0"/>
                                                              <w:marTop w:val="0"/>
                                                              <w:marBottom w:val="0"/>
                                                              <w:divBdr>
                                                                <w:top w:val="none" w:sz="0" w:space="0" w:color="auto"/>
                                                                <w:left w:val="none" w:sz="0" w:space="0" w:color="auto"/>
                                                                <w:bottom w:val="none" w:sz="0" w:space="0" w:color="auto"/>
                                                                <w:right w:val="none" w:sz="0" w:space="0" w:color="auto"/>
                                                              </w:divBdr>
                                                              <w:divsChild>
                                                                <w:div w:id="2090224639">
                                                                  <w:marLeft w:val="0"/>
                                                                  <w:marRight w:val="0"/>
                                                                  <w:marTop w:val="0"/>
                                                                  <w:marBottom w:val="0"/>
                                                                  <w:divBdr>
                                                                    <w:top w:val="none" w:sz="0" w:space="0" w:color="auto"/>
                                                                    <w:left w:val="none" w:sz="0" w:space="0" w:color="auto"/>
                                                                    <w:bottom w:val="none" w:sz="0" w:space="0" w:color="auto"/>
                                                                    <w:right w:val="none" w:sz="0" w:space="0" w:color="auto"/>
                                                                  </w:divBdr>
                                                                  <w:divsChild>
                                                                    <w:div w:id="675303813">
                                                                      <w:marLeft w:val="0"/>
                                                                      <w:marRight w:val="0"/>
                                                                      <w:marTop w:val="0"/>
                                                                      <w:marBottom w:val="0"/>
                                                                      <w:divBdr>
                                                                        <w:top w:val="none" w:sz="0" w:space="0" w:color="auto"/>
                                                                        <w:left w:val="none" w:sz="0" w:space="0" w:color="auto"/>
                                                                        <w:bottom w:val="none" w:sz="0" w:space="0" w:color="auto"/>
                                                                        <w:right w:val="none" w:sz="0" w:space="0" w:color="auto"/>
                                                                      </w:divBdr>
                                                                      <w:divsChild>
                                                                        <w:div w:id="1328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8448">
                                                                  <w:marLeft w:val="0"/>
                                                                  <w:marRight w:val="0"/>
                                                                  <w:marTop w:val="0"/>
                                                                  <w:marBottom w:val="0"/>
                                                                  <w:divBdr>
                                                                    <w:top w:val="none" w:sz="0" w:space="0" w:color="auto"/>
                                                                    <w:left w:val="none" w:sz="0" w:space="0" w:color="auto"/>
                                                                    <w:bottom w:val="none" w:sz="0" w:space="0" w:color="auto"/>
                                                                    <w:right w:val="none" w:sz="0" w:space="0" w:color="auto"/>
                                                                  </w:divBdr>
                                                                  <w:divsChild>
                                                                    <w:div w:id="1512640959">
                                                                      <w:marLeft w:val="0"/>
                                                                      <w:marRight w:val="0"/>
                                                                      <w:marTop w:val="0"/>
                                                                      <w:marBottom w:val="0"/>
                                                                      <w:divBdr>
                                                                        <w:top w:val="none" w:sz="0" w:space="0" w:color="auto"/>
                                                                        <w:left w:val="none" w:sz="0" w:space="0" w:color="auto"/>
                                                                        <w:bottom w:val="none" w:sz="0" w:space="0" w:color="auto"/>
                                                                        <w:right w:val="none" w:sz="0" w:space="0" w:color="auto"/>
                                                                      </w:divBdr>
                                                                      <w:divsChild>
                                                                        <w:div w:id="767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26846924">
          <w:marLeft w:val="0"/>
          <w:marRight w:val="0"/>
          <w:marTop w:val="0"/>
          <w:marBottom w:val="0"/>
          <w:divBdr>
            <w:top w:val="none" w:sz="0" w:space="0" w:color="auto"/>
            <w:left w:val="none" w:sz="0" w:space="0" w:color="auto"/>
            <w:bottom w:val="none" w:sz="0" w:space="0" w:color="auto"/>
            <w:right w:val="none" w:sz="0" w:space="0" w:color="auto"/>
          </w:divBdr>
        </w:div>
        <w:div w:id="2015692509">
          <w:marLeft w:val="0"/>
          <w:marRight w:val="0"/>
          <w:marTop w:val="0"/>
          <w:marBottom w:val="0"/>
          <w:divBdr>
            <w:top w:val="none" w:sz="0" w:space="0" w:color="auto"/>
            <w:left w:val="none" w:sz="0" w:space="0" w:color="auto"/>
            <w:bottom w:val="none" w:sz="0" w:space="0" w:color="auto"/>
            <w:right w:val="none" w:sz="0" w:space="0" w:color="auto"/>
          </w:divBdr>
        </w:div>
      </w:divsChild>
    </w:div>
    <w:div w:id="1143616527">
      <w:bodyDiv w:val="1"/>
      <w:marLeft w:val="0"/>
      <w:marRight w:val="0"/>
      <w:marTop w:val="0"/>
      <w:marBottom w:val="0"/>
      <w:divBdr>
        <w:top w:val="none" w:sz="0" w:space="0" w:color="auto"/>
        <w:left w:val="none" w:sz="0" w:space="0" w:color="auto"/>
        <w:bottom w:val="none" w:sz="0" w:space="0" w:color="auto"/>
        <w:right w:val="none" w:sz="0" w:space="0" w:color="auto"/>
      </w:divBdr>
      <w:divsChild>
        <w:div w:id="983196248">
          <w:marLeft w:val="0"/>
          <w:marRight w:val="0"/>
          <w:marTop w:val="0"/>
          <w:marBottom w:val="0"/>
          <w:divBdr>
            <w:top w:val="none" w:sz="0" w:space="0" w:color="auto"/>
            <w:left w:val="none" w:sz="0" w:space="0" w:color="auto"/>
            <w:bottom w:val="none" w:sz="0" w:space="0" w:color="auto"/>
            <w:right w:val="none" w:sz="0" w:space="0" w:color="auto"/>
          </w:divBdr>
          <w:divsChild>
            <w:div w:id="2026982650">
              <w:marLeft w:val="0"/>
              <w:marRight w:val="0"/>
              <w:marTop w:val="0"/>
              <w:marBottom w:val="0"/>
              <w:divBdr>
                <w:top w:val="none" w:sz="0" w:space="0" w:color="auto"/>
                <w:left w:val="none" w:sz="0" w:space="0" w:color="auto"/>
                <w:bottom w:val="none" w:sz="0" w:space="0" w:color="auto"/>
                <w:right w:val="none" w:sz="0" w:space="0" w:color="auto"/>
              </w:divBdr>
              <w:divsChild>
                <w:div w:id="788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0895">
          <w:marLeft w:val="0"/>
          <w:marRight w:val="0"/>
          <w:marTop w:val="0"/>
          <w:marBottom w:val="0"/>
          <w:divBdr>
            <w:top w:val="none" w:sz="0" w:space="0" w:color="auto"/>
            <w:left w:val="none" w:sz="0" w:space="0" w:color="auto"/>
            <w:bottom w:val="none" w:sz="0" w:space="0" w:color="auto"/>
            <w:right w:val="none" w:sz="0" w:space="0" w:color="auto"/>
          </w:divBdr>
          <w:divsChild>
            <w:div w:id="1893342072">
              <w:marLeft w:val="0"/>
              <w:marRight w:val="0"/>
              <w:marTop w:val="0"/>
              <w:marBottom w:val="0"/>
              <w:divBdr>
                <w:top w:val="none" w:sz="0" w:space="0" w:color="auto"/>
                <w:left w:val="none" w:sz="0" w:space="0" w:color="auto"/>
                <w:bottom w:val="none" w:sz="0" w:space="0" w:color="auto"/>
                <w:right w:val="none" w:sz="0" w:space="0" w:color="auto"/>
              </w:divBdr>
              <w:divsChild>
                <w:div w:id="20768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83345">
          <w:marLeft w:val="0"/>
          <w:marRight w:val="0"/>
          <w:marTop w:val="0"/>
          <w:marBottom w:val="0"/>
          <w:divBdr>
            <w:top w:val="none" w:sz="0" w:space="0" w:color="auto"/>
            <w:left w:val="none" w:sz="0" w:space="0" w:color="auto"/>
            <w:bottom w:val="none" w:sz="0" w:space="0" w:color="auto"/>
            <w:right w:val="none" w:sz="0" w:space="0" w:color="auto"/>
          </w:divBdr>
          <w:divsChild>
            <w:div w:id="890531559">
              <w:marLeft w:val="0"/>
              <w:marRight w:val="0"/>
              <w:marTop w:val="0"/>
              <w:marBottom w:val="0"/>
              <w:divBdr>
                <w:top w:val="none" w:sz="0" w:space="0" w:color="auto"/>
                <w:left w:val="none" w:sz="0" w:space="0" w:color="auto"/>
                <w:bottom w:val="none" w:sz="0" w:space="0" w:color="auto"/>
                <w:right w:val="none" w:sz="0" w:space="0" w:color="auto"/>
              </w:divBdr>
              <w:divsChild>
                <w:div w:id="105775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66072">
      <w:bodyDiv w:val="1"/>
      <w:marLeft w:val="0"/>
      <w:marRight w:val="0"/>
      <w:marTop w:val="0"/>
      <w:marBottom w:val="0"/>
      <w:divBdr>
        <w:top w:val="none" w:sz="0" w:space="0" w:color="auto"/>
        <w:left w:val="none" w:sz="0" w:space="0" w:color="auto"/>
        <w:bottom w:val="none" w:sz="0" w:space="0" w:color="auto"/>
        <w:right w:val="none" w:sz="0" w:space="0" w:color="auto"/>
      </w:divBdr>
    </w:div>
    <w:div w:id="1182234221">
      <w:bodyDiv w:val="1"/>
      <w:marLeft w:val="0"/>
      <w:marRight w:val="0"/>
      <w:marTop w:val="0"/>
      <w:marBottom w:val="0"/>
      <w:divBdr>
        <w:top w:val="none" w:sz="0" w:space="0" w:color="auto"/>
        <w:left w:val="none" w:sz="0" w:space="0" w:color="auto"/>
        <w:bottom w:val="none" w:sz="0" w:space="0" w:color="auto"/>
        <w:right w:val="none" w:sz="0" w:space="0" w:color="auto"/>
      </w:divBdr>
      <w:divsChild>
        <w:div w:id="1309750979">
          <w:marLeft w:val="0"/>
          <w:marRight w:val="0"/>
          <w:marTop w:val="0"/>
          <w:marBottom w:val="0"/>
          <w:divBdr>
            <w:top w:val="none" w:sz="0" w:space="0" w:color="auto"/>
            <w:left w:val="none" w:sz="0" w:space="0" w:color="auto"/>
            <w:bottom w:val="none" w:sz="0" w:space="0" w:color="auto"/>
            <w:right w:val="none" w:sz="0" w:space="0" w:color="auto"/>
          </w:divBdr>
        </w:div>
        <w:div w:id="1530531539">
          <w:marLeft w:val="0"/>
          <w:marRight w:val="0"/>
          <w:marTop w:val="0"/>
          <w:marBottom w:val="0"/>
          <w:divBdr>
            <w:top w:val="none" w:sz="0" w:space="0" w:color="auto"/>
            <w:left w:val="none" w:sz="0" w:space="0" w:color="auto"/>
            <w:bottom w:val="none" w:sz="0" w:space="0" w:color="auto"/>
            <w:right w:val="none" w:sz="0" w:space="0" w:color="auto"/>
          </w:divBdr>
          <w:divsChild>
            <w:div w:id="2113238265">
              <w:marLeft w:val="0"/>
              <w:marRight w:val="0"/>
              <w:marTop w:val="0"/>
              <w:marBottom w:val="0"/>
              <w:divBdr>
                <w:top w:val="none" w:sz="0" w:space="0" w:color="auto"/>
                <w:left w:val="none" w:sz="0" w:space="0" w:color="auto"/>
                <w:bottom w:val="none" w:sz="0" w:space="0" w:color="auto"/>
                <w:right w:val="none" w:sz="0" w:space="0" w:color="auto"/>
              </w:divBdr>
            </w:div>
            <w:div w:id="1190988993">
              <w:marLeft w:val="0"/>
              <w:marRight w:val="0"/>
              <w:marTop w:val="0"/>
              <w:marBottom w:val="0"/>
              <w:divBdr>
                <w:top w:val="none" w:sz="0" w:space="0" w:color="auto"/>
                <w:left w:val="none" w:sz="0" w:space="0" w:color="auto"/>
                <w:bottom w:val="none" w:sz="0" w:space="0" w:color="auto"/>
                <w:right w:val="none" w:sz="0" w:space="0" w:color="auto"/>
              </w:divBdr>
              <w:divsChild>
                <w:div w:id="2001733921">
                  <w:marLeft w:val="0"/>
                  <w:marRight w:val="0"/>
                  <w:marTop w:val="0"/>
                  <w:marBottom w:val="0"/>
                  <w:divBdr>
                    <w:top w:val="none" w:sz="0" w:space="0" w:color="auto"/>
                    <w:left w:val="none" w:sz="0" w:space="0" w:color="auto"/>
                    <w:bottom w:val="none" w:sz="0" w:space="0" w:color="auto"/>
                    <w:right w:val="none" w:sz="0" w:space="0" w:color="auto"/>
                  </w:divBdr>
                  <w:divsChild>
                    <w:div w:id="2049328046">
                      <w:marLeft w:val="0"/>
                      <w:marRight w:val="0"/>
                      <w:marTop w:val="0"/>
                      <w:marBottom w:val="0"/>
                      <w:divBdr>
                        <w:top w:val="none" w:sz="0" w:space="0" w:color="auto"/>
                        <w:left w:val="none" w:sz="0" w:space="0" w:color="auto"/>
                        <w:bottom w:val="none" w:sz="0" w:space="0" w:color="auto"/>
                        <w:right w:val="none" w:sz="0" w:space="0" w:color="auto"/>
                      </w:divBdr>
                      <w:divsChild>
                        <w:div w:id="18115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626222">
      <w:bodyDiv w:val="1"/>
      <w:marLeft w:val="0"/>
      <w:marRight w:val="0"/>
      <w:marTop w:val="0"/>
      <w:marBottom w:val="0"/>
      <w:divBdr>
        <w:top w:val="none" w:sz="0" w:space="0" w:color="auto"/>
        <w:left w:val="none" w:sz="0" w:space="0" w:color="auto"/>
        <w:bottom w:val="none" w:sz="0" w:space="0" w:color="auto"/>
        <w:right w:val="none" w:sz="0" w:space="0" w:color="auto"/>
      </w:divBdr>
      <w:divsChild>
        <w:div w:id="1546411718">
          <w:marLeft w:val="0"/>
          <w:marRight w:val="0"/>
          <w:marTop w:val="0"/>
          <w:marBottom w:val="0"/>
          <w:divBdr>
            <w:top w:val="none" w:sz="0" w:space="0" w:color="auto"/>
            <w:left w:val="none" w:sz="0" w:space="0" w:color="auto"/>
            <w:bottom w:val="none" w:sz="0" w:space="0" w:color="auto"/>
            <w:right w:val="none" w:sz="0" w:space="0" w:color="auto"/>
          </w:divBdr>
          <w:divsChild>
            <w:div w:id="1369842906">
              <w:marLeft w:val="0"/>
              <w:marRight w:val="0"/>
              <w:marTop w:val="0"/>
              <w:marBottom w:val="0"/>
              <w:divBdr>
                <w:top w:val="none" w:sz="0" w:space="0" w:color="auto"/>
                <w:left w:val="none" w:sz="0" w:space="0" w:color="auto"/>
                <w:bottom w:val="none" w:sz="0" w:space="0" w:color="auto"/>
                <w:right w:val="none" w:sz="0" w:space="0" w:color="auto"/>
              </w:divBdr>
              <w:divsChild>
                <w:div w:id="79811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4420">
          <w:marLeft w:val="0"/>
          <w:marRight w:val="0"/>
          <w:marTop w:val="0"/>
          <w:marBottom w:val="0"/>
          <w:divBdr>
            <w:top w:val="none" w:sz="0" w:space="0" w:color="auto"/>
            <w:left w:val="none" w:sz="0" w:space="0" w:color="auto"/>
            <w:bottom w:val="none" w:sz="0" w:space="0" w:color="auto"/>
            <w:right w:val="none" w:sz="0" w:space="0" w:color="auto"/>
          </w:divBdr>
          <w:divsChild>
            <w:div w:id="865368335">
              <w:marLeft w:val="0"/>
              <w:marRight w:val="0"/>
              <w:marTop w:val="0"/>
              <w:marBottom w:val="0"/>
              <w:divBdr>
                <w:top w:val="none" w:sz="0" w:space="0" w:color="auto"/>
                <w:left w:val="none" w:sz="0" w:space="0" w:color="auto"/>
                <w:bottom w:val="none" w:sz="0" w:space="0" w:color="auto"/>
                <w:right w:val="none" w:sz="0" w:space="0" w:color="auto"/>
              </w:divBdr>
              <w:divsChild>
                <w:div w:id="538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8883">
          <w:marLeft w:val="0"/>
          <w:marRight w:val="0"/>
          <w:marTop w:val="0"/>
          <w:marBottom w:val="0"/>
          <w:divBdr>
            <w:top w:val="none" w:sz="0" w:space="0" w:color="auto"/>
            <w:left w:val="none" w:sz="0" w:space="0" w:color="auto"/>
            <w:bottom w:val="none" w:sz="0" w:space="0" w:color="auto"/>
            <w:right w:val="none" w:sz="0" w:space="0" w:color="auto"/>
          </w:divBdr>
          <w:divsChild>
            <w:div w:id="1112750527">
              <w:marLeft w:val="0"/>
              <w:marRight w:val="0"/>
              <w:marTop w:val="0"/>
              <w:marBottom w:val="0"/>
              <w:divBdr>
                <w:top w:val="none" w:sz="0" w:space="0" w:color="auto"/>
                <w:left w:val="none" w:sz="0" w:space="0" w:color="auto"/>
                <w:bottom w:val="none" w:sz="0" w:space="0" w:color="auto"/>
                <w:right w:val="none" w:sz="0" w:space="0" w:color="auto"/>
              </w:divBdr>
              <w:divsChild>
                <w:div w:id="115966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2625">
          <w:marLeft w:val="0"/>
          <w:marRight w:val="0"/>
          <w:marTop w:val="0"/>
          <w:marBottom w:val="0"/>
          <w:divBdr>
            <w:top w:val="none" w:sz="0" w:space="0" w:color="auto"/>
            <w:left w:val="none" w:sz="0" w:space="0" w:color="auto"/>
            <w:bottom w:val="none" w:sz="0" w:space="0" w:color="auto"/>
            <w:right w:val="none" w:sz="0" w:space="0" w:color="auto"/>
          </w:divBdr>
          <w:divsChild>
            <w:div w:id="893003177">
              <w:marLeft w:val="0"/>
              <w:marRight w:val="0"/>
              <w:marTop w:val="0"/>
              <w:marBottom w:val="0"/>
              <w:divBdr>
                <w:top w:val="none" w:sz="0" w:space="0" w:color="auto"/>
                <w:left w:val="none" w:sz="0" w:space="0" w:color="auto"/>
                <w:bottom w:val="none" w:sz="0" w:space="0" w:color="auto"/>
                <w:right w:val="none" w:sz="0" w:space="0" w:color="auto"/>
              </w:divBdr>
              <w:divsChild>
                <w:div w:id="14635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271073">
      <w:bodyDiv w:val="1"/>
      <w:marLeft w:val="0"/>
      <w:marRight w:val="0"/>
      <w:marTop w:val="0"/>
      <w:marBottom w:val="0"/>
      <w:divBdr>
        <w:top w:val="none" w:sz="0" w:space="0" w:color="auto"/>
        <w:left w:val="none" w:sz="0" w:space="0" w:color="auto"/>
        <w:bottom w:val="none" w:sz="0" w:space="0" w:color="auto"/>
        <w:right w:val="none" w:sz="0" w:space="0" w:color="auto"/>
      </w:divBdr>
    </w:div>
    <w:div w:id="1208299546">
      <w:bodyDiv w:val="1"/>
      <w:marLeft w:val="0"/>
      <w:marRight w:val="0"/>
      <w:marTop w:val="0"/>
      <w:marBottom w:val="0"/>
      <w:divBdr>
        <w:top w:val="none" w:sz="0" w:space="0" w:color="auto"/>
        <w:left w:val="none" w:sz="0" w:space="0" w:color="auto"/>
        <w:bottom w:val="none" w:sz="0" w:space="0" w:color="auto"/>
        <w:right w:val="none" w:sz="0" w:space="0" w:color="auto"/>
      </w:divBdr>
      <w:divsChild>
        <w:div w:id="1547185149">
          <w:marLeft w:val="0"/>
          <w:marRight w:val="0"/>
          <w:marTop w:val="0"/>
          <w:marBottom w:val="0"/>
          <w:divBdr>
            <w:top w:val="none" w:sz="0" w:space="0" w:color="auto"/>
            <w:left w:val="none" w:sz="0" w:space="0" w:color="auto"/>
            <w:bottom w:val="none" w:sz="0" w:space="0" w:color="auto"/>
            <w:right w:val="none" w:sz="0" w:space="0" w:color="auto"/>
          </w:divBdr>
          <w:divsChild>
            <w:div w:id="771583106">
              <w:marLeft w:val="0"/>
              <w:marRight w:val="0"/>
              <w:marTop w:val="0"/>
              <w:marBottom w:val="0"/>
              <w:divBdr>
                <w:top w:val="none" w:sz="0" w:space="0" w:color="auto"/>
                <w:left w:val="none" w:sz="0" w:space="0" w:color="auto"/>
                <w:bottom w:val="none" w:sz="0" w:space="0" w:color="auto"/>
                <w:right w:val="none" w:sz="0" w:space="0" w:color="auto"/>
              </w:divBdr>
              <w:divsChild>
                <w:div w:id="151499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5824">
          <w:marLeft w:val="0"/>
          <w:marRight w:val="0"/>
          <w:marTop w:val="0"/>
          <w:marBottom w:val="0"/>
          <w:divBdr>
            <w:top w:val="none" w:sz="0" w:space="0" w:color="auto"/>
            <w:left w:val="none" w:sz="0" w:space="0" w:color="auto"/>
            <w:bottom w:val="none" w:sz="0" w:space="0" w:color="auto"/>
            <w:right w:val="none" w:sz="0" w:space="0" w:color="auto"/>
          </w:divBdr>
          <w:divsChild>
            <w:div w:id="1656758797">
              <w:marLeft w:val="0"/>
              <w:marRight w:val="0"/>
              <w:marTop w:val="0"/>
              <w:marBottom w:val="0"/>
              <w:divBdr>
                <w:top w:val="none" w:sz="0" w:space="0" w:color="auto"/>
                <w:left w:val="none" w:sz="0" w:space="0" w:color="auto"/>
                <w:bottom w:val="none" w:sz="0" w:space="0" w:color="auto"/>
                <w:right w:val="none" w:sz="0" w:space="0" w:color="auto"/>
              </w:divBdr>
              <w:divsChild>
                <w:div w:id="79568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7810">
          <w:marLeft w:val="0"/>
          <w:marRight w:val="0"/>
          <w:marTop w:val="0"/>
          <w:marBottom w:val="0"/>
          <w:divBdr>
            <w:top w:val="none" w:sz="0" w:space="0" w:color="auto"/>
            <w:left w:val="none" w:sz="0" w:space="0" w:color="auto"/>
            <w:bottom w:val="none" w:sz="0" w:space="0" w:color="auto"/>
            <w:right w:val="none" w:sz="0" w:space="0" w:color="auto"/>
          </w:divBdr>
          <w:divsChild>
            <w:div w:id="1554854355">
              <w:marLeft w:val="0"/>
              <w:marRight w:val="0"/>
              <w:marTop w:val="0"/>
              <w:marBottom w:val="0"/>
              <w:divBdr>
                <w:top w:val="none" w:sz="0" w:space="0" w:color="auto"/>
                <w:left w:val="none" w:sz="0" w:space="0" w:color="auto"/>
                <w:bottom w:val="none" w:sz="0" w:space="0" w:color="auto"/>
                <w:right w:val="none" w:sz="0" w:space="0" w:color="auto"/>
              </w:divBdr>
              <w:divsChild>
                <w:div w:id="7814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02535">
      <w:bodyDiv w:val="1"/>
      <w:marLeft w:val="0"/>
      <w:marRight w:val="0"/>
      <w:marTop w:val="0"/>
      <w:marBottom w:val="0"/>
      <w:divBdr>
        <w:top w:val="none" w:sz="0" w:space="0" w:color="auto"/>
        <w:left w:val="none" w:sz="0" w:space="0" w:color="auto"/>
        <w:bottom w:val="none" w:sz="0" w:space="0" w:color="auto"/>
        <w:right w:val="none" w:sz="0" w:space="0" w:color="auto"/>
      </w:divBdr>
      <w:divsChild>
        <w:div w:id="887838736">
          <w:marLeft w:val="0"/>
          <w:marRight w:val="0"/>
          <w:marTop w:val="0"/>
          <w:marBottom w:val="0"/>
          <w:divBdr>
            <w:top w:val="none" w:sz="0" w:space="0" w:color="auto"/>
            <w:left w:val="none" w:sz="0" w:space="0" w:color="auto"/>
            <w:bottom w:val="none" w:sz="0" w:space="0" w:color="auto"/>
            <w:right w:val="none" w:sz="0" w:space="0" w:color="auto"/>
          </w:divBdr>
          <w:divsChild>
            <w:div w:id="116267648">
              <w:marLeft w:val="0"/>
              <w:marRight w:val="0"/>
              <w:marTop w:val="0"/>
              <w:marBottom w:val="0"/>
              <w:divBdr>
                <w:top w:val="none" w:sz="0" w:space="0" w:color="auto"/>
                <w:left w:val="none" w:sz="0" w:space="0" w:color="auto"/>
                <w:bottom w:val="none" w:sz="0" w:space="0" w:color="auto"/>
                <w:right w:val="none" w:sz="0" w:space="0" w:color="auto"/>
              </w:divBdr>
              <w:divsChild>
                <w:div w:id="2023235603">
                  <w:marLeft w:val="0"/>
                  <w:marRight w:val="0"/>
                  <w:marTop w:val="0"/>
                  <w:marBottom w:val="0"/>
                  <w:divBdr>
                    <w:top w:val="none" w:sz="0" w:space="0" w:color="auto"/>
                    <w:left w:val="none" w:sz="0" w:space="0" w:color="auto"/>
                    <w:bottom w:val="none" w:sz="0" w:space="0" w:color="auto"/>
                    <w:right w:val="none" w:sz="0" w:space="0" w:color="auto"/>
                  </w:divBdr>
                  <w:divsChild>
                    <w:div w:id="19136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7555">
          <w:marLeft w:val="0"/>
          <w:marRight w:val="0"/>
          <w:marTop w:val="0"/>
          <w:marBottom w:val="0"/>
          <w:divBdr>
            <w:top w:val="none" w:sz="0" w:space="0" w:color="auto"/>
            <w:left w:val="none" w:sz="0" w:space="0" w:color="auto"/>
            <w:bottom w:val="none" w:sz="0" w:space="0" w:color="auto"/>
            <w:right w:val="none" w:sz="0" w:space="0" w:color="auto"/>
          </w:divBdr>
          <w:divsChild>
            <w:div w:id="2085250732">
              <w:marLeft w:val="0"/>
              <w:marRight w:val="0"/>
              <w:marTop w:val="0"/>
              <w:marBottom w:val="0"/>
              <w:divBdr>
                <w:top w:val="none" w:sz="0" w:space="0" w:color="auto"/>
                <w:left w:val="none" w:sz="0" w:space="0" w:color="auto"/>
                <w:bottom w:val="none" w:sz="0" w:space="0" w:color="auto"/>
                <w:right w:val="none" w:sz="0" w:space="0" w:color="auto"/>
              </w:divBdr>
            </w:div>
            <w:div w:id="1727297448">
              <w:marLeft w:val="0"/>
              <w:marRight w:val="0"/>
              <w:marTop w:val="0"/>
              <w:marBottom w:val="0"/>
              <w:divBdr>
                <w:top w:val="none" w:sz="0" w:space="0" w:color="auto"/>
                <w:left w:val="none" w:sz="0" w:space="0" w:color="auto"/>
                <w:bottom w:val="none" w:sz="0" w:space="0" w:color="auto"/>
                <w:right w:val="none" w:sz="0" w:space="0" w:color="auto"/>
              </w:divBdr>
              <w:divsChild>
                <w:div w:id="479545652">
                  <w:marLeft w:val="0"/>
                  <w:marRight w:val="0"/>
                  <w:marTop w:val="0"/>
                  <w:marBottom w:val="0"/>
                  <w:divBdr>
                    <w:top w:val="none" w:sz="0" w:space="0" w:color="auto"/>
                    <w:left w:val="none" w:sz="0" w:space="0" w:color="auto"/>
                    <w:bottom w:val="none" w:sz="0" w:space="0" w:color="auto"/>
                    <w:right w:val="none" w:sz="0" w:space="0" w:color="auto"/>
                  </w:divBdr>
                  <w:divsChild>
                    <w:div w:id="216625210">
                      <w:marLeft w:val="0"/>
                      <w:marRight w:val="0"/>
                      <w:marTop w:val="0"/>
                      <w:marBottom w:val="0"/>
                      <w:divBdr>
                        <w:top w:val="none" w:sz="0" w:space="0" w:color="auto"/>
                        <w:left w:val="none" w:sz="0" w:space="0" w:color="auto"/>
                        <w:bottom w:val="none" w:sz="0" w:space="0" w:color="auto"/>
                        <w:right w:val="none" w:sz="0" w:space="0" w:color="auto"/>
                      </w:divBdr>
                      <w:divsChild>
                        <w:div w:id="14957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657617">
      <w:bodyDiv w:val="1"/>
      <w:marLeft w:val="0"/>
      <w:marRight w:val="0"/>
      <w:marTop w:val="0"/>
      <w:marBottom w:val="0"/>
      <w:divBdr>
        <w:top w:val="none" w:sz="0" w:space="0" w:color="auto"/>
        <w:left w:val="none" w:sz="0" w:space="0" w:color="auto"/>
        <w:bottom w:val="none" w:sz="0" w:space="0" w:color="auto"/>
        <w:right w:val="none" w:sz="0" w:space="0" w:color="auto"/>
      </w:divBdr>
      <w:divsChild>
        <w:div w:id="1561138919">
          <w:marLeft w:val="0"/>
          <w:marRight w:val="0"/>
          <w:marTop w:val="0"/>
          <w:marBottom w:val="0"/>
          <w:divBdr>
            <w:top w:val="none" w:sz="0" w:space="0" w:color="auto"/>
            <w:left w:val="none" w:sz="0" w:space="0" w:color="auto"/>
            <w:bottom w:val="none" w:sz="0" w:space="0" w:color="auto"/>
            <w:right w:val="none" w:sz="0" w:space="0" w:color="auto"/>
          </w:divBdr>
          <w:divsChild>
            <w:div w:id="1038553492">
              <w:marLeft w:val="0"/>
              <w:marRight w:val="0"/>
              <w:marTop w:val="0"/>
              <w:marBottom w:val="0"/>
              <w:divBdr>
                <w:top w:val="none" w:sz="0" w:space="0" w:color="auto"/>
                <w:left w:val="none" w:sz="0" w:space="0" w:color="auto"/>
                <w:bottom w:val="none" w:sz="0" w:space="0" w:color="auto"/>
                <w:right w:val="none" w:sz="0" w:space="0" w:color="auto"/>
              </w:divBdr>
              <w:divsChild>
                <w:div w:id="471094253">
                  <w:marLeft w:val="0"/>
                  <w:marRight w:val="0"/>
                  <w:marTop w:val="0"/>
                  <w:marBottom w:val="0"/>
                  <w:divBdr>
                    <w:top w:val="none" w:sz="0" w:space="0" w:color="auto"/>
                    <w:left w:val="none" w:sz="0" w:space="0" w:color="auto"/>
                    <w:bottom w:val="none" w:sz="0" w:space="0" w:color="auto"/>
                    <w:right w:val="none" w:sz="0" w:space="0" w:color="auto"/>
                  </w:divBdr>
                  <w:divsChild>
                    <w:div w:id="67176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2392">
              <w:marLeft w:val="0"/>
              <w:marRight w:val="0"/>
              <w:marTop w:val="0"/>
              <w:marBottom w:val="0"/>
              <w:divBdr>
                <w:top w:val="none" w:sz="0" w:space="0" w:color="auto"/>
                <w:left w:val="none" w:sz="0" w:space="0" w:color="auto"/>
                <w:bottom w:val="none" w:sz="0" w:space="0" w:color="auto"/>
                <w:right w:val="none" w:sz="0" w:space="0" w:color="auto"/>
              </w:divBdr>
              <w:divsChild>
                <w:div w:id="722602890">
                  <w:marLeft w:val="0"/>
                  <w:marRight w:val="0"/>
                  <w:marTop w:val="0"/>
                  <w:marBottom w:val="0"/>
                  <w:divBdr>
                    <w:top w:val="none" w:sz="0" w:space="0" w:color="auto"/>
                    <w:left w:val="none" w:sz="0" w:space="0" w:color="auto"/>
                    <w:bottom w:val="none" w:sz="0" w:space="0" w:color="auto"/>
                    <w:right w:val="none" w:sz="0" w:space="0" w:color="auto"/>
                  </w:divBdr>
                  <w:divsChild>
                    <w:div w:id="18459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4202">
              <w:marLeft w:val="0"/>
              <w:marRight w:val="0"/>
              <w:marTop w:val="0"/>
              <w:marBottom w:val="0"/>
              <w:divBdr>
                <w:top w:val="none" w:sz="0" w:space="0" w:color="auto"/>
                <w:left w:val="none" w:sz="0" w:space="0" w:color="auto"/>
                <w:bottom w:val="none" w:sz="0" w:space="0" w:color="auto"/>
                <w:right w:val="none" w:sz="0" w:space="0" w:color="auto"/>
              </w:divBdr>
              <w:divsChild>
                <w:div w:id="738401009">
                  <w:marLeft w:val="0"/>
                  <w:marRight w:val="0"/>
                  <w:marTop w:val="0"/>
                  <w:marBottom w:val="0"/>
                  <w:divBdr>
                    <w:top w:val="none" w:sz="0" w:space="0" w:color="auto"/>
                    <w:left w:val="none" w:sz="0" w:space="0" w:color="auto"/>
                    <w:bottom w:val="none" w:sz="0" w:space="0" w:color="auto"/>
                    <w:right w:val="none" w:sz="0" w:space="0" w:color="auto"/>
                  </w:divBdr>
                  <w:divsChild>
                    <w:div w:id="1895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4830">
              <w:marLeft w:val="0"/>
              <w:marRight w:val="0"/>
              <w:marTop w:val="0"/>
              <w:marBottom w:val="0"/>
              <w:divBdr>
                <w:top w:val="none" w:sz="0" w:space="0" w:color="auto"/>
                <w:left w:val="none" w:sz="0" w:space="0" w:color="auto"/>
                <w:bottom w:val="none" w:sz="0" w:space="0" w:color="auto"/>
                <w:right w:val="none" w:sz="0" w:space="0" w:color="auto"/>
              </w:divBdr>
              <w:divsChild>
                <w:div w:id="1739591056">
                  <w:marLeft w:val="0"/>
                  <w:marRight w:val="0"/>
                  <w:marTop w:val="0"/>
                  <w:marBottom w:val="0"/>
                  <w:divBdr>
                    <w:top w:val="none" w:sz="0" w:space="0" w:color="auto"/>
                    <w:left w:val="none" w:sz="0" w:space="0" w:color="auto"/>
                    <w:bottom w:val="none" w:sz="0" w:space="0" w:color="auto"/>
                    <w:right w:val="none" w:sz="0" w:space="0" w:color="auto"/>
                  </w:divBdr>
                  <w:divsChild>
                    <w:div w:id="4358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9879">
              <w:marLeft w:val="0"/>
              <w:marRight w:val="0"/>
              <w:marTop w:val="0"/>
              <w:marBottom w:val="0"/>
              <w:divBdr>
                <w:top w:val="none" w:sz="0" w:space="0" w:color="auto"/>
                <w:left w:val="none" w:sz="0" w:space="0" w:color="auto"/>
                <w:bottom w:val="none" w:sz="0" w:space="0" w:color="auto"/>
                <w:right w:val="none" w:sz="0" w:space="0" w:color="auto"/>
              </w:divBdr>
              <w:divsChild>
                <w:div w:id="128516642">
                  <w:marLeft w:val="0"/>
                  <w:marRight w:val="0"/>
                  <w:marTop w:val="0"/>
                  <w:marBottom w:val="0"/>
                  <w:divBdr>
                    <w:top w:val="none" w:sz="0" w:space="0" w:color="auto"/>
                    <w:left w:val="none" w:sz="0" w:space="0" w:color="auto"/>
                    <w:bottom w:val="none" w:sz="0" w:space="0" w:color="auto"/>
                    <w:right w:val="none" w:sz="0" w:space="0" w:color="auto"/>
                  </w:divBdr>
                  <w:divsChild>
                    <w:div w:id="11961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2028">
              <w:marLeft w:val="0"/>
              <w:marRight w:val="0"/>
              <w:marTop w:val="0"/>
              <w:marBottom w:val="0"/>
              <w:divBdr>
                <w:top w:val="none" w:sz="0" w:space="0" w:color="auto"/>
                <w:left w:val="none" w:sz="0" w:space="0" w:color="auto"/>
                <w:bottom w:val="none" w:sz="0" w:space="0" w:color="auto"/>
                <w:right w:val="none" w:sz="0" w:space="0" w:color="auto"/>
              </w:divBdr>
              <w:divsChild>
                <w:div w:id="1515607397">
                  <w:marLeft w:val="0"/>
                  <w:marRight w:val="0"/>
                  <w:marTop w:val="0"/>
                  <w:marBottom w:val="0"/>
                  <w:divBdr>
                    <w:top w:val="none" w:sz="0" w:space="0" w:color="auto"/>
                    <w:left w:val="none" w:sz="0" w:space="0" w:color="auto"/>
                    <w:bottom w:val="none" w:sz="0" w:space="0" w:color="auto"/>
                    <w:right w:val="none" w:sz="0" w:space="0" w:color="auto"/>
                  </w:divBdr>
                  <w:divsChild>
                    <w:div w:id="15169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9746">
              <w:marLeft w:val="0"/>
              <w:marRight w:val="0"/>
              <w:marTop w:val="0"/>
              <w:marBottom w:val="0"/>
              <w:divBdr>
                <w:top w:val="none" w:sz="0" w:space="0" w:color="auto"/>
                <w:left w:val="none" w:sz="0" w:space="0" w:color="auto"/>
                <w:bottom w:val="none" w:sz="0" w:space="0" w:color="auto"/>
                <w:right w:val="none" w:sz="0" w:space="0" w:color="auto"/>
              </w:divBdr>
              <w:divsChild>
                <w:div w:id="9722298">
                  <w:marLeft w:val="0"/>
                  <w:marRight w:val="0"/>
                  <w:marTop w:val="0"/>
                  <w:marBottom w:val="0"/>
                  <w:divBdr>
                    <w:top w:val="none" w:sz="0" w:space="0" w:color="auto"/>
                    <w:left w:val="none" w:sz="0" w:space="0" w:color="auto"/>
                    <w:bottom w:val="none" w:sz="0" w:space="0" w:color="auto"/>
                    <w:right w:val="none" w:sz="0" w:space="0" w:color="auto"/>
                  </w:divBdr>
                  <w:divsChild>
                    <w:div w:id="8216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7818">
          <w:marLeft w:val="0"/>
          <w:marRight w:val="0"/>
          <w:marTop w:val="0"/>
          <w:marBottom w:val="0"/>
          <w:divBdr>
            <w:top w:val="none" w:sz="0" w:space="0" w:color="auto"/>
            <w:left w:val="none" w:sz="0" w:space="0" w:color="auto"/>
            <w:bottom w:val="none" w:sz="0" w:space="0" w:color="auto"/>
            <w:right w:val="none" w:sz="0" w:space="0" w:color="auto"/>
          </w:divBdr>
          <w:divsChild>
            <w:div w:id="480580722">
              <w:marLeft w:val="0"/>
              <w:marRight w:val="0"/>
              <w:marTop w:val="0"/>
              <w:marBottom w:val="0"/>
              <w:divBdr>
                <w:top w:val="none" w:sz="0" w:space="0" w:color="auto"/>
                <w:left w:val="none" w:sz="0" w:space="0" w:color="auto"/>
                <w:bottom w:val="none" w:sz="0" w:space="0" w:color="auto"/>
                <w:right w:val="none" w:sz="0" w:space="0" w:color="auto"/>
              </w:divBdr>
            </w:div>
            <w:div w:id="736897577">
              <w:marLeft w:val="0"/>
              <w:marRight w:val="0"/>
              <w:marTop w:val="0"/>
              <w:marBottom w:val="0"/>
              <w:divBdr>
                <w:top w:val="none" w:sz="0" w:space="0" w:color="auto"/>
                <w:left w:val="none" w:sz="0" w:space="0" w:color="auto"/>
                <w:bottom w:val="none" w:sz="0" w:space="0" w:color="auto"/>
                <w:right w:val="none" w:sz="0" w:space="0" w:color="auto"/>
              </w:divBdr>
              <w:divsChild>
                <w:div w:id="770662731">
                  <w:marLeft w:val="0"/>
                  <w:marRight w:val="0"/>
                  <w:marTop w:val="0"/>
                  <w:marBottom w:val="0"/>
                  <w:divBdr>
                    <w:top w:val="none" w:sz="0" w:space="0" w:color="auto"/>
                    <w:left w:val="none" w:sz="0" w:space="0" w:color="auto"/>
                    <w:bottom w:val="none" w:sz="0" w:space="0" w:color="auto"/>
                    <w:right w:val="none" w:sz="0" w:space="0" w:color="auto"/>
                  </w:divBdr>
                  <w:divsChild>
                    <w:div w:id="1162694135">
                      <w:marLeft w:val="0"/>
                      <w:marRight w:val="0"/>
                      <w:marTop w:val="0"/>
                      <w:marBottom w:val="0"/>
                      <w:divBdr>
                        <w:top w:val="none" w:sz="0" w:space="0" w:color="auto"/>
                        <w:left w:val="none" w:sz="0" w:space="0" w:color="auto"/>
                        <w:bottom w:val="none" w:sz="0" w:space="0" w:color="auto"/>
                        <w:right w:val="none" w:sz="0" w:space="0" w:color="auto"/>
                      </w:divBdr>
                      <w:divsChild>
                        <w:div w:id="10223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684592">
      <w:bodyDiv w:val="1"/>
      <w:marLeft w:val="0"/>
      <w:marRight w:val="0"/>
      <w:marTop w:val="0"/>
      <w:marBottom w:val="0"/>
      <w:divBdr>
        <w:top w:val="none" w:sz="0" w:space="0" w:color="auto"/>
        <w:left w:val="none" w:sz="0" w:space="0" w:color="auto"/>
        <w:bottom w:val="none" w:sz="0" w:space="0" w:color="auto"/>
        <w:right w:val="none" w:sz="0" w:space="0" w:color="auto"/>
      </w:divBdr>
    </w:div>
    <w:div w:id="1247694580">
      <w:bodyDiv w:val="1"/>
      <w:marLeft w:val="0"/>
      <w:marRight w:val="0"/>
      <w:marTop w:val="0"/>
      <w:marBottom w:val="0"/>
      <w:divBdr>
        <w:top w:val="none" w:sz="0" w:space="0" w:color="auto"/>
        <w:left w:val="none" w:sz="0" w:space="0" w:color="auto"/>
        <w:bottom w:val="none" w:sz="0" w:space="0" w:color="auto"/>
        <w:right w:val="none" w:sz="0" w:space="0" w:color="auto"/>
      </w:divBdr>
      <w:divsChild>
        <w:div w:id="1834562672">
          <w:marLeft w:val="0"/>
          <w:marRight w:val="0"/>
          <w:marTop w:val="0"/>
          <w:marBottom w:val="0"/>
          <w:divBdr>
            <w:top w:val="none" w:sz="0" w:space="0" w:color="auto"/>
            <w:left w:val="none" w:sz="0" w:space="0" w:color="auto"/>
            <w:bottom w:val="none" w:sz="0" w:space="0" w:color="auto"/>
            <w:right w:val="none" w:sz="0" w:space="0" w:color="auto"/>
          </w:divBdr>
          <w:divsChild>
            <w:div w:id="1670331244">
              <w:marLeft w:val="0"/>
              <w:marRight w:val="0"/>
              <w:marTop w:val="0"/>
              <w:marBottom w:val="0"/>
              <w:divBdr>
                <w:top w:val="none" w:sz="0" w:space="0" w:color="auto"/>
                <w:left w:val="none" w:sz="0" w:space="0" w:color="auto"/>
                <w:bottom w:val="none" w:sz="0" w:space="0" w:color="auto"/>
                <w:right w:val="none" w:sz="0" w:space="0" w:color="auto"/>
              </w:divBdr>
              <w:divsChild>
                <w:div w:id="615799003">
                  <w:marLeft w:val="0"/>
                  <w:marRight w:val="0"/>
                  <w:marTop w:val="0"/>
                  <w:marBottom w:val="0"/>
                  <w:divBdr>
                    <w:top w:val="none" w:sz="0" w:space="0" w:color="auto"/>
                    <w:left w:val="none" w:sz="0" w:space="0" w:color="auto"/>
                    <w:bottom w:val="none" w:sz="0" w:space="0" w:color="auto"/>
                    <w:right w:val="none" w:sz="0" w:space="0" w:color="auto"/>
                  </w:divBdr>
                  <w:divsChild>
                    <w:div w:id="46828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5612">
              <w:marLeft w:val="0"/>
              <w:marRight w:val="0"/>
              <w:marTop w:val="0"/>
              <w:marBottom w:val="0"/>
              <w:divBdr>
                <w:top w:val="none" w:sz="0" w:space="0" w:color="auto"/>
                <w:left w:val="none" w:sz="0" w:space="0" w:color="auto"/>
                <w:bottom w:val="none" w:sz="0" w:space="0" w:color="auto"/>
                <w:right w:val="none" w:sz="0" w:space="0" w:color="auto"/>
              </w:divBdr>
              <w:divsChild>
                <w:div w:id="1197085124">
                  <w:marLeft w:val="0"/>
                  <w:marRight w:val="0"/>
                  <w:marTop w:val="0"/>
                  <w:marBottom w:val="0"/>
                  <w:divBdr>
                    <w:top w:val="none" w:sz="0" w:space="0" w:color="auto"/>
                    <w:left w:val="none" w:sz="0" w:space="0" w:color="auto"/>
                    <w:bottom w:val="none" w:sz="0" w:space="0" w:color="auto"/>
                    <w:right w:val="none" w:sz="0" w:space="0" w:color="auto"/>
                  </w:divBdr>
                  <w:divsChild>
                    <w:div w:id="11104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5444">
          <w:marLeft w:val="0"/>
          <w:marRight w:val="0"/>
          <w:marTop w:val="0"/>
          <w:marBottom w:val="0"/>
          <w:divBdr>
            <w:top w:val="none" w:sz="0" w:space="0" w:color="auto"/>
            <w:left w:val="none" w:sz="0" w:space="0" w:color="auto"/>
            <w:bottom w:val="none" w:sz="0" w:space="0" w:color="auto"/>
            <w:right w:val="none" w:sz="0" w:space="0" w:color="auto"/>
          </w:divBdr>
          <w:divsChild>
            <w:div w:id="1170218346">
              <w:marLeft w:val="0"/>
              <w:marRight w:val="0"/>
              <w:marTop w:val="0"/>
              <w:marBottom w:val="0"/>
              <w:divBdr>
                <w:top w:val="none" w:sz="0" w:space="0" w:color="auto"/>
                <w:left w:val="none" w:sz="0" w:space="0" w:color="auto"/>
                <w:bottom w:val="none" w:sz="0" w:space="0" w:color="auto"/>
                <w:right w:val="none" w:sz="0" w:space="0" w:color="auto"/>
              </w:divBdr>
            </w:div>
            <w:div w:id="1308709051">
              <w:marLeft w:val="0"/>
              <w:marRight w:val="0"/>
              <w:marTop w:val="0"/>
              <w:marBottom w:val="0"/>
              <w:divBdr>
                <w:top w:val="none" w:sz="0" w:space="0" w:color="auto"/>
                <w:left w:val="none" w:sz="0" w:space="0" w:color="auto"/>
                <w:bottom w:val="none" w:sz="0" w:space="0" w:color="auto"/>
                <w:right w:val="none" w:sz="0" w:space="0" w:color="auto"/>
              </w:divBdr>
              <w:divsChild>
                <w:div w:id="908269448">
                  <w:marLeft w:val="0"/>
                  <w:marRight w:val="0"/>
                  <w:marTop w:val="0"/>
                  <w:marBottom w:val="0"/>
                  <w:divBdr>
                    <w:top w:val="none" w:sz="0" w:space="0" w:color="auto"/>
                    <w:left w:val="none" w:sz="0" w:space="0" w:color="auto"/>
                    <w:bottom w:val="none" w:sz="0" w:space="0" w:color="auto"/>
                    <w:right w:val="none" w:sz="0" w:space="0" w:color="auto"/>
                  </w:divBdr>
                  <w:divsChild>
                    <w:div w:id="44792999">
                      <w:marLeft w:val="0"/>
                      <w:marRight w:val="0"/>
                      <w:marTop w:val="0"/>
                      <w:marBottom w:val="0"/>
                      <w:divBdr>
                        <w:top w:val="none" w:sz="0" w:space="0" w:color="auto"/>
                        <w:left w:val="none" w:sz="0" w:space="0" w:color="auto"/>
                        <w:bottom w:val="none" w:sz="0" w:space="0" w:color="auto"/>
                        <w:right w:val="none" w:sz="0" w:space="0" w:color="auto"/>
                      </w:divBdr>
                      <w:divsChild>
                        <w:div w:id="1843278535">
                          <w:marLeft w:val="0"/>
                          <w:marRight w:val="0"/>
                          <w:marTop w:val="0"/>
                          <w:marBottom w:val="0"/>
                          <w:divBdr>
                            <w:top w:val="none" w:sz="0" w:space="0" w:color="auto"/>
                            <w:left w:val="none" w:sz="0" w:space="0" w:color="auto"/>
                            <w:bottom w:val="none" w:sz="0" w:space="0" w:color="auto"/>
                            <w:right w:val="none" w:sz="0" w:space="0" w:color="auto"/>
                          </w:divBdr>
                          <w:divsChild>
                            <w:div w:id="603808938">
                              <w:marLeft w:val="0"/>
                              <w:marRight w:val="0"/>
                              <w:marTop w:val="0"/>
                              <w:marBottom w:val="0"/>
                              <w:divBdr>
                                <w:top w:val="none" w:sz="0" w:space="0" w:color="auto"/>
                                <w:left w:val="none" w:sz="0" w:space="0" w:color="auto"/>
                                <w:bottom w:val="none" w:sz="0" w:space="0" w:color="auto"/>
                                <w:right w:val="none" w:sz="0" w:space="0" w:color="auto"/>
                              </w:divBdr>
                              <w:divsChild>
                                <w:div w:id="1091244681">
                                  <w:marLeft w:val="0"/>
                                  <w:marRight w:val="0"/>
                                  <w:marTop w:val="0"/>
                                  <w:marBottom w:val="0"/>
                                  <w:divBdr>
                                    <w:top w:val="none" w:sz="0" w:space="0" w:color="auto"/>
                                    <w:left w:val="none" w:sz="0" w:space="0" w:color="auto"/>
                                    <w:bottom w:val="none" w:sz="0" w:space="0" w:color="auto"/>
                                    <w:right w:val="none" w:sz="0" w:space="0" w:color="auto"/>
                                  </w:divBdr>
                                  <w:divsChild>
                                    <w:div w:id="1227959701">
                                      <w:marLeft w:val="0"/>
                                      <w:marRight w:val="0"/>
                                      <w:marTop w:val="0"/>
                                      <w:marBottom w:val="0"/>
                                      <w:divBdr>
                                        <w:top w:val="none" w:sz="0" w:space="0" w:color="auto"/>
                                        <w:left w:val="none" w:sz="0" w:space="0" w:color="auto"/>
                                        <w:bottom w:val="none" w:sz="0" w:space="0" w:color="auto"/>
                                        <w:right w:val="none" w:sz="0" w:space="0" w:color="auto"/>
                                      </w:divBdr>
                                      <w:divsChild>
                                        <w:div w:id="1625383775">
                                          <w:marLeft w:val="0"/>
                                          <w:marRight w:val="0"/>
                                          <w:marTop w:val="0"/>
                                          <w:marBottom w:val="0"/>
                                          <w:divBdr>
                                            <w:top w:val="none" w:sz="0" w:space="0" w:color="auto"/>
                                            <w:left w:val="none" w:sz="0" w:space="0" w:color="auto"/>
                                            <w:bottom w:val="none" w:sz="0" w:space="0" w:color="auto"/>
                                            <w:right w:val="none" w:sz="0" w:space="0" w:color="auto"/>
                                          </w:divBdr>
                                          <w:divsChild>
                                            <w:div w:id="9223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9653072">
      <w:bodyDiv w:val="1"/>
      <w:marLeft w:val="0"/>
      <w:marRight w:val="0"/>
      <w:marTop w:val="0"/>
      <w:marBottom w:val="0"/>
      <w:divBdr>
        <w:top w:val="none" w:sz="0" w:space="0" w:color="auto"/>
        <w:left w:val="none" w:sz="0" w:space="0" w:color="auto"/>
        <w:bottom w:val="none" w:sz="0" w:space="0" w:color="auto"/>
        <w:right w:val="none" w:sz="0" w:space="0" w:color="auto"/>
      </w:divBdr>
    </w:div>
    <w:div w:id="1249922732">
      <w:bodyDiv w:val="1"/>
      <w:marLeft w:val="0"/>
      <w:marRight w:val="0"/>
      <w:marTop w:val="0"/>
      <w:marBottom w:val="0"/>
      <w:divBdr>
        <w:top w:val="none" w:sz="0" w:space="0" w:color="auto"/>
        <w:left w:val="none" w:sz="0" w:space="0" w:color="auto"/>
        <w:bottom w:val="none" w:sz="0" w:space="0" w:color="auto"/>
        <w:right w:val="none" w:sz="0" w:space="0" w:color="auto"/>
      </w:divBdr>
      <w:divsChild>
        <w:div w:id="380061172">
          <w:marLeft w:val="0"/>
          <w:marRight w:val="0"/>
          <w:marTop w:val="0"/>
          <w:marBottom w:val="0"/>
          <w:divBdr>
            <w:top w:val="none" w:sz="0" w:space="0" w:color="auto"/>
            <w:left w:val="none" w:sz="0" w:space="0" w:color="auto"/>
            <w:bottom w:val="none" w:sz="0" w:space="0" w:color="auto"/>
            <w:right w:val="none" w:sz="0" w:space="0" w:color="auto"/>
          </w:divBdr>
          <w:divsChild>
            <w:div w:id="1133713804">
              <w:marLeft w:val="0"/>
              <w:marRight w:val="0"/>
              <w:marTop w:val="0"/>
              <w:marBottom w:val="0"/>
              <w:divBdr>
                <w:top w:val="none" w:sz="0" w:space="0" w:color="auto"/>
                <w:left w:val="none" w:sz="0" w:space="0" w:color="auto"/>
                <w:bottom w:val="none" w:sz="0" w:space="0" w:color="auto"/>
                <w:right w:val="none" w:sz="0" w:space="0" w:color="auto"/>
              </w:divBdr>
              <w:divsChild>
                <w:div w:id="15323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66789">
          <w:marLeft w:val="0"/>
          <w:marRight w:val="0"/>
          <w:marTop w:val="0"/>
          <w:marBottom w:val="0"/>
          <w:divBdr>
            <w:top w:val="none" w:sz="0" w:space="0" w:color="auto"/>
            <w:left w:val="none" w:sz="0" w:space="0" w:color="auto"/>
            <w:bottom w:val="none" w:sz="0" w:space="0" w:color="auto"/>
            <w:right w:val="none" w:sz="0" w:space="0" w:color="auto"/>
          </w:divBdr>
          <w:divsChild>
            <w:div w:id="1815247373">
              <w:marLeft w:val="0"/>
              <w:marRight w:val="0"/>
              <w:marTop w:val="0"/>
              <w:marBottom w:val="0"/>
              <w:divBdr>
                <w:top w:val="none" w:sz="0" w:space="0" w:color="auto"/>
                <w:left w:val="none" w:sz="0" w:space="0" w:color="auto"/>
                <w:bottom w:val="none" w:sz="0" w:space="0" w:color="auto"/>
                <w:right w:val="none" w:sz="0" w:space="0" w:color="auto"/>
              </w:divBdr>
              <w:divsChild>
                <w:div w:id="8762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94393">
          <w:marLeft w:val="0"/>
          <w:marRight w:val="0"/>
          <w:marTop w:val="0"/>
          <w:marBottom w:val="0"/>
          <w:divBdr>
            <w:top w:val="none" w:sz="0" w:space="0" w:color="auto"/>
            <w:left w:val="none" w:sz="0" w:space="0" w:color="auto"/>
            <w:bottom w:val="none" w:sz="0" w:space="0" w:color="auto"/>
            <w:right w:val="none" w:sz="0" w:space="0" w:color="auto"/>
          </w:divBdr>
          <w:divsChild>
            <w:div w:id="1482888722">
              <w:marLeft w:val="0"/>
              <w:marRight w:val="0"/>
              <w:marTop w:val="0"/>
              <w:marBottom w:val="0"/>
              <w:divBdr>
                <w:top w:val="none" w:sz="0" w:space="0" w:color="auto"/>
                <w:left w:val="none" w:sz="0" w:space="0" w:color="auto"/>
                <w:bottom w:val="none" w:sz="0" w:space="0" w:color="auto"/>
                <w:right w:val="none" w:sz="0" w:space="0" w:color="auto"/>
              </w:divBdr>
              <w:divsChild>
                <w:div w:id="71959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9057">
          <w:marLeft w:val="0"/>
          <w:marRight w:val="0"/>
          <w:marTop w:val="0"/>
          <w:marBottom w:val="0"/>
          <w:divBdr>
            <w:top w:val="none" w:sz="0" w:space="0" w:color="auto"/>
            <w:left w:val="none" w:sz="0" w:space="0" w:color="auto"/>
            <w:bottom w:val="none" w:sz="0" w:space="0" w:color="auto"/>
            <w:right w:val="none" w:sz="0" w:space="0" w:color="auto"/>
          </w:divBdr>
          <w:divsChild>
            <w:div w:id="637762700">
              <w:marLeft w:val="0"/>
              <w:marRight w:val="0"/>
              <w:marTop w:val="0"/>
              <w:marBottom w:val="0"/>
              <w:divBdr>
                <w:top w:val="none" w:sz="0" w:space="0" w:color="auto"/>
                <w:left w:val="none" w:sz="0" w:space="0" w:color="auto"/>
                <w:bottom w:val="none" w:sz="0" w:space="0" w:color="auto"/>
                <w:right w:val="none" w:sz="0" w:space="0" w:color="auto"/>
              </w:divBdr>
              <w:divsChild>
                <w:div w:id="8713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8176">
          <w:marLeft w:val="0"/>
          <w:marRight w:val="0"/>
          <w:marTop w:val="0"/>
          <w:marBottom w:val="0"/>
          <w:divBdr>
            <w:top w:val="none" w:sz="0" w:space="0" w:color="auto"/>
            <w:left w:val="none" w:sz="0" w:space="0" w:color="auto"/>
            <w:bottom w:val="none" w:sz="0" w:space="0" w:color="auto"/>
            <w:right w:val="none" w:sz="0" w:space="0" w:color="auto"/>
          </w:divBdr>
          <w:divsChild>
            <w:div w:id="469522171">
              <w:marLeft w:val="0"/>
              <w:marRight w:val="0"/>
              <w:marTop w:val="0"/>
              <w:marBottom w:val="0"/>
              <w:divBdr>
                <w:top w:val="none" w:sz="0" w:space="0" w:color="auto"/>
                <w:left w:val="none" w:sz="0" w:space="0" w:color="auto"/>
                <w:bottom w:val="none" w:sz="0" w:space="0" w:color="auto"/>
                <w:right w:val="none" w:sz="0" w:space="0" w:color="auto"/>
              </w:divBdr>
              <w:divsChild>
                <w:div w:id="3972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79703">
          <w:marLeft w:val="0"/>
          <w:marRight w:val="0"/>
          <w:marTop w:val="0"/>
          <w:marBottom w:val="0"/>
          <w:divBdr>
            <w:top w:val="none" w:sz="0" w:space="0" w:color="auto"/>
            <w:left w:val="none" w:sz="0" w:space="0" w:color="auto"/>
            <w:bottom w:val="none" w:sz="0" w:space="0" w:color="auto"/>
            <w:right w:val="none" w:sz="0" w:space="0" w:color="auto"/>
          </w:divBdr>
          <w:divsChild>
            <w:div w:id="2055763636">
              <w:marLeft w:val="0"/>
              <w:marRight w:val="0"/>
              <w:marTop w:val="0"/>
              <w:marBottom w:val="0"/>
              <w:divBdr>
                <w:top w:val="none" w:sz="0" w:space="0" w:color="auto"/>
                <w:left w:val="none" w:sz="0" w:space="0" w:color="auto"/>
                <w:bottom w:val="none" w:sz="0" w:space="0" w:color="auto"/>
                <w:right w:val="none" w:sz="0" w:space="0" w:color="auto"/>
              </w:divBdr>
              <w:divsChild>
                <w:div w:id="12680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904336">
      <w:bodyDiv w:val="1"/>
      <w:marLeft w:val="0"/>
      <w:marRight w:val="0"/>
      <w:marTop w:val="0"/>
      <w:marBottom w:val="0"/>
      <w:divBdr>
        <w:top w:val="none" w:sz="0" w:space="0" w:color="auto"/>
        <w:left w:val="none" w:sz="0" w:space="0" w:color="auto"/>
        <w:bottom w:val="none" w:sz="0" w:space="0" w:color="auto"/>
        <w:right w:val="none" w:sz="0" w:space="0" w:color="auto"/>
      </w:divBdr>
      <w:divsChild>
        <w:div w:id="264122525">
          <w:marLeft w:val="0"/>
          <w:marRight w:val="0"/>
          <w:marTop w:val="0"/>
          <w:marBottom w:val="0"/>
          <w:divBdr>
            <w:top w:val="none" w:sz="0" w:space="0" w:color="auto"/>
            <w:left w:val="none" w:sz="0" w:space="0" w:color="auto"/>
            <w:bottom w:val="none" w:sz="0" w:space="0" w:color="auto"/>
            <w:right w:val="none" w:sz="0" w:space="0" w:color="auto"/>
          </w:divBdr>
          <w:divsChild>
            <w:div w:id="804852090">
              <w:marLeft w:val="0"/>
              <w:marRight w:val="0"/>
              <w:marTop w:val="0"/>
              <w:marBottom w:val="0"/>
              <w:divBdr>
                <w:top w:val="none" w:sz="0" w:space="0" w:color="auto"/>
                <w:left w:val="none" w:sz="0" w:space="0" w:color="auto"/>
                <w:bottom w:val="none" w:sz="0" w:space="0" w:color="auto"/>
                <w:right w:val="none" w:sz="0" w:space="0" w:color="auto"/>
              </w:divBdr>
              <w:divsChild>
                <w:div w:id="7847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3462">
          <w:marLeft w:val="0"/>
          <w:marRight w:val="0"/>
          <w:marTop w:val="0"/>
          <w:marBottom w:val="0"/>
          <w:divBdr>
            <w:top w:val="none" w:sz="0" w:space="0" w:color="auto"/>
            <w:left w:val="none" w:sz="0" w:space="0" w:color="auto"/>
            <w:bottom w:val="none" w:sz="0" w:space="0" w:color="auto"/>
            <w:right w:val="none" w:sz="0" w:space="0" w:color="auto"/>
          </w:divBdr>
          <w:divsChild>
            <w:div w:id="1745376451">
              <w:marLeft w:val="0"/>
              <w:marRight w:val="0"/>
              <w:marTop w:val="0"/>
              <w:marBottom w:val="0"/>
              <w:divBdr>
                <w:top w:val="none" w:sz="0" w:space="0" w:color="auto"/>
                <w:left w:val="none" w:sz="0" w:space="0" w:color="auto"/>
                <w:bottom w:val="none" w:sz="0" w:space="0" w:color="auto"/>
                <w:right w:val="none" w:sz="0" w:space="0" w:color="auto"/>
              </w:divBdr>
              <w:divsChild>
                <w:div w:id="574704865">
                  <w:marLeft w:val="0"/>
                  <w:marRight w:val="0"/>
                  <w:marTop w:val="0"/>
                  <w:marBottom w:val="0"/>
                  <w:divBdr>
                    <w:top w:val="none" w:sz="0" w:space="0" w:color="auto"/>
                    <w:left w:val="none" w:sz="0" w:space="0" w:color="auto"/>
                    <w:bottom w:val="none" w:sz="0" w:space="0" w:color="auto"/>
                    <w:right w:val="none" w:sz="0" w:space="0" w:color="auto"/>
                  </w:divBdr>
                  <w:divsChild>
                    <w:div w:id="782068094">
                      <w:marLeft w:val="0"/>
                      <w:marRight w:val="0"/>
                      <w:marTop w:val="0"/>
                      <w:marBottom w:val="0"/>
                      <w:divBdr>
                        <w:top w:val="none" w:sz="0" w:space="0" w:color="auto"/>
                        <w:left w:val="none" w:sz="0" w:space="0" w:color="auto"/>
                        <w:bottom w:val="none" w:sz="0" w:space="0" w:color="auto"/>
                        <w:right w:val="none" w:sz="0" w:space="0" w:color="auto"/>
                      </w:divBdr>
                      <w:divsChild>
                        <w:div w:id="798449385">
                          <w:marLeft w:val="0"/>
                          <w:marRight w:val="0"/>
                          <w:marTop w:val="0"/>
                          <w:marBottom w:val="0"/>
                          <w:divBdr>
                            <w:top w:val="none" w:sz="0" w:space="0" w:color="auto"/>
                            <w:left w:val="none" w:sz="0" w:space="0" w:color="auto"/>
                            <w:bottom w:val="none" w:sz="0" w:space="0" w:color="auto"/>
                            <w:right w:val="none" w:sz="0" w:space="0" w:color="auto"/>
                          </w:divBdr>
                          <w:divsChild>
                            <w:div w:id="247621637">
                              <w:marLeft w:val="0"/>
                              <w:marRight w:val="0"/>
                              <w:marTop w:val="0"/>
                              <w:marBottom w:val="0"/>
                              <w:divBdr>
                                <w:top w:val="none" w:sz="0" w:space="0" w:color="auto"/>
                                <w:left w:val="none" w:sz="0" w:space="0" w:color="auto"/>
                                <w:bottom w:val="none" w:sz="0" w:space="0" w:color="auto"/>
                                <w:right w:val="none" w:sz="0" w:space="0" w:color="auto"/>
                              </w:divBdr>
                              <w:divsChild>
                                <w:div w:id="39059853">
                                  <w:marLeft w:val="0"/>
                                  <w:marRight w:val="0"/>
                                  <w:marTop w:val="0"/>
                                  <w:marBottom w:val="0"/>
                                  <w:divBdr>
                                    <w:top w:val="none" w:sz="0" w:space="0" w:color="auto"/>
                                    <w:left w:val="none" w:sz="0" w:space="0" w:color="auto"/>
                                    <w:bottom w:val="none" w:sz="0" w:space="0" w:color="auto"/>
                                    <w:right w:val="none" w:sz="0" w:space="0" w:color="auto"/>
                                  </w:divBdr>
                                  <w:divsChild>
                                    <w:div w:id="1755785449">
                                      <w:marLeft w:val="0"/>
                                      <w:marRight w:val="0"/>
                                      <w:marTop w:val="0"/>
                                      <w:marBottom w:val="0"/>
                                      <w:divBdr>
                                        <w:top w:val="none" w:sz="0" w:space="0" w:color="auto"/>
                                        <w:left w:val="none" w:sz="0" w:space="0" w:color="auto"/>
                                        <w:bottom w:val="none" w:sz="0" w:space="0" w:color="auto"/>
                                        <w:right w:val="none" w:sz="0" w:space="0" w:color="auto"/>
                                      </w:divBdr>
                                      <w:divsChild>
                                        <w:div w:id="3847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4259">
                                  <w:marLeft w:val="0"/>
                                  <w:marRight w:val="0"/>
                                  <w:marTop w:val="0"/>
                                  <w:marBottom w:val="0"/>
                                  <w:divBdr>
                                    <w:top w:val="none" w:sz="0" w:space="0" w:color="auto"/>
                                    <w:left w:val="none" w:sz="0" w:space="0" w:color="auto"/>
                                    <w:bottom w:val="none" w:sz="0" w:space="0" w:color="auto"/>
                                    <w:right w:val="none" w:sz="0" w:space="0" w:color="auto"/>
                                  </w:divBdr>
                                  <w:divsChild>
                                    <w:div w:id="171114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779598">
      <w:bodyDiv w:val="1"/>
      <w:marLeft w:val="0"/>
      <w:marRight w:val="0"/>
      <w:marTop w:val="0"/>
      <w:marBottom w:val="0"/>
      <w:divBdr>
        <w:top w:val="none" w:sz="0" w:space="0" w:color="auto"/>
        <w:left w:val="none" w:sz="0" w:space="0" w:color="auto"/>
        <w:bottom w:val="none" w:sz="0" w:space="0" w:color="auto"/>
        <w:right w:val="none" w:sz="0" w:space="0" w:color="auto"/>
      </w:divBdr>
    </w:div>
    <w:div w:id="1304120528">
      <w:bodyDiv w:val="1"/>
      <w:marLeft w:val="0"/>
      <w:marRight w:val="0"/>
      <w:marTop w:val="0"/>
      <w:marBottom w:val="0"/>
      <w:divBdr>
        <w:top w:val="none" w:sz="0" w:space="0" w:color="auto"/>
        <w:left w:val="none" w:sz="0" w:space="0" w:color="auto"/>
        <w:bottom w:val="none" w:sz="0" w:space="0" w:color="auto"/>
        <w:right w:val="none" w:sz="0" w:space="0" w:color="auto"/>
      </w:divBdr>
      <w:divsChild>
        <w:div w:id="1529757120">
          <w:marLeft w:val="0"/>
          <w:marRight w:val="0"/>
          <w:marTop w:val="0"/>
          <w:marBottom w:val="0"/>
          <w:divBdr>
            <w:top w:val="none" w:sz="0" w:space="0" w:color="auto"/>
            <w:left w:val="none" w:sz="0" w:space="0" w:color="auto"/>
            <w:bottom w:val="none" w:sz="0" w:space="0" w:color="auto"/>
            <w:right w:val="none" w:sz="0" w:space="0" w:color="auto"/>
          </w:divBdr>
          <w:divsChild>
            <w:div w:id="735399795">
              <w:marLeft w:val="0"/>
              <w:marRight w:val="0"/>
              <w:marTop w:val="0"/>
              <w:marBottom w:val="0"/>
              <w:divBdr>
                <w:top w:val="none" w:sz="0" w:space="0" w:color="auto"/>
                <w:left w:val="none" w:sz="0" w:space="0" w:color="auto"/>
                <w:bottom w:val="none" w:sz="0" w:space="0" w:color="auto"/>
                <w:right w:val="none" w:sz="0" w:space="0" w:color="auto"/>
              </w:divBdr>
              <w:divsChild>
                <w:div w:id="1915120325">
                  <w:marLeft w:val="0"/>
                  <w:marRight w:val="0"/>
                  <w:marTop w:val="0"/>
                  <w:marBottom w:val="0"/>
                  <w:divBdr>
                    <w:top w:val="none" w:sz="0" w:space="0" w:color="auto"/>
                    <w:left w:val="none" w:sz="0" w:space="0" w:color="auto"/>
                    <w:bottom w:val="none" w:sz="0" w:space="0" w:color="auto"/>
                    <w:right w:val="none" w:sz="0" w:space="0" w:color="auto"/>
                  </w:divBdr>
                  <w:divsChild>
                    <w:div w:id="23744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0867">
              <w:marLeft w:val="0"/>
              <w:marRight w:val="0"/>
              <w:marTop w:val="0"/>
              <w:marBottom w:val="0"/>
              <w:divBdr>
                <w:top w:val="none" w:sz="0" w:space="0" w:color="auto"/>
                <w:left w:val="none" w:sz="0" w:space="0" w:color="auto"/>
                <w:bottom w:val="none" w:sz="0" w:space="0" w:color="auto"/>
                <w:right w:val="none" w:sz="0" w:space="0" w:color="auto"/>
              </w:divBdr>
              <w:divsChild>
                <w:div w:id="193616039">
                  <w:marLeft w:val="0"/>
                  <w:marRight w:val="0"/>
                  <w:marTop w:val="0"/>
                  <w:marBottom w:val="0"/>
                  <w:divBdr>
                    <w:top w:val="none" w:sz="0" w:space="0" w:color="auto"/>
                    <w:left w:val="none" w:sz="0" w:space="0" w:color="auto"/>
                    <w:bottom w:val="none" w:sz="0" w:space="0" w:color="auto"/>
                    <w:right w:val="none" w:sz="0" w:space="0" w:color="auto"/>
                  </w:divBdr>
                  <w:divsChild>
                    <w:div w:id="5507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136404">
          <w:marLeft w:val="0"/>
          <w:marRight w:val="0"/>
          <w:marTop w:val="0"/>
          <w:marBottom w:val="0"/>
          <w:divBdr>
            <w:top w:val="none" w:sz="0" w:space="0" w:color="auto"/>
            <w:left w:val="none" w:sz="0" w:space="0" w:color="auto"/>
            <w:bottom w:val="none" w:sz="0" w:space="0" w:color="auto"/>
            <w:right w:val="none" w:sz="0" w:space="0" w:color="auto"/>
          </w:divBdr>
          <w:divsChild>
            <w:div w:id="335622595">
              <w:marLeft w:val="0"/>
              <w:marRight w:val="0"/>
              <w:marTop w:val="0"/>
              <w:marBottom w:val="0"/>
              <w:divBdr>
                <w:top w:val="none" w:sz="0" w:space="0" w:color="auto"/>
                <w:left w:val="none" w:sz="0" w:space="0" w:color="auto"/>
                <w:bottom w:val="none" w:sz="0" w:space="0" w:color="auto"/>
                <w:right w:val="none" w:sz="0" w:space="0" w:color="auto"/>
              </w:divBdr>
            </w:div>
            <w:div w:id="842548377">
              <w:marLeft w:val="0"/>
              <w:marRight w:val="0"/>
              <w:marTop w:val="0"/>
              <w:marBottom w:val="0"/>
              <w:divBdr>
                <w:top w:val="none" w:sz="0" w:space="0" w:color="auto"/>
                <w:left w:val="none" w:sz="0" w:space="0" w:color="auto"/>
                <w:bottom w:val="none" w:sz="0" w:space="0" w:color="auto"/>
                <w:right w:val="none" w:sz="0" w:space="0" w:color="auto"/>
              </w:divBdr>
              <w:divsChild>
                <w:div w:id="851647107">
                  <w:marLeft w:val="0"/>
                  <w:marRight w:val="0"/>
                  <w:marTop w:val="0"/>
                  <w:marBottom w:val="0"/>
                  <w:divBdr>
                    <w:top w:val="none" w:sz="0" w:space="0" w:color="auto"/>
                    <w:left w:val="none" w:sz="0" w:space="0" w:color="auto"/>
                    <w:bottom w:val="none" w:sz="0" w:space="0" w:color="auto"/>
                    <w:right w:val="none" w:sz="0" w:space="0" w:color="auto"/>
                  </w:divBdr>
                  <w:divsChild>
                    <w:div w:id="856886014">
                      <w:marLeft w:val="0"/>
                      <w:marRight w:val="0"/>
                      <w:marTop w:val="0"/>
                      <w:marBottom w:val="0"/>
                      <w:divBdr>
                        <w:top w:val="none" w:sz="0" w:space="0" w:color="auto"/>
                        <w:left w:val="none" w:sz="0" w:space="0" w:color="auto"/>
                        <w:bottom w:val="none" w:sz="0" w:space="0" w:color="auto"/>
                        <w:right w:val="none" w:sz="0" w:space="0" w:color="auto"/>
                      </w:divBdr>
                      <w:divsChild>
                        <w:div w:id="156286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178322">
      <w:bodyDiv w:val="1"/>
      <w:marLeft w:val="0"/>
      <w:marRight w:val="0"/>
      <w:marTop w:val="0"/>
      <w:marBottom w:val="0"/>
      <w:divBdr>
        <w:top w:val="none" w:sz="0" w:space="0" w:color="auto"/>
        <w:left w:val="none" w:sz="0" w:space="0" w:color="auto"/>
        <w:bottom w:val="none" w:sz="0" w:space="0" w:color="auto"/>
        <w:right w:val="none" w:sz="0" w:space="0" w:color="auto"/>
      </w:divBdr>
      <w:divsChild>
        <w:div w:id="1240755376">
          <w:marLeft w:val="0"/>
          <w:marRight w:val="0"/>
          <w:marTop w:val="0"/>
          <w:marBottom w:val="0"/>
          <w:divBdr>
            <w:top w:val="none" w:sz="0" w:space="0" w:color="auto"/>
            <w:left w:val="none" w:sz="0" w:space="0" w:color="auto"/>
            <w:bottom w:val="none" w:sz="0" w:space="0" w:color="auto"/>
            <w:right w:val="none" w:sz="0" w:space="0" w:color="auto"/>
          </w:divBdr>
          <w:divsChild>
            <w:div w:id="1626156288">
              <w:marLeft w:val="0"/>
              <w:marRight w:val="0"/>
              <w:marTop w:val="0"/>
              <w:marBottom w:val="0"/>
              <w:divBdr>
                <w:top w:val="none" w:sz="0" w:space="0" w:color="auto"/>
                <w:left w:val="none" w:sz="0" w:space="0" w:color="auto"/>
                <w:bottom w:val="none" w:sz="0" w:space="0" w:color="auto"/>
                <w:right w:val="none" w:sz="0" w:space="0" w:color="auto"/>
              </w:divBdr>
              <w:divsChild>
                <w:div w:id="145710623">
                  <w:marLeft w:val="0"/>
                  <w:marRight w:val="0"/>
                  <w:marTop w:val="0"/>
                  <w:marBottom w:val="0"/>
                  <w:divBdr>
                    <w:top w:val="none" w:sz="0" w:space="0" w:color="auto"/>
                    <w:left w:val="none" w:sz="0" w:space="0" w:color="auto"/>
                    <w:bottom w:val="none" w:sz="0" w:space="0" w:color="auto"/>
                    <w:right w:val="none" w:sz="0" w:space="0" w:color="auto"/>
                  </w:divBdr>
                  <w:divsChild>
                    <w:div w:id="19162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3968">
              <w:marLeft w:val="0"/>
              <w:marRight w:val="0"/>
              <w:marTop w:val="0"/>
              <w:marBottom w:val="0"/>
              <w:divBdr>
                <w:top w:val="none" w:sz="0" w:space="0" w:color="auto"/>
                <w:left w:val="none" w:sz="0" w:space="0" w:color="auto"/>
                <w:bottom w:val="none" w:sz="0" w:space="0" w:color="auto"/>
                <w:right w:val="none" w:sz="0" w:space="0" w:color="auto"/>
              </w:divBdr>
              <w:divsChild>
                <w:div w:id="1149597185">
                  <w:marLeft w:val="0"/>
                  <w:marRight w:val="0"/>
                  <w:marTop w:val="0"/>
                  <w:marBottom w:val="0"/>
                  <w:divBdr>
                    <w:top w:val="none" w:sz="0" w:space="0" w:color="auto"/>
                    <w:left w:val="none" w:sz="0" w:space="0" w:color="auto"/>
                    <w:bottom w:val="none" w:sz="0" w:space="0" w:color="auto"/>
                    <w:right w:val="none" w:sz="0" w:space="0" w:color="auto"/>
                  </w:divBdr>
                  <w:divsChild>
                    <w:div w:id="199363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0478">
              <w:marLeft w:val="0"/>
              <w:marRight w:val="0"/>
              <w:marTop w:val="0"/>
              <w:marBottom w:val="0"/>
              <w:divBdr>
                <w:top w:val="none" w:sz="0" w:space="0" w:color="auto"/>
                <w:left w:val="none" w:sz="0" w:space="0" w:color="auto"/>
                <w:bottom w:val="none" w:sz="0" w:space="0" w:color="auto"/>
                <w:right w:val="none" w:sz="0" w:space="0" w:color="auto"/>
              </w:divBdr>
              <w:divsChild>
                <w:div w:id="1731491235">
                  <w:marLeft w:val="0"/>
                  <w:marRight w:val="0"/>
                  <w:marTop w:val="0"/>
                  <w:marBottom w:val="0"/>
                  <w:divBdr>
                    <w:top w:val="none" w:sz="0" w:space="0" w:color="auto"/>
                    <w:left w:val="none" w:sz="0" w:space="0" w:color="auto"/>
                    <w:bottom w:val="none" w:sz="0" w:space="0" w:color="auto"/>
                    <w:right w:val="none" w:sz="0" w:space="0" w:color="auto"/>
                  </w:divBdr>
                  <w:divsChild>
                    <w:div w:id="5110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4351">
              <w:marLeft w:val="0"/>
              <w:marRight w:val="0"/>
              <w:marTop w:val="0"/>
              <w:marBottom w:val="0"/>
              <w:divBdr>
                <w:top w:val="none" w:sz="0" w:space="0" w:color="auto"/>
                <w:left w:val="none" w:sz="0" w:space="0" w:color="auto"/>
                <w:bottom w:val="none" w:sz="0" w:space="0" w:color="auto"/>
                <w:right w:val="none" w:sz="0" w:space="0" w:color="auto"/>
              </w:divBdr>
              <w:divsChild>
                <w:div w:id="1771854719">
                  <w:marLeft w:val="0"/>
                  <w:marRight w:val="0"/>
                  <w:marTop w:val="0"/>
                  <w:marBottom w:val="0"/>
                  <w:divBdr>
                    <w:top w:val="none" w:sz="0" w:space="0" w:color="auto"/>
                    <w:left w:val="none" w:sz="0" w:space="0" w:color="auto"/>
                    <w:bottom w:val="none" w:sz="0" w:space="0" w:color="auto"/>
                    <w:right w:val="none" w:sz="0" w:space="0" w:color="auto"/>
                  </w:divBdr>
                  <w:divsChild>
                    <w:div w:id="9512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4449">
          <w:marLeft w:val="0"/>
          <w:marRight w:val="0"/>
          <w:marTop w:val="0"/>
          <w:marBottom w:val="0"/>
          <w:divBdr>
            <w:top w:val="none" w:sz="0" w:space="0" w:color="auto"/>
            <w:left w:val="none" w:sz="0" w:space="0" w:color="auto"/>
            <w:bottom w:val="none" w:sz="0" w:space="0" w:color="auto"/>
            <w:right w:val="none" w:sz="0" w:space="0" w:color="auto"/>
          </w:divBdr>
          <w:divsChild>
            <w:div w:id="1378773376">
              <w:marLeft w:val="0"/>
              <w:marRight w:val="0"/>
              <w:marTop w:val="0"/>
              <w:marBottom w:val="0"/>
              <w:divBdr>
                <w:top w:val="none" w:sz="0" w:space="0" w:color="auto"/>
                <w:left w:val="none" w:sz="0" w:space="0" w:color="auto"/>
                <w:bottom w:val="none" w:sz="0" w:space="0" w:color="auto"/>
                <w:right w:val="none" w:sz="0" w:space="0" w:color="auto"/>
              </w:divBdr>
            </w:div>
            <w:div w:id="1296179556">
              <w:marLeft w:val="0"/>
              <w:marRight w:val="0"/>
              <w:marTop w:val="0"/>
              <w:marBottom w:val="0"/>
              <w:divBdr>
                <w:top w:val="none" w:sz="0" w:space="0" w:color="auto"/>
                <w:left w:val="none" w:sz="0" w:space="0" w:color="auto"/>
                <w:bottom w:val="none" w:sz="0" w:space="0" w:color="auto"/>
                <w:right w:val="none" w:sz="0" w:space="0" w:color="auto"/>
              </w:divBdr>
              <w:divsChild>
                <w:div w:id="1789155843">
                  <w:marLeft w:val="0"/>
                  <w:marRight w:val="0"/>
                  <w:marTop w:val="0"/>
                  <w:marBottom w:val="0"/>
                  <w:divBdr>
                    <w:top w:val="none" w:sz="0" w:space="0" w:color="auto"/>
                    <w:left w:val="none" w:sz="0" w:space="0" w:color="auto"/>
                    <w:bottom w:val="none" w:sz="0" w:space="0" w:color="auto"/>
                    <w:right w:val="none" w:sz="0" w:space="0" w:color="auto"/>
                  </w:divBdr>
                  <w:divsChild>
                    <w:div w:id="1343362946">
                      <w:marLeft w:val="0"/>
                      <w:marRight w:val="0"/>
                      <w:marTop w:val="0"/>
                      <w:marBottom w:val="0"/>
                      <w:divBdr>
                        <w:top w:val="none" w:sz="0" w:space="0" w:color="auto"/>
                        <w:left w:val="none" w:sz="0" w:space="0" w:color="auto"/>
                        <w:bottom w:val="none" w:sz="0" w:space="0" w:color="auto"/>
                        <w:right w:val="none" w:sz="0" w:space="0" w:color="auto"/>
                      </w:divBdr>
                      <w:divsChild>
                        <w:div w:id="561864859">
                          <w:marLeft w:val="0"/>
                          <w:marRight w:val="0"/>
                          <w:marTop w:val="0"/>
                          <w:marBottom w:val="0"/>
                          <w:divBdr>
                            <w:top w:val="none" w:sz="0" w:space="0" w:color="auto"/>
                            <w:left w:val="none" w:sz="0" w:space="0" w:color="auto"/>
                            <w:bottom w:val="none" w:sz="0" w:space="0" w:color="auto"/>
                            <w:right w:val="none" w:sz="0" w:space="0" w:color="auto"/>
                          </w:divBdr>
                          <w:divsChild>
                            <w:div w:id="284586410">
                              <w:marLeft w:val="0"/>
                              <w:marRight w:val="0"/>
                              <w:marTop w:val="0"/>
                              <w:marBottom w:val="0"/>
                              <w:divBdr>
                                <w:top w:val="none" w:sz="0" w:space="0" w:color="auto"/>
                                <w:left w:val="none" w:sz="0" w:space="0" w:color="auto"/>
                                <w:bottom w:val="none" w:sz="0" w:space="0" w:color="auto"/>
                                <w:right w:val="none" w:sz="0" w:space="0" w:color="auto"/>
                              </w:divBdr>
                              <w:divsChild>
                                <w:div w:id="486745244">
                                  <w:marLeft w:val="0"/>
                                  <w:marRight w:val="0"/>
                                  <w:marTop w:val="0"/>
                                  <w:marBottom w:val="0"/>
                                  <w:divBdr>
                                    <w:top w:val="none" w:sz="0" w:space="0" w:color="auto"/>
                                    <w:left w:val="none" w:sz="0" w:space="0" w:color="auto"/>
                                    <w:bottom w:val="none" w:sz="0" w:space="0" w:color="auto"/>
                                    <w:right w:val="none" w:sz="0" w:space="0" w:color="auto"/>
                                  </w:divBdr>
                                  <w:divsChild>
                                    <w:div w:id="991637797">
                                      <w:marLeft w:val="0"/>
                                      <w:marRight w:val="0"/>
                                      <w:marTop w:val="0"/>
                                      <w:marBottom w:val="0"/>
                                      <w:divBdr>
                                        <w:top w:val="none" w:sz="0" w:space="0" w:color="auto"/>
                                        <w:left w:val="none" w:sz="0" w:space="0" w:color="auto"/>
                                        <w:bottom w:val="none" w:sz="0" w:space="0" w:color="auto"/>
                                        <w:right w:val="none" w:sz="0" w:space="0" w:color="auto"/>
                                      </w:divBdr>
                                      <w:divsChild>
                                        <w:div w:id="1790706066">
                                          <w:marLeft w:val="0"/>
                                          <w:marRight w:val="0"/>
                                          <w:marTop w:val="0"/>
                                          <w:marBottom w:val="0"/>
                                          <w:divBdr>
                                            <w:top w:val="none" w:sz="0" w:space="0" w:color="auto"/>
                                            <w:left w:val="none" w:sz="0" w:space="0" w:color="auto"/>
                                            <w:bottom w:val="none" w:sz="0" w:space="0" w:color="auto"/>
                                            <w:right w:val="none" w:sz="0" w:space="0" w:color="auto"/>
                                          </w:divBdr>
                                          <w:divsChild>
                                            <w:div w:id="5272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9792">
                                      <w:marLeft w:val="0"/>
                                      <w:marRight w:val="0"/>
                                      <w:marTop w:val="0"/>
                                      <w:marBottom w:val="0"/>
                                      <w:divBdr>
                                        <w:top w:val="none" w:sz="0" w:space="0" w:color="auto"/>
                                        <w:left w:val="none" w:sz="0" w:space="0" w:color="auto"/>
                                        <w:bottom w:val="none" w:sz="0" w:space="0" w:color="auto"/>
                                        <w:right w:val="none" w:sz="0" w:space="0" w:color="auto"/>
                                      </w:divBdr>
                                      <w:divsChild>
                                        <w:div w:id="844444706">
                                          <w:marLeft w:val="0"/>
                                          <w:marRight w:val="0"/>
                                          <w:marTop w:val="0"/>
                                          <w:marBottom w:val="0"/>
                                          <w:divBdr>
                                            <w:top w:val="none" w:sz="0" w:space="0" w:color="auto"/>
                                            <w:left w:val="none" w:sz="0" w:space="0" w:color="auto"/>
                                            <w:bottom w:val="none" w:sz="0" w:space="0" w:color="auto"/>
                                            <w:right w:val="none" w:sz="0" w:space="0" w:color="auto"/>
                                          </w:divBdr>
                                          <w:divsChild>
                                            <w:div w:id="184975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873997">
                          <w:marLeft w:val="0"/>
                          <w:marRight w:val="0"/>
                          <w:marTop w:val="0"/>
                          <w:marBottom w:val="0"/>
                          <w:divBdr>
                            <w:top w:val="none" w:sz="0" w:space="0" w:color="auto"/>
                            <w:left w:val="none" w:sz="0" w:space="0" w:color="auto"/>
                            <w:bottom w:val="none" w:sz="0" w:space="0" w:color="auto"/>
                            <w:right w:val="none" w:sz="0" w:space="0" w:color="auto"/>
                          </w:divBdr>
                          <w:divsChild>
                            <w:div w:id="11344936">
                              <w:marLeft w:val="0"/>
                              <w:marRight w:val="0"/>
                              <w:marTop w:val="0"/>
                              <w:marBottom w:val="0"/>
                              <w:divBdr>
                                <w:top w:val="none" w:sz="0" w:space="0" w:color="auto"/>
                                <w:left w:val="none" w:sz="0" w:space="0" w:color="auto"/>
                                <w:bottom w:val="none" w:sz="0" w:space="0" w:color="auto"/>
                                <w:right w:val="none" w:sz="0" w:space="0" w:color="auto"/>
                              </w:divBdr>
                              <w:divsChild>
                                <w:div w:id="1706708347">
                                  <w:marLeft w:val="0"/>
                                  <w:marRight w:val="0"/>
                                  <w:marTop w:val="0"/>
                                  <w:marBottom w:val="0"/>
                                  <w:divBdr>
                                    <w:top w:val="none" w:sz="0" w:space="0" w:color="auto"/>
                                    <w:left w:val="none" w:sz="0" w:space="0" w:color="auto"/>
                                    <w:bottom w:val="none" w:sz="0" w:space="0" w:color="auto"/>
                                    <w:right w:val="none" w:sz="0" w:space="0" w:color="auto"/>
                                  </w:divBdr>
                                  <w:divsChild>
                                    <w:div w:id="713044117">
                                      <w:marLeft w:val="0"/>
                                      <w:marRight w:val="0"/>
                                      <w:marTop w:val="0"/>
                                      <w:marBottom w:val="0"/>
                                      <w:divBdr>
                                        <w:top w:val="none" w:sz="0" w:space="0" w:color="auto"/>
                                        <w:left w:val="none" w:sz="0" w:space="0" w:color="auto"/>
                                        <w:bottom w:val="none" w:sz="0" w:space="0" w:color="auto"/>
                                        <w:right w:val="none" w:sz="0" w:space="0" w:color="auto"/>
                                      </w:divBdr>
                                      <w:divsChild>
                                        <w:div w:id="61566658">
                                          <w:marLeft w:val="0"/>
                                          <w:marRight w:val="0"/>
                                          <w:marTop w:val="0"/>
                                          <w:marBottom w:val="0"/>
                                          <w:divBdr>
                                            <w:top w:val="none" w:sz="0" w:space="0" w:color="auto"/>
                                            <w:left w:val="none" w:sz="0" w:space="0" w:color="auto"/>
                                            <w:bottom w:val="none" w:sz="0" w:space="0" w:color="auto"/>
                                            <w:right w:val="none" w:sz="0" w:space="0" w:color="auto"/>
                                          </w:divBdr>
                                          <w:divsChild>
                                            <w:div w:id="18292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2153382">
      <w:bodyDiv w:val="1"/>
      <w:marLeft w:val="0"/>
      <w:marRight w:val="0"/>
      <w:marTop w:val="0"/>
      <w:marBottom w:val="0"/>
      <w:divBdr>
        <w:top w:val="none" w:sz="0" w:space="0" w:color="auto"/>
        <w:left w:val="none" w:sz="0" w:space="0" w:color="auto"/>
        <w:bottom w:val="none" w:sz="0" w:space="0" w:color="auto"/>
        <w:right w:val="none" w:sz="0" w:space="0" w:color="auto"/>
      </w:divBdr>
      <w:divsChild>
        <w:div w:id="1148864102">
          <w:marLeft w:val="0"/>
          <w:marRight w:val="0"/>
          <w:marTop w:val="0"/>
          <w:marBottom w:val="0"/>
          <w:divBdr>
            <w:top w:val="none" w:sz="0" w:space="0" w:color="auto"/>
            <w:left w:val="none" w:sz="0" w:space="0" w:color="auto"/>
            <w:bottom w:val="none" w:sz="0" w:space="0" w:color="auto"/>
            <w:right w:val="none" w:sz="0" w:space="0" w:color="auto"/>
          </w:divBdr>
          <w:divsChild>
            <w:div w:id="661616342">
              <w:marLeft w:val="0"/>
              <w:marRight w:val="0"/>
              <w:marTop w:val="0"/>
              <w:marBottom w:val="0"/>
              <w:divBdr>
                <w:top w:val="none" w:sz="0" w:space="0" w:color="auto"/>
                <w:left w:val="none" w:sz="0" w:space="0" w:color="auto"/>
                <w:bottom w:val="none" w:sz="0" w:space="0" w:color="auto"/>
                <w:right w:val="none" w:sz="0" w:space="0" w:color="auto"/>
              </w:divBdr>
              <w:divsChild>
                <w:div w:id="607468652">
                  <w:marLeft w:val="0"/>
                  <w:marRight w:val="0"/>
                  <w:marTop w:val="0"/>
                  <w:marBottom w:val="0"/>
                  <w:divBdr>
                    <w:top w:val="none" w:sz="0" w:space="0" w:color="auto"/>
                    <w:left w:val="none" w:sz="0" w:space="0" w:color="auto"/>
                    <w:bottom w:val="none" w:sz="0" w:space="0" w:color="auto"/>
                    <w:right w:val="none" w:sz="0" w:space="0" w:color="auto"/>
                  </w:divBdr>
                  <w:divsChild>
                    <w:div w:id="932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2733">
              <w:marLeft w:val="0"/>
              <w:marRight w:val="0"/>
              <w:marTop w:val="0"/>
              <w:marBottom w:val="0"/>
              <w:divBdr>
                <w:top w:val="none" w:sz="0" w:space="0" w:color="auto"/>
                <w:left w:val="none" w:sz="0" w:space="0" w:color="auto"/>
                <w:bottom w:val="none" w:sz="0" w:space="0" w:color="auto"/>
                <w:right w:val="none" w:sz="0" w:space="0" w:color="auto"/>
              </w:divBdr>
              <w:divsChild>
                <w:div w:id="45882232">
                  <w:marLeft w:val="0"/>
                  <w:marRight w:val="0"/>
                  <w:marTop w:val="0"/>
                  <w:marBottom w:val="0"/>
                  <w:divBdr>
                    <w:top w:val="none" w:sz="0" w:space="0" w:color="auto"/>
                    <w:left w:val="none" w:sz="0" w:space="0" w:color="auto"/>
                    <w:bottom w:val="none" w:sz="0" w:space="0" w:color="auto"/>
                    <w:right w:val="none" w:sz="0" w:space="0" w:color="auto"/>
                  </w:divBdr>
                  <w:divsChild>
                    <w:div w:id="64300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376">
              <w:marLeft w:val="0"/>
              <w:marRight w:val="0"/>
              <w:marTop w:val="0"/>
              <w:marBottom w:val="0"/>
              <w:divBdr>
                <w:top w:val="none" w:sz="0" w:space="0" w:color="auto"/>
                <w:left w:val="none" w:sz="0" w:space="0" w:color="auto"/>
                <w:bottom w:val="none" w:sz="0" w:space="0" w:color="auto"/>
                <w:right w:val="none" w:sz="0" w:space="0" w:color="auto"/>
              </w:divBdr>
              <w:divsChild>
                <w:div w:id="646201232">
                  <w:marLeft w:val="0"/>
                  <w:marRight w:val="0"/>
                  <w:marTop w:val="0"/>
                  <w:marBottom w:val="0"/>
                  <w:divBdr>
                    <w:top w:val="none" w:sz="0" w:space="0" w:color="auto"/>
                    <w:left w:val="none" w:sz="0" w:space="0" w:color="auto"/>
                    <w:bottom w:val="none" w:sz="0" w:space="0" w:color="auto"/>
                    <w:right w:val="none" w:sz="0" w:space="0" w:color="auto"/>
                  </w:divBdr>
                  <w:divsChild>
                    <w:div w:id="179536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997976">
          <w:marLeft w:val="0"/>
          <w:marRight w:val="0"/>
          <w:marTop w:val="0"/>
          <w:marBottom w:val="0"/>
          <w:divBdr>
            <w:top w:val="none" w:sz="0" w:space="0" w:color="auto"/>
            <w:left w:val="none" w:sz="0" w:space="0" w:color="auto"/>
            <w:bottom w:val="none" w:sz="0" w:space="0" w:color="auto"/>
            <w:right w:val="none" w:sz="0" w:space="0" w:color="auto"/>
          </w:divBdr>
          <w:divsChild>
            <w:div w:id="1580553779">
              <w:marLeft w:val="0"/>
              <w:marRight w:val="0"/>
              <w:marTop w:val="0"/>
              <w:marBottom w:val="0"/>
              <w:divBdr>
                <w:top w:val="none" w:sz="0" w:space="0" w:color="auto"/>
                <w:left w:val="none" w:sz="0" w:space="0" w:color="auto"/>
                <w:bottom w:val="none" w:sz="0" w:space="0" w:color="auto"/>
                <w:right w:val="none" w:sz="0" w:space="0" w:color="auto"/>
              </w:divBdr>
            </w:div>
            <w:div w:id="1625580204">
              <w:marLeft w:val="0"/>
              <w:marRight w:val="0"/>
              <w:marTop w:val="0"/>
              <w:marBottom w:val="0"/>
              <w:divBdr>
                <w:top w:val="none" w:sz="0" w:space="0" w:color="auto"/>
                <w:left w:val="none" w:sz="0" w:space="0" w:color="auto"/>
                <w:bottom w:val="none" w:sz="0" w:space="0" w:color="auto"/>
                <w:right w:val="none" w:sz="0" w:space="0" w:color="auto"/>
              </w:divBdr>
              <w:divsChild>
                <w:div w:id="249120729">
                  <w:marLeft w:val="0"/>
                  <w:marRight w:val="0"/>
                  <w:marTop w:val="0"/>
                  <w:marBottom w:val="0"/>
                  <w:divBdr>
                    <w:top w:val="none" w:sz="0" w:space="0" w:color="auto"/>
                    <w:left w:val="none" w:sz="0" w:space="0" w:color="auto"/>
                    <w:bottom w:val="none" w:sz="0" w:space="0" w:color="auto"/>
                    <w:right w:val="none" w:sz="0" w:space="0" w:color="auto"/>
                  </w:divBdr>
                  <w:divsChild>
                    <w:div w:id="241644198">
                      <w:marLeft w:val="0"/>
                      <w:marRight w:val="0"/>
                      <w:marTop w:val="0"/>
                      <w:marBottom w:val="0"/>
                      <w:divBdr>
                        <w:top w:val="none" w:sz="0" w:space="0" w:color="auto"/>
                        <w:left w:val="none" w:sz="0" w:space="0" w:color="auto"/>
                        <w:bottom w:val="none" w:sz="0" w:space="0" w:color="auto"/>
                        <w:right w:val="none" w:sz="0" w:space="0" w:color="auto"/>
                      </w:divBdr>
                      <w:divsChild>
                        <w:div w:id="6496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316569">
      <w:bodyDiv w:val="1"/>
      <w:marLeft w:val="0"/>
      <w:marRight w:val="0"/>
      <w:marTop w:val="0"/>
      <w:marBottom w:val="0"/>
      <w:divBdr>
        <w:top w:val="none" w:sz="0" w:space="0" w:color="auto"/>
        <w:left w:val="none" w:sz="0" w:space="0" w:color="auto"/>
        <w:bottom w:val="none" w:sz="0" w:space="0" w:color="auto"/>
        <w:right w:val="none" w:sz="0" w:space="0" w:color="auto"/>
      </w:divBdr>
      <w:divsChild>
        <w:div w:id="628707348">
          <w:marLeft w:val="0"/>
          <w:marRight w:val="0"/>
          <w:marTop w:val="0"/>
          <w:marBottom w:val="0"/>
          <w:divBdr>
            <w:top w:val="none" w:sz="0" w:space="0" w:color="auto"/>
            <w:left w:val="none" w:sz="0" w:space="0" w:color="auto"/>
            <w:bottom w:val="none" w:sz="0" w:space="0" w:color="auto"/>
            <w:right w:val="none" w:sz="0" w:space="0" w:color="auto"/>
          </w:divBdr>
          <w:divsChild>
            <w:div w:id="1364985907">
              <w:marLeft w:val="0"/>
              <w:marRight w:val="0"/>
              <w:marTop w:val="0"/>
              <w:marBottom w:val="0"/>
              <w:divBdr>
                <w:top w:val="none" w:sz="0" w:space="0" w:color="auto"/>
                <w:left w:val="none" w:sz="0" w:space="0" w:color="auto"/>
                <w:bottom w:val="none" w:sz="0" w:space="0" w:color="auto"/>
                <w:right w:val="none" w:sz="0" w:space="0" w:color="auto"/>
              </w:divBdr>
              <w:divsChild>
                <w:div w:id="4387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8030">
          <w:marLeft w:val="0"/>
          <w:marRight w:val="0"/>
          <w:marTop w:val="0"/>
          <w:marBottom w:val="0"/>
          <w:divBdr>
            <w:top w:val="none" w:sz="0" w:space="0" w:color="auto"/>
            <w:left w:val="none" w:sz="0" w:space="0" w:color="auto"/>
            <w:bottom w:val="none" w:sz="0" w:space="0" w:color="auto"/>
            <w:right w:val="none" w:sz="0" w:space="0" w:color="auto"/>
          </w:divBdr>
          <w:divsChild>
            <w:div w:id="442506800">
              <w:marLeft w:val="0"/>
              <w:marRight w:val="0"/>
              <w:marTop w:val="0"/>
              <w:marBottom w:val="0"/>
              <w:divBdr>
                <w:top w:val="none" w:sz="0" w:space="0" w:color="auto"/>
                <w:left w:val="none" w:sz="0" w:space="0" w:color="auto"/>
                <w:bottom w:val="none" w:sz="0" w:space="0" w:color="auto"/>
                <w:right w:val="none" w:sz="0" w:space="0" w:color="auto"/>
              </w:divBdr>
              <w:divsChild>
                <w:div w:id="6401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3917">
          <w:marLeft w:val="0"/>
          <w:marRight w:val="0"/>
          <w:marTop w:val="0"/>
          <w:marBottom w:val="0"/>
          <w:divBdr>
            <w:top w:val="none" w:sz="0" w:space="0" w:color="auto"/>
            <w:left w:val="none" w:sz="0" w:space="0" w:color="auto"/>
            <w:bottom w:val="none" w:sz="0" w:space="0" w:color="auto"/>
            <w:right w:val="none" w:sz="0" w:space="0" w:color="auto"/>
          </w:divBdr>
          <w:divsChild>
            <w:div w:id="2006736634">
              <w:marLeft w:val="0"/>
              <w:marRight w:val="0"/>
              <w:marTop w:val="0"/>
              <w:marBottom w:val="0"/>
              <w:divBdr>
                <w:top w:val="none" w:sz="0" w:space="0" w:color="auto"/>
                <w:left w:val="none" w:sz="0" w:space="0" w:color="auto"/>
                <w:bottom w:val="none" w:sz="0" w:space="0" w:color="auto"/>
                <w:right w:val="none" w:sz="0" w:space="0" w:color="auto"/>
              </w:divBdr>
              <w:divsChild>
                <w:div w:id="35300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80708">
      <w:bodyDiv w:val="1"/>
      <w:marLeft w:val="0"/>
      <w:marRight w:val="0"/>
      <w:marTop w:val="0"/>
      <w:marBottom w:val="0"/>
      <w:divBdr>
        <w:top w:val="none" w:sz="0" w:space="0" w:color="auto"/>
        <w:left w:val="none" w:sz="0" w:space="0" w:color="auto"/>
        <w:bottom w:val="none" w:sz="0" w:space="0" w:color="auto"/>
        <w:right w:val="none" w:sz="0" w:space="0" w:color="auto"/>
      </w:divBdr>
    </w:div>
    <w:div w:id="1342505845">
      <w:bodyDiv w:val="1"/>
      <w:marLeft w:val="0"/>
      <w:marRight w:val="0"/>
      <w:marTop w:val="0"/>
      <w:marBottom w:val="0"/>
      <w:divBdr>
        <w:top w:val="none" w:sz="0" w:space="0" w:color="auto"/>
        <w:left w:val="none" w:sz="0" w:space="0" w:color="auto"/>
        <w:bottom w:val="none" w:sz="0" w:space="0" w:color="auto"/>
        <w:right w:val="none" w:sz="0" w:space="0" w:color="auto"/>
      </w:divBdr>
      <w:divsChild>
        <w:div w:id="760832833">
          <w:marLeft w:val="0"/>
          <w:marRight w:val="0"/>
          <w:marTop w:val="0"/>
          <w:marBottom w:val="0"/>
          <w:divBdr>
            <w:top w:val="none" w:sz="0" w:space="0" w:color="auto"/>
            <w:left w:val="none" w:sz="0" w:space="0" w:color="auto"/>
            <w:bottom w:val="none" w:sz="0" w:space="0" w:color="auto"/>
            <w:right w:val="none" w:sz="0" w:space="0" w:color="auto"/>
          </w:divBdr>
          <w:divsChild>
            <w:div w:id="856580907">
              <w:marLeft w:val="0"/>
              <w:marRight w:val="0"/>
              <w:marTop w:val="0"/>
              <w:marBottom w:val="0"/>
              <w:divBdr>
                <w:top w:val="none" w:sz="0" w:space="0" w:color="auto"/>
                <w:left w:val="none" w:sz="0" w:space="0" w:color="auto"/>
                <w:bottom w:val="none" w:sz="0" w:space="0" w:color="auto"/>
                <w:right w:val="none" w:sz="0" w:space="0" w:color="auto"/>
              </w:divBdr>
              <w:divsChild>
                <w:div w:id="2118938379">
                  <w:marLeft w:val="0"/>
                  <w:marRight w:val="0"/>
                  <w:marTop w:val="0"/>
                  <w:marBottom w:val="0"/>
                  <w:divBdr>
                    <w:top w:val="none" w:sz="0" w:space="0" w:color="auto"/>
                    <w:left w:val="none" w:sz="0" w:space="0" w:color="auto"/>
                    <w:bottom w:val="none" w:sz="0" w:space="0" w:color="auto"/>
                    <w:right w:val="none" w:sz="0" w:space="0" w:color="auto"/>
                  </w:divBdr>
                  <w:divsChild>
                    <w:div w:id="13669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0757">
              <w:marLeft w:val="0"/>
              <w:marRight w:val="0"/>
              <w:marTop w:val="0"/>
              <w:marBottom w:val="0"/>
              <w:divBdr>
                <w:top w:val="none" w:sz="0" w:space="0" w:color="auto"/>
                <w:left w:val="none" w:sz="0" w:space="0" w:color="auto"/>
                <w:bottom w:val="none" w:sz="0" w:space="0" w:color="auto"/>
                <w:right w:val="none" w:sz="0" w:space="0" w:color="auto"/>
              </w:divBdr>
              <w:divsChild>
                <w:div w:id="1536036521">
                  <w:marLeft w:val="0"/>
                  <w:marRight w:val="0"/>
                  <w:marTop w:val="0"/>
                  <w:marBottom w:val="0"/>
                  <w:divBdr>
                    <w:top w:val="none" w:sz="0" w:space="0" w:color="auto"/>
                    <w:left w:val="none" w:sz="0" w:space="0" w:color="auto"/>
                    <w:bottom w:val="none" w:sz="0" w:space="0" w:color="auto"/>
                    <w:right w:val="none" w:sz="0" w:space="0" w:color="auto"/>
                  </w:divBdr>
                  <w:divsChild>
                    <w:div w:id="211978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2379">
              <w:marLeft w:val="0"/>
              <w:marRight w:val="0"/>
              <w:marTop w:val="0"/>
              <w:marBottom w:val="0"/>
              <w:divBdr>
                <w:top w:val="none" w:sz="0" w:space="0" w:color="auto"/>
                <w:left w:val="none" w:sz="0" w:space="0" w:color="auto"/>
                <w:bottom w:val="none" w:sz="0" w:space="0" w:color="auto"/>
                <w:right w:val="none" w:sz="0" w:space="0" w:color="auto"/>
              </w:divBdr>
              <w:divsChild>
                <w:div w:id="1290669663">
                  <w:marLeft w:val="0"/>
                  <w:marRight w:val="0"/>
                  <w:marTop w:val="0"/>
                  <w:marBottom w:val="0"/>
                  <w:divBdr>
                    <w:top w:val="none" w:sz="0" w:space="0" w:color="auto"/>
                    <w:left w:val="none" w:sz="0" w:space="0" w:color="auto"/>
                    <w:bottom w:val="none" w:sz="0" w:space="0" w:color="auto"/>
                    <w:right w:val="none" w:sz="0" w:space="0" w:color="auto"/>
                  </w:divBdr>
                  <w:divsChild>
                    <w:div w:id="12652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6015">
              <w:marLeft w:val="0"/>
              <w:marRight w:val="0"/>
              <w:marTop w:val="0"/>
              <w:marBottom w:val="0"/>
              <w:divBdr>
                <w:top w:val="none" w:sz="0" w:space="0" w:color="auto"/>
                <w:left w:val="none" w:sz="0" w:space="0" w:color="auto"/>
                <w:bottom w:val="none" w:sz="0" w:space="0" w:color="auto"/>
                <w:right w:val="none" w:sz="0" w:space="0" w:color="auto"/>
              </w:divBdr>
              <w:divsChild>
                <w:div w:id="1988588889">
                  <w:marLeft w:val="0"/>
                  <w:marRight w:val="0"/>
                  <w:marTop w:val="0"/>
                  <w:marBottom w:val="0"/>
                  <w:divBdr>
                    <w:top w:val="none" w:sz="0" w:space="0" w:color="auto"/>
                    <w:left w:val="none" w:sz="0" w:space="0" w:color="auto"/>
                    <w:bottom w:val="none" w:sz="0" w:space="0" w:color="auto"/>
                    <w:right w:val="none" w:sz="0" w:space="0" w:color="auto"/>
                  </w:divBdr>
                  <w:divsChild>
                    <w:div w:id="13956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3523">
              <w:marLeft w:val="0"/>
              <w:marRight w:val="0"/>
              <w:marTop w:val="0"/>
              <w:marBottom w:val="0"/>
              <w:divBdr>
                <w:top w:val="none" w:sz="0" w:space="0" w:color="auto"/>
                <w:left w:val="none" w:sz="0" w:space="0" w:color="auto"/>
                <w:bottom w:val="none" w:sz="0" w:space="0" w:color="auto"/>
                <w:right w:val="none" w:sz="0" w:space="0" w:color="auto"/>
              </w:divBdr>
              <w:divsChild>
                <w:div w:id="698551939">
                  <w:marLeft w:val="0"/>
                  <w:marRight w:val="0"/>
                  <w:marTop w:val="0"/>
                  <w:marBottom w:val="0"/>
                  <w:divBdr>
                    <w:top w:val="none" w:sz="0" w:space="0" w:color="auto"/>
                    <w:left w:val="none" w:sz="0" w:space="0" w:color="auto"/>
                    <w:bottom w:val="none" w:sz="0" w:space="0" w:color="auto"/>
                    <w:right w:val="none" w:sz="0" w:space="0" w:color="auto"/>
                  </w:divBdr>
                  <w:divsChild>
                    <w:div w:id="5793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206259">
          <w:marLeft w:val="0"/>
          <w:marRight w:val="0"/>
          <w:marTop w:val="0"/>
          <w:marBottom w:val="0"/>
          <w:divBdr>
            <w:top w:val="none" w:sz="0" w:space="0" w:color="auto"/>
            <w:left w:val="none" w:sz="0" w:space="0" w:color="auto"/>
            <w:bottom w:val="none" w:sz="0" w:space="0" w:color="auto"/>
            <w:right w:val="none" w:sz="0" w:space="0" w:color="auto"/>
          </w:divBdr>
          <w:divsChild>
            <w:div w:id="1530532350">
              <w:marLeft w:val="0"/>
              <w:marRight w:val="0"/>
              <w:marTop w:val="0"/>
              <w:marBottom w:val="0"/>
              <w:divBdr>
                <w:top w:val="none" w:sz="0" w:space="0" w:color="auto"/>
                <w:left w:val="none" w:sz="0" w:space="0" w:color="auto"/>
                <w:bottom w:val="none" w:sz="0" w:space="0" w:color="auto"/>
                <w:right w:val="none" w:sz="0" w:space="0" w:color="auto"/>
              </w:divBdr>
            </w:div>
            <w:div w:id="1677031033">
              <w:marLeft w:val="0"/>
              <w:marRight w:val="0"/>
              <w:marTop w:val="0"/>
              <w:marBottom w:val="0"/>
              <w:divBdr>
                <w:top w:val="none" w:sz="0" w:space="0" w:color="auto"/>
                <w:left w:val="none" w:sz="0" w:space="0" w:color="auto"/>
                <w:bottom w:val="none" w:sz="0" w:space="0" w:color="auto"/>
                <w:right w:val="none" w:sz="0" w:space="0" w:color="auto"/>
              </w:divBdr>
              <w:divsChild>
                <w:div w:id="1545480244">
                  <w:marLeft w:val="0"/>
                  <w:marRight w:val="0"/>
                  <w:marTop w:val="0"/>
                  <w:marBottom w:val="0"/>
                  <w:divBdr>
                    <w:top w:val="none" w:sz="0" w:space="0" w:color="auto"/>
                    <w:left w:val="none" w:sz="0" w:space="0" w:color="auto"/>
                    <w:bottom w:val="none" w:sz="0" w:space="0" w:color="auto"/>
                    <w:right w:val="none" w:sz="0" w:space="0" w:color="auto"/>
                  </w:divBdr>
                  <w:divsChild>
                    <w:div w:id="903032444">
                      <w:marLeft w:val="0"/>
                      <w:marRight w:val="0"/>
                      <w:marTop w:val="0"/>
                      <w:marBottom w:val="0"/>
                      <w:divBdr>
                        <w:top w:val="none" w:sz="0" w:space="0" w:color="auto"/>
                        <w:left w:val="none" w:sz="0" w:space="0" w:color="auto"/>
                        <w:bottom w:val="none" w:sz="0" w:space="0" w:color="auto"/>
                        <w:right w:val="none" w:sz="0" w:space="0" w:color="auto"/>
                      </w:divBdr>
                      <w:divsChild>
                        <w:div w:id="121466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792255">
      <w:bodyDiv w:val="1"/>
      <w:marLeft w:val="0"/>
      <w:marRight w:val="0"/>
      <w:marTop w:val="0"/>
      <w:marBottom w:val="0"/>
      <w:divBdr>
        <w:top w:val="none" w:sz="0" w:space="0" w:color="auto"/>
        <w:left w:val="none" w:sz="0" w:space="0" w:color="auto"/>
        <w:bottom w:val="none" w:sz="0" w:space="0" w:color="auto"/>
        <w:right w:val="none" w:sz="0" w:space="0" w:color="auto"/>
      </w:divBdr>
    </w:div>
    <w:div w:id="1370835667">
      <w:bodyDiv w:val="1"/>
      <w:marLeft w:val="0"/>
      <w:marRight w:val="0"/>
      <w:marTop w:val="0"/>
      <w:marBottom w:val="0"/>
      <w:divBdr>
        <w:top w:val="none" w:sz="0" w:space="0" w:color="auto"/>
        <w:left w:val="none" w:sz="0" w:space="0" w:color="auto"/>
        <w:bottom w:val="none" w:sz="0" w:space="0" w:color="auto"/>
        <w:right w:val="none" w:sz="0" w:space="0" w:color="auto"/>
      </w:divBdr>
      <w:divsChild>
        <w:div w:id="141822237">
          <w:marLeft w:val="0"/>
          <w:marRight w:val="0"/>
          <w:marTop w:val="0"/>
          <w:marBottom w:val="0"/>
          <w:divBdr>
            <w:top w:val="none" w:sz="0" w:space="0" w:color="auto"/>
            <w:left w:val="none" w:sz="0" w:space="0" w:color="auto"/>
            <w:bottom w:val="none" w:sz="0" w:space="0" w:color="auto"/>
            <w:right w:val="none" w:sz="0" w:space="0" w:color="auto"/>
          </w:divBdr>
        </w:div>
        <w:div w:id="778792563">
          <w:marLeft w:val="0"/>
          <w:marRight w:val="0"/>
          <w:marTop w:val="0"/>
          <w:marBottom w:val="0"/>
          <w:divBdr>
            <w:top w:val="none" w:sz="0" w:space="0" w:color="auto"/>
            <w:left w:val="none" w:sz="0" w:space="0" w:color="auto"/>
            <w:bottom w:val="none" w:sz="0" w:space="0" w:color="auto"/>
            <w:right w:val="none" w:sz="0" w:space="0" w:color="auto"/>
          </w:divBdr>
          <w:divsChild>
            <w:div w:id="517701231">
              <w:marLeft w:val="0"/>
              <w:marRight w:val="0"/>
              <w:marTop w:val="0"/>
              <w:marBottom w:val="0"/>
              <w:divBdr>
                <w:top w:val="none" w:sz="0" w:space="0" w:color="auto"/>
                <w:left w:val="none" w:sz="0" w:space="0" w:color="auto"/>
                <w:bottom w:val="none" w:sz="0" w:space="0" w:color="auto"/>
                <w:right w:val="none" w:sz="0" w:space="0" w:color="auto"/>
              </w:divBdr>
            </w:div>
            <w:div w:id="1208879786">
              <w:marLeft w:val="0"/>
              <w:marRight w:val="0"/>
              <w:marTop w:val="0"/>
              <w:marBottom w:val="0"/>
              <w:divBdr>
                <w:top w:val="none" w:sz="0" w:space="0" w:color="auto"/>
                <w:left w:val="none" w:sz="0" w:space="0" w:color="auto"/>
                <w:bottom w:val="none" w:sz="0" w:space="0" w:color="auto"/>
                <w:right w:val="none" w:sz="0" w:space="0" w:color="auto"/>
              </w:divBdr>
              <w:divsChild>
                <w:div w:id="1188251278">
                  <w:marLeft w:val="0"/>
                  <w:marRight w:val="0"/>
                  <w:marTop w:val="0"/>
                  <w:marBottom w:val="0"/>
                  <w:divBdr>
                    <w:top w:val="none" w:sz="0" w:space="0" w:color="auto"/>
                    <w:left w:val="none" w:sz="0" w:space="0" w:color="auto"/>
                    <w:bottom w:val="none" w:sz="0" w:space="0" w:color="auto"/>
                    <w:right w:val="none" w:sz="0" w:space="0" w:color="auto"/>
                  </w:divBdr>
                  <w:divsChild>
                    <w:div w:id="637733493">
                      <w:marLeft w:val="0"/>
                      <w:marRight w:val="0"/>
                      <w:marTop w:val="0"/>
                      <w:marBottom w:val="0"/>
                      <w:divBdr>
                        <w:top w:val="none" w:sz="0" w:space="0" w:color="auto"/>
                        <w:left w:val="none" w:sz="0" w:space="0" w:color="auto"/>
                        <w:bottom w:val="none" w:sz="0" w:space="0" w:color="auto"/>
                        <w:right w:val="none" w:sz="0" w:space="0" w:color="auto"/>
                      </w:divBdr>
                      <w:divsChild>
                        <w:div w:id="9354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623230">
      <w:bodyDiv w:val="1"/>
      <w:marLeft w:val="0"/>
      <w:marRight w:val="0"/>
      <w:marTop w:val="0"/>
      <w:marBottom w:val="0"/>
      <w:divBdr>
        <w:top w:val="none" w:sz="0" w:space="0" w:color="auto"/>
        <w:left w:val="none" w:sz="0" w:space="0" w:color="auto"/>
        <w:bottom w:val="none" w:sz="0" w:space="0" w:color="auto"/>
        <w:right w:val="none" w:sz="0" w:space="0" w:color="auto"/>
      </w:divBdr>
      <w:divsChild>
        <w:div w:id="1622572207">
          <w:marLeft w:val="0"/>
          <w:marRight w:val="0"/>
          <w:marTop w:val="0"/>
          <w:marBottom w:val="0"/>
          <w:divBdr>
            <w:top w:val="none" w:sz="0" w:space="0" w:color="auto"/>
            <w:left w:val="none" w:sz="0" w:space="0" w:color="auto"/>
            <w:bottom w:val="none" w:sz="0" w:space="0" w:color="auto"/>
            <w:right w:val="none" w:sz="0" w:space="0" w:color="auto"/>
          </w:divBdr>
          <w:divsChild>
            <w:div w:id="1767191965">
              <w:marLeft w:val="0"/>
              <w:marRight w:val="0"/>
              <w:marTop w:val="0"/>
              <w:marBottom w:val="0"/>
              <w:divBdr>
                <w:top w:val="none" w:sz="0" w:space="0" w:color="auto"/>
                <w:left w:val="none" w:sz="0" w:space="0" w:color="auto"/>
                <w:bottom w:val="none" w:sz="0" w:space="0" w:color="auto"/>
                <w:right w:val="none" w:sz="0" w:space="0" w:color="auto"/>
              </w:divBdr>
              <w:divsChild>
                <w:div w:id="1499344054">
                  <w:marLeft w:val="0"/>
                  <w:marRight w:val="0"/>
                  <w:marTop w:val="0"/>
                  <w:marBottom w:val="0"/>
                  <w:divBdr>
                    <w:top w:val="none" w:sz="0" w:space="0" w:color="auto"/>
                    <w:left w:val="none" w:sz="0" w:space="0" w:color="auto"/>
                    <w:bottom w:val="none" w:sz="0" w:space="0" w:color="auto"/>
                    <w:right w:val="none" w:sz="0" w:space="0" w:color="auto"/>
                  </w:divBdr>
                  <w:divsChild>
                    <w:div w:id="1206262014">
                      <w:marLeft w:val="0"/>
                      <w:marRight w:val="0"/>
                      <w:marTop w:val="0"/>
                      <w:marBottom w:val="0"/>
                      <w:divBdr>
                        <w:top w:val="none" w:sz="0" w:space="0" w:color="auto"/>
                        <w:left w:val="none" w:sz="0" w:space="0" w:color="auto"/>
                        <w:bottom w:val="none" w:sz="0" w:space="0" w:color="auto"/>
                        <w:right w:val="none" w:sz="0" w:space="0" w:color="auto"/>
                      </w:divBdr>
                      <w:divsChild>
                        <w:div w:id="1256985393">
                          <w:marLeft w:val="0"/>
                          <w:marRight w:val="0"/>
                          <w:marTop w:val="0"/>
                          <w:marBottom w:val="0"/>
                          <w:divBdr>
                            <w:top w:val="none" w:sz="0" w:space="0" w:color="auto"/>
                            <w:left w:val="none" w:sz="0" w:space="0" w:color="auto"/>
                            <w:bottom w:val="none" w:sz="0" w:space="0" w:color="auto"/>
                            <w:right w:val="none" w:sz="0" w:space="0" w:color="auto"/>
                          </w:divBdr>
                          <w:divsChild>
                            <w:div w:id="746876537">
                              <w:marLeft w:val="0"/>
                              <w:marRight w:val="0"/>
                              <w:marTop w:val="0"/>
                              <w:marBottom w:val="0"/>
                              <w:divBdr>
                                <w:top w:val="none" w:sz="0" w:space="0" w:color="auto"/>
                                <w:left w:val="none" w:sz="0" w:space="0" w:color="auto"/>
                                <w:bottom w:val="none" w:sz="0" w:space="0" w:color="auto"/>
                                <w:right w:val="none" w:sz="0" w:space="0" w:color="auto"/>
                              </w:divBdr>
                              <w:divsChild>
                                <w:div w:id="1184981100">
                                  <w:marLeft w:val="0"/>
                                  <w:marRight w:val="0"/>
                                  <w:marTop w:val="0"/>
                                  <w:marBottom w:val="0"/>
                                  <w:divBdr>
                                    <w:top w:val="none" w:sz="0" w:space="0" w:color="auto"/>
                                    <w:left w:val="none" w:sz="0" w:space="0" w:color="auto"/>
                                    <w:bottom w:val="none" w:sz="0" w:space="0" w:color="auto"/>
                                    <w:right w:val="none" w:sz="0" w:space="0" w:color="auto"/>
                                  </w:divBdr>
                                  <w:divsChild>
                                    <w:div w:id="1299458923">
                                      <w:marLeft w:val="0"/>
                                      <w:marRight w:val="0"/>
                                      <w:marTop w:val="0"/>
                                      <w:marBottom w:val="0"/>
                                      <w:divBdr>
                                        <w:top w:val="none" w:sz="0" w:space="0" w:color="auto"/>
                                        <w:left w:val="none" w:sz="0" w:space="0" w:color="auto"/>
                                        <w:bottom w:val="none" w:sz="0" w:space="0" w:color="auto"/>
                                        <w:right w:val="none" w:sz="0" w:space="0" w:color="auto"/>
                                      </w:divBdr>
                                      <w:divsChild>
                                        <w:div w:id="1200244426">
                                          <w:marLeft w:val="0"/>
                                          <w:marRight w:val="0"/>
                                          <w:marTop w:val="0"/>
                                          <w:marBottom w:val="0"/>
                                          <w:divBdr>
                                            <w:top w:val="none" w:sz="0" w:space="0" w:color="auto"/>
                                            <w:left w:val="none" w:sz="0" w:space="0" w:color="auto"/>
                                            <w:bottom w:val="none" w:sz="0" w:space="0" w:color="auto"/>
                                            <w:right w:val="none" w:sz="0" w:space="0" w:color="auto"/>
                                          </w:divBdr>
                                          <w:divsChild>
                                            <w:div w:id="1744260617">
                                              <w:marLeft w:val="0"/>
                                              <w:marRight w:val="0"/>
                                              <w:marTop w:val="0"/>
                                              <w:marBottom w:val="0"/>
                                              <w:divBdr>
                                                <w:top w:val="none" w:sz="0" w:space="0" w:color="auto"/>
                                                <w:left w:val="none" w:sz="0" w:space="0" w:color="auto"/>
                                                <w:bottom w:val="none" w:sz="0" w:space="0" w:color="auto"/>
                                                <w:right w:val="none" w:sz="0" w:space="0" w:color="auto"/>
                                              </w:divBdr>
                                            </w:div>
                                            <w:div w:id="2094230984">
                                              <w:marLeft w:val="0"/>
                                              <w:marRight w:val="0"/>
                                              <w:marTop w:val="0"/>
                                              <w:marBottom w:val="0"/>
                                              <w:divBdr>
                                                <w:top w:val="none" w:sz="0" w:space="0" w:color="auto"/>
                                                <w:left w:val="none" w:sz="0" w:space="0" w:color="auto"/>
                                                <w:bottom w:val="none" w:sz="0" w:space="0" w:color="auto"/>
                                                <w:right w:val="none" w:sz="0" w:space="0" w:color="auto"/>
                                              </w:divBdr>
                                              <w:divsChild>
                                                <w:div w:id="15120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635158">
                                      <w:marLeft w:val="0"/>
                                      <w:marRight w:val="0"/>
                                      <w:marTop w:val="0"/>
                                      <w:marBottom w:val="0"/>
                                      <w:divBdr>
                                        <w:top w:val="none" w:sz="0" w:space="0" w:color="auto"/>
                                        <w:left w:val="none" w:sz="0" w:space="0" w:color="auto"/>
                                        <w:bottom w:val="none" w:sz="0" w:space="0" w:color="auto"/>
                                        <w:right w:val="none" w:sz="0" w:space="0" w:color="auto"/>
                                      </w:divBdr>
                                      <w:divsChild>
                                        <w:div w:id="1166477073">
                                          <w:marLeft w:val="0"/>
                                          <w:marRight w:val="0"/>
                                          <w:marTop w:val="0"/>
                                          <w:marBottom w:val="0"/>
                                          <w:divBdr>
                                            <w:top w:val="none" w:sz="0" w:space="0" w:color="auto"/>
                                            <w:left w:val="none" w:sz="0" w:space="0" w:color="auto"/>
                                            <w:bottom w:val="none" w:sz="0" w:space="0" w:color="auto"/>
                                            <w:right w:val="none" w:sz="0" w:space="0" w:color="auto"/>
                                          </w:divBdr>
                                        </w:div>
                                        <w:div w:id="111168466">
                                          <w:marLeft w:val="0"/>
                                          <w:marRight w:val="0"/>
                                          <w:marTop w:val="0"/>
                                          <w:marBottom w:val="0"/>
                                          <w:divBdr>
                                            <w:top w:val="none" w:sz="0" w:space="0" w:color="auto"/>
                                            <w:left w:val="none" w:sz="0" w:space="0" w:color="auto"/>
                                            <w:bottom w:val="none" w:sz="0" w:space="0" w:color="auto"/>
                                            <w:right w:val="none" w:sz="0" w:space="0" w:color="auto"/>
                                          </w:divBdr>
                                          <w:divsChild>
                                            <w:div w:id="1892811773">
                                              <w:marLeft w:val="0"/>
                                              <w:marRight w:val="0"/>
                                              <w:marTop w:val="0"/>
                                              <w:marBottom w:val="0"/>
                                              <w:divBdr>
                                                <w:top w:val="none" w:sz="0" w:space="0" w:color="auto"/>
                                                <w:left w:val="none" w:sz="0" w:space="0" w:color="auto"/>
                                                <w:bottom w:val="none" w:sz="0" w:space="0" w:color="auto"/>
                                                <w:right w:val="none" w:sz="0" w:space="0" w:color="auto"/>
                                              </w:divBdr>
                                              <w:divsChild>
                                                <w:div w:id="470295537">
                                                  <w:marLeft w:val="0"/>
                                                  <w:marRight w:val="0"/>
                                                  <w:marTop w:val="0"/>
                                                  <w:marBottom w:val="0"/>
                                                  <w:divBdr>
                                                    <w:top w:val="none" w:sz="0" w:space="0" w:color="auto"/>
                                                    <w:left w:val="none" w:sz="0" w:space="0" w:color="auto"/>
                                                    <w:bottom w:val="none" w:sz="0" w:space="0" w:color="auto"/>
                                                    <w:right w:val="none" w:sz="0" w:space="0" w:color="auto"/>
                                                  </w:divBdr>
                                                  <w:divsChild>
                                                    <w:div w:id="1083378823">
                                                      <w:marLeft w:val="0"/>
                                                      <w:marRight w:val="0"/>
                                                      <w:marTop w:val="0"/>
                                                      <w:marBottom w:val="0"/>
                                                      <w:divBdr>
                                                        <w:top w:val="none" w:sz="0" w:space="0" w:color="auto"/>
                                                        <w:left w:val="none" w:sz="0" w:space="0" w:color="auto"/>
                                                        <w:bottom w:val="none" w:sz="0" w:space="0" w:color="auto"/>
                                                        <w:right w:val="none" w:sz="0" w:space="0" w:color="auto"/>
                                                      </w:divBdr>
                                                      <w:divsChild>
                                                        <w:div w:id="364136892">
                                                          <w:marLeft w:val="0"/>
                                                          <w:marRight w:val="0"/>
                                                          <w:marTop w:val="0"/>
                                                          <w:marBottom w:val="0"/>
                                                          <w:divBdr>
                                                            <w:top w:val="none" w:sz="0" w:space="0" w:color="auto"/>
                                                            <w:left w:val="none" w:sz="0" w:space="0" w:color="auto"/>
                                                            <w:bottom w:val="none" w:sz="0" w:space="0" w:color="auto"/>
                                                            <w:right w:val="none" w:sz="0" w:space="0" w:color="auto"/>
                                                          </w:divBdr>
                                                          <w:divsChild>
                                                            <w:div w:id="634024245">
                                                              <w:marLeft w:val="0"/>
                                                              <w:marRight w:val="0"/>
                                                              <w:marTop w:val="0"/>
                                                              <w:marBottom w:val="0"/>
                                                              <w:divBdr>
                                                                <w:top w:val="none" w:sz="0" w:space="0" w:color="auto"/>
                                                                <w:left w:val="none" w:sz="0" w:space="0" w:color="auto"/>
                                                                <w:bottom w:val="none" w:sz="0" w:space="0" w:color="auto"/>
                                                                <w:right w:val="none" w:sz="0" w:space="0" w:color="auto"/>
                                                              </w:divBdr>
                                                              <w:divsChild>
                                                                <w:div w:id="1400129629">
                                                                  <w:marLeft w:val="0"/>
                                                                  <w:marRight w:val="0"/>
                                                                  <w:marTop w:val="0"/>
                                                                  <w:marBottom w:val="0"/>
                                                                  <w:divBdr>
                                                                    <w:top w:val="none" w:sz="0" w:space="0" w:color="auto"/>
                                                                    <w:left w:val="none" w:sz="0" w:space="0" w:color="auto"/>
                                                                    <w:bottom w:val="none" w:sz="0" w:space="0" w:color="auto"/>
                                                                    <w:right w:val="none" w:sz="0" w:space="0" w:color="auto"/>
                                                                  </w:divBdr>
                                                                  <w:divsChild>
                                                                    <w:div w:id="742990656">
                                                                      <w:marLeft w:val="0"/>
                                                                      <w:marRight w:val="0"/>
                                                                      <w:marTop w:val="0"/>
                                                                      <w:marBottom w:val="0"/>
                                                                      <w:divBdr>
                                                                        <w:top w:val="none" w:sz="0" w:space="0" w:color="auto"/>
                                                                        <w:left w:val="none" w:sz="0" w:space="0" w:color="auto"/>
                                                                        <w:bottom w:val="none" w:sz="0" w:space="0" w:color="auto"/>
                                                                        <w:right w:val="none" w:sz="0" w:space="0" w:color="auto"/>
                                                                      </w:divBdr>
                                                                      <w:divsChild>
                                                                        <w:div w:id="149390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873">
                                                                  <w:marLeft w:val="0"/>
                                                                  <w:marRight w:val="0"/>
                                                                  <w:marTop w:val="0"/>
                                                                  <w:marBottom w:val="0"/>
                                                                  <w:divBdr>
                                                                    <w:top w:val="none" w:sz="0" w:space="0" w:color="auto"/>
                                                                    <w:left w:val="none" w:sz="0" w:space="0" w:color="auto"/>
                                                                    <w:bottom w:val="none" w:sz="0" w:space="0" w:color="auto"/>
                                                                    <w:right w:val="none" w:sz="0" w:space="0" w:color="auto"/>
                                                                  </w:divBdr>
                                                                  <w:divsChild>
                                                                    <w:div w:id="1218971312">
                                                                      <w:marLeft w:val="0"/>
                                                                      <w:marRight w:val="0"/>
                                                                      <w:marTop w:val="0"/>
                                                                      <w:marBottom w:val="0"/>
                                                                      <w:divBdr>
                                                                        <w:top w:val="none" w:sz="0" w:space="0" w:color="auto"/>
                                                                        <w:left w:val="none" w:sz="0" w:space="0" w:color="auto"/>
                                                                        <w:bottom w:val="none" w:sz="0" w:space="0" w:color="auto"/>
                                                                        <w:right w:val="none" w:sz="0" w:space="0" w:color="auto"/>
                                                                      </w:divBdr>
                                                                      <w:divsChild>
                                                                        <w:div w:id="212483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888071">
                                                      <w:marLeft w:val="0"/>
                                                      <w:marRight w:val="0"/>
                                                      <w:marTop w:val="0"/>
                                                      <w:marBottom w:val="0"/>
                                                      <w:divBdr>
                                                        <w:top w:val="none" w:sz="0" w:space="0" w:color="auto"/>
                                                        <w:left w:val="none" w:sz="0" w:space="0" w:color="auto"/>
                                                        <w:bottom w:val="none" w:sz="0" w:space="0" w:color="auto"/>
                                                        <w:right w:val="none" w:sz="0" w:space="0" w:color="auto"/>
                                                      </w:divBdr>
                                                      <w:divsChild>
                                                        <w:div w:id="1665623601">
                                                          <w:marLeft w:val="0"/>
                                                          <w:marRight w:val="0"/>
                                                          <w:marTop w:val="0"/>
                                                          <w:marBottom w:val="0"/>
                                                          <w:divBdr>
                                                            <w:top w:val="none" w:sz="0" w:space="0" w:color="auto"/>
                                                            <w:left w:val="none" w:sz="0" w:space="0" w:color="auto"/>
                                                            <w:bottom w:val="none" w:sz="0" w:space="0" w:color="auto"/>
                                                            <w:right w:val="none" w:sz="0" w:space="0" w:color="auto"/>
                                                          </w:divBdr>
                                                          <w:divsChild>
                                                            <w:div w:id="857307687">
                                                              <w:marLeft w:val="0"/>
                                                              <w:marRight w:val="0"/>
                                                              <w:marTop w:val="0"/>
                                                              <w:marBottom w:val="0"/>
                                                              <w:divBdr>
                                                                <w:top w:val="none" w:sz="0" w:space="0" w:color="auto"/>
                                                                <w:left w:val="none" w:sz="0" w:space="0" w:color="auto"/>
                                                                <w:bottom w:val="none" w:sz="0" w:space="0" w:color="auto"/>
                                                                <w:right w:val="none" w:sz="0" w:space="0" w:color="auto"/>
                                                              </w:divBdr>
                                                              <w:divsChild>
                                                                <w:div w:id="721952296">
                                                                  <w:marLeft w:val="0"/>
                                                                  <w:marRight w:val="0"/>
                                                                  <w:marTop w:val="0"/>
                                                                  <w:marBottom w:val="0"/>
                                                                  <w:divBdr>
                                                                    <w:top w:val="none" w:sz="0" w:space="0" w:color="auto"/>
                                                                    <w:left w:val="none" w:sz="0" w:space="0" w:color="auto"/>
                                                                    <w:bottom w:val="none" w:sz="0" w:space="0" w:color="auto"/>
                                                                    <w:right w:val="none" w:sz="0" w:space="0" w:color="auto"/>
                                                                  </w:divBdr>
                                                                  <w:divsChild>
                                                                    <w:div w:id="679086162">
                                                                      <w:marLeft w:val="0"/>
                                                                      <w:marRight w:val="0"/>
                                                                      <w:marTop w:val="0"/>
                                                                      <w:marBottom w:val="0"/>
                                                                      <w:divBdr>
                                                                        <w:top w:val="none" w:sz="0" w:space="0" w:color="auto"/>
                                                                        <w:left w:val="none" w:sz="0" w:space="0" w:color="auto"/>
                                                                        <w:bottom w:val="none" w:sz="0" w:space="0" w:color="auto"/>
                                                                        <w:right w:val="none" w:sz="0" w:space="0" w:color="auto"/>
                                                                      </w:divBdr>
                                                                      <w:divsChild>
                                                                        <w:div w:id="1584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3269">
                                                                  <w:marLeft w:val="0"/>
                                                                  <w:marRight w:val="0"/>
                                                                  <w:marTop w:val="0"/>
                                                                  <w:marBottom w:val="0"/>
                                                                  <w:divBdr>
                                                                    <w:top w:val="none" w:sz="0" w:space="0" w:color="auto"/>
                                                                    <w:left w:val="none" w:sz="0" w:space="0" w:color="auto"/>
                                                                    <w:bottom w:val="none" w:sz="0" w:space="0" w:color="auto"/>
                                                                    <w:right w:val="none" w:sz="0" w:space="0" w:color="auto"/>
                                                                  </w:divBdr>
                                                                  <w:divsChild>
                                                                    <w:div w:id="444736176">
                                                                      <w:marLeft w:val="0"/>
                                                                      <w:marRight w:val="0"/>
                                                                      <w:marTop w:val="0"/>
                                                                      <w:marBottom w:val="0"/>
                                                                      <w:divBdr>
                                                                        <w:top w:val="none" w:sz="0" w:space="0" w:color="auto"/>
                                                                        <w:left w:val="none" w:sz="0" w:space="0" w:color="auto"/>
                                                                        <w:bottom w:val="none" w:sz="0" w:space="0" w:color="auto"/>
                                                                        <w:right w:val="none" w:sz="0" w:space="0" w:color="auto"/>
                                                                      </w:divBdr>
                                                                      <w:divsChild>
                                                                        <w:div w:id="189277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967555">
                                                      <w:marLeft w:val="0"/>
                                                      <w:marRight w:val="0"/>
                                                      <w:marTop w:val="0"/>
                                                      <w:marBottom w:val="0"/>
                                                      <w:divBdr>
                                                        <w:top w:val="none" w:sz="0" w:space="0" w:color="auto"/>
                                                        <w:left w:val="none" w:sz="0" w:space="0" w:color="auto"/>
                                                        <w:bottom w:val="none" w:sz="0" w:space="0" w:color="auto"/>
                                                        <w:right w:val="none" w:sz="0" w:space="0" w:color="auto"/>
                                                      </w:divBdr>
                                                      <w:divsChild>
                                                        <w:div w:id="1126696189">
                                                          <w:marLeft w:val="0"/>
                                                          <w:marRight w:val="0"/>
                                                          <w:marTop w:val="0"/>
                                                          <w:marBottom w:val="0"/>
                                                          <w:divBdr>
                                                            <w:top w:val="none" w:sz="0" w:space="0" w:color="auto"/>
                                                            <w:left w:val="none" w:sz="0" w:space="0" w:color="auto"/>
                                                            <w:bottom w:val="none" w:sz="0" w:space="0" w:color="auto"/>
                                                            <w:right w:val="none" w:sz="0" w:space="0" w:color="auto"/>
                                                          </w:divBdr>
                                                          <w:divsChild>
                                                            <w:div w:id="323749360">
                                                              <w:marLeft w:val="0"/>
                                                              <w:marRight w:val="0"/>
                                                              <w:marTop w:val="0"/>
                                                              <w:marBottom w:val="0"/>
                                                              <w:divBdr>
                                                                <w:top w:val="none" w:sz="0" w:space="0" w:color="auto"/>
                                                                <w:left w:val="none" w:sz="0" w:space="0" w:color="auto"/>
                                                                <w:bottom w:val="none" w:sz="0" w:space="0" w:color="auto"/>
                                                                <w:right w:val="none" w:sz="0" w:space="0" w:color="auto"/>
                                                              </w:divBdr>
                                                              <w:divsChild>
                                                                <w:div w:id="838277746">
                                                                  <w:marLeft w:val="0"/>
                                                                  <w:marRight w:val="0"/>
                                                                  <w:marTop w:val="0"/>
                                                                  <w:marBottom w:val="0"/>
                                                                  <w:divBdr>
                                                                    <w:top w:val="none" w:sz="0" w:space="0" w:color="auto"/>
                                                                    <w:left w:val="none" w:sz="0" w:space="0" w:color="auto"/>
                                                                    <w:bottom w:val="none" w:sz="0" w:space="0" w:color="auto"/>
                                                                    <w:right w:val="none" w:sz="0" w:space="0" w:color="auto"/>
                                                                  </w:divBdr>
                                                                  <w:divsChild>
                                                                    <w:div w:id="1369179875">
                                                                      <w:marLeft w:val="0"/>
                                                                      <w:marRight w:val="0"/>
                                                                      <w:marTop w:val="0"/>
                                                                      <w:marBottom w:val="0"/>
                                                                      <w:divBdr>
                                                                        <w:top w:val="none" w:sz="0" w:space="0" w:color="auto"/>
                                                                        <w:left w:val="none" w:sz="0" w:space="0" w:color="auto"/>
                                                                        <w:bottom w:val="none" w:sz="0" w:space="0" w:color="auto"/>
                                                                        <w:right w:val="none" w:sz="0" w:space="0" w:color="auto"/>
                                                                      </w:divBdr>
                                                                      <w:divsChild>
                                                                        <w:div w:id="11028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4344">
                                                                  <w:marLeft w:val="0"/>
                                                                  <w:marRight w:val="0"/>
                                                                  <w:marTop w:val="0"/>
                                                                  <w:marBottom w:val="0"/>
                                                                  <w:divBdr>
                                                                    <w:top w:val="none" w:sz="0" w:space="0" w:color="auto"/>
                                                                    <w:left w:val="none" w:sz="0" w:space="0" w:color="auto"/>
                                                                    <w:bottom w:val="none" w:sz="0" w:space="0" w:color="auto"/>
                                                                    <w:right w:val="none" w:sz="0" w:space="0" w:color="auto"/>
                                                                  </w:divBdr>
                                                                  <w:divsChild>
                                                                    <w:div w:id="1611738622">
                                                                      <w:marLeft w:val="0"/>
                                                                      <w:marRight w:val="0"/>
                                                                      <w:marTop w:val="0"/>
                                                                      <w:marBottom w:val="0"/>
                                                                      <w:divBdr>
                                                                        <w:top w:val="none" w:sz="0" w:space="0" w:color="auto"/>
                                                                        <w:left w:val="none" w:sz="0" w:space="0" w:color="auto"/>
                                                                        <w:bottom w:val="none" w:sz="0" w:space="0" w:color="auto"/>
                                                                        <w:right w:val="none" w:sz="0" w:space="0" w:color="auto"/>
                                                                      </w:divBdr>
                                                                      <w:divsChild>
                                                                        <w:div w:id="838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597846">
                                                      <w:marLeft w:val="0"/>
                                                      <w:marRight w:val="0"/>
                                                      <w:marTop w:val="0"/>
                                                      <w:marBottom w:val="0"/>
                                                      <w:divBdr>
                                                        <w:top w:val="none" w:sz="0" w:space="0" w:color="auto"/>
                                                        <w:left w:val="none" w:sz="0" w:space="0" w:color="auto"/>
                                                        <w:bottom w:val="none" w:sz="0" w:space="0" w:color="auto"/>
                                                        <w:right w:val="none" w:sz="0" w:space="0" w:color="auto"/>
                                                      </w:divBdr>
                                                      <w:divsChild>
                                                        <w:div w:id="2012562412">
                                                          <w:marLeft w:val="0"/>
                                                          <w:marRight w:val="0"/>
                                                          <w:marTop w:val="0"/>
                                                          <w:marBottom w:val="0"/>
                                                          <w:divBdr>
                                                            <w:top w:val="none" w:sz="0" w:space="0" w:color="auto"/>
                                                            <w:left w:val="none" w:sz="0" w:space="0" w:color="auto"/>
                                                            <w:bottom w:val="none" w:sz="0" w:space="0" w:color="auto"/>
                                                            <w:right w:val="none" w:sz="0" w:space="0" w:color="auto"/>
                                                          </w:divBdr>
                                                          <w:divsChild>
                                                            <w:div w:id="554896611">
                                                              <w:marLeft w:val="0"/>
                                                              <w:marRight w:val="0"/>
                                                              <w:marTop w:val="0"/>
                                                              <w:marBottom w:val="0"/>
                                                              <w:divBdr>
                                                                <w:top w:val="none" w:sz="0" w:space="0" w:color="auto"/>
                                                                <w:left w:val="none" w:sz="0" w:space="0" w:color="auto"/>
                                                                <w:bottom w:val="none" w:sz="0" w:space="0" w:color="auto"/>
                                                                <w:right w:val="none" w:sz="0" w:space="0" w:color="auto"/>
                                                              </w:divBdr>
                                                              <w:divsChild>
                                                                <w:div w:id="871039686">
                                                                  <w:marLeft w:val="0"/>
                                                                  <w:marRight w:val="0"/>
                                                                  <w:marTop w:val="0"/>
                                                                  <w:marBottom w:val="0"/>
                                                                  <w:divBdr>
                                                                    <w:top w:val="none" w:sz="0" w:space="0" w:color="auto"/>
                                                                    <w:left w:val="none" w:sz="0" w:space="0" w:color="auto"/>
                                                                    <w:bottom w:val="none" w:sz="0" w:space="0" w:color="auto"/>
                                                                    <w:right w:val="none" w:sz="0" w:space="0" w:color="auto"/>
                                                                  </w:divBdr>
                                                                  <w:divsChild>
                                                                    <w:div w:id="1793087692">
                                                                      <w:marLeft w:val="0"/>
                                                                      <w:marRight w:val="0"/>
                                                                      <w:marTop w:val="0"/>
                                                                      <w:marBottom w:val="0"/>
                                                                      <w:divBdr>
                                                                        <w:top w:val="none" w:sz="0" w:space="0" w:color="auto"/>
                                                                        <w:left w:val="none" w:sz="0" w:space="0" w:color="auto"/>
                                                                        <w:bottom w:val="none" w:sz="0" w:space="0" w:color="auto"/>
                                                                        <w:right w:val="none" w:sz="0" w:space="0" w:color="auto"/>
                                                                      </w:divBdr>
                                                                      <w:divsChild>
                                                                        <w:div w:id="9182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33588">
                                                                  <w:marLeft w:val="0"/>
                                                                  <w:marRight w:val="0"/>
                                                                  <w:marTop w:val="0"/>
                                                                  <w:marBottom w:val="0"/>
                                                                  <w:divBdr>
                                                                    <w:top w:val="none" w:sz="0" w:space="0" w:color="auto"/>
                                                                    <w:left w:val="none" w:sz="0" w:space="0" w:color="auto"/>
                                                                    <w:bottom w:val="none" w:sz="0" w:space="0" w:color="auto"/>
                                                                    <w:right w:val="none" w:sz="0" w:space="0" w:color="auto"/>
                                                                  </w:divBdr>
                                                                  <w:divsChild>
                                                                    <w:div w:id="1753769602">
                                                                      <w:marLeft w:val="0"/>
                                                                      <w:marRight w:val="0"/>
                                                                      <w:marTop w:val="0"/>
                                                                      <w:marBottom w:val="0"/>
                                                                      <w:divBdr>
                                                                        <w:top w:val="none" w:sz="0" w:space="0" w:color="auto"/>
                                                                        <w:left w:val="none" w:sz="0" w:space="0" w:color="auto"/>
                                                                        <w:bottom w:val="none" w:sz="0" w:space="0" w:color="auto"/>
                                                                        <w:right w:val="none" w:sz="0" w:space="0" w:color="auto"/>
                                                                      </w:divBdr>
                                                                      <w:divsChild>
                                                                        <w:div w:id="15137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479736">
                                                      <w:marLeft w:val="0"/>
                                                      <w:marRight w:val="0"/>
                                                      <w:marTop w:val="0"/>
                                                      <w:marBottom w:val="0"/>
                                                      <w:divBdr>
                                                        <w:top w:val="none" w:sz="0" w:space="0" w:color="auto"/>
                                                        <w:left w:val="none" w:sz="0" w:space="0" w:color="auto"/>
                                                        <w:bottom w:val="none" w:sz="0" w:space="0" w:color="auto"/>
                                                        <w:right w:val="none" w:sz="0" w:space="0" w:color="auto"/>
                                                      </w:divBdr>
                                                      <w:divsChild>
                                                        <w:div w:id="1379818298">
                                                          <w:marLeft w:val="0"/>
                                                          <w:marRight w:val="0"/>
                                                          <w:marTop w:val="0"/>
                                                          <w:marBottom w:val="0"/>
                                                          <w:divBdr>
                                                            <w:top w:val="none" w:sz="0" w:space="0" w:color="auto"/>
                                                            <w:left w:val="none" w:sz="0" w:space="0" w:color="auto"/>
                                                            <w:bottom w:val="none" w:sz="0" w:space="0" w:color="auto"/>
                                                            <w:right w:val="none" w:sz="0" w:space="0" w:color="auto"/>
                                                          </w:divBdr>
                                                          <w:divsChild>
                                                            <w:div w:id="956566808">
                                                              <w:marLeft w:val="0"/>
                                                              <w:marRight w:val="0"/>
                                                              <w:marTop w:val="0"/>
                                                              <w:marBottom w:val="0"/>
                                                              <w:divBdr>
                                                                <w:top w:val="none" w:sz="0" w:space="0" w:color="auto"/>
                                                                <w:left w:val="none" w:sz="0" w:space="0" w:color="auto"/>
                                                                <w:bottom w:val="none" w:sz="0" w:space="0" w:color="auto"/>
                                                                <w:right w:val="none" w:sz="0" w:space="0" w:color="auto"/>
                                                              </w:divBdr>
                                                              <w:divsChild>
                                                                <w:div w:id="2130391213">
                                                                  <w:marLeft w:val="0"/>
                                                                  <w:marRight w:val="0"/>
                                                                  <w:marTop w:val="0"/>
                                                                  <w:marBottom w:val="0"/>
                                                                  <w:divBdr>
                                                                    <w:top w:val="none" w:sz="0" w:space="0" w:color="auto"/>
                                                                    <w:left w:val="none" w:sz="0" w:space="0" w:color="auto"/>
                                                                    <w:bottom w:val="none" w:sz="0" w:space="0" w:color="auto"/>
                                                                    <w:right w:val="none" w:sz="0" w:space="0" w:color="auto"/>
                                                                  </w:divBdr>
                                                                  <w:divsChild>
                                                                    <w:div w:id="350566204">
                                                                      <w:marLeft w:val="0"/>
                                                                      <w:marRight w:val="0"/>
                                                                      <w:marTop w:val="0"/>
                                                                      <w:marBottom w:val="0"/>
                                                                      <w:divBdr>
                                                                        <w:top w:val="none" w:sz="0" w:space="0" w:color="auto"/>
                                                                        <w:left w:val="none" w:sz="0" w:space="0" w:color="auto"/>
                                                                        <w:bottom w:val="none" w:sz="0" w:space="0" w:color="auto"/>
                                                                        <w:right w:val="none" w:sz="0" w:space="0" w:color="auto"/>
                                                                      </w:divBdr>
                                                                      <w:divsChild>
                                                                        <w:div w:id="6792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287">
                                                                  <w:marLeft w:val="0"/>
                                                                  <w:marRight w:val="0"/>
                                                                  <w:marTop w:val="0"/>
                                                                  <w:marBottom w:val="0"/>
                                                                  <w:divBdr>
                                                                    <w:top w:val="none" w:sz="0" w:space="0" w:color="auto"/>
                                                                    <w:left w:val="none" w:sz="0" w:space="0" w:color="auto"/>
                                                                    <w:bottom w:val="none" w:sz="0" w:space="0" w:color="auto"/>
                                                                    <w:right w:val="none" w:sz="0" w:space="0" w:color="auto"/>
                                                                  </w:divBdr>
                                                                  <w:divsChild>
                                                                    <w:div w:id="2034453289">
                                                                      <w:marLeft w:val="0"/>
                                                                      <w:marRight w:val="0"/>
                                                                      <w:marTop w:val="0"/>
                                                                      <w:marBottom w:val="0"/>
                                                                      <w:divBdr>
                                                                        <w:top w:val="none" w:sz="0" w:space="0" w:color="auto"/>
                                                                        <w:left w:val="none" w:sz="0" w:space="0" w:color="auto"/>
                                                                        <w:bottom w:val="none" w:sz="0" w:space="0" w:color="auto"/>
                                                                        <w:right w:val="none" w:sz="0" w:space="0" w:color="auto"/>
                                                                      </w:divBdr>
                                                                      <w:divsChild>
                                                                        <w:div w:id="132863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81367145">
          <w:marLeft w:val="0"/>
          <w:marRight w:val="0"/>
          <w:marTop w:val="0"/>
          <w:marBottom w:val="0"/>
          <w:divBdr>
            <w:top w:val="none" w:sz="0" w:space="0" w:color="auto"/>
            <w:left w:val="none" w:sz="0" w:space="0" w:color="auto"/>
            <w:bottom w:val="none" w:sz="0" w:space="0" w:color="auto"/>
            <w:right w:val="none" w:sz="0" w:space="0" w:color="auto"/>
          </w:divBdr>
        </w:div>
        <w:div w:id="1340162291">
          <w:marLeft w:val="0"/>
          <w:marRight w:val="0"/>
          <w:marTop w:val="0"/>
          <w:marBottom w:val="0"/>
          <w:divBdr>
            <w:top w:val="none" w:sz="0" w:space="0" w:color="auto"/>
            <w:left w:val="none" w:sz="0" w:space="0" w:color="auto"/>
            <w:bottom w:val="none" w:sz="0" w:space="0" w:color="auto"/>
            <w:right w:val="none" w:sz="0" w:space="0" w:color="auto"/>
          </w:divBdr>
        </w:div>
      </w:divsChild>
    </w:div>
    <w:div w:id="1380401885">
      <w:bodyDiv w:val="1"/>
      <w:marLeft w:val="0"/>
      <w:marRight w:val="0"/>
      <w:marTop w:val="0"/>
      <w:marBottom w:val="0"/>
      <w:divBdr>
        <w:top w:val="none" w:sz="0" w:space="0" w:color="auto"/>
        <w:left w:val="none" w:sz="0" w:space="0" w:color="auto"/>
        <w:bottom w:val="none" w:sz="0" w:space="0" w:color="auto"/>
        <w:right w:val="none" w:sz="0" w:space="0" w:color="auto"/>
      </w:divBdr>
      <w:divsChild>
        <w:div w:id="1831866287">
          <w:marLeft w:val="0"/>
          <w:marRight w:val="0"/>
          <w:marTop w:val="0"/>
          <w:marBottom w:val="0"/>
          <w:divBdr>
            <w:top w:val="none" w:sz="0" w:space="0" w:color="auto"/>
            <w:left w:val="none" w:sz="0" w:space="0" w:color="auto"/>
            <w:bottom w:val="none" w:sz="0" w:space="0" w:color="auto"/>
            <w:right w:val="none" w:sz="0" w:space="0" w:color="auto"/>
          </w:divBdr>
          <w:divsChild>
            <w:div w:id="1022826365">
              <w:marLeft w:val="0"/>
              <w:marRight w:val="0"/>
              <w:marTop w:val="0"/>
              <w:marBottom w:val="0"/>
              <w:divBdr>
                <w:top w:val="none" w:sz="0" w:space="0" w:color="auto"/>
                <w:left w:val="none" w:sz="0" w:space="0" w:color="auto"/>
                <w:bottom w:val="none" w:sz="0" w:space="0" w:color="auto"/>
                <w:right w:val="none" w:sz="0" w:space="0" w:color="auto"/>
              </w:divBdr>
              <w:divsChild>
                <w:div w:id="1207643281">
                  <w:marLeft w:val="0"/>
                  <w:marRight w:val="0"/>
                  <w:marTop w:val="0"/>
                  <w:marBottom w:val="0"/>
                  <w:divBdr>
                    <w:top w:val="none" w:sz="0" w:space="0" w:color="auto"/>
                    <w:left w:val="none" w:sz="0" w:space="0" w:color="auto"/>
                    <w:bottom w:val="none" w:sz="0" w:space="0" w:color="auto"/>
                    <w:right w:val="none" w:sz="0" w:space="0" w:color="auto"/>
                  </w:divBdr>
                  <w:divsChild>
                    <w:div w:id="101634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2721">
              <w:marLeft w:val="0"/>
              <w:marRight w:val="0"/>
              <w:marTop w:val="0"/>
              <w:marBottom w:val="0"/>
              <w:divBdr>
                <w:top w:val="none" w:sz="0" w:space="0" w:color="auto"/>
                <w:left w:val="none" w:sz="0" w:space="0" w:color="auto"/>
                <w:bottom w:val="none" w:sz="0" w:space="0" w:color="auto"/>
                <w:right w:val="none" w:sz="0" w:space="0" w:color="auto"/>
              </w:divBdr>
              <w:divsChild>
                <w:div w:id="271788526">
                  <w:marLeft w:val="0"/>
                  <w:marRight w:val="0"/>
                  <w:marTop w:val="0"/>
                  <w:marBottom w:val="0"/>
                  <w:divBdr>
                    <w:top w:val="none" w:sz="0" w:space="0" w:color="auto"/>
                    <w:left w:val="none" w:sz="0" w:space="0" w:color="auto"/>
                    <w:bottom w:val="none" w:sz="0" w:space="0" w:color="auto"/>
                    <w:right w:val="none" w:sz="0" w:space="0" w:color="auto"/>
                  </w:divBdr>
                  <w:divsChild>
                    <w:div w:id="6795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6037">
              <w:marLeft w:val="0"/>
              <w:marRight w:val="0"/>
              <w:marTop w:val="0"/>
              <w:marBottom w:val="0"/>
              <w:divBdr>
                <w:top w:val="none" w:sz="0" w:space="0" w:color="auto"/>
                <w:left w:val="none" w:sz="0" w:space="0" w:color="auto"/>
                <w:bottom w:val="none" w:sz="0" w:space="0" w:color="auto"/>
                <w:right w:val="none" w:sz="0" w:space="0" w:color="auto"/>
              </w:divBdr>
              <w:divsChild>
                <w:div w:id="1531144205">
                  <w:marLeft w:val="0"/>
                  <w:marRight w:val="0"/>
                  <w:marTop w:val="0"/>
                  <w:marBottom w:val="0"/>
                  <w:divBdr>
                    <w:top w:val="none" w:sz="0" w:space="0" w:color="auto"/>
                    <w:left w:val="none" w:sz="0" w:space="0" w:color="auto"/>
                    <w:bottom w:val="none" w:sz="0" w:space="0" w:color="auto"/>
                    <w:right w:val="none" w:sz="0" w:space="0" w:color="auto"/>
                  </w:divBdr>
                  <w:divsChild>
                    <w:div w:id="3748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19053">
              <w:marLeft w:val="0"/>
              <w:marRight w:val="0"/>
              <w:marTop w:val="0"/>
              <w:marBottom w:val="0"/>
              <w:divBdr>
                <w:top w:val="none" w:sz="0" w:space="0" w:color="auto"/>
                <w:left w:val="none" w:sz="0" w:space="0" w:color="auto"/>
                <w:bottom w:val="none" w:sz="0" w:space="0" w:color="auto"/>
                <w:right w:val="none" w:sz="0" w:space="0" w:color="auto"/>
              </w:divBdr>
              <w:divsChild>
                <w:div w:id="2363070">
                  <w:marLeft w:val="0"/>
                  <w:marRight w:val="0"/>
                  <w:marTop w:val="0"/>
                  <w:marBottom w:val="0"/>
                  <w:divBdr>
                    <w:top w:val="none" w:sz="0" w:space="0" w:color="auto"/>
                    <w:left w:val="none" w:sz="0" w:space="0" w:color="auto"/>
                    <w:bottom w:val="none" w:sz="0" w:space="0" w:color="auto"/>
                    <w:right w:val="none" w:sz="0" w:space="0" w:color="auto"/>
                  </w:divBdr>
                  <w:divsChild>
                    <w:div w:id="18989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91028">
          <w:marLeft w:val="0"/>
          <w:marRight w:val="0"/>
          <w:marTop w:val="0"/>
          <w:marBottom w:val="0"/>
          <w:divBdr>
            <w:top w:val="none" w:sz="0" w:space="0" w:color="auto"/>
            <w:left w:val="none" w:sz="0" w:space="0" w:color="auto"/>
            <w:bottom w:val="none" w:sz="0" w:space="0" w:color="auto"/>
            <w:right w:val="none" w:sz="0" w:space="0" w:color="auto"/>
          </w:divBdr>
          <w:divsChild>
            <w:div w:id="819922629">
              <w:marLeft w:val="0"/>
              <w:marRight w:val="0"/>
              <w:marTop w:val="0"/>
              <w:marBottom w:val="0"/>
              <w:divBdr>
                <w:top w:val="none" w:sz="0" w:space="0" w:color="auto"/>
                <w:left w:val="none" w:sz="0" w:space="0" w:color="auto"/>
                <w:bottom w:val="none" w:sz="0" w:space="0" w:color="auto"/>
                <w:right w:val="none" w:sz="0" w:space="0" w:color="auto"/>
              </w:divBdr>
            </w:div>
            <w:div w:id="1618368292">
              <w:marLeft w:val="0"/>
              <w:marRight w:val="0"/>
              <w:marTop w:val="0"/>
              <w:marBottom w:val="0"/>
              <w:divBdr>
                <w:top w:val="none" w:sz="0" w:space="0" w:color="auto"/>
                <w:left w:val="none" w:sz="0" w:space="0" w:color="auto"/>
                <w:bottom w:val="none" w:sz="0" w:space="0" w:color="auto"/>
                <w:right w:val="none" w:sz="0" w:space="0" w:color="auto"/>
              </w:divBdr>
              <w:divsChild>
                <w:div w:id="1958173324">
                  <w:marLeft w:val="0"/>
                  <w:marRight w:val="0"/>
                  <w:marTop w:val="0"/>
                  <w:marBottom w:val="0"/>
                  <w:divBdr>
                    <w:top w:val="none" w:sz="0" w:space="0" w:color="auto"/>
                    <w:left w:val="none" w:sz="0" w:space="0" w:color="auto"/>
                    <w:bottom w:val="none" w:sz="0" w:space="0" w:color="auto"/>
                    <w:right w:val="none" w:sz="0" w:space="0" w:color="auto"/>
                  </w:divBdr>
                  <w:divsChild>
                    <w:div w:id="997221833">
                      <w:marLeft w:val="0"/>
                      <w:marRight w:val="0"/>
                      <w:marTop w:val="0"/>
                      <w:marBottom w:val="0"/>
                      <w:divBdr>
                        <w:top w:val="none" w:sz="0" w:space="0" w:color="auto"/>
                        <w:left w:val="none" w:sz="0" w:space="0" w:color="auto"/>
                        <w:bottom w:val="none" w:sz="0" w:space="0" w:color="auto"/>
                        <w:right w:val="none" w:sz="0" w:space="0" w:color="auto"/>
                      </w:divBdr>
                      <w:divsChild>
                        <w:div w:id="1936358560">
                          <w:marLeft w:val="0"/>
                          <w:marRight w:val="0"/>
                          <w:marTop w:val="0"/>
                          <w:marBottom w:val="0"/>
                          <w:divBdr>
                            <w:top w:val="none" w:sz="0" w:space="0" w:color="auto"/>
                            <w:left w:val="none" w:sz="0" w:space="0" w:color="auto"/>
                            <w:bottom w:val="none" w:sz="0" w:space="0" w:color="auto"/>
                            <w:right w:val="none" w:sz="0" w:space="0" w:color="auto"/>
                          </w:divBdr>
                          <w:divsChild>
                            <w:div w:id="808665456">
                              <w:marLeft w:val="0"/>
                              <w:marRight w:val="0"/>
                              <w:marTop w:val="0"/>
                              <w:marBottom w:val="0"/>
                              <w:divBdr>
                                <w:top w:val="none" w:sz="0" w:space="0" w:color="auto"/>
                                <w:left w:val="none" w:sz="0" w:space="0" w:color="auto"/>
                                <w:bottom w:val="none" w:sz="0" w:space="0" w:color="auto"/>
                                <w:right w:val="none" w:sz="0" w:space="0" w:color="auto"/>
                              </w:divBdr>
                              <w:divsChild>
                                <w:div w:id="491483876">
                                  <w:marLeft w:val="0"/>
                                  <w:marRight w:val="0"/>
                                  <w:marTop w:val="0"/>
                                  <w:marBottom w:val="0"/>
                                  <w:divBdr>
                                    <w:top w:val="none" w:sz="0" w:space="0" w:color="auto"/>
                                    <w:left w:val="none" w:sz="0" w:space="0" w:color="auto"/>
                                    <w:bottom w:val="none" w:sz="0" w:space="0" w:color="auto"/>
                                    <w:right w:val="none" w:sz="0" w:space="0" w:color="auto"/>
                                  </w:divBdr>
                                  <w:divsChild>
                                    <w:div w:id="1370569765">
                                      <w:marLeft w:val="0"/>
                                      <w:marRight w:val="0"/>
                                      <w:marTop w:val="0"/>
                                      <w:marBottom w:val="0"/>
                                      <w:divBdr>
                                        <w:top w:val="none" w:sz="0" w:space="0" w:color="auto"/>
                                        <w:left w:val="none" w:sz="0" w:space="0" w:color="auto"/>
                                        <w:bottom w:val="none" w:sz="0" w:space="0" w:color="auto"/>
                                        <w:right w:val="none" w:sz="0" w:space="0" w:color="auto"/>
                                      </w:divBdr>
                                      <w:divsChild>
                                        <w:div w:id="1027953078">
                                          <w:marLeft w:val="0"/>
                                          <w:marRight w:val="0"/>
                                          <w:marTop w:val="0"/>
                                          <w:marBottom w:val="0"/>
                                          <w:divBdr>
                                            <w:top w:val="none" w:sz="0" w:space="0" w:color="auto"/>
                                            <w:left w:val="none" w:sz="0" w:space="0" w:color="auto"/>
                                            <w:bottom w:val="none" w:sz="0" w:space="0" w:color="auto"/>
                                            <w:right w:val="none" w:sz="0" w:space="0" w:color="auto"/>
                                          </w:divBdr>
                                          <w:divsChild>
                                            <w:div w:id="12845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6250">
                                      <w:marLeft w:val="0"/>
                                      <w:marRight w:val="0"/>
                                      <w:marTop w:val="0"/>
                                      <w:marBottom w:val="0"/>
                                      <w:divBdr>
                                        <w:top w:val="none" w:sz="0" w:space="0" w:color="auto"/>
                                        <w:left w:val="none" w:sz="0" w:space="0" w:color="auto"/>
                                        <w:bottom w:val="none" w:sz="0" w:space="0" w:color="auto"/>
                                        <w:right w:val="none" w:sz="0" w:space="0" w:color="auto"/>
                                      </w:divBdr>
                                      <w:divsChild>
                                        <w:div w:id="1577083726">
                                          <w:marLeft w:val="0"/>
                                          <w:marRight w:val="0"/>
                                          <w:marTop w:val="0"/>
                                          <w:marBottom w:val="0"/>
                                          <w:divBdr>
                                            <w:top w:val="none" w:sz="0" w:space="0" w:color="auto"/>
                                            <w:left w:val="none" w:sz="0" w:space="0" w:color="auto"/>
                                            <w:bottom w:val="none" w:sz="0" w:space="0" w:color="auto"/>
                                            <w:right w:val="none" w:sz="0" w:space="0" w:color="auto"/>
                                          </w:divBdr>
                                          <w:divsChild>
                                            <w:div w:id="7198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486009">
                          <w:marLeft w:val="0"/>
                          <w:marRight w:val="0"/>
                          <w:marTop w:val="0"/>
                          <w:marBottom w:val="0"/>
                          <w:divBdr>
                            <w:top w:val="none" w:sz="0" w:space="0" w:color="auto"/>
                            <w:left w:val="none" w:sz="0" w:space="0" w:color="auto"/>
                            <w:bottom w:val="none" w:sz="0" w:space="0" w:color="auto"/>
                            <w:right w:val="none" w:sz="0" w:space="0" w:color="auto"/>
                          </w:divBdr>
                          <w:divsChild>
                            <w:div w:id="1367175011">
                              <w:marLeft w:val="0"/>
                              <w:marRight w:val="0"/>
                              <w:marTop w:val="0"/>
                              <w:marBottom w:val="0"/>
                              <w:divBdr>
                                <w:top w:val="none" w:sz="0" w:space="0" w:color="auto"/>
                                <w:left w:val="none" w:sz="0" w:space="0" w:color="auto"/>
                                <w:bottom w:val="none" w:sz="0" w:space="0" w:color="auto"/>
                                <w:right w:val="none" w:sz="0" w:space="0" w:color="auto"/>
                              </w:divBdr>
                              <w:divsChild>
                                <w:div w:id="804661730">
                                  <w:marLeft w:val="0"/>
                                  <w:marRight w:val="0"/>
                                  <w:marTop w:val="0"/>
                                  <w:marBottom w:val="0"/>
                                  <w:divBdr>
                                    <w:top w:val="none" w:sz="0" w:space="0" w:color="auto"/>
                                    <w:left w:val="none" w:sz="0" w:space="0" w:color="auto"/>
                                    <w:bottom w:val="none" w:sz="0" w:space="0" w:color="auto"/>
                                    <w:right w:val="none" w:sz="0" w:space="0" w:color="auto"/>
                                  </w:divBdr>
                                  <w:divsChild>
                                    <w:div w:id="51662072">
                                      <w:marLeft w:val="0"/>
                                      <w:marRight w:val="0"/>
                                      <w:marTop w:val="0"/>
                                      <w:marBottom w:val="0"/>
                                      <w:divBdr>
                                        <w:top w:val="none" w:sz="0" w:space="0" w:color="auto"/>
                                        <w:left w:val="none" w:sz="0" w:space="0" w:color="auto"/>
                                        <w:bottom w:val="none" w:sz="0" w:space="0" w:color="auto"/>
                                        <w:right w:val="none" w:sz="0" w:space="0" w:color="auto"/>
                                      </w:divBdr>
                                      <w:divsChild>
                                        <w:div w:id="607388906">
                                          <w:marLeft w:val="0"/>
                                          <w:marRight w:val="0"/>
                                          <w:marTop w:val="0"/>
                                          <w:marBottom w:val="0"/>
                                          <w:divBdr>
                                            <w:top w:val="none" w:sz="0" w:space="0" w:color="auto"/>
                                            <w:left w:val="none" w:sz="0" w:space="0" w:color="auto"/>
                                            <w:bottom w:val="none" w:sz="0" w:space="0" w:color="auto"/>
                                            <w:right w:val="none" w:sz="0" w:space="0" w:color="auto"/>
                                          </w:divBdr>
                                          <w:divsChild>
                                            <w:div w:id="18622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8786">
                                      <w:marLeft w:val="0"/>
                                      <w:marRight w:val="0"/>
                                      <w:marTop w:val="0"/>
                                      <w:marBottom w:val="0"/>
                                      <w:divBdr>
                                        <w:top w:val="none" w:sz="0" w:space="0" w:color="auto"/>
                                        <w:left w:val="none" w:sz="0" w:space="0" w:color="auto"/>
                                        <w:bottom w:val="none" w:sz="0" w:space="0" w:color="auto"/>
                                        <w:right w:val="none" w:sz="0" w:space="0" w:color="auto"/>
                                      </w:divBdr>
                                      <w:divsChild>
                                        <w:div w:id="1208641287">
                                          <w:marLeft w:val="0"/>
                                          <w:marRight w:val="0"/>
                                          <w:marTop w:val="0"/>
                                          <w:marBottom w:val="0"/>
                                          <w:divBdr>
                                            <w:top w:val="none" w:sz="0" w:space="0" w:color="auto"/>
                                            <w:left w:val="none" w:sz="0" w:space="0" w:color="auto"/>
                                            <w:bottom w:val="none" w:sz="0" w:space="0" w:color="auto"/>
                                            <w:right w:val="none" w:sz="0" w:space="0" w:color="auto"/>
                                          </w:divBdr>
                                          <w:divsChild>
                                            <w:div w:id="121866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603893">
                          <w:marLeft w:val="0"/>
                          <w:marRight w:val="0"/>
                          <w:marTop w:val="0"/>
                          <w:marBottom w:val="0"/>
                          <w:divBdr>
                            <w:top w:val="none" w:sz="0" w:space="0" w:color="auto"/>
                            <w:left w:val="none" w:sz="0" w:space="0" w:color="auto"/>
                            <w:bottom w:val="none" w:sz="0" w:space="0" w:color="auto"/>
                            <w:right w:val="none" w:sz="0" w:space="0" w:color="auto"/>
                          </w:divBdr>
                          <w:divsChild>
                            <w:div w:id="1153641323">
                              <w:marLeft w:val="0"/>
                              <w:marRight w:val="0"/>
                              <w:marTop w:val="0"/>
                              <w:marBottom w:val="0"/>
                              <w:divBdr>
                                <w:top w:val="none" w:sz="0" w:space="0" w:color="auto"/>
                                <w:left w:val="none" w:sz="0" w:space="0" w:color="auto"/>
                                <w:bottom w:val="none" w:sz="0" w:space="0" w:color="auto"/>
                                <w:right w:val="none" w:sz="0" w:space="0" w:color="auto"/>
                              </w:divBdr>
                              <w:divsChild>
                                <w:div w:id="2125033498">
                                  <w:marLeft w:val="0"/>
                                  <w:marRight w:val="0"/>
                                  <w:marTop w:val="0"/>
                                  <w:marBottom w:val="0"/>
                                  <w:divBdr>
                                    <w:top w:val="none" w:sz="0" w:space="0" w:color="auto"/>
                                    <w:left w:val="none" w:sz="0" w:space="0" w:color="auto"/>
                                    <w:bottom w:val="none" w:sz="0" w:space="0" w:color="auto"/>
                                    <w:right w:val="none" w:sz="0" w:space="0" w:color="auto"/>
                                  </w:divBdr>
                                  <w:divsChild>
                                    <w:div w:id="1375084820">
                                      <w:marLeft w:val="0"/>
                                      <w:marRight w:val="0"/>
                                      <w:marTop w:val="0"/>
                                      <w:marBottom w:val="0"/>
                                      <w:divBdr>
                                        <w:top w:val="none" w:sz="0" w:space="0" w:color="auto"/>
                                        <w:left w:val="none" w:sz="0" w:space="0" w:color="auto"/>
                                        <w:bottom w:val="none" w:sz="0" w:space="0" w:color="auto"/>
                                        <w:right w:val="none" w:sz="0" w:space="0" w:color="auto"/>
                                      </w:divBdr>
                                      <w:divsChild>
                                        <w:div w:id="1083062064">
                                          <w:marLeft w:val="0"/>
                                          <w:marRight w:val="0"/>
                                          <w:marTop w:val="0"/>
                                          <w:marBottom w:val="0"/>
                                          <w:divBdr>
                                            <w:top w:val="none" w:sz="0" w:space="0" w:color="auto"/>
                                            <w:left w:val="none" w:sz="0" w:space="0" w:color="auto"/>
                                            <w:bottom w:val="none" w:sz="0" w:space="0" w:color="auto"/>
                                            <w:right w:val="none" w:sz="0" w:space="0" w:color="auto"/>
                                          </w:divBdr>
                                          <w:divsChild>
                                            <w:div w:id="125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6241">
                                      <w:marLeft w:val="0"/>
                                      <w:marRight w:val="0"/>
                                      <w:marTop w:val="0"/>
                                      <w:marBottom w:val="0"/>
                                      <w:divBdr>
                                        <w:top w:val="none" w:sz="0" w:space="0" w:color="auto"/>
                                        <w:left w:val="none" w:sz="0" w:space="0" w:color="auto"/>
                                        <w:bottom w:val="none" w:sz="0" w:space="0" w:color="auto"/>
                                        <w:right w:val="none" w:sz="0" w:space="0" w:color="auto"/>
                                      </w:divBdr>
                                      <w:divsChild>
                                        <w:div w:id="461852657">
                                          <w:marLeft w:val="0"/>
                                          <w:marRight w:val="0"/>
                                          <w:marTop w:val="0"/>
                                          <w:marBottom w:val="0"/>
                                          <w:divBdr>
                                            <w:top w:val="none" w:sz="0" w:space="0" w:color="auto"/>
                                            <w:left w:val="none" w:sz="0" w:space="0" w:color="auto"/>
                                            <w:bottom w:val="none" w:sz="0" w:space="0" w:color="auto"/>
                                            <w:right w:val="none" w:sz="0" w:space="0" w:color="auto"/>
                                          </w:divBdr>
                                          <w:divsChild>
                                            <w:div w:id="124985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318729">
                          <w:marLeft w:val="0"/>
                          <w:marRight w:val="0"/>
                          <w:marTop w:val="0"/>
                          <w:marBottom w:val="0"/>
                          <w:divBdr>
                            <w:top w:val="none" w:sz="0" w:space="0" w:color="auto"/>
                            <w:left w:val="none" w:sz="0" w:space="0" w:color="auto"/>
                            <w:bottom w:val="none" w:sz="0" w:space="0" w:color="auto"/>
                            <w:right w:val="none" w:sz="0" w:space="0" w:color="auto"/>
                          </w:divBdr>
                          <w:divsChild>
                            <w:div w:id="1743335905">
                              <w:marLeft w:val="0"/>
                              <w:marRight w:val="0"/>
                              <w:marTop w:val="0"/>
                              <w:marBottom w:val="0"/>
                              <w:divBdr>
                                <w:top w:val="none" w:sz="0" w:space="0" w:color="auto"/>
                                <w:left w:val="none" w:sz="0" w:space="0" w:color="auto"/>
                                <w:bottom w:val="none" w:sz="0" w:space="0" w:color="auto"/>
                                <w:right w:val="none" w:sz="0" w:space="0" w:color="auto"/>
                              </w:divBdr>
                              <w:divsChild>
                                <w:div w:id="1616985742">
                                  <w:marLeft w:val="0"/>
                                  <w:marRight w:val="0"/>
                                  <w:marTop w:val="0"/>
                                  <w:marBottom w:val="0"/>
                                  <w:divBdr>
                                    <w:top w:val="none" w:sz="0" w:space="0" w:color="auto"/>
                                    <w:left w:val="none" w:sz="0" w:space="0" w:color="auto"/>
                                    <w:bottom w:val="none" w:sz="0" w:space="0" w:color="auto"/>
                                    <w:right w:val="none" w:sz="0" w:space="0" w:color="auto"/>
                                  </w:divBdr>
                                  <w:divsChild>
                                    <w:div w:id="1284922509">
                                      <w:marLeft w:val="0"/>
                                      <w:marRight w:val="0"/>
                                      <w:marTop w:val="0"/>
                                      <w:marBottom w:val="0"/>
                                      <w:divBdr>
                                        <w:top w:val="none" w:sz="0" w:space="0" w:color="auto"/>
                                        <w:left w:val="none" w:sz="0" w:space="0" w:color="auto"/>
                                        <w:bottom w:val="none" w:sz="0" w:space="0" w:color="auto"/>
                                        <w:right w:val="none" w:sz="0" w:space="0" w:color="auto"/>
                                      </w:divBdr>
                                      <w:divsChild>
                                        <w:div w:id="1492528026">
                                          <w:marLeft w:val="0"/>
                                          <w:marRight w:val="0"/>
                                          <w:marTop w:val="0"/>
                                          <w:marBottom w:val="0"/>
                                          <w:divBdr>
                                            <w:top w:val="none" w:sz="0" w:space="0" w:color="auto"/>
                                            <w:left w:val="none" w:sz="0" w:space="0" w:color="auto"/>
                                            <w:bottom w:val="none" w:sz="0" w:space="0" w:color="auto"/>
                                            <w:right w:val="none" w:sz="0" w:space="0" w:color="auto"/>
                                          </w:divBdr>
                                          <w:divsChild>
                                            <w:div w:id="138105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5150">
                                      <w:marLeft w:val="0"/>
                                      <w:marRight w:val="0"/>
                                      <w:marTop w:val="0"/>
                                      <w:marBottom w:val="0"/>
                                      <w:divBdr>
                                        <w:top w:val="none" w:sz="0" w:space="0" w:color="auto"/>
                                        <w:left w:val="none" w:sz="0" w:space="0" w:color="auto"/>
                                        <w:bottom w:val="none" w:sz="0" w:space="0" w:color="auto"/>
                                        <w:right w:val="none" w:sz="0" w:space="0" w:color="auto"/>
                                      </w:divBdr>
                                      <w:divsChild>
                                        <w:div w:id="621151058">
                                          <w:marLeft w:val="0"/>
                                          <w:marRight w:val="0"/>
                                          <w:marTop w:val="0"/>
                                          <w:marBottom w:val="0"/>
                                          <w:divBdr>
                                            <w:top w:val="none" w:sz="0" w:space="0" w:color="auto"/>
                                            <w:left w:val="none" w:sz="0" w:space="0" w:color="auto"/>
                                            <w:bottom w:val="none" w:sz="0" w:space="0" w:color="auto"/>
                                            <w:right w:val="none" w:sz="0" w:space="0" w:color="auto"/>
                                          </w:divBdr>
                                          <w:divsChild>
                                            <w:div w:id="195161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400460">
                          <w:marLeft w:val="0"/>
                          <w:marRight w:val="0"/>
                          <w:marTop w:val="0"/>
                          <w:marBottom w:val="0"/>
                          <w:divBdr>
                            <w:top w:val="none" w:sz="0" w:space="0" w:color="auto"/>
                            <w:left w:val="none" w:sz="0" w:space="0" w:color="auto"/>
                            <w:bottom w:val="none" w:sz="0" w:space="0" w:color="auto"/>
                            <w:right w:val="none" w:sz="0" w:space="0" w:color="auto"/>
                          </w:divBdr>
                          <w:divsChild>
                            <w:div w:id="1396968765">
                              <w:marLeft w:val="0"/>
                              <w:marRight w:val="0"/>
                              <w:marTop w:val="0"/>
                              <w:marBottom w:val="0"/>
                              <w:divBdr>
                                <w:top w:val="none" w:sz="0" w:space="0" w:color="auto"/>
                                <w:left w:val="none" w:sz="0" w:space="0" w:color="auto"/>
                                <w:bottom w:val="none" w:sz="0" w:space="0" w:color="auto"/>
                                <w:right w:val="none" w:sz="0" w:space="0" w:color="auto"/>
                              </w:divBdr>
                              <w:divsChild>
                                <w:div w:id="1228954065">
                                  <w:marLeft w:val="0"/>
                                  <w:marRight w:val="0"/>
                                  <w:marTop w:val="0"/>
                                  <w:marBottom w:val="0"/>
                                  <w:divBdr>
                                    <w:top w:val="none" w:sz="0" w:space="0" w:color="auto"/>
                                    <w:left w:val="none" w:sz="0" w:space="0" w:color="auto"/>
                                    <w:bottom w:val="none" w:sz="0" w:space="0" w:color="auto"/>
                                    <w:right w:val="none" w:sz="0" w:space="0" w:color="auto"/>
                                  </w:divBdr>
                                  <w:divsChild>
                                    <w:div w:id="1941714755">
                                      <w:marLeft w:val="0"/>
                                      <w:marRight w:val="0"/>
                                      <w:marTop w:val="0"/>
                                      <w:marBottom w:val="0"/>
                                      <w:divBdr>
                                        <w:top w:val="none" w:sz="0" w:space="0" w:color="auto"/>
                                        <w:left w:val="none" w:sz="0" w:space="0" w:color="auto"/>
                                        <w:bottom w:val="none" w:sz="0" w:space="0" w:color="auto"/>
                                        <w:right w:val="none" w:sz="0" w:space="0" w:color="auto"/>
                                      </w:divBdr>
                                      <w:divsChild>
                                        <w:div w:id="179125282">
                                          <w:marLeft w:val="0"/>
                                          <w:marRight w:val="0"/>
                                          <w:marTop w:val="0"/>
                                          <w:marBottom w:val="0"/>
                                          <w:divBdr>
                                            <w:top w:val="none" w:sz="0" w:space="0" w:color="auto"/>
                                            <w:left w:val="none" w:sz="0" w:space="0" w:color="auto"/>
                                            <w:bottom w:val="none" w:sz="0" w:space="0" w:color="auto"/>
                                            <w:right w:val="none" w:sz="0" w:space="0" w:color="auto"/>
                                          </w:divBdr>
                                          <w:divsChild>
                                            <w:div w:id="1265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8393">
                                      <w:marLeft w:val="0"/>
                                      <w:marRight w:val="0"/>
                                      <w:marTop w:val="0"/>
                                      <w:marBottom w:val="0"/>
                                      <w:divBdr>
                                        <w:top w:val="none" w:sz="0" w:space="0" w:color="auto"/>
                                        <w:left w:val="none" w:sz="0" w:space="0" w:color="auto"/>
                                        <w:bottom w:val="none" w:sz="0" w:space="0" w:color="auto"/>
                                        <w:right w:val="none" w:sz="0" w:space="0" w:color="auto"/>
                                      </w:divBdr>
                                      <w:divsChild>
                                        <w:div w:id="169492613">
                                          <w:marLeft w:val="0"/>
                                          <w:marRight w:val="0"/>
                                          <w:marTop w:val="0"/>
                                          <w:marBottom w:val="0"/>
                                          <w:divBdr>
                                            <w:top w:val="none" w:sz="0" w:space="0" w:color="auto"/>
                                            <w:left w:val="none" w:sz="0" w:space="0" w:color="auto"/>
                                            <w:bottom w:val="none" w:sz="0" w:space="0" w:color="auto"/>
                                            <w:right w:val="none" w:sz="0" w:space="0" w:color="auto"/>
                                          </w:divBdr>
                                          <w:divsChild>
                                            <w:div w:id="13188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7952022">
      <w:bodyDiv w:val="1"/>
      <w:marLeft w:val="0"/>
      <w:marRight w:val="0"/>
      <w:marTop w:val="0"/>
      <w:marBottom w:val="0"/>
      <w:divBdr>
        <w:top w:val="none" w:sz="0" w:space="0" w:color="auto"/>
        <w:left w:val="none" w:sz="0" w:space="0" w:color="auto"/>
        <w:bottom w:val="none" w:sz="0" w:space="0" w:color="auto"/>
        <w:right w:val="none" w:sz="0" w:space="0" w:color="auto"/>
      </w:divBdr>
      <w:divsChild>
        <w:div w:id="1240096175">
          <w:marLeft w:val="0"/>
          <w:marRight w:val="0"/>
          <w:marTop w:val="0"/>
          <w:marBottom w:val="0"/>
          <w:divBdr>
            <w:top w:val="none" w:sz="0" w:space="0" w:color="auto"/>
            <w:left w:val="none" w:sz="0" w:space="0" w:color="auto"/>
            <w:bottom w:val="none" w:sz="0" w:space="0" w:color="auto"/>
            <w:right w:val="none" w:sz="0" w:space="0" w:color="auto"/>
          </w:divBdr>
          <w:divsChild>
            <w:div w:id="1549610312">
              <w:marLeft w:val="0"/>
              <w:marRight w:val="0"/>
              <w:marTop w:val="0"/>
              <w:marBottom w:val="0"/>
              <w:divBdr>
                <w:top w:val="none" w:sz="0" w:space="0" w:color="auto"/>
                <w:left w:val="none" w:sz="0" w:space="0" w:color="auto"/>
                <w:bottom w:val="none" w:sz="0" w:space="0" w:color="auto"/>
                <w:right w:val="none" w:sz="0" w:space="0" w:color="auto"/>
              </w:divBdr>
              <w:divsChild>
                <w:div w:id="43092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28591">
          <w:marLeft w:val="0"/>
          <w:marRight w:val="0"/>
          <w:marTop w:val="0"/>
          <w:marBottom w:val="0"/>
          <w:divBdr>
            <w:top w:val="none" w:sz="0" w:space="0" w:color="auto"/>
            <w:left w:val="none" w:sz="0" w:space="0" w:color="auto"/>
            <w:bottom w:val="none" w:sz="0" w:space="0" w:color="auto"/>
            <w:right w:val="none" w:sz="0" w:space="0" w:color="auto"/>
          </w:divBdr>
          <w:divsChild>
            <w:div w:id="1745446231">
              <w:marLeft w:val="0"/>
              <w:marRight w:val="0"/>
              <w:marTop w:val="0"/>
              <w:marBottom w:val="0"/>
              <w:divBdr>
                <w:top w:val="none" w:sz="0" w:space="0" w:color="auto"/>
                <w:left w:val="none" w:sz="0" w:space="0" w:color="auto"/>
                <w:bottom w:val="none" w:sz="0" w:space="0" w:color="auto"/>
                <w:right w:val="none" w:sz="0" w:space="0" w:color="auto"/>
              </w:divBdr>
              <w:divsChild>
                <w:div w:id="7686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5250">
          <w:marLeft w:val="0"/>
          <w:marRight w:val="0"/>
          <w:marTop w:val="0"/>
          <w:marBottom w:val="0"/>
          <w:divBdr>
            <w:top w:val="none" w:sz="0" w:space="0" w:color="auto"/>
            <w:left w:val="none" w:sz="0" w:space="0" w:color="auto"/>
            <w:bottom w:val="none" w:sz="0" w:space="0" w:color="auto"/>
            <w:right w:val="none" w:sz="0" w:space="0" w:color="auto"/>
          </w:divBdr>
          <w:divsChild>
            <w:div w:id="1938713675">
              <w:marLeft w:val="0"/>
              <w:marRight w:val="0"/>
              <w:marTop w:val="0"/>
              <w:marBottom w:val="0"/>
              <w:divBdr>
                <w:top w:val="none" w:sz="0" w:space="0" w:color="auto"/>
                <w:left w:val="none" w:sz="0" w:space="0" w:color="auto"/>
                <w:bottom w:val="none" w:sz="0" w:space="0" w:color="auto"/>
                <w:right w:val="none" w:sz="0" w:space="0" w:color="auto"/>
              </w:divBdr>
              <w:divsChild>
                <w:div w:id="7375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81033">
          <w:marLeft w:val="0"/>
          <w:marRight w:val="0"/>
          <w:marTop w:val="0"/>
          <w:marBottom w:val="0"/>
          <w:divBdr>
            <w:top w:val="none" w:sz="0" w:space="0" w:color="auto"/>
            <w:left w:val="none" w:sz="0" w:space="0" w:color="auto"/>
            <w:bottom w:val="none" w:sz="0" w:space="0" w:color="auto"/>
            <w:right w:val="none" w:sz="0" w:space="0" w:color="auto"/>
          </w:divBdr>
          <w:divsChild>
            <w:div w:id="595870033">
              <w:marLeft w:val="0"/>
              <w:marRight w:val="0"/>
              <w:marTop w:val="0"/>
              <w:marBottom w:val="0"/>
              <w:divBdr>
                <w:top w:val="none" w:sz="0" w:space="0" w:color="auto"/>
                <w:left w:val="none" w:sz="0" w:space="0" w:color="auto"/>
                <w:bottom w:val="none" w:sz="0" w:space="0" w:color="auto"/>
                <w:right w:val="none" w:sz="0" w:space="0" w:color="auto"/>
              </w:divBdr>
              <w:divsChild>
                <w:div w:id="214168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9178">
          <w:marLeft w:val="0"/>
          <w:marRight w:val="0"/>
          <w:marTop w:val="0"/>
          <w:marBottom w:val="0"/>
          <w:divBdr>
            <w:top w:val="none" w:sz="0" w:space="0" w:color="auto"/>
            <w:left w:val="none" w:sz="0" w:space="0" w:color="auto"/>
            <w:bottom w:val="none" w:sz="0" w:space="0" w:color="auto"/>
            <w:right w:val="none" w:sz="0" w:space="0" w:color="auto"/>
          </w:divBdr>
          <w:divsChild>
            <w:div w:id="867714864">
              <w:marLeft w:val="0"/>
              <w:marRight w:val="0"/>
              <w:marTop w:val="0"/>
              <w:marBottom w:val="0"/>
              <w:divBdr>
                <w:top w:val="none" w:sz="0" w:space="0" w:color="auto"/>
                <w:left w:val="none" w:sz="0" w:space="0" w:color="auto"/>
                <w:bottom w:val="none" w:sz="0" w:space="0" w:color="auto"/>
                <w:right w:val="none" w:sz="0" w:space="0" w:color="auto"/>
              </w:divBdr>
              <w:divsChild>
                <w:div w:id="143486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12184">
          <w:marLeft w:val="0"/>
          <w:marRight w:val="0"/>
          <w:marTop w:val="0"/>
          <w:marBottom w:val="0"/>
          <w:divBdr>
            <w:top w:val="none" w:sz="0" w:space="0" w:color="auto"/>
            <w:left w:val="none" w:sz="0" w:space="0" w:color="auto"/>
            <w:bottom w:val="none" w:sz="0" w:space="0" w:color="auto"/>
            <w:right w:val="none" w:sz="0" w:space="0" w:color="auto"/>
          </w:divBdr>
          <w:divsChild>
            <w:div w:id="762148155">
              <w:marLeft w:val="0"/>
              <w:marRight w:val="0"/>
              <w:marTop w:val="0"/>
              <w:marBottom w:val="0"/>
              <w:divBdr>
                <w:top w:val="none" w:sz="0" w:space="0" w:color="auto"/>
                <w:left w:val="none" w:sz="0" w:space="0" w:color="auto"/>
                <w:bottom w:val="none" w:sz="0" w:space="0" w:color="auto"/>
                <w:right w:val="none" w:sz="0" w:space="0" w:color="auto"/>
              </w:divBdr>
              <w:divsChild>
                <w:div w:id="8723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52452">
      <w:bodyDiv w:val="1"/>
      <w:marLeft w:val="0"/>
      <w:marRight w:val="0"/>
      <w:marTop w:val="0"/>
      <w:marBottom w:val="0"/>
      <w:divBdr>
        <w:top w:val="none" w:sz="0" w:space="0" w:color="auto"/>
        <w:left w:val="none" w:sz="0" w:space="0" w:color="auto"/>
        <w:bottom w:val="none" w:sz="0" w:space="0" w:color="auto"/>
        <w:right w:val="none" w:sz="0" w:space="0" w:color="auto"/>
      </w:divBdr>
      <w:divsChild>
        <w:div w:id="150950097">
          <w:marLeft w:val="0"/>
          <w:marRight w:val="0"/>
          <w:marTop w:val="0"/>
          <w:marBottom w:val="0"/>
          <w:divBdr>
            <w:top w:val="none" w:sz="0" w:space="0" w:color="auto"/>
            <w:left w:val="none" w:sz="0" w:space="0" w:color="auto"/>
            <w:bottom w:val="none" w:sz="0" w:space="0" w:color="auto"/>
            <w:right w:val="none" w:sz="0" w:space="0" w:color="auto"/>
          </w:divBdr>
        </w:div>
        <w:div w:id="755203199">
          <w:marLeft w:val="0"/>
          <w:marRight w:val="0"/>
          <w:marTop w:val="0"/>
          <w:marBottom w:val="0"/>
          <w:divBdr>
            <w:top w:val="none" w:sz="0" w:space="0" w:color="auto"/>
            <w:left w:val="none" w:sz="0" w:space="0" w:color="auto"/>
            <w:bottom w:val="none" w:sz="0" w:space="0" w:color="auto"/>
            <w:right w:val="none" w:sz="0" w:space="0" w:color="auto"/>
          </w:divBdr>
          <w:divsChild>
            <w:div w:id="294339984">
              <w:marLeft w:val="0"/>
              <w:marRight w:val="0"/>
              <w:marTop w:val="0"/>
              <w:marBottom w:val="0"/>
              <w:divBdr>
                <w:top w:val="none" w:sz="0" w:space="0" w:color="auto"/>
                <w:left w:val="none" w:sz="0" w:space="0" w:color="auto"/>
                <w:bottom w:val="none" w:sz="0" w:space="0" w:color="auto"/>
                <w:right w:val="none" w:sz="0" w:space="0" w:color="auto"/>
              </w:divBdr>
            </w:div>
            <w:div w:id="2012680865">
              <w:marLeft w:val="0"/>
              <w:marRight w:val="0"/>
              <w:marTop w:val="0"/>
              <w:marBottom w:val="0"/>
              <w:divBdr>
                <w:top w:val="none" w:sz="0" w:space="0" w:color="auto"/>
                <w:left w:val="none" w:sz="0" w:space="0" w:color="auto"/>
                <w:bottom w:val="none" w:sz="0" w:space="0" w:color="auto"/>
                <w:right w:val="none" w:sz="0" w:space="0" w:color="auto"/>
              </w:divBdr>
              <w:divsChild>
                <w:div w:id="1594127061">
                  <w:marLeft w:val="0"/>
                  <w:marRight w:val="0"/>
                  <w:marTop w:val="0"/>
                  <w:marBottom w:val="0"/>
                  <w:divBdr>
                    <w:top w:val="none" w:sz="0" w:space="0" w:color="auto"/>
                    <w:left w:val="none" w:sz="0" w:space="0" w:color="auto"/>
                    <w:bottom w:val="none" w:sz="0" w:space="0" w:color="auto"/>
                    <w:right w:val="none" w:sz="0" w:space="0" w:color="auto"/>
                  </w:divBdr>
                  <w:divsChild>
                    <w:div w:id="1550260965">
                      <w:marLeft w:val="0"/>
                      <w:marRight w:val="0"/>
                      <w:marTop w:val="0"/>
                      <w:marBottom w:val="0"/>
                      <w:divBdr>
                        <w:top w:val="none" w:sz="0" w:space="0" w:color="auto"/>
                        <w:left w:val="none" w:sz="0" w:space="0" w:color="auto"/>
                        <w:bottom w:val="none" w:sz="0" w:space="0" w:color="auto"/>
                        <w:right w:val="none" w:sz="0" w:space="0" w:color="auto"/>
                      </w:divBdr>
                      <w:divsChild>
                        <w:div w:id="15407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334135">
      <w:bodyDiv w:val="1"/>
      <w:marLeft w:val="0"/>
      <w:marRight w:val="0"/>
      <w:marTop w:val="0"/>
      <w:marBottom w:val="0"/>
      <w:divBdr>
        <w:top w:val="none" w:sz="0" w:space="0" w:color="auto"/>
        <w:left w:val="none" w:sz="0" w:space="0" w:color="auto"/>
        <w:bottom w:val="none" w:sz="0" w:space="0" w:color="auto"/>
        <w:right w:val="none" w:sz="0" w:space="0" w:color="auto"/>
      </w:divBdr>
    </w:div>
    <w:div w:id="1408765201">
      <w:bodyDiv w:val="1"/>
      <w:marLeft w:val="0"/>
      <w:marRight w:val="0"/>
      <w:marTop w:val="0"/>
      <w:marBottom w:val="0"/>
      <w:divBdr>
        <w:top w:val="none" w:sz="0" w:space="0" w:color="auto"/>
        <w:left w:val="none" w:sz="0" w:space="0" w:color="auto"/>
        <w:bottom w:val="none" w:sz="0" w:space="0" w:color="auto"/>
        <w:right w:val="none" w:sz="0" w:space="0" w:color="auto"/>
      </w:divBdr>
    </w:div>
    <w:div w:id="1436095830">
      <w:bodyDiv w:val="1"/>
      <w:marLeft w:val="0"/>
      <w:marRight w:val="0"/>
      <w:marTop w:val="0"/>
      <w:marBottom w:val="0"/>
      <w:divBdr>
        <w:top w:val="none" w:sz="0" w:space="0" w:color="auto"/>
        <w:left w:val="none" w:sz="0" w:space="0" w:color="auto"/>
        <w:bottom w:val="none" w:sz="0" w:space="0" w:color="auto"/>
        <w:right w:val="none" w:sz="0" w:space="0" w:color="auto"/>
      </w:divBdr>
    </w:div>
    <w:div w:id="1448504296">
      <w:bodyDiv w:val="1"/>
      <w:marLeft w:val="0"/>
      <w:marRight w:val="0"/>
      <w:marTop w:val="0"/>
      <w:marBottom w:val="0"/>
      <w:divBdr>
        <w:top w:val="none" w:sz="0" w:space="0" w:color="auto"/>
        <w:left w:val="none" w:sz="0" w:space="0" w:color="auto"/>
        <w:bottom w:val="none" w:sz="0" w:space="0" w:color="auto"/>
        <w:right w:val="none" w:sz="0" w:space="0" w:color="auto"/>
      </w:divBdr>
    </w:div>
    <w:div w:id="1449086958">
      <w:bodyDiv w:val="1"/>
      <w:marLeft w:val="0"/>
      <w:marRight w:val="0"/>
      <w:marTop w:val="0"/>
      <w:marBottom w:val="0"/>
      <w:divBdr>
        <w:top w:val="none" w:sz="0" w:space="0" w:color="auto"/>
        <w:left w:val="none" w:sz="0" w:space="0" w:color="auto"/>
        <w:bottom w:val="none" w:sz="0" w:space="0" w:color="auto"/>
        <w:right w:val="none" w:sz="0" w:space="0" w:color="auto"/>
      </w:divBdr>
      <w:divsChild>
        <w:div w:id="310672218">
          <w:marLeft w:val="0"/>
          <w:marRight w:val="0"/>
          <w:marTop w:val="0"/>
          <w:marBottom w:val="0"/>
          <w:divBdr>
            <w:top w:val="none" w:sz="0" w:space="0" w:color="auto"/>
            <w:left w:val="none" w:sz="0" w:space="0" w:color="auto"/>
            <w:bottom w:val="none" w:sz="0" w:space="0" w:color="auto"/>
            <w:right w:val="none" w:sz="0" w:space="0" w:color="auto"/>
          </w:divBdr>
          <w:divsChild>
            <w:div w:id="1785612321">
              <w:marLeft w:val="0"/>
              <w:marRight w:val="0"/>
              <w:marTop w:val="0"/>
              <w:marBottom w:val="0"/>
              <w:divBdr>
                <w:top w:val="none" w:sz="0" w:space="0" w:color="auto"/>
                <w:left w:val="none" w:sz="0" w:space="0" w:color="auto"/>
                <w:bottom w:val="none" w:sz="0" w:space="0" w:color="auto"/>
                <w:right w:val="none" w:sz="0" w:space="0" w:color="auto"/>
              </w:divBdr>
              <w:divsChild>
                <w:div w:id="1687710700">
                  <w:marLeft w:val="0"/>
                  <w:marRight w:val="0"/>
                  <w:marTop w:val="0"/>
                  <w:marBottom w:val="0"/>
                  <w:divBdr>
                    <w:top w:val="none" w:sz="0" w:space="0" w:color="auto"/>
                    <w:left w:val="none" w:sz="0" w:space="0" w:color="auto"/>
                    <w:bottom w:val="none" w:sz="0" w:space="0" w:color="auto"/>
                    <w:right w:val="none" w:sz="0" w:space="0" w:color="auto"/>
                  </w:divBdr>
                  <w:divsChild>
                    <w:div w:id="4138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02140">
              <w:marLeft w:val="0"/>
              <w:marRight w:val="0"/>
              <w:marTop w:val="0"/>
              <w:marBottom w:val="0"/>
              <w:divBdr>
                <w:top w:val="none" w:sz="0" w:space="0" w:color="auto"/>
                <w:left w:val="none" w:sz="0" w:space="0" w:color="auto"/>
                <w:bottom w:val="none" w:sz="0" w:space="0" w:color="auto"/>
                <w:right w:val="none" w:sz="0" w:space="0" w:color="auto"/>
              </w:divBdr>
              <w:divsChild>
                <w:div w:id="652485581">
                  <w:marLeft w:val="0"/>
                  <w:marRight w:val="0"/>
                  <w:marTop w:val="0"/>
                  <w:marBottom w:val="0"/>
                  <w:divBdr>
                    <w:top w:val="none" w:sz="0" w:space="0" w:color="auto"/>
                    <w:left w:val="none" w:sz="0" w:space="0" w:color="auto"/>
                    <w:bottom w:val="none" w:sz="0" w:space="0" w:color="auto"/>
                    <w:right w:val="none" w:sz="0" w:space="0" w:color="auto"/>
                  </w:divBdr>
                  <w:divsChild>
                    <w:div w:id="85311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2572">
              <w:marLeft w:val="0"/>
              <w:marRight w:val="0"/>
              <w:marTop w:val="0"/>
              <w:marBottom w:val="0"/>
              <w:divBdr>
                <w:top w:val="none" w:sz="0" w:space="0" w:color="auto"/>
                <w:left w:val="none" w:sz="0" w:space="0" w:color="auto"/>
                <w:bottom w:val="none" w:sz="0" w:space="0" w:color="auto"/>
                <w:right w:val="none" w:sz="0" w:space="0" w:color="auto"/>
              </w:divBdr>
              <w:divsChild>
                <w:div w:id="1314023602">
                  <w:marLeft w:val="0"/>
                  <w:marRight w:val="0"/>
                  <w:marTop w:val="0"/>
                  <w:marBottom w:val="0"/>
                  <w:divBdr>
                    <w:top w:val="none" w:sz="0" w:space="0" w:color="auto"/>
                    <w:left w:val="none" w:sz="0" w:space="0" w:color="auto"/>
                    <w:bottom w:val="none" w:sz="0" w:space="0" w:color="auto"/>
                    <w:right w:val="none" w:sz="0" w:space="0" w:color="auto"/>
                  </w:divBdr>
                  <w:divsChild>
                    <w:div w:id="1755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48261">
          <w:marLeft w:val="0"/>
          <w:marRight w:val="0"/>
          <w:marTop w:val="0"/>
          <w:marBottom w:val="0"/>
          <w:divBdr>
            <w:top w:val="none" w:sz="0" w:space="0" w:color="auto"/>
            <w:left w:val="none" w:sz="0" w:space="0" w:color="auto"/>
            <w:bottom w:val="none" w:sz="0" w:space="0" w:color="auto"/>
            <w:right w:val="none" w:sz="0" w:space="0" w:color="auto"/>
          </w:divBdr>
          <w:divsChild>
            <w:div w:id="1190949830">
              <w:marLeft w:val="0"/>
              <w:marRight w:val="0"/>
              <w:marTop w:val="0"/>
              <w:marBottom w:val="0"/>
              <w:divBdr>
                <w:top w:val="none" w:sz="0" w:space="0" w:color="auto"/>
                <w:left w:val="none" w:sz="0" w:space="0" w:color="auto"/>
                <w:bottom w:val="none" w:sz="0" w:space="0" w:color="auto"/>
                <w:right w:val="none" w:sz="0" w:space="0" w:color="auto"/>
              </w:divBdr>
            </w:div>
            <w:div w:id="1153063405">
              <w:marLeft w:val="0"/>
              <w:marRight w:val="0"/>
              <w:marTop w:val="0"/>
              <w:marBottom w:val="0"/>
              <w:divBdr>
                <w:top w:val="none" w:sz="0" w:space="0" w:color="auto"/>
                <w:left w:val="none" w:sz="0" w:space="0" w:color="auto"/>
                <w:bottom w:val="none" w:sz="0" w:space="0" w:color="auto"/>
                <w:right w:val="none" w:sz="0" w:space="0" w:color="auto"/>
              </w:divBdr>
              <w:divsChild>
                <w:div w:id="36274060">
                  <w:marLeft w:val="0"/>
                  <w:marRight w:val="0"/>
                  <w:marTop w:val="0"/>
                  <w:marBottom w:val="0"/>
                  <w:divBdr>
                    <w:top w:val="none" w:sz="0" w:space="0" w:color="auto"/>
                    <w:left w:val="none" w:sz="0" w:space="0" w:color="auto"/>
                    <w:bottom w:val="none" w:sz="0" w:space="0" w:color="auto"/>
                    <w:right w:val="none" w:sz="0" w:space="0" w:color="auto"/>
                  </w:divBdr>
                  <w:divsChild>
                    <w:div w:id="508712949">
                      <w:marLeft w:val="0"/>
                      <w:marRight w:val="0"/>
                      <w:marTop w:val="0"/>
                      <w:marBottom w:val="0"/>
                      <w:divBdr>
                        <w:top w:val="none" w:sz="0" w:space="0" w:color="auto"/>
                        <w:left w:val="none" w:sz="0" w:space="0" w:color="auto"/>
                        <w:bottom w:val="none" w:sz="0" w:space="0" w:color="auto"/>
                        <w:right w:val="none" w:sz="0" w:space="0" w:color="auto"/>
                      </w:divBdr>
                      <w:divsChild>
                        <w:div w:id="146480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282578">
      <w:bodyDiv w:val="1"/>
      <w:marLeft w:val="0"/>
      <w:marRight w:val="0"/>
      <w:marTop w:val="0"/>
      <w:marBottom w:val="0"/>
      <w:divBdr>
        <w:top w:val="none" w:sz="0" w:space="0" w:color="auto"/>
        <w:left w:val="none" w:sz="0" w:space="0" w:color="auto"/>
        <w:bottom w:val="none" w:sz="0" w:space="0" w:color="auto"/>
        <w:right w:val="none" w:sz="0" w:space="0" w:color="auto"/>
      </w:divBdr>
    </w:div>
    <w:div w:id="1456560605">
      <w:bodyDiv w:val="1"/>
      <w:marLeft w:val="0"/>
      <w:marRight w:val="0"/>
      <w:marTop w:val="0"/>
      <w:marBottom w:val="0"/>
      <w:divBdr>
        <w:top w:val="none" w:sz="0" w:space="0" w:color="auto"/>
        <w:left w:val="none" w:sz="0" w:space="0" w:color="auto"/>
        <w:bottom w:val="none" w:sz="0" w:space="0" w:color="auto"/>
        <w:right w:val="none" w:sz="0" w:space="0" w:color="auto"/>
      </w:divBdr>
    </w:div>
    <w:div w:id="1461151446">
      <w:bodyDiv w:val="1"/>
      <w:marLeft w:val="0"/>
      <w:marRight w:val="0"/>
      <w:marTop w:val="0"/>
      <w:marBottom w:val="0"/>
      <w:divBdr>
        <w:top w:val="none" w:sz="0" w:space="0" w:color="auto"/>
        <w:left w:val="none" w:sz="0" w:space="0" w:color="auto"/>
        <w:bottom w:val="none" w:sz="0" w:space="0" w:color="auto"/>
        <w:right w:val="none" w:sz="0" w:space="0" w:color="auto"/>
      </w:divBdr>
      <w:divsChild>
        <w:div w:id="1010832648">
          <w:marLeft w:val="0"/>
          <w:marRight w:val="0"/>
          <w:marTop w:val="0"/>
          <w:marBottom w:val="0"/>
          <w:divBdr>
            <w:top w:val="none" w:sz="0" w:space="0" w:color="auto"/>
            <w:left w:val="none" w:sz="0" w:space="0" w:color="auto"/>
            <w:bottom w:val="none" w:sz="0" w:space="0" w:color="auto"/>
            <w:right w:val="none" w:sz="0" w:space="0" w:color="auto"/>
          </w:divBdr>
          <w:divsChild>
            <w:div w:id="1083335702">
              <w:marLeft w:val="0"/>
              <w:marRight w:val="0"/>
              <w:marTop w:val="0"/>
              <w:marBottom w:val="0"/>
              <w:divBdr>
                <w:top w:val="none" w:sz="0" w:space="0" w:color="auto"/>
                <w:left w:val="none" w:sz="0" w:space="0" w:color="auto"/>
                <w:bottom w:val="none" w:sz="0" w:space="0" w:color="auto"/>
                <w:right w:val="none" w:sz="0" w:space="0" w:color="auto"/>
              </w:divBdr>
              <w:divsChild>
                <w:div w:id="211455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4747">
          <w:marLeft w:val="0"/>
          <w:marRight w:val="0"/>
          <w:marTop w:val="0"/>
          <w:marBottom w:val="0"/>
          <w:divBdr>
            <w:top w:val="none" w:sz="0" w:space="0" w:color="auto"/>
            <w:left w:val="none" w:sz="0" w:space="0" w:color="auto"/>
            <w:bottom w:val="none" w:sz="0" w:space="0" w:color="auto"/>
            <w:right w:val="none" w:sz="0" w:space="0" w:color="auto"/>
          </w:divBdr>
          <w:divsChild>
            <w:div w:id="1179806098">
              <w:marLeft w:val="0"/>
              <w:marRight w:val="0"/>
              <w:marTop w:val="0"/>
              <w:marBottom w:val="0"/>
              <w:divBdr>
                <w:top w:val="none" w:sz="0" w:space="0" w:color="auto"/>
                <w:left w:val="none" w:sz="0" w:space="0" w:color="auto"/>
                <w:bottom w:val="none" w:sz="0" w:space="0" w:color="auto"/>
                <w:right w:val="none" w:sz="0" w:space="0" w:color="auto"/>
              </w:divBdr>
              <w:divsChild>
                <w:div w:id="14642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1249">
          <w:marLeft w:val="0"/>
          <w:marRight w:val="0"/>
          <w:marTop w:val="0"/>
          <w:marBottom w:val="0"/>
          <w:divBdr>
            <w:top w:val="none" w:sz="0" w:space="0" w:color="auto"/>
            <w:left w:val="none" w:sz="0" w:space="0" w:color="auto"/>
            <w:bottom w:val="none" w:sz="0" w:space="0" w:color="auto"/>
            <w:right w:val="none" w:sz="0" w:space="0" w:color="auto"/>
          </w:divBdr>
          <w:divsChild>
            <w:div w:id="1369138867">
              <w:marLeft w:val="0"/>
              <w:marRight w:val="0"/>
              <w:marTop w:val="0"/>
              <w:marBottom w:val="0"/>
              <w:divBdr>
                <w:top w:val="none" w:sz="0" w:space="0" w:color="auto"/>
                <w:left w:val="none" w:sz="0" w:space="0" w:color="auto"/>
                <w:bottom w:val="none" w:sz="0" w:space="0" w:color="auto"/>
                <w:right w:val="none" w:sz="0" w:space="0" w:color="auto"/>
              </w:divBdr>
              <w:divsChild>
                <w:div w:id="101352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4415">
          <w:marLeft w:val="0"/>
          <w:marRight w:val="0"/>
          <w:marTop w:val="0"/>
          <w:marBottom w:val="0"/>
          <w:divBdr>
            <w:top w:val="none" w:sz="0" w:space="0" w:color="auto"/>
            <w:left w:val="none" w:sz="0" w:space="0" w:color="auto"/>
            <w:bottom w:val="none" w:sz="0" w:space="0" w:color="auto"/>
            <w:right w:val="none" w:sz="0" w:space="0" w:color="auto"/>
          </w:divBdr>
          <w:divsChild>
            <w:div w:id="796723489">
              <w:marLeft w:val="0"/>
              <w:marRight w:val="0"/>
              <w:marTop w:val="0"/>
              <w:marBottom w:val="0"/>
              <w:divBdr>
                <w:top w:val="none" w:sz="0" w:space="0" w:color="auto"/>
                <w:left w:val="none" w:sz="0" w:space="0" w:color="auto"/>
                <w:bottom w:val="none" w:sz="0" w:space="0" w:color="auto"/>
                <w:right w:val="none" w:sz="0" w:space="0" w:color="auto"/>
              </w:divBdr>
              <w:divsChild>
                <w:div w:id="139369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92786">
      <w:bodyDiv w:val="1"/>
      <w:marLeft w:val="0"/>
      <w:marRight w:val="0"/>
      <w:marTop w:val="0"/>
      <w:marBottom w:val="0"/>
      <w:divBdr>
        <w:top w:val="none" w:sz="0" w:space="0" w:color="auto"/>
        <w:left w:val="none" w:sz="0" w:space="0" w:color="auto"/>
        <w:bottom w:val="none" w:sz="0" w:space="0" w:color="auto"/>
        <w:right w:val="none" w:sz="0" w:space="0" w:color="auto"/>
      </w:divBdr>
      <w:divsChild>
        <w:div w:id="1846246408">
          <w:marLeft w:val="0"/>
          <w:marRight w:val="0"/>
          <w:marTop w:val="0"/>
          <w:marBottom w:val="0"/>
          <w:divBdr>
            <w:top w:val="none" w:sz="0" w:space="0" w:color="auto"/>
            <w:left w:val="none" w:sz="0" w:space="0" w:color="auto"/>
            <w:bottom w:val="none" w:sz="0" w:space="0" w:color="auto"/>
            <w:right w:val="none" w:sz="0" w:space="0" w:color="auto"/>
          </w:divBdr>
          <w:divsChild>
            <w:div w:id="1268270164">
              <w:marLeft w:val="0"/>
              <w:marRight w:val="0"/>
              <w:marTop w:val="0"/>
              <w:marBottom w:val="0"/>
              <w:divBdr>
                <w:top w:val="none" w:sz="0" w:space="0" w:color="auto"/>
                <w:left w:val="none" w:sz="0" w:space="0" w:color="auto"/>
                <w:bottom w:val="none" w:sz="0" w:space="0" w:color="auto"/>
                <w:right w:val="none" w:sz="0" w:space="0" w:color="auto"/>
              </w:divBdr>
              <w:divsChild>
                <w:div w:id="340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81613">
          <w:marLeft w:val="0"/>
          <w:marRight w:val="0"/>
          <w:marTop w:val="0"/>
          <w:marBottom w:val="0"/>
          <w:divBdr>
            <w:top w:val="none" w:sz="0" w:space="0" w:color="auto"/>
            <w:left w:val="none" w:sz="0" w:space="0" w:color="auto"/>
            <w:bottom w:val="none" w:sz="0" w:space="0" w:color="auto"/>
            <w:right w:val="none" w:sz="0" w:space="0" w:color="auto"/>
          </w:divBdr>
          <w:divsChild>
            <w:div w:id="990059494">
              <w:marLeft w:val="0"/>
              <w:marRight w:val="0"/>
              <w:marTop w:val="0"/>
              <w:marBottom w:val="0"/>
              <w:divBdr>
                <w:top w:val="none" w:sz="0" w:space="0" w:color="auto"/>
                <w:left w:val="none" w:sz="0" w:space="0" w:color="auto"/>
                <w:bottom w:val="none" w:sz="0" w:space="0" w:color="auto"/>
                <w:right w:val="none" w:sz="0" w:space="0" w:color="auto"/>
              </w:divBdr>
              <w:divsChild>
                <w:div w:id="18948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96627">
          <w:marLeft w:val="0"/>
          <w:marRight w:val="0"/>
          <w:marTop w:val="0"/>
          <w:marBottom w:val="0"/>
          <w:divBdr>
            <w:top w:val="none" w:sz="0" w:space="0" w:color="auto"/>
            <w:left w:val="none" w:sz="0" w:space="0" w:color="auto"/>
            <w:bottom w:val="none" w:sz="0" w:space="0" w:color="auto"/>
            <w:right w:val="none" w:sz="0" w:space="0" w:color="auto"/>
          </w:divBdr>
          <w:divsChild>
            <w:div w:id="388846069">
              <w:marLeft w:val="0"/>
              <w:marRight w:val="0"/>
              <w:marTop w:val="0"/>
              <w:marBottom w:val="0"/>
              <w:divBdr>
                <w:top w:val="none" w:sz="0" w:space="0" w:color="auto"/>
                <w:left w:val="none" w:sz="0" w:space="0" w:color="auto"/>
                <w:bottom w:val="none" w:sz="0" w:space="0" w:color="auto"/>
                <w:right w:val="none" w:sz="0" w:space="0" w:color="auto"/>
              </w:divBdr>
              <w:divsChild>
                <w:div w:id="918637494">
                  <w:marLeft w:val="0"/>
                  <w:marRight w:val="0"/>
                  <w:marTop w:val="0"/>
                  <w:marBottom w:val="0"/>
                  <w:divBdr>
                    <w:top w:val="none" w:sz="0" w:space="0" w:color="auto"/>
                    <w:left w:val="none" w:sz="0" w:space="0" w:color="auto"/>
                    <w:bottom w:val="none" w:sz="0" w:space="0" w:color="auto"/>
                    <w:right w:val="none" w:sz="0" w:space="0" w:color="auto"/>
                  </w:divBdr>
                  <w:divsChild>
                    <w:div w:id="2105101252">
                      <w:marLeft w:val="0"/>
                      <w:marRight w:val="0"/>
                      <w:marTop w:val="0"/>
                      <w:marBottom w:val="0"/>
                      <w:divBdr>
                        <w:top w:val="none" w:sz="0" w:space="0" w:color="auto"/>
                        <w:left w:val="none" w:sz="0" w:space="0" w:color="auto"/>
                        <w:bottom w:val="none" w:sz="0" w:space="0" w:color="auto"/>
                        <w:right w:val="none" w:sz="0" w:space="0" w:color="auto"/>
                      </w:divBdr>
                      <w:divsChild>
                        <w:div w:id="93138430">
                          <w:marLeft w:val="0"/>
                          <w:marRight w:val="0"/>
                          <w:marTop w:val="0"/>
                          <w:marBottom w:val="0"/>
                          <w:divBdr>
                            <w:top w:val="none" w:sz="0" w:space="0" w:color="auto"/>
                            <w:left w:val="none" w:sz="0" w:space="0" w:color="auto"/>
                            <w:bottom w:val="none" w:sz="0" w:space="0" w:color="auto"/>
                            <w:right w:val="none" w:sz="0" w:space="0" w:color="auto"/>
                          </w:divBdr>
                          <w:divsChild>
                            <w:div w:id="1834909258">
                              <w:marLeft w:val="0"/>
                              <w:marRight w:val="0"/>
                              <w:marTop w:val="0"/>
                              <w:marBottom w:val="0"/>
                              <w:divBdr>
                                <w:top w:val="none" w:sz="0" w:space="0" w:color="auto"/>
                                <w:left w:val="none" w:sz="0" w:space="0" w:color="auto"/>
                                <w:bottom w:val="none" w:sz="0" w:space="0" w:color="auto"/>
                                <w:right w:val="none" w:sz="0" w:space="0" w:color="auto"/>
                              </w:divBdr>
                              <w:divsChild>
                                <w:div w:id="924997227">
                                  <w:marLeft w:val="0"/>
                                  <w:marRight w:val="0"/>
                                  <w:marTop w:val="0"/>
                                  <w:marBottom w:val="0"/>
                                  <w:divBdr>
                                    <w:top w:val="none" w:sz="0" w:space="0" w:color="auto"/>
                                    <w:left w:val="none" w:sz="0" w:space="0" w:color="auto"/>
                                    <w:bottom w:val="none" w:sz="0" w:space="0" w:color="auto"/>
                                    <w:right w:val="none" w:sz="0" w:space="0" w:color="auto"/>
                                  </w:divBdr>
                                  <w:divsChild>
                                    <w:div w:id="308941566">
                                      <w:marLeft w:val="0"/>
                                      <w:marRight w:val="0"/>
                                      <w:marTop w:val="0"/>
                                      <w:marBottom w:val="0"/>
                                      <w:divBdr>
                                        <w:top w:val="none" w:sz="0" w:space="0" w:color="auto"/>
                                        <w:left w:val="none" w:sz="0" w:space="0" w:color="auto"/>
                                        <w:bottom w:val="none" w:sz="0" w:space="0" w:color="auto"/>
                                        <w:right w:val="none" w:sz="0" w:space="0" w:color="auto"/>
                                      </w:divBdr>
                                      <w:divsChild>
                                        <w:div w:id="10631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13024">
                                  <w:marLeft w:val="0"/>
                                  <w:marRight w:val="0"/>
                                  <w:marTop w:val="0"/>
                                  <w:marBottom w:val="0"/>
                                  <w:divBdr>
                                    <w:top w:val="none" w:sz="0" w:space="0" w:color="auto"/>
                                    <w:left w:val="none" w:sz="0" w:space="0" w:color="auto"/>
                                    <w:bottom w:val="none" w:sz="0" w:space="0" w:color="auto"/>
                                    <w:right w:val="none" w:sz="0" w:space="0" w:color="auto"/>
                                  </w:divBdr>
                                  <w:divsChild>
                                    <w:div w:id="18883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207338">
          <w:marLeft w:val="0"/>
          <w:marRight w:val="0"/>
          <w:marTop w:val="0"/>
          <w:marBottom w:val="0"/>
          <w:divBdr>
            <w:top w:val="none" w:sz="0" w:space="0" w:color="auto"/>
            <w:left w:val="none" w:sz="0" w:space="0" w:color="auto"/>
            <w:bottom w:val="none" w:sz="0" w:space="0" w:color="auto"/>
            <w:right w:val="none" w:sz="0" w:space="0" w:color="auto"/>
          </w:divBdr>
          <w:divsChild>
            <w:div w:id="93866944">
              <w:marLeft w:val="0"/>
              <w:marRight w:val="0"/>
              <w:marTop w:val="0"/>
              <w:marBottom w:val="0"/>
              <w:divBdr>
                <w:top w:val="none" w:sz="0" w:space="0" w:color="auto"/>
                <w:left w:val="none" w:sz="0" w:space="0" w:color="auto"/>
                <w:bottom w:val="none" w:sz="0" w:space="0" w:color="auto"/>
                <w:right w:val="none" w:sz="0" w:space="0" w:color="auto"/>
              </w:divBdr>
              <w:divsChild>
                <w:div w:id="156186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5740">
          <w:marLeft w:val="0"/>
          <w:marRight w:val="0"/>
          <w:marTop w:val="0"/>
          <w:marBottom w:val="0"/>
          <w:divBdr>
            <w:top w:val="none" w:sz="0" w:space="0" w:color="auto"/>
            <w:left w:val="none" w:sz="0" w:space="0" w:color="auto"/>
            <w:bottom w:val="none" w:sz="0" w:space="0" w:color="auto"/>
            <w:right w:val="none" w:sz="0" w:space="0" w:color="auto"/>
          </w:divBdr>
          <w:divsChild>
            <w:div w:id="2024358784">
              <w:marLeft w:val="0"/>
              <w:marRight w:val="0"/>
              <w:marTop w:val="0"/>
              <w:marBottom w:val="0"/>
              <w:divBdr>
                <w:top w:val="none" w:sz="0" w:space="0" w:color="auto"/>
                <w:left w:val="none" w:sz="0" w:space="0" w:color="auto"/>
                <w:bottom w:val="none" w:sz="0" w:space="0" w:color="auto"/>
                <w:right w:val="none" w:sz="0" w:space="0" w:color="auto"/>
              </w:divBdr>
              <w:divsChild>
                <w:div w:id="148983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05282">
      <w:bodyDiv w:val="1"/>
      <w:marLeft w:val="0"/>
      <w:marRight w:val="0"/>
      <w:marTop w:val="0"/>
      <w:marBottom w:val="0"/>
      <w:divBdr>
        <w:top w:val="none" w:sz="0" w:space="0" w:color="auto"/>
        <w:left w:val="none" w:sz="0" w:space="0" w:color="auto"/>
        <w:bottom w:val="none" w:sz="0" w:space="0" w:color="auto"/>
        <w:right w:val="none" w:sz="0" w:space="0" w:color="auto"/>
      </w:divBdr>
    </w:div>
    <w:div w:id="1474565058">
      <w:bodyDiv w:val="1"/>
      <w:marLeft w:val="0"/>
      <w:marRight w:val="0"/>
      <w:marTop w:val="0"/>
      <w:marBottom w:val="0"/>
      <w:divBdr>
        <w:top w:val="none" w:sz="0" w:space="0" w:color="auto"/>
        <w:left w:val="none" w:sz="0" w:space="0" w:color="auto"/>
        <w:bottom w:val="none" w:sz="0" w:space="0" w:color="auto"/>
        <w:right w:val="none" w:sz="0" w:space="0" w:color="auto"/>
      </w:divBdr>
      <w:divsChild>
        <w:div w:id="1989287494">
          <w:marLeft w:val="0"/>
          <w:marRight w:val="0"/>
          <w:marTop w:val="0"/>
          <w:marBottom w:val="0"/>
          <w:divBdr>
            <w:top w:val="none" w:sz="0" w:space="0" w:color="auto"/>
            <w:left w:val="none" w:sz="0" w:space="0" w:color="auto"/>
            <w:bottom w:val="none" w:sz="0" w:space="0" w:color="auto"/>
            <w:right w:val="none" w:sz="0" w:space="0" w:color="auto"/>
          </w:divBdr>
          <w:divsChild>
            <w:div w:id="1047143606">
              <w:marLeft w:val="0"/>
              <w:marRight w:val="0"/>
              <w:marTop w:val="0"/>
              <w:marBottom w:val="0"/>
              <w:divBdr>
                <w:top w:val="none" w:sz="0" w:space="0" w:color="auto"/>
                <w:left w:val="none" w:sz="0" w:space="0" w:color="auto"/>
                <w:bottom w:val="none" w:sz="0" w:space="0" w:color="auto"/>
                <w:right w:val="none" w:sz="0" w:space="0" w:color="auto"/>
              </w:divBdr>
              <w:divsChild>
                <w:div w:id="17816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0066">
          <w:marLeft w:val="0"/>
          <w:marRight w:val="0"/>
          <w:marTop w:val="0"/>
          <w:marBottom w:val="0"/>
          <w:divBdr>
            <w:top w:val="none" w:sz="0" w:space="0" w:color="auto"/>
            <w:left w:val="none" w:sz="0" w:space="0" w:color="auto"/>
            <w:bottom w:val="none" w:sz="0" w:space="0" w:color="auto"/>
            <w:right w:val="none" w:sz="0" w:space="0" w:color="auto"/>
          </w:divBdr>
          <w:divsChild>
            <w:div w:id="1848249596">
              <w:marLeft w:val="0"/>
              <w:marRight w:val="0"/>
              <w:marTop w:val="0"/>
              <w:marBottom w:val="0"/>
              <w:divBdr>
                <w:top w:val="none" w:sz="0" w:space="0" w:color="auto"/>
                <w:left w:val="none" w:sz="0" w:space="0" w:color="auto"/>
                <w:bottom w:val="none" w:sz="0" w:space="0" w:color="auto"/>
                <w:right w:val="none" w:sz="0" w:space="0" w:color="auto"/>
              </w:divBdr>
              <w:divsChild>
                <w:div w:id="16636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54139">
          <w:marLeft w:val="0"/>
          <w:marRight w:val="0"/>
          <w:marTop w:val="0"/>
          <w:marBottom w:val="0"/>
          <w:divBdr>
            <w:top w:val="none" w:sz="0" w:space="0" w:color="auto"/>
            <w:left w:val="none" w:sz="0" w:space="0" w:color="auto"/>
            <w:bottom w:val="none" w:sz="0" w:space="0" w:color="auto"/>
            <w:right w:val="none" w:sz="0" w:space="0" w:color="auto"/>
          </w:divBdr>
          <w:divsChild>
            <w:div w:id="932401768">
              <w:marLeft w:val="0"/>
              <w:marRight w:val="0"/>
              <w:marTop w:val="0"/>
              <w:marBottom w:val="0"/>
              <w:divBdr>
                <w:top w:val="none" w:sz="0" w:space="0" w:color="auto"/>
                <w:left w:val="none" w:sz="0" w:space="0" w:color="auto"/>
                <w:bottom w:val="none" w:sz="0" w:space="0" w:color="auto"/>
                <w:right w:val="none" w:sz="0" w:space="0" w:color="auto"/>
              </w:divBdr>
              <w:divsChild>
                <w:div w:id="204000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83192">
      <w:bodyDiv w:val="1"/>
      <w:marLeft w:val="0"/>
      <w:marRight w:val="0"/>
      <w:marTop w:val="0"/>
      <w:marBottom w:val="0"/>
      <w:divBdr>
        <w:top w:val="none" w:sz="0" w:space="0" w:color="auto"/>
        <w:left w:val="none" w:sz="0" w:space="0" w:color="auto"/>
        <w:bottom w:val="none" w:sz="0" w:space="0" w:color="auto"/>
        <w:right w:val="none" w:sz="0" w:space="0" w:color="auto"/>
      </w:divBdr>
    </w:div>
    <w:div w:id="1475949008">
      <w:bodyDiv w:val="1"/>
      <w:marLeft w:val="0"/>
      <w:marRight w:val="0"/>
      <w:marTop w:val="0"/>
      <w:marBottom w:val="0"/>
      <w:divBdr>
        <w:top w:val="none" w:sz="0" w:space="0" w:color="auto"/>
        <w:left w:val="none" w:sz="0" w:space="0" w:color="auto"/>
        <w:bottom w:val="none" w:sz="0" w:space="0" w:color="auto"/>
        <w:right w:val="none" w:sz="0" w:space="0" w:color="auto"/>
      </w:divBdr>
      <w:divsChild>
        <w:div w:id="889731896">
          <w:marLeft w:val="0"/>
          <w:marRight w:val="0"/>
          <w:marTop w:val="0"/>
          <w:marBottom w:val="0"/>
          <w:divBdr>
            <w:top w:val="none" w:sz="0" w:space="0" w:color="auto"/>
            <w:left w:val="none" w:sz="0" w:space="0" w:color="auto"/>
            <w:bottom w:val="none" w:sz="0" w:space="0" w:color="auto"/>
            <w:right w:val="none" w:sz="0" w:space="0" w:color="auto"/>
          </w:divBdr>
          <w:divsChild>
            <w:div w:id="1501313159">
              <w:marLeft w:val="0"/>
              <w:marRight w:val="0"/>
              <w:marTop w:val="0"/>
              <w:marBottom w:val="0"/>
              <w:divBdr>
                <w:top w:val="none" w:sz="0" w:space="0" w:color="auto"/>
                <w:left w:val="none" w:sz="0" w:space="0" w:color="auto"/>
                <w:bottom w:val="none" w:sz="0" w:space="0" w:color="auto"/>
                <w:right w:val="none" w:sz="0" w:space="0" w:color="auto"/>
              </w:divBdr>
              <w:divsChild>
                <w:div w:id="364646914">
                  <w:marLeft w:val="0"/>
                  <w:marRight w:val="0"/>
                  <w:marTop w:val="0"/>
                  <w:marBottom w:val="0"/>
                  <w:divBdr>
                    <w:top w:val="none" w:sz="0" w:space="0" w:color="auto"/>
                    <w:left w:val="none" w:sz="0" w:space="0" w:color="auto"/>
                    <w:bottom w:val="none" w:sz="0" w:space="0" w:color="auto"/>
                    <w:right w:val="none" w:sz="0" w:space="0" w:color="auto"/>
                  </w:divBdr>
                  <w:divsChild>
                    <w:div w:id="6063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8557">
              <w:marLeft w:val="0"/>
              <w:marRight w:val="0"/>
              <w:marTop w:val="0"/>
              <w:marBottom w:val="0"/>
              <w:divBdr>
                <w:top w:val="none" w:sz="0" w:space="0" w:color="auto"/>
                <w:left w:val="none" w:sz="0" w:space="0" w:color="auto"/>
                <w:bottom w:val="none" w:sz="0" w:space="0" w:color="auto"/>
                <w:right w:val="none" w:sz="0" w:space="0" w:color="auto"/>
              </w:divBdr>
              <w:divsChild>
                <w:div w:id="214509362">
                  <w:marLeft w:val="0"/>
                  <w:marRight w:val="0"/>
                  <w:marTop w:val="0"/>
                  <w:marBottom w:val="0"/>
                  <w:divBdr>
                    <w:top w:val="none" w:sz="0" w:space="0" w:color="auto"/>
                    <w:left w:val="none" w:sz="0" w:space="0" w:color="auto"/>
                    <w:bottom w:val="none" w:sz="0" w:space="0" w:color="auto"/>
                    <w:right w:val="none" w:sz="0" w:space="0" w:color="auto"/>
                  </w:divBdr>
                  <w:divsChild>
                    <w:div w:id="6213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09106">
          <w:marLeft w:val="0"/>
          <w:marRight w:val="0"/>
          <w:marTop w:val="0"/>
          <w:marBottom w:val="0"/>
          <w:divBdr>
            <w:top w:val="none" w:sz="0" w:space="0" w:color="auto"/>
            <w:left w:val="none" w:sz="0" w:space="0" w:color="auto"/>
            <w:bottom w:val="none" w:sz="0" w:space="0" w:color="auto"/>
            <w:right w:val="none" w:sz="0" w:space="0" w:color="auto"/>
          </w:divBdr>
          <w:divsChild>
            <w:div w:id="1895772509">
              <w:marLeft w:val="0"/>
              <w:marRight w:val="0"/>
              <w:marTop w:val="0"/>
              <w:marBottom w:val="0"/>
              <w:divBdr>
                <w:top w:val="none" w:sz="0" w:space="0" w:color="auto"/>
                <w:left w:val="none" w:sz="0" w:space="0" w:color="auto"/>
                <w:bottom w:val="none" w:sz="0" w:space="0" w:color="auto"/>
                <w:right w:val="none" w:sz="0" w:space="0" w:color="auto"/>
              </w:divBdr>
            </w:div>
            <w:div w:id="2061398630">
              <w:marLeft w:val="0"/>
              <w:marRight w:val="0"/>
              <w:marTop w:val="0"/>
              <w:marBottom w:val="0"/>
              <w:divBdr>
                <w:top w:val="none" w:sz="0" w:space="0" w:color="auto"/>
                <w:left w:val="none" w:sz="0" w:space="0" w:color="auto"/>
                <w:bottom w:val="none" w:sz="0" w:space="0" w:color="auto"/>
                <w:right w:val="none" w:sz="0" w:space="0" w:color="auto"/>
              </w:divBdr>
              <w:divsChild>
                <w:div w:id="570503511">
                  <w:marLeft w:val="0"/>
                  <w:marRight w:val="0"/>
                  <w:marTop w:val="0"/>
                  <w:marBottom w:val="0"/>
                  <w:divBdr>
                    <w:top w:val="none" w:sz="0" w:space="0" w:color="auto"/>
                    <w:left w:val="none" w:sz="0" w:space="0" w:color="auto"/>
                    <w:bottom w:val="none" w:sz="0" w:space="0" w:color="auto"/>
                    <w:right w:val="none" w:sz="0" w:space="0" w:color="auto"/>
                  </w:divBdr>
                  <w:divsChild>
                    <w:div w:id="613943337">
                      <w:marLeft w:val="0"/>
                      <w:marRight w:val="0"/>
                      <w:marTop w:val="0"/>
                      <w:marBottom w:val="0"/>
                      <w:divBdr>
                        <w:top w:val="none" w:sz="0" w:space="0" w:color="auto"/>
                        <w:left w:val="none" w:sz="0" w:space="0" w:color="auto"/>
                        <w:bottom w:val="none" w:sz="0" w:space="0" w:color="auto"/>
                        <w:right w:val="none" w:sz="0" w:space="0" w:color="auto"/>
                      </w:divBdr>
                      <w:divsChild>
                        <w:div w:id="137076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155375">
      <w:bodyDiv w:val="1"/>
      <w:marLeft w:val="0"/>
      <w:marRight w:val="0"/>
      <w:marTop w:val="0"/>
      <w:marBottom w:val="0"/>
      <w:divBdr>
        <w:top w:val="none" w:sz="0" w:space="0" w:color="auto"/>
        <w:left w:val="none" w:sz="0" w:space="0" w:color="auto"/>
        <w:bottom w:val="none" w:sz="0" w:space="0" w:color="auto"/>
        <w:right w:val="none" w:sz="0" w:space="0" w:color="auto"/>
      </w:divBdr>
      <w:divsChild>
        <w:div w:id="103352792">
          <w:marLeft w:val="0"/>
          <w:marRight w:val="0"/>
          <w:marTop w:val="0"/>
          <w:marBottom w:val="0"/>
          <w:divBdr>
            <w:top w:val="none" w:sz="0" w:space="0" w:color="auto"/>
            <w:left w:val="none" w:sz="0" w:space="0" w:color="auto"/>
            <w:bottom w:val="none" w:sz="0" w:space="0" w:color="auto"/>
            <w:right w:val="none" w:sz="0" w:space="0" w:color="auto"/>
          </w:divBdr>
          <w:divsChild>
            <w:div w:id="1300262097">
              <w:marLeft w:val="0"/>
              <w:marRight w:val="0"/>
              <w:marTop w:val="0"/>
              <w:marBottom w:val="0"/>
              <w:divBdr>
                <w:top w:val="none" w:sz="0" w:space="0" w:color="auto"/>
                <w:left w:val="none" w:sz="0" w:space="0" w:color="auto"/>
                <w:bottom w:val="none" w:sz="0" w:space="0" w:color="auto"/>
                <w:right w:val="none" w:sz="0" w:space="0" w:color="auto"/>
              </w:divBdr>
              <w:divsChild>
                <w:div w:id="125860895">
                  <w:marLeft w:val="0"/>
                  <w:marRight w:val="0"/>
                  <w:marTop w:val="0"/>
                  <w:marBottom w:val="0"/>
                  <w:divBdr>
                    <w:top w:val="none" w:sz="0" w:space="0" w:color="auto"/>
                    <w:left w:val="none" w:sz="0" w:space="0" w:color="auto"/>
                    <w:bottom w:val="none" w:sz="0" w:space="0" w:color="auto"/>
                    <w:right w:val="none" w:sz="0" w:space="0" w:color="auto"/>
                  </w:divBdr>
                  <w:divsChild>
                    <w:div w:id="118679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582">
              <w:marLeft w:val="0"/>
              <w:marRight w:val="0"/>
              <w:marTop w:val="0"/>
              <w:marBottom w:val="0"/>
              <w:divBdr>
                <w:top w:val="none" w:sz="0" w:space="0" w:color="auto"/>
                <w:left w:val="none" w:sz="0" w:space="0" w:color="auto"/>
                <w:bottom w:val="none" w:sz="0" w:space="0" w:color="auto"/>
                <w:right w:val="none" w:sz="0" w:space="0" w:color="auto"/>
              </w:divBdr>
              <w:divsChild>
                <w:div w:id="1680690365">
                  <w:marLeft w:val="0"/>
                  <w:marRight w:val="0"/>
                  <w:marTop w:val="0"/>
                  <w:marBottom w:val="0"/>
                  <w:divBdr>
                    <w:top w:val="none" w:sz="0" w:space="0" w:color="auto"/>
                    <w:left w:val="none" w:sz="0" w:space="0" w:color="auto"/>
                    <w:bottom w:val="none" w:sz="0" w:space="0" w:color="auto"/>
                    <w:right w:val="none" w:sz="0" w:space="0" w:color="auto"/>
                  </w:divBdr>
                  <w:divsChild>
                    <w:div w:id="6932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178">
              <w:marLeft w:val="0"/>
              <w:marRight w:val="0"/>
              <w:marTop w:val="0"/>
              <w:marBottom w:val="0"/>
              <w:divBdr>
                <w:top w:val="none" w:sz="0" w:space="0" w:color="auto"/>
                <w:left w:val="none" w:sz="0" w:space="0" w:color="auto"/>
                <w:bottom w:val="none" w:sz="0" w:space="0" w:color="auto"/>
                <w:right w:val="none" w:sz="0" w:space="0" w:color="auto"/>
              </w:divBdr>
              <w:divsChild>
                <w:div w:id="865558284">
                  <w:marLeft w:val="0"/>
                  <w:marRight w:val="0"/>
                  <w:marTop w:val="0"/>
                  <w:marBottom w:val="0"/>
                  <w:divBdr>
                    <w:top w:val="none" w:sz="0" w:space="0" w:color="auto"/>
                    <w:left w:val="none" w:sz="0" w:space="0" w:color="auto"/>
                    <w:bottom w:val="none" w:sz="0" w:space="0" w:color="auto"/>
                    <w:right w:val="none" w:sz="0" w:space="0" w:color="auto"/>
                  </w:divBdr>
                  <w:divsChild>
                    <w:div w:id="834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09465">
          <w:marLeft w:val="0"/>
          <w:marRight w:val="0"/>
          <w:marTop w:val="0"/>
          <w:marBottom w:val="0"/>
          <w:divBdr>
            <w:top w:val="none" w:sz="0" w:space="0" w:color="auto"/>
            <w:left w:val="none" w:sz="0" w:space="0" w:color="auto"/>
            <w:bottom w:val="none" w:sz="0" w:space="0" w:color="auto"/>
            <w:right w:val="none" w:sz="0" w:space="0" w:color="auto"/>
          </w:divBdr>
          <w:divsChild>
            <w:div w:id="1034187572">
              <w:marLeft w:val="0"/>
              <w:marRight w:val="0"/>
              <w:marTop w:val="0"/>
              <w:marBottom w:val="0"/>
              <w:divBdr>
                <w:top w:val="none" w:sz="0" w:space="0" w:color="auto"/>
                <w:left w:val="none" w:sz="0" w:space="0" w:color="auto"/>
                <w:bottom w:val="none" w:sz="0" w:space="0" w:color="auto"/>
                <w:right w:val="none" w:sz="0" w:space="0" w:color="auto"/>
              </w:divBdr>
            </w:div>
            <w:div w:id="1180315103">
              <w:marLeft w:val="0"/>
              <w:marRight w:val="0"/>
              <w:marTop w:val="0"/>
              <w:marBottom w:val="0"/>
              <w:divBdr>
                <w:top w:val="none" w:sz="0" w:space="0" w:color="auto"/>
                <w:left w:val="none" w:sz="0" w:space="0" w:color="auto"/>
                <w:bottom w:val="none" w:sz="0" w:space="0" w:color="auto"/>
                <w:right w:val="none" w:sz="0" w:space="0" w:color="auto"/>
              </w:divBdr>
              <w:divsChild>
                <w:div w:id="55277778">
                  <w:marLeft w:val="0"/>
                  <w:marRight w:val="0"/>
                  <w:marTop w:val="0"/>
                  <w:marBottom w:val="0"/>
                  <w:divBdr>
                    <w:top w:val="none" w:sz="0" w:space="0" w:color="auto"/>
                    <w:left w:val="none" w:sz="0" w:space="0" w:color="auto"/>
                    <w:bottom w:val="none" w:sz="0" w:space="0" w:color="auto"/>
                    <w:right w:val="none" w:sz="0" w:space="0" w:color="auto"/>
                  </w:divBdr>
                  <w:divsChild>
                    <w:div w:id="779564733">
                      <w:marLeft w:val="0"/>
                      <w:marRight w:val="0"/>
                      <w:marTop w:val="0"/>
                      <w:marBottom w:val="0"/>
                      <w:divBdr>
                        <w:top w:val="none" w:sz="0" w:space="0" w:color="auto"/>
                        <w:left w:val="none" w:sz="0" w:space="0" w:color="auto"/>
                        <w:bottom w:val="none" w:sz="0" w:space="0" w:color="auto"/>
                        <w:right w:val="none" w:sz="0" w:space="0" w:color="auto"/>
                      </w:divBdr>
                      <w:divsChild>
                        <w:div w:id="17455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093031">
      <w:bodyDiv w:val="1"/>
      <w:marLeft w:val="0"/>
      <w:marRight w:val="0"/>
      <w:marTop w:val="0"/>
      <w:marBottom w:val="0"/>
      <w:divBdr>
        <w:top w:val="none" w:sz="0" w:space="0" w:color="auto"/>
        <w:left w:val="none" w:sz="0" w:space="0" w:color="auto"/>
        <w:bottom w:val="none" w:sz="0" w:space="0" w:color="auto"/>
        <w:right w:val="none" w:sz="0" w:space="0" w:color="auto"/>
      </w:divBdr>
      <w:divsChild>
        <w:div w:id="2065105453">
          <w:marLeft w:val="0"/>
          <w:marRight w:val="0"/>
          <w:marTop w:val="0"/>
          <w:marBottom w:val="0"/>
          <w:divBdr>
            <w:top w:val="none" w:sz="0" w:space="0" w:color="auto"/>
            <w:left w:val="none" w:sz="0" w:space="0" w:color="auto"/>
            <w:bottom w:val="none" w:sz="0" w:space="0" w:color="auto"/>
            <w:right w:val="none" w:sz="0" w:space="0" w:color="auto"/>
          </w:divBdr>
        </w:div>
        <w:div w:id="454835994">
          <w:marLeft w:val="0"/>
          <w:marRight w:val="0"/>
          <w:marTop w:val="0"/>
          <w:marBottom w:val="0"/>
          <w:divBdr>
            <w:top w:val="none" w:sz="0" w:space="0" w:color="auto"/>
            <w:left w:val="none" w:sz="0" w:space="0" w:color="auto"/>
            <w:bottom w:val="none" w:sz="0" w:space="0" w:color="auto"/>
            <w:right w:val="none" w:sz="0" w:space="0" w:color="auto"/>
          </w:divBdr>
          <w:divsChild>
            <w:div w:id="2109618656">
              <w:marLeft w:val="0"/>
              <w:marRight w:val="0"/>
              <w:marTop w:val="0"/>
              <w:marBottom w:val="0"/>
              <w:divBdr>
                <w:top w:val="none" w:sz="0" w:space="0" w:color="auto"/>
                <w:left w:val="none" w:sz="0" w:space="0" w:color="auto"/>
                <w:bottom w:val="none" w:sz="0" w:space="0" w:color="auto"/>
                <w:right w:val="none" w:sz="0" w:space="0" w:color="auto"/>
              </w:divBdr>
            </w:div>
            <w:div w:id="2125803901">
              <w:marLeft w:val="0"/>
              <w:marRight w:val="0"/>
              <w:marTop w:val="0"/>
              <w:marBottom w:val="0"/>
              <w:divBdr>
                <w:top w:val="none" w:sz="0" w:space="0" w:color="auto"/>
                <w:left w:val="none" w:sz="0" w:space="0" w:color="auto"/>
                <w:bottom w:val="none" w:sz="0" w:space="0" w:color="auto"/>
                <w:right w:val="none" w:sz="0" w:space="0" w:color="auto"/>
              </w:divBdr>
              <w:divsChild>
                <w:div w:id="1501315907">
                  <w:marLeft w:val="0"/>
                  <w:marRight w:val="0"/>
                  <w:marTop w:val="0"/>
                  <w:marBottom w:val="0"/>
                  <w:divBdr>
                    <w:top w:val="none" w:sz="0" w:space="0" w:color="auto"/>
                    <w:left w:val="none" w:sz="0" w:space="0" w:color="auto"/>
                    <w:bottom w:val="none" w:sz="0" w:space="0" w:color="auto"/>
                    <w:right w:val="none" w:sz="0" w:space="0" w:color="auto"/>
                  </w:divBdr>
                  <w:divsChild>
                    <w:div w:id="1639726967">
                      <w:marLeft w:val="0"/>
                      <w:marRight w:val="0"/>
                      <w:marTop w:val="0"/>
                      <w:marBottom w:val="0"/>
                      <w:divBdr>
                        <w:top w:val="none" w:sz="0" w:space="0" w:color="auto"/>
                        <w:left w:val="none" w:sz="0" w:space="0" w:color="auto"/>
                        <w:bottom w:val="none" w:sz="0" w:space="0" w:color="auto"/>
                        <w:right w:val="none" w:sz="0" w:space="0" w:color="auto"/>
                      </w:divBdr>
                      <w:divsChild>
                        <w:div w:id="18998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627956">
      <w:bodyDiv w:val="1"/>
      <w:marLeft w:val="0"/>
      <w:marRight w:val="0"/>
      <w:marTop w:val="0"/>
      <w:marBottom w:val="0"/>
      <w:divBdr>
        <w:top w:val="none" w:sz="0" w:space="0" w:color="auto"/>
        <w:left w:val="none" w:sz="0" w:space="0" w:color="auto"/>
        <w:bottom w:val="none" w:sz="0" w:space="0" w:color="auto"/>
        <w:right w:val="none" w:sz="0" w:space="0" w:color="auto"/>
      </w:divBdr>
      <w:divsChild>
        <w:div w:id="485707684">
          <w:marLeft w:val="0"/>
          <w:marRight w:val="0"/>
          <w:marTop w:val="0"/>
          <w:marBottom w:val="0"/>
          <w:divBdr>
            <w:top w:val="none" w:sz="0" w:space="0" w:color="auto"/>
            <w:left w:val="none" w:sz="0" w:space="0" w:color="auto"/>
            <w:bottom w:val="none" w:sz="0" w:space="0" w:color="auto"/>
            <w:right w:val="none" w:sz="0" w:space="0" w:color="auto"/>
          </w:divBdr>
          <w:divsChild>
            <w:div w:id="399520932">
              <w:marLeft w:val="0"/>
              <w:marRight w:val="0"/>
              <w:marTop w:val="0"/>
              <w:marBottom w:val="0"/>
              <w:divBdr>
                <w:top w:val="none" w:sz="0" w:space="0" w:color="auto"/>
                <w:left w:val="none" w:sz="0" w:space="0" w:color="auto"/>
                <w:bottom w:val="none" w:sz="0" w:space="0" w:color="auto"/>
                <w:right w:val="none" w:sz="0" w:space="0" w:color="auto"/>
              </w:divBdr>
              <w:divsChild>
                <w:div w:id="1277100673">
                  <w:marLeft w:val="0"/>
                  <w:marRight w:val="0"/>
                  <w:marTop w:val="0"/>
                  <w:marBottom w:val="0"/>
                  <w:divBdr>
                    <w:top w:val="none" w:sz="0" w:space="0" w:color="auto"/>
                    <w:left w:val="none" w:sz="0" w:space="0" w:color="auto"/>
                    <w:bottom w:val="none" w:sz="0" w:space="0" w:color="auto"/>
                    <w:right w:val="none" w:sz="0" w:space="0" w:color="auto"/>
                  </w:divBdr>
                  <w:divsChild>
                    <w:div w:id="893467830">
                      <w:marLeft w:val="0"/>
                      <w:marRight w:val="0"/>
                      <w:marTop w:val="0"/>
                      <w:marBottom w:val="0"/>
                      <w:divBdr>
                        <w:top w:val="none" w:sz="0" w:space="0" w:color="auto"/>
                        <w:left w:val="none" w:sz="0" w:space="0" w:color="auto"/>
                        <w:bottom w:val="none" w:sz="0" w:space="0" w:color="auto"/>
                        <w:right w:val="none" w:sz="0" w:space="0" w:color="auto"/>
                      </w:divBdr>
                      <w:divsChild>
                        <w:div w:id="974599146">
                          <w:marLeft w:val="0"/>
                          <w:marRight w:val="0"/>
                          <w:marTop w:val="0"/>
                          <w:marBottom w:val="0"/>
                          <w:divBdr>
                            <w:top w:val="none" w:sz="0" w:space="0" w:color="auto"/>
                            <w:left w:val="none" w:sz="0" w:space="0" w:color="auto"/>
                            <w:bottom w:val="none" w:sz="0" w:space="0" w:color="auto"/>
                            <w:right w:val="none" w:sz="0" w:space="0" w:color="auto"/>
                          </w:divBdr>
                          <w:divsChild>
                            <w:div w:id="473521757">
                              <w:marLeft w:val="0"/>
                              <w:marRight w:val="0"/>
                              <w:marTop w:val="0"/>
                              <w:marBottom w:val="0"/>
                              <w:divBdr>
                                <w:top w:val="none" w:sz="0" w:space="0" w:color="auto"/>
                                <w:left w:val="none" w:sz="0" w:space="0" w:color="auto"/>
                                <w:bottom w:val="none" w:sz="0" w:space="0" w:color="auto"/>
                                <w:right w:val="none" w:sz="0" w:space="0" w:color="auto"/>
                              </w:divBdr>
                              <w:divsChild>
                                <w:div w:id="203249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41475">
                      <w:marLeft w:val="0"/>
                      <w:marRight w:val="0"/>
                      <w:marTop w:val="0"/>
                      <w:marBottom w:val="0"/>
                      <w:divBdr>
                        <w:top w:val="none" w:sz="0" w:space="0" w:color="auto"/>
                        <w:left w:val="none" w:sz="0" w:space="0" w:color="auto"/>
                        <w:bottom w:val="none" w:sz="0" w:space="0" w:color="auto"/>
                        <w:right w:val="none" w:sz="0" w:space="0" w:color="auto"/>
                      </w:divBdr>
                    </w:div>
                    <w:div w:id="1819682944">
                      <w:marLeft w:val="0"/>
                      <w:marRight w:val="0"/>
                      <w:marTop w:val="0"/>
                      <w:marBottom w:val="0"/>
                      <w:divBdr>
                        <w:top w:val="none" w:sz="0" w:space="0" w:color="auto"/>
                        <w:left w:val="none" w:sz="0" w:space="0" w:color="auto"/>
                        <w:bottom w:val="none" w:sz="0" w:space="0" w:color="auto"/>
                        <w:right w:val="none" w:sz="0" w:space="0" w:color="auto"/>
                      </w:divBdr>
                      <w:divsChild>
                        <w:div w:id="138111210">
                          <w:marLeft w:val="0"/>
                          <w:marRight w:val="0"/>
                          <w:marTop w:val="0"/>
                          <w:marBottom w:val="0"/>
                          <w:divBdr>
                            <w:top w:val="none" w:sz="0" w:space="0" w:color="auto"/>
                            <w:left w:val="none" w:sz="0" w:space="0" w:color="auto"/>
                            <w:bottom w:val="none" w:sz="0" w:space="0" w:color="auto"/>
                            <w:right w:val="none" w:sz="0" w:space="0" w:color="auto"/>
                          </w:divBdr>
                        </w:div>
                        <w:div w:id="1656762417">
                          <w:marLeft w:val="0"/>
                          <w:marRight w:val="0"/>
                          <w:marTop w:val="0"/>
                          <w:marBottom w:val="0"/>
                          <w:divBdr>
                            <w:top w:val="none" w:sz="0" w:space="0" w:color="auto"/>
                            <w:left w:val="none" w:sz="0" w:space="0" w:color="auto"/>
                            <w:bottom w:val="none" w:sz="0" w:space="0" w:color="auto"/>
                            <w:right w:val="none" w:sz="0" w:space="0" w:color="auto"/>
                          </w:divBdr>
                          <w:divsChild>
                            <w:div w:id="769198910">
                              <w:marLeft w:val="0"/>
                              <w:marRight w:val="0"/>
                              <w:marTop w:val="0"/>
                              <w:marBottom w:val="0"/>
                              <w:divBdr>
                                <w:top w:val="none" w:sz="0" w:space="0" w:color="auto"/>
                                <w:left w:val="none" w:sz="0" w:space="0" w:color="auto"/>
                                <w:bottom w:val="none" w:sz="0" w:space="0" w:color="auto"/>
                                <w:right w:val="none" w:sz="0" w:space="0" w:color="auto"/>
                              </w:divBdr>
                              <w:divsChild>
                                <w:div w:id="548999070">
                                  <w:marLeft w:val="0"/>
                                  <w:marRight w:val="0"/>
                                  <w:marTop w:val="0"/>
                                  <w:marBottom w:val="0"/>
                                  <w:divBdr>
                                    <w:top w:val="none" w:sz="0" w:space="0" w:color="auto"/>
                                    <w:left w:val="none" w:sz="0" w:space="0" w:color="auto"/>
                                    <w:bottom w:val="none" w:sz="0" w:space="0" w:color="auto"/>
                                    <w:right w:val="none" w:sz="0" w:space="0" w:color="auto"/>
                                  </w:divBdr>
                                  <w:divsChild>
                                    <w:div w:id="584728275">
                                      <w:marLeft w:val="0"/>
                                      <w:marRight w:val="0"/>
                                      <w:marTop w:val="0"/>
                                      <w:marBottom w:val="0"/>
                                      <w:divBdr>
                                        <w:top w:val="none" w:sz="0" w:space="0" w:color="auto"/>
                                        <w:left w:val="none" w:sz="0" w:space="0" w:color="auto"/>
                                        <w:bottom w:val="none" w:sz="0" w:space="0" w:color="auto"/>
                                        <w:right w:val="none" w:sz="0" w:space="0" w:color="auto"/>
                                      </w:divBdr>
                                      <w:divsChild>
                                        <w:div w:id="1368607667">
                                          <w:marLeft w:val="0"/>
                                          <w:marRight w:val="0"/>
                                          <w:marTop w:val="0"/>
                                          <w:marBottom w:val="0"/>
                                          <w:divBdr>
                                            <w:top w:val="none" w:sz="0" w:space="0" w:color="auto"/>
                                            <w:left w:val="none" w:sz="0" w:space="0" w:color="auto"/>
                                            <w:bottom w:val="none" w:sz="0" w:space="0" w:color="auto"/>
                                            <w:right w:val="none" w:sz="0" w:space="0" w:color="auto"/>
                                          </w:divBdr>
                                          <w:divsChild>
                                            <w:div w:id="1019238381">
                                              <w:marLeft w:val="0"/>
                                              <w:marRight w:val="0"/>
                                              <w:marTop w:val="0"/>
                                              <w:marBottom w:val="0"/>
                                              <w:divBdr>
                                                <w:top w:val="none" w:sz="0" w:space="0" w:color="auto"/>
                                                <w:left w:val="none" w:sz="0" w:space="0" w:color="auto"/>
                                                <w:bottom w:val="none" w:sz="0" w:space="0" w:color="auto"/>
                                                <w:right w:val="none" w:sz="0" w:space="0" w:color="auto"/>
                                              </w:divBdr>
                                              <w:divsChild>
                                                <w:div w:id="1238200351">
                                                  <w:marLeft w:val="0"/>
                                                  <w:marRight w:val="0"/>
                                                  <w:marTop w:val="0"/>
                                                  <w:marBottom w:val="0"/>
                                                  <w:divBdr>
                                                    <w:top w:val="none" w:sz="0" w:space="0" w:color="auto"/>
                                                    <w:left w:val="none" w:sz="0" w:space="0" w:color="auto"/>
                                                    <w:bottom w:val="none" w:sz="0" w:space="0" w:color="auto"/>
                                                    <w:right w:val="none" w:sz="0" w:space="0" w:color="auto"/>
                                                  </w:divBdr>
                                                  <w:divsChild>
                                                    <w:div w:id="1256865952">
                                                      <w:marLeft w:val="0"/>
                                                      <w:marRight w:val="0"/>
                                                      <w:marTop w:val="0"/>
                                                      <w:marBottom w:val="0"/>
                                                      <w:divBdr>
                                                        <w:top w:val="none" w:sz="0" w:space="0" w:color="auto"/>
                                                        <w:left w:val="none" w:sz="0" w:space="0" w:color="auto"/>
                                                        <w:bottom w:val="none" w:sz="0" w:space="0" w:color="auto"/>
                                                        <w:right w:val="none" w:sz="0" w:space="0" w:color="auto"/>
                                                      </w:divBdr>
                                                      <w:divsChild>
                                                        <w:div w:id="116493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1307">
                                                  <w:marLeft w:val="0"/>
                                                  <w:marRight w:val="0"/>
                                                  <w:marTop w:val="0"/>
                                                  <w:marBottom w:val="0"/>
                                                  <w:divBdr>
                                                    <w:top w:val="none" w:sz="0" w:space="0" w:color="auto"/>
                                                    <w:left w:val="none" w:sz="0" w:space="0" w:color="auto"/>
                                                    <w:bottom w:val="none" w:sz="0" w:space="0" w:color="auto"/>
                                                    <w:right w:val="none" w:sz="0" w:space="0" w:color="auto"/>
                                                  </w:divBdr>
                                                  <w:divsChild>
                                                    <w:div w:id="933708806">
                                                      <w:marLeft w:val="0"/>
                                                      <w:marRight w:val="0"/>
                                                      <w:marTop w:val="0"/>
                                                      <w:marBottom w:val="0"/>
                                                      <w:divBdr>
                                                        <w:top w:val="none" w:sz="0" w:space="0" w:color="auto"/>
                                                        <w:left w:val="none" w:sz="0" w:space="0" w:color="auto"/>
                                                        <w:bottom w:val="none" w:sz="0" w:space="0" w:color="auto"/>
                                                        <w:right w:val="none" w:sz="0" w:space="0" w:color="auto"/>
                                                      </w:divBdr>
                                                      <w:divsChild>
                                                        <w:div w:id="2535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986121">
                                      <w:marLeft w:val="0"/>
                                      <w:marRight w:val="0"/>
                                      <w:marTop w:val="0"/>
                                      <w:marBottom w:val="0"/>
                                      <w:divBdr>
                                        <w:top w:val="none" w:sz="0" w:space="0" w:color="auto"/>
                                        <w:left w:val="none" w:sz="0" w:space="0" w:color="auto"/>
                                        <w:bottom w:val="none" w:sz="0" w:space="0" w:color="auto"/>
                                        <w:right w:val="none" w:sz="0" w:space="0" w:color="auto"/>
                                      </w:divBdr>
                                      <w:divsChild>
                                        <w:div w:id="1199778920">
                                          <w:marLeft w:val="0"/>
                                          <w:marRight w:val="0"/>
                                          <w:marTop w:val="0"/>
                                          <w:marBottom w:val="0"/>
                                          <w:divBdr>
                                            <w:top w:val="none" w:sz="0" w:space="0" w:color="auto"/>
                                            <w:left w:val="none" w:sz="0" w:space="0" w:color="auto"/>
                                            <w:bottom w:val="none" w:sz="0" w:space="0" w:color="auto"/>
                                            <w:right w:val="none" w:sz="0" w:space="0" w:color="auto"/>
                                          </w:divBdr>
                                          <w:divsChild>
                                            <w:div w:id="2105572893">
                                              <w:marLeft w:val="0"/>
                                              <w:marRight w:val="0"/>
                                              <w:marTop w:val="0"/>
                                              <w:marBottom w:val="0"/>
                                              <w:divBdr>
                                                <w:top w:val="none" w:sz="0" w:space="0" w:color="auto"/>
                                                <w:left w:val="none" w:sz="0" w:space="0" w:color="auto"/>
                                                <w:bottom w:val="none" w:sz="0" w:space="0" w:color="auto"/>
                                                <w:right w:val="none" w:sz="0" w:space="0" w:color="auto"/>
                                              </w:divBdr>
                                              <w:divsChild>
                                                <w:div w:id="2117560611">
                                                  <w:marLeft w:val="0"/>
                                                  <w:marRight w:val="0"/>
                                                  <w:marTop w:val="0"/>
                                                  <w:marBottom w:val="0"/>
                                                  <w:divBdr>
                                                    <w:top w:val="none" w:sz="0" w:space="0" w:color="auto"/>
                                                    <w:left w:val="none" w:sz="0" w:space="0" w:color="auto"/>
                                                    <w:bottom w:val="none" w:sz="0" w:space="0" w:color="auto"/>
                                                    <w:right w:val="none" w:sz="0" w:space="0" w:color="auto"/>
                                                  </w:divBdr>
                                                  <w:divsChild>
                                                    <w:div w:id="1439638971">
                                                      <w:marLeft w:val="0"/>
                                                      <w:marRight w:val="0"/>
                                                      <w:marTop w:val="0"/>
                                                      <w:marBottom w:val="0"/>
                                                      <w:divBdr>
                                                        <w:top w:val="none" w:sz="0" w:space="0" w:color="auto"/>
                                                        <w:left w:val="none" w:sz="0" w:space="0" w:color="auto"/>
                                                        <w:bottom w:val="none" w:sz="0" w:space="0" w:color="auto"/>
                                                        <w:right w:val="none" w:sz="0" w:space="0" w:color="auto"/>
                                                      </w:divBdr>
                                                      <w:divsChild>
                                                        <w:div w:id="3814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6140">
                                                  <w:marLeft w:val="0"/>
                                                  <w:marRight w:val="0"/>
                                                  <w:marTop w:val="0"/>
                                                  <w:marBottom w:val="0"/>
                                                  <w:divBdr>
                                                    <w:top w:val="none" w:sz="0" w:space="0" w:color="auto"/>
                                                    <w:left w:val="none" w:sz="0" w:space="0" w:color="auto"/>
                                                    <w:bottom w:val="none" w:sz="0" w:space="0" w:color="auto"/>
                                                    <w:right w:val="none" w:sz="0" w:space="0" w:color="auto"/>
                                                  </w:divBdr>
                                                  <w:divsChild>
                                                    <w:div w:id="1947347823">
                                                      <w:marLeft w:val="0"/>
                                                      <w:marRight w:val="0"/>
                                                      <w:marTop w:val="0"/>
                                                      <w:marBottom w:val="0"/>
                                                      <w:divBdr>
                                                        <w:top w:val="none" w:sz="0" w:space="0" w:color="auto"/>
                                                        <w:left w:val="none" w:sz="0" w:space="0" w:color="auto"/>
                                                        <w:bottom w:val="none" w:sz="0" w:space="0" w:color="auto"/>
                                                        <w:right w:val="none" w:sz="0" w:space="0" w:color="auto"/>
                                                      </w:divBdr>
                                                      <w:divsChild>
                                                        <w:div w:id="189524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895437">
                                      <w:marLeft w:val="0"/>
                                      <w:marRight w:val="0"/>
                                      <w:marTop w:val="0"/>
                                      <w:marBottom w:val="0"/>
                                      <w:divBdr>
                                        <w:top w:val="none" w:sz="0" w:space="0" w:color="auto"/>
                                        <w:left w:val="none" w:sz="0" w:space="0" w:color="auto"/>
                                        <w:bottom w:val="none" w:sz="0" w:space="0" w:color="auto"/>
                                        <w:right w:val="none" w:sz="0" w:space="0" w:color="auto"/>
                                      </w:divBdr>
                                      <w:divsChild>
                                        <w:div w:id="1004669585">
                                          <w:marLeft w:val="0"/>
                                          <w:marRight w:val="0"/>
                                          <w:marTop w:val="0"/>
                                          <w:marBottom w:val="0"/>
                                          <w:divBdr>
                                            <w:top w:val="none" w:sz="0" w:space="0" w:color="auto"/>
                                            <w:left w:val="none" w:sz="0" w:space="0" w:color="auto"/>
                                            <w:bottom w:val="none" w:sz="0" w:space="0" w:color="auto"/>
                                            <w:right w:val="none" w:sz="0" w:space="0" w:color="auto"/>
                                          </w:divBdr>
                                          <w:divsChild>
                                            <w:div w:id="241768231">
                                              <w:marLeft w:val="0"/>
                                              <w:marRight w:val="0"/>
                                              <w:marTop w:val="0"/>
                                              <w:marBottom w:val="0"/>
                                              <w:divBdr>
                                                <w:top w:val="none" w:sz="0" w:space="0" w:color="auto"/>
                                                <w:left w:val="none" w:sz="0" w:space="0" w:color="auto"/>
                                                <w:bottom w:val="none" w:sz="0" w:space="0" w:color="auto"/>
                                                <w:right w:val="none" w:sz="0" w:space="0" w:color="auto"/>
                                              </w:divBdr>
                                              <w:divsChild>
                                                <w:div w:id="1567305117">
                                                  <w:marLeft w:val="0"/>
                                                  <w:marRight w:val="0"/>
                                                  <w:marTop w:val="0"/>
                                                  <w:marBottom w:val="0"/>
                                                  <w:divBdr>
                                                    <w:top w:val="none" w:sz="0" w:space="0" w:color="auto"/>
                                                    <w:left w:val="none" w:sz="0" w:space="0" w:color="auto"/>
                                                    <w:bottom w:val="none" w:sz="0" w:space="0" w:color="auto"/>
                                                    <w:right w:val="none" w:sz="0" w:space="0" w:color="auto"/>
                                                  </w:divBdr>
                                                  <w:divsChild>
                                                    <w:div w:id="457572871">
                                                      <w:marLeft w:val="0"/>
                                                      <w:marRight w:val="0"/>
                                                      <w:marTop w:val="0"/>
                                                      <w:marBottom w:val="0"/>
                                                      <w:divBdr>
                                                        <w:top w:val="none" w:sz="0" w:space="0" w:color="auto"/>
                                                        <w:left w:val="none" w:sz="0" w:space="0" w:color="auto"/>
                                                        <w:bottom w:val="none" w:sz="0" w:space="0" w:color="auto"/>
                                                        <w:right w:val="none" w:sz="0" w:space="0" w:color="auto"/>
                                                      </w:divBdr>
                                                      <w:divsChild>
                                                        <w:div w:id="3634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49775">
                                                  <w:marLeft w:val="0"/>
                                                  <w:marRight w:val="0"/>
                                                  <w:marTop w:val="0"/>
                                                  <w:marBottom w:val="0"/>
                                                  <w:divBdr>
                                                    <w:top w:val="none" w:sz="0" w:space="0" w:color="auto"/>
                                                    <w:left w:val="none" w:sz="0" w:space="0" w:color="auto"/>
                                                    <w:bottom w:val="none" w:sz="0" w:space="0" w:color="auto"/>
                                                    <w:right w:val="none" w:sz="0" w:space="0" w:color="auto"/>
                                                  </w:divBdr>
                                                  <w:divsChild>
                                                    <w:div w:id="2095131163">
                                                      <w:marLeft w:val="0"/>
                                                      <w:marRight w:val="0"/>
                                                      <w:marTop w:val="0"/>
                                                      <w:marBottom w:val="0"/>
                                                      <w:divBdr>
                                                        <w:top w:val="none" w:sz="0" w:space="0" w:color="auto"/>
                                                        <w:left w:val="none" w:sz="0" w:space="0" w:color="auto"/>
                                                        <w:bottom w:val="none" w:sz="0" w:space="0" w:color="auto"/>
                                                        <w:right w:val="none" w:sz="0" w:space="0" w:color="auto"/>
                                                      </w:divBdr>
                                                      <w:divsChild>
                                                        <w:div w:id="17516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861161">
                                      <w:marLeft w:val="0"/>
                                      <w:marRight w:val="0"/>
                                      <w:marTop w:val="0"/>
                                      <w:marBottom w:val="0"/>
                                      <w:divBdr>
                                        <w:top w:val="none" w:sz="0" w:space="0" w:color="auto"/>
                                        <w:left w:val="none" w:sz="0" w:space="0" w:color="auto"/>
                                        <w:bottom w:val="none" w:sz="0" w:space="0" w:color="auto"/>
                                        <w:right w:val="none" w:sz="0" w:space="0" w:color="auto"/>
                                      </w:divBdr>
                                      <w:divsChild>
                                        <w:div w:id="590745870">
                                          <w:marLeft w:val="0"/>
                                          <w:marRight w:val="0"/>
                                          <w:marTop w:val="0"/>
                                          <w:marBottom w:val="0"/>
                                          <w:divBdr>
                                            <w:top w:val="none" w:sz="0" w:space="0" w:color="auto"/>
                                            <w:left w:val="none" w:sz="0" w:space="0" w:color="auto"/>
                                            <w:bottom w:val="none" w:sz="0" w:space="0" w:color="auto"/>
                                            <w:right w:val="none" w:sz="0" w:space="0" w:color="auto"/>
                                          </w:divBdr>
                                          <w:divsChild>
                                            <w:div w:id="1137337008">
                                              <w:marLeft w:val="0"/>
                                              <w:marRight w:val="0"/>
                                              <w:marTop w:val="0"/>
                                              <w:marBottom w:val="0"/>
                                              <w:divBdr>
                                                <w:top w:val="none" w:sz="0" w:space="0" w:color="auto"/>
                                                <w:left w:val="none" w:sz="0" w:space="0" w:color="auto"/>
                                                <w:bottom w:val="none" w:sz="0" w:space="0" w:color="auto"/>
                                                <w:right w:val="none" w:sz="0" w:space="0" w:color="auto"/>
                                              </w:divBdr>
                                              <w:divsChild>
                                                <w:div w:id="73016365">
                                                  <w:marLeft w:val="0"/>
                                                  <w:marRight w:val="0"/>
                                                  <w:marTop w:val="0"/>
                                                  <w:marBottom w:val="0"/>
                                                  <w:divBdr>
                                                    <w:top w:val="none" w:sz="0" w:space="0" w:color="auto"/>
                                                    <w:left w:val="none" w:sz="0" w:space="0" w:color="auto"/>
                                                    <w:bottom w:val="none" w:sz="0" w:space="0" w:color="auto"/>
                                                    <w:right w:val="none" w:sz="0" w:space="0" w:color="auto"/>
                                                  </w:divBdr>
                                                  <w:divsChild>
                                                    <w:div w:id="765728609">
                                                      <w:marLeft w:val="0"/>
                                                      <w:marRight w:val="0"/>
                                                      <w:marTop w:val="0"/>
                                                      <w:marBottom w:val="0"/>
                                                      <w:divBdr>
                                                        <w:top w:val="none" w:sz="0" w:space="0" w:color="auto"/>
                                                        <w:left w:val="none" w:sz="0" w:space="0" w:color="auto"/>
                                                        <w:bottom w:val="none" w:sz="0" w:space="0" w:color="auto"/>
                                                        <w:right w:val="none" w:sz="0" w:space="0" w:color="auto"/>
                                                      </w:divBdr>
                                                      <w:divsChild>
                                                        <w:div w:id="18209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7473">
                                                  <w:marLeft w:val="0"/>
                                                  <w:marRight w:val="0"/>
                                                  <w:marTop w:val="0"/>
                                                  <w:marBottom w:val="0"/>
                                                  <w:divBdr>
                                                    <w:top w:val="none" w:sz="0" w:space="0" w:color="auto"/>
                                                    <w:left w:val="none" w:sz="0" w:space="0" w:color="auto"/>
                                                    <w:bottom w:val="none" w:sz="0" w:space="0" w:color="auto"/>
                                                    <w:right w:val="none" w:sz="0" w:space="0" w:color="auto"/>
                                                  </w:divBdr>
                                                  <w:divsChild>
                                                    <w:div w:id="1409423682">
                                                      <w:marLeft w:val="0"/>
                                                      <w:marRight w:val="0"/>
                                                      <w:marTop w:val="0"/>
                                                      <w:marBottom w:val="0"/>
                                                      <w:divBdr>
                                                        <w:top w:val="none" w:sz="0" w:space="0" w:color="auto"/>
                                                        <w:left w:val="none" w:sz="0" w:space="0" w:color="auto"/>
                                                        <w:bottom w:val="none" w:sz="0" w:space="0" w:color="auto"/>
                                                        <w:right w:val="none" w:sz="0" w:space="0" w:color="auto"/>
                                                      </w:divBdr>
                                                      <w:divsChild>
                                                        <w:div w:id="18495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704914">
                                      <w:marLeft w:val="0"/>
                                      <w:marRight w:val="0"/>
                                      <w:marTop w:val="0"/>
                                      <w:marBottom w:val="0"/>
                                      <w:divBdr>
                                        <w:top w:val="none" w:sz="0" w:space="0" w:color="auto"/>
                                        <w:left w:val="none" w:sz="0" w:space="0" w:color="auto"/>
                                        <w:bottom w:val="none" w:sz="0" w:space="0" w:color="auto"/>
                                        <w:right w:val="none" w:sz="0" w:space="0" w:color="auto"/>
                                      </w:divBdr>
                                      <w:divsChild>
                                        <w:div w:id="585311894">
                                          <w:marLeft w:val="0"/>
                                          <w:marRight w:val="0"/>
                                          <w:marTop w:val="0"/>
                                          <w:marBottom w:val="0"/>
                                          <w:divBdr>
                                            <w:top w:val="none" w:sz="0" w:space="0" w:color="auto"/>
                                            <w:left w:val="none" w:sz="0" w:space="0" w:color="auto"/>
                                            <w:bottom w:val="none" w:sz="0" w:space="0" w:color="auto"/>
                                            <w:right w:val="none" w:sz="0" w:space="0" w:color="auto"/>
                                          </w:divBdr>
                                          <w:divsChild>
                                            <w:div w:id="2030914923">
                                              <w:marLeft w:val="0"/>
                                              <w:marRight w:val="0"/>
                                              <w:marTop w:val="0"/>
                                              <w:marBottom w:val="0"/>
                                              <w:divBdr>
                                                <w:top w:val="none" w:sz="0" w:space="0" w:color="auto"/>
                                                <w:left w:val="none" w:sz="0" w:space="0" w:color="auto"/>
                                                <w:bottom w:val="none" w:sz="0" w:space="0" w:color="auto"/>
                                                <w:right w:val="none" w:sz="0" w:space="0" w:color="auto"/>
                                              </w:divBdr>
                                              <w:divsChild>
                                                <w:div w:id="828787777">
                                                  <w:marLeft w:val="0"/>
                                                  <w:marRight w:val="0"/>
                                                  <w:marTop w:val="0"/>
                                                  <w:marBottom w:val="0"/>
                                                  <w:divBdr>
                                                    <w:top w:val="none" w:sz="0" w:space="0" w:color="auto"/>
                                                    <w:left w:val="none" w:sz="0" w:space="0" w:color="auto"/>
                                                    <w:bottom w:val="none" w:sz="0" w:space="0" w:color="auto"/>
                                                    <w:right w:val="none" w:sz="0" w:space="0" w:color="auto"/>
                                                  </w:divBdr>
                                                  <w:divsChild>
                                                    <w:div w:id="1153638800">
                                                      <w:marLeft w:val="0"/>
                                                      <w:marRight w:val="0"/>
                                                      <w:marTop w:val="0"/>
                                                      <w:marBottom w:val="0"/>
                                                      <w:divBdr>
                                                        <w:top w:val="none" w:sz="0" w:space="0" w:color="auto"/>
                                                        <w:left w:val="none" w:sz="0" w:space="0" w:color="auto"/>
                                                        <w:bottom w:val="none" w:sz="0" w:space="0" w:color="auto"/>
                                                        <w:right w:val="none" w:sz="0" w:space="0" w:color="auto"/>
                                                      </w:divBdr>
                                                      <w:divsChild>
                                                        <w:div w:id="5643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5880">
                                                  <w:marLeft w:val="0"/>
                                                  <w:marRight w:val="0"/>
                                                  <w:marTop w:val="0"/>
                                                  <w:marBottom w:val="0"/>
                                                  <w:divBdr>
                                                    <w:top w:val="none" w:sz="0" w:space="0" w:color="auto"/>
                                                    <w:left w:val="none" w:sz="0" w:space="0" w:color="auto"/>
                                                    <w:bottom w:val="none" w:sz="0" w:space="0" w:color="auto"/>
                                                    <w:right w:val="none" w:sz="0" w:space="0" w:color="auto"/>
                                                  </w:divBdr>
                                                  <w:divsChild>
                                                    <w:div w:id="2083284976">
                                                      <w:marLeft w:val="0"/>
                                                      <w:marRight w:val="0"/>
                                                      <w:marTop w:val="0"/>
                                                      <w:marBottom w:val="0"/>
                                                      <w:divBdr>
                                                        <w:top w:val="none" w:sz="0" w:space="0" w:color="auto"/>
                                                        <w:left w:val="none" w:sz="0" w:space="0" w:color="auto"/>
                                                        <w:bottom w:val="none" w:sz="0" w:space="0" w:color="auto"/>
                                                        <w:right w:val="none" w:sz="0" w:space="0" w:color="auto"/>
                                                      </w:divBdr>
                                                      <w:divsChild>
                                                        <w:div w:id="6781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3283734">
      <w:bodyDiv w:val="1"/>
      <w:marLeft w:val="0"/>
      <w:marRight w:val="0"/>
      <w:marTop w:val="0"/>
      <w:marBottom w:val="0"/>
      <w:divBdr>
        <w:top w:val="none" w:sz="0" w:space="0" w:color="auto"/>
        <w:left w:val="none" w:sz="0" w:space="0" w:color="auto"/>
        <w:bottom w:val="none" w:sz="0" w:space="0" w:color="auto"/>
        <w:right w:val="none" w:sz="0" w:space="0" w:color="auto"/>
      </w:divBdr>
      <w:divsChild>
        <w:div w:id="229393315">
          <w:marLeft w:val="0"/>
          <w:marRight w:val="0"/>
          <w:marTop w:val="0"/>
          <w:marBottom w:val="0"/>
          <w:divBdr>
            <w:top w:val="none" w:sz="0" w:space="0" w:color="auto"/>
            <w:left w:val="none" w:sz="0" w:space="0" w:color="auto"/>
            <w:bottom w:val="none" w:sz="0" w:space="0" w:color="auto"/>
            <w:right w:val="none" w:sz="0" w:space="0" w:color="auto"/>
          </w:divBdr>
        </w:div>
        <w:div w:id="2021006914">
          <w:marLeft w:val="0"/>
          <w:marRight w:val="0"/>
          <w:marTop w:val="0"/>
          <w:marBottom w:val="0"/>
          <w:divBdr>
            <w:top w:val="none" w:sz="0" w:space="0" w:color="auto"/>
            <w:left w:val="none" w:sz="0" w:space="0" w:color="auto"/>
            <w:bottom w:val="none" w:sz="0" w:space="0" w:color="auto"/>
            <w:right w:val="none" w:sz="0" w:space="0" w:color="auto"/>
          </w:divBdr>
          <w:divsChild>
            <w:div w:id="1383409593">
              <w:marLeft w:val="0"/>
              <w:marRight w:val="0"/>
              <w:marTop w:val="0"/>
              <w:marBottom w:val="0"/>
              <w:divBdr>
                <w:top w:val="none" w:sz="0" w:space="0" w:color="auto"/>
                <w:left w:val="none" w:sz="0" w:space="0" w:color="auto"/>
                <w:bottom w:val="none" w:sz="0" w:space="0" w:color="auto"/>
                <w:right w:val="none" w:sz="0" w:space="0" w:color="auto"/>
              </w:divBdr>
            </w:div>
            <w:div w:id="30572242">
              <w:marLeft w:val="0"/>
              <w:marRight w:val="0"/>
              <w:marTop w:val="0"/>
              <w:marBottom w:val="0"/>
              <w:divBdr>
                <w:top w:val="none" w:sz="0" w:space="0" w:color="auto"/>
                <w:left w:val="none" w:sz="0" w:space="0" w:color="auto"/>
                <w:bottom w:val="none" w:sz="0" w:space="0" w:color="auto"/>
                <w:right w:val="none" w:sz="0" w:space="0" w:color="auto"/>
              </w:divBdr>
              <w:divsChild>
                <w:div w:id="413280345">
                  <w:marLeft w:val="0"/>
                  <w:marRight w:val="0"/>
                  <w:marTop w:val="0"/>
                  <w:marBottom w:val="0"/>
                  <w:divBdr>
                    <w:top w:val="none" w:sz="0" w:space="0" w:color="auto"/>
                    <w:left w:val="none" w:sz="0" w:space="0" w:color="auto"/>
                    <w:bottom w:val="none" w:sz="0" w:space="0" w:color="auto"/>
                    <w:right w:val="none" w:sz="0" w:space="0" w:color="auto"/>
                  </w:divBdr>
                  <w:divsChild>
                    <w:div w:id="695160478">
                      <w:marLeft w:val="0"/>
                      <w:marRight w:val="0"/>
                      <w:marTop w:val="0"/>
                      <w:marBottom w:val="0"/>
                      <w:divBdr>
                        <w:top w:val="none" w:sz="0" w:space="0" w:color="auto"/>
                        <w:left w:val="none" w:sz="0" w:space="0" w:color="auto"/>
                        <w:bottom w:val="none" w:sz="0" w:space="0" w:color="auto"/>
                        <w:right w:val="none" w:sz="0" w:space="0" w:color="auto"/>
                      </w:divBdr>
                      <w:divsChild>
                        <w:div w:id="103037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643229">
      <w:bodyDiv w:val="1"/>
      <w:marLeft w:val="0"/>
      <w:marRight w:val="0"/>
      <w:marTop w:val="0"/>
      <w:marBottom w:val="0"/>
      <w:divBdr>
        <w:top w:val="none" w:sz="0" w:space="0" w:color="auto"/>
        <w:left w:val="none" w:sz="0" w:space="0" w:color="auto"/>
        <w:bottom w:val="none" w:sz="0" w:space="0" w:color="auto"/>
        <w:right w:val="none" w:sz="0" w:space="0" w:color="auto"/>
      </w:divBdr>
      <w:divsChild>
        <w:div w:id="663973740">
          <w:marLeft w:val="0"/>
          <w:marRight w:val="0"/>
          <w:marTop w:val="0"/>
          <w:marBottom w:val="0"/>
          <w:divBdr>
            <w:top w:val="none" w:sz="0" w:space="0" w:color="auto"/>
            <w:left w:val="none" w:sz="0" w:space="0" w:color="auto"/>
            <w:bottom w:val="none" w:sz="0" w:space="0" w:color="auto"/>
            <w:right w:val="none" w:sz="0" w:space="0" w:color="auto"/>
          </w:divBdr>
          <w:divsChild>
            <w:div w:id="218900921">
              <w:marLeft w:val="0"/>
              <w:marRight w:val="0"/>
              <w:marTop w:val="0"/>
              <w:marBottom w:val="0"/>
              <w:divBdr>
                <w:top w:val="none" w:sz="0" w:space="0" w:color="auto"/>
                <w:left w:val="none" w:sz="0" w:space="0" w:color="auto"/>
                <w:bottom w:val="none" w:sz="0" w:space="0" w:color="auto"/>
                <w:right w:val="none" w:sz="0" w:space="0" w:color="auto"/>
              </w:divBdr>
              <w:divsChild>
                <w:div w:id="8097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3328">
          <w:marLeft w:val="0"/>
          <w:marRight w:val="0"/>
          <w:marTop w:val="0"/>
          <w:marBottom w:val="0"/>
          <w:divBdr>
            <w:top w:val="none" w:sz="0" w:space="0" w:color="auto"/>
            <w:left w:val="none" w:sz="0" w:space="0" w:color="auto"/>
            <w:bottom w:val="none" w:sz="0" w:space="0" w:color="auto"/>
            <w:right w:val="none" w:sz="0" w:space="0" w:color="auto"/>
          </w:divBdr>
          <w:divsChild>
            <w:div w:id="1724671947">
              <w:marLeft w:val="0"/>
              <w:marRight w:val="0"/>
              <w:marTop w:val="0"/>
              <w:marBottom w:val="0"/>
              <w:divBdr>
                <w:top w:val="none" w:sz="0" w:space="0" w:color="auto"/>
                <w:left w:val="none" w:sz="0" w:space="0" w:color="auto"/>
                <w:bottom w:val="none" w:sz="0" w:space="0" w:color="auto"/>
                <w:right w:val="none" w:sz="0" w:space="0" w:color="auto"/>
              </w:divBdr>
              <w:divsChild>
                <w:div w:id="8390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4524">
          <w:marLeft w:val="0"/>
          <w:marRight w:val="0"/>
          <w:marTop w:val="0"/>
          <w:marBottom w:val="0"/>
          <w:divBdr>
            <w:top w:val="none" w:sz="0" w:space="0" w:color="auto"/>
            <w:left w:val="none" w:sz="0" w:space="0" w:color="auto"/>
            <w:bottom w:val="none" w:sz="0" w:space="0" w:color="auto"/>
            <w:right w:val="none" w:sz="0" w:space="0" w:color="auto"/>
          </w:divBdr>
          <w:divsChild>
            <w:div w:id="587272395">
              <w:marLeft w:val="0"/>
              <w:marRight w:val="0"/>
              <w:marTop w:val="0"/>
              <w:marBottom w:val="0"/>
              <w:divBdr>
                <w:top w:val="none" w:sz="0" w:space="0" w:color="auto"/>
                <w:left w:val="none" w:sz="0" w:space="0" w:color="auto"/>
                <w:bottom w:val="none" w:sz="0" w:space="0" w:color="auto"/>
                <w:right w:val="none" w:sz="0" w:space="0" w:color="auto"/>
              </w:divBdr>
              <w:divsChild>
                <w:div w:id="8649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61223">
      <w:bodyDiv w:val="1"/>
      <w:marLeft w:val="0"/>
      <w:marRight w:val="0"/>
      <w:marTop w:val="0"/>
      <w:marBottom w:val="0"/>
      <w:divBdr>
        <w:top w:val="none" w:sz="0" w:space="0" w:color="auto"/>
        <w:left w:val="none" w:sz="0" w:space="0" w:color="auto"/>
        <w:bottom w:val="none" w:sz="0" w:space="0" w:color="auto"/>
        <w:right w:val="none" w:sz="0" w:space="0" w:color="auto"/>
      </w:divBdr>
    </w:div>
    <w:div w:id="1563172639">
      <w:bodyDiv w:val="1"/>
      <w:marLeft w:val="0"/>
      <w:marRight w:val="0"/>
      <w:marTop w:val="0"/>
      <w:marBottom w:val="0"/>
      <w:divBdr>
        <w:top w:val="none" w:sz="0" w:space="0" w:color="auto"/>
        <w:left w:val="none" w:sz="0" w:space="0" w:color="auto"/>
        <w:bottom w:val="none" w:sz="0" w:space="0" w:color="auto"/>
        <w:right w:val="none" w:sz="0" w:space="0" w:color="auto"/>
      </w:divBdr>
    </w:div>
    <w:div w:id="1573003200">
      <w:bodyDiv w:val="1"/>
      <w:marLeft w:val="0"/>
      <w:marRight w:val="0"/>
      <w:marTop w:val="0"/>
      <w:marBottom w:val="0"/>
      <w:divBdr>
        <w:top w:val="none" w:sz="0" w:space="0" w:color="auto"/>
        <w:left w:val="none" w:sz="0" w:space="0" w:color="auto"/>
        <w:bottom w:val="none" w:sz="0" w:space="0" w:color="auto"/>
        <w:right w:val="none" w:sz="0" w:space="0" w:color="auto"/>
      </w:divBdr>
    </w:div>
    <w:div w:id="1590116806">
      <w:bodyDiv w:val="1"/>
      <w:marLeft w:val="0"/>
      <w:marRight w:val="0"/>
      <w:marTop w:val="0"/>
      <w:marBottom w:val="0"/>
      <w:divBdr>
        <w:top w:val="none" w:sz="0" w:space="0" w:color="auto"/>
        <w:left w:val="none" w:sz="0" w:space="0" w:color="auto"/>
        <w:bottom w:val="none" w:sz="0" w:space="0" w:color="auto"/>
        <w:right w:val="none" w:sz="0" w:space="0" w:color="auto"/>
      </w:divBdr>
      <w:divsChild>
        <w:div w:id="460929675">
          <w:marLeft w:val="0"/>
          <w:marRight w:val="0"/>
          <w:marTop w:val="0"/>
          <w:marBottom w:val="0"/>
          <w:divBdr>
            <w:top w:val="none" w:sz="0" w:space="0" w:color="auto"/>
            <w:left w:val="none" w:sz="0" w:space="0" w:color="auto"/>
            <w:bottom w:val="none" w:sz="0" w:space="0" w:color="auto"/>
            <w:right w:val="none" w:sz="0" w:space="0" w:color="auto"/>
          </w:divBdr>
          <w:divsChild>
            <w:div w:id="1012028589">
              <w:marLeft w:val="0"/>
              <w:marRight w:val="0"/>
              <w:marTop w:val="0"/>
              <w:marBottom w:val="0"/>
              <w:divBdr>
                <w:top w:val="none" w:sz="0" w:space="0" w:color="auto"/>
                <w:left w:val="none" w:sz="0" w:space="0" w:color="auto"/>
                <w:bottom w:val="none" w:sz="0" w:space="0" w:color="auto"/>
                <w:right w:val="none" w:sz="0" w:space="0" w:color="auto"/>
              </w:divBdr>
              <w:divsChild>
                <w:div w:id="609556630">
                  <w:marLeft w:val="0"/>
                  <w:marRight w:val="0"/>
                  <w:marTop w:val="0"/>
                  <w:marBottom w:val="0"/>
                  <w:divBdr>
                    <w:top w:val="none" w:sz="0" w:space="0" w:color="auto"/>
                    <w:left w:val="none" w:sz="0" w:space="0" w:color="auto"/>
                    <w:bottom w:val="none" w:sz="0" w:space="0" w:color="auto"/>
                    <w:right w:val="none" w:sz="0" w:space="0" w:color="auto"/>
                  </w:divBdr>
                  <w:divsChild>
                    <w:div w:id="18537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8004">
              <w:marLeft w:val="0"/>
              <w:marRight w:val="0"/>
              <w:marTop w:val="0"/>
              <w:marBottom w:val="0"/>
              <w:divBdr>
                <w:top w:val="none" w:sz="0" w:space="0" w:color="auto"/>
                <w:left w:val="none" w:sz="0" w:space="0" w:color="auto"/>
                <w:bottom w:val="none" w:sz="0" w:space="0" w:color="auto"/>
                <w:right w:val="none" w:sz="0" w:space="0" w:color="auto"/>
              </w:divBdr>
              <w:divsChild>
                <w:div w:id="519007843">
                  <w:marLeft w:val="0"/>
                  <w:marRight w:val="0"/>
                  <w:marTop w:val="0"/>
                  <w:marBottom w:val="0"/>
                  <w:divBdr>
                    <w:top w:val="none" w:sz="0" w:space="0" w:color="auto"/>
                    <w:left w:val="none" w:sz="0" w:space="0" w:color="auto"/>
                    <w:bottom w:val="none" w:sz="0" w:space="0" w:color="auto"/>
                    <w:right w:val="none" w:sz="0" w:space="0" w:color="auto"/>
                  </w:divBdr>
                  <w:divsChild>
                    <w:div w:id="3050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57124">
              <w:marLeft w:val="0"/>
              <w:marRight w:val="0"/>
              <w:marTop w:val="0"/>
              <w:marBottom w:val="0"/>
              <w:divBdr>
                <w:top w:val="none" w:sz="0" w:space="0" w:color="auto"/>
                <w:left w:val="none" w:sz="0" w:space="0" w:color="auto"/>
                <w:bottom w:val="none" w:sz="0" w:space="0" w:color="auto"/>
                <w:right w:val="none" w:sz="0" w:space="0" w:color="auto"/>
              </w:divBdr>
              <w:divsChild>
                <w:div w:id="969744323">
                  <w:marLeft w:val="0"/>
                  <w:marRight w:val="0"/>
                  <w:marTop w:val="0"/>
                  <w:marBottom w:val="0"/>
                  <w:divBdr>
                    <w:top w:val="none" w:sz="0" w:space="0" w:color="auto"/>
                    <w:left w:val="none" w:sz="0" w:space="0" w:color="auto"/>
                    <w:bottom w:val="none" w:sz="0" w:space="0" w:color="auto"/>
                    <w:right w:val="none" w:sz="0" w:space="0" w:color="auto"/>
                  </w:divBdr>
                  <w:divsChild>
                    <w:div w:id="18090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567830">
          <w:marLeft w:val="0"/>
          <w:marRight w:val="0"/>
          <w:marTop w:val="0"/>
          <w:marBottom w:val="0"/>
          <w:divBdr>
            <w:top w:val="none" w:sz="0" w:space="0" w:color="auto"/>
            <w:left w:val="none" w:sz="0" w:space="0" w:color="auto"/>
            <w:bottom w:val="none" w:sz="0" w:space="0" w:color="auto"/>
            <w:right w:val="none" w:sz="0" w:space="0" w:color="auto"/>
          </w:divBdr>
          <w:divsChild>
            <w:div w:id="150634119">
              <w:marLeft w:val="0"/>
              <w:marRight w:val="0"/>
              <w:marTop w:val="0"/>
              <w:marBottom w:val="0"/>
              <w:divBdr>
                <w:top w:val="none" w:sz="0" w:space="0" w:color="auto"/>
                <w:left w:val="none" w:sz="0" w:space="0" w:color="auto"/>
                <w:bottom w:val="none" w:sz="0" w:space="0" w:color="auto"/>
                <w:right w:val="none" w:sz="0" w:space="0" w:color="auto"/>
              </w:divBdr>
            </w:div>
            <w:div w:id="1141389429">
              <w:marLeft w:val="0"/>
              <w:marRight w:val="0"/>
              <w:marTop w:val="0"/>
              <w:marBottom w:val="0"/>
              <w:divBdr>
                <w:top w:val="none" w:sz="0" w:space="0" w:color="auto"/>
                <w:left w:val="none" w:sz="0" w:space="0" w:color="auto"/>
                <w:bottom w:val="none" w:sz="0" w:space="0" w:color="auto"/>
                <w:right w:val="none" w:sz="0" w:space="0" w:color="auto"/>
              </w:divBdr>
              <w:divsChild>
                <w:div w:id="630551842">
                  <w:marLeft w:val="0"/>
                  <w:marRight w:val="0"/>
                  <w:marTop w:val="0"/>
                  <w:marBottom w:val="0"/>
                  <w:divBdr>
                    <w:top w:val="none" w:sz="0" w:space="0" w:color="auto"/>
                    <w:left w:val="none" w:sz="0" w:space="0" w:color="auto"/>
                    <w:bottom w:val="none" w:sz="0" w:space="0" w:color="auto"/>
                    <w:right w:val="none" w:sz="0" w:space="0" w:color="auto"/>
                  </w:divBdr>
                  <w:divsChild>
                    <w:div w:id="209152866">
                      <w:marLeft w:val="0"/>
                      <w:marRight w:val="0"/>
                      <w:marTop w:val="0"/>
                      <w:marBottom w:val="0"/>
                      <w:divBdr>
                        <w:top w:val="none" w:sz="0" w:space="0" w:color="auto"/>
                        <w:left w:val="none" w:sz="0" w:space="0" w:color="auto"/>
                        <w:bottom w:val="none" w:sz="0" w:space="0" w:color="auto"/>
                        <w:right w:val="none" w:sz="0" w:space="0" w:color="auto"/>
                      </w:divBdr>
                      <w:divsChild>
                        <w:div w:id="213425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511671">
      <w:bodyDiv w:val="1"/>
      <w:marLeft w:val="0"/>
      <w:marRight w:val="0"/>
      <w:marTop w:val="0"/>
      <w:marBottom w:val="0"/>
      <w:divBdr>
        <w:top w:val="none" w:sz="0" w:space="0" w:color="auto"/>
        <w:left w:val="none" w:sz="0" w:space="0" w:color="auto"/>
        <w:bottom w:val="none" w:sz="0" w:space="0" w:color="auto"/>
        <w:right w:val="none" w:sz="0" w:space="0" w:color="auto"/>
      </w:divBdr>
      <w:divsChild>
        <w:div w:id="877543692">
          <w:marLeft w:val="0"/>
          <w:marRight w:val="0"/>
          <w:marTop w:val="0"/>
          <w:marBottom w:val="0"/>
          <w:divBdr>
            <w:top w:val="none" w:sz="0" w:space="0" w:color="auto"/>
            <w:left w:val="none" w:sz="0" w:space="0" w:color="auto"/>
            <w:bottom w:val="none" w:sz="0" w:space="0" w:color="auto"/>
            <w:right w:val="none" w:sz="0" w:space="0" w:color="auto"/>
          </w:divBdr>
          <w:divsChild>
            <w:div w:id="2070494047">
              <w:marLeft w:val="0"/>
              <w:marRight w:val="0"/>
              <w:marTop w:val="0"/>
              <w:marBottom w:val="0"/>
              <w:divBdr>
                <w:top w:val="none" w:sz="0" w:space="0" w:color="auto"/>
                <w:left w:val="none" w:sz="0" w:space="0" w:color="auto"/>
                <w:bottom w:val="none" w:sz="0" w:space="0" w:color="auto"/>
                <w:right w:val="none" w:sz="0" w:space="0" w:color="auto"/>
              </w:divBdr>
              <w:divsChild>
                <w:div w:id="1634672659">
                  <w:marLeft w:val="0"/>
                  <w:marRight w:val="0"/>
                  <w:marTop w:val="0"/>
                  <w:marBottom w:val="0"/>
                  <w:divBdr>
                    <w:top w:val="none" w:sz="0" w:space="0" w:color="auto"/>
                    <w:left w:val="none" w:sz="0" w:space="0" w:color="auto"/>
                    <w:bottom w:val="none" w:sz="0" w:space="0" w:color="auto"/>
                    <w:right w:val="none" w:sz="0" w:space="0" w:color="auto"/>
                  </w:divBdr>
                  <w:divsChild>
                    <w:div w:id="1412657509">
                      <w:marLeft w:val="0"/>
                      <w:marRight w:val="0"/>
                      <w:marTop w:val="0"/>
                      <w:marBottom w:val="0"/>
                      <w:divBdr>
                        <w:top w:val="none" w:sz="0" w:space="0" w:color="auto"/>
                        <w:left w:val="none" w:sz="0" w:space="0" w:color="auto"/>
                        <w:bottom w:val="none" w:sz="0" w:space="0" w:color="auto"/>
                        <w:right w:val="none" w:sz="0" w:space="0" w:color="auto"/>
                      </w:divBdr>
                      <w:divsChild>
                        <w:div w:id="145359591">
                          <w:marLeft w:val="0"/>
                          <w:marRight w:val="0"/>
                          <w:marTop w:val="0"/>
                          <w:marBottom w:val="0"/>
                          <w:divBdr>
                            <w:top w:val="none" w:sz="0" w:space="0" w:color="auto"/>
                            <w:left w:val="none" w:sz="0" w:space="0" w:color="auto"/>
                            <w:bottom w:val="none" w:sz="0" w:space="0" w:color="auto"/>
                            <w:right w:val="none" w:sz="0" w:space="0" w:color="auto"/>
                          </w:divBdr>
                          <w:divsChild>
                            <w:div w:id="1389839008">
                              <w:marLeft w:val="0"/>
                              <w:marRight w:val="0"/>
                              <w:marTop w:val="0"/>
                              <w:marBottom w:val="0"/>
                              <w:divBdr>
                                <w:top w:val="none" w:sz="0" w:space="0" w:color="auto"/>
                                <w:left w:val="none" w:sz="0" w:space="0" w:color="auto"/>
                                <w:bottom w:val="none" w:sz="0" w:space="0" w:color="auto"/>
                                <w:right w:val="none" w:sz="0" w:space="0" w:color="auto"/>
                              </w:divBdr>
                              <w:divsChild>
                                <w:div w:id="199979648">
                                  <w:marLeft w:val="0"/>
                                  <w:marRight w:val="0"/>
                                  <w:marTop w:val="0"/>
                                  <w:marBottom w:val="0"/>
                                  <w:divBdr>
                                    <w:top w:val="none" w:sz="0" w:space="0" w:color="auto"/>
                                    <w:left w:val="none" w:sz="0" w:space="0" w:color="auto"/>
                                    <w:bottom w:val="none" w:sz="0" w:space="0" w:color="auto"/>
                                    <w:right w:val="none" w:sz="0" w:space="0" w:color="auto"/>
                                  </w:divBdr>
                                  <w:divsChild>
                                    <w:div w:id="1061056621">
                                      <w:marLeft w:val="0"/>
                                      <w:marRight w:val="0"/>
                                      <w:marTop w:val="0"/>
                                      <w:marBottom w:val="0"/>
                                      <w:divBdr>
                                        <w:top w:val="none" w:sz="0" w:space="0" w:color="auto"/>
                                        <w:left w:val="none" w:sz="0" w:space="0" w:color="auto"/>
                                        <w:bottom w:val="none" w:sz="0" w:space="0" w:color="auto"/>
                                        <w:right w:val="none" w:sz="0" w:space="0" w:color="auto"/>
                                      </w:divBdr>
                                      <w:divsChild>
                                        <w:div w:id="1882747066">
                                          <w:marLeft w:val="0"/>
                                          <w:marRight w:val="0"/>
                                          <w:marTop w:val="0"/>
                                          <w:marBottom w:val="0"/>
                                          <w:divBdr>
                                            <w:top w:val="none" w:sz="0" w:space="0" w:color="auto"/>
                                            <w:left w:val="none" w:sz="0" w:space="0" w:color="auto"/>
                                            <w:bottom w:val="none" w:sz="0" w:space="0" w:color="auto"/>
                                            <w:right w:val="none" w:sz="0" w:space="0" w:color="auto"/>
                                          </w:divBdr>
                                          <w:divsChild>
                                            <w:div w:id="1909613858">
                                              <w:marLeft w:val="0"/>
                                              <w:marRight w:val="0"/>
                                              <w:marTop w:val="0"/>
                                              <w:marBottom w:val="0"/>
                                              <w:divBdr>
                                                <w:top w:val="none" w:sz="0" w:space="0" w:color="auto"/>
                                                <w:left w:val="none" w:sz="0" w:space="0" w:color="auto"/>
                                                <w:bottom w:val="none" w:sz="0" w:space="0" w:color="auto"/>
                                                <w:right w:val="none" w:sz="0" w:space="0" w:color="auto"/>
                                              </w:divBdr>
                                              <w:divsChild>
                                                <w:div w:id="19898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78264">
                                      <w:marLeft w:val="0"/>
                                      <w:marRight w:val="0"/>
                                      <w:marTop w:val="0"/>
                                      <w:marBottom w:val="0"/>
                                      <w:divBdr>
                                        <w:top w:val="none" w:sz="0" w:space="0" w:color="auto"/>
                                        <w:left w:val="none" w:sz="0" w:space="0" w:color="auto"/>
                                        <w:bottom w:val="none" w:sz="0" w:space="0" w:color="auto"/>
                                        <w:right w:val="none" w:sz="0" w:space="0" w:color="auto"/>
                                      </w:divBdr>
                                      <w:divsChild>
                                        <w:div w:id="1056734539">
                                          <w:marLeft w:val="0"/>
                                          <w:marRight w:val="0"/>
                                          <w:marTop w:val="0"/>
                                          <w:marBottom w:val="0"/>
                                          <w:divBdr>
                                            <w:top w:val="none" w:sz="0" w:space="0" w:color="auto"/>
                                            <w:left w:val="none" w:sz="0" w:space="0" w:color="auto"/>
                                            <w:bottom w:val="none" w:sz="0" w:space="0" w:color="auto"/>
                                            <w:right w:val="none" w:sz="0" w:space="0" w:color="auto"/>
                                          </w:divBdr>
                                        </w:div>
                                        <w:div w:id="862547683">
                                          <w:marLeft w:val="0"/>
                                          <w:marRight w:val="0"/>
                                          <w:marTop w:val="0"/>
                                          <w:marBottom w:val="0"/>
                                          <w:divBdr>
                                            <w:top w:val="none" w:sz="0" w:space="0" w:color="auto"/>
                                            <w:left w:val="none" w:sz="0" w:space="0" w:color="auto"/>
                                            <w:bottom w:val="none" w:sz="0" w:space="0" w:color="auto"/>
                                            <w:right w:val="none" w:sz="0" w:space="0" w:color="auto"/>
                                          </w:divBdr>
                                          <w:divsChild>
                                            <w:div w:id="599070509">
                                              <w:marLeft w:val="0"/>
                                              <w:marRight w:val="0"/>
                                              <w:marTop w:val="0"/>
                                              <w:marBottom w:val="0"/>
                                              <w:divBdr>
                                                <w:top w:val="none" w:sz="0" w:space="0" w:color="auto"/>
                                                <w:left w:val="none" w:sz="0" w:space="0" w:color="auto"/>
                                                <w:bottom w:val="none" w:sz="0" w:space="0" w:color="auto"/>
                                                <w:right w:val="none" w:sz="0" w:space="0" w:color="auto"/>
                                              </w:divBdr>
                                              <w:divsChild>
                                                <w:div w:id="1909807395">
                                                  <w:marLeft w:val="0"/>
                                                  <w:marRight w:val="0"/>
                                                  <w:marTop w:val="0"/>
                                                  <w:marBottom w:val="0"/>
                                                  <w:divBdr>
                                                    <w:top w:val="none" w:sz="0" w:space="0" w:color="auto"/>
                                                    <w:left w:val="none" w:sz="0" w:space="0" w:color="auto"/>
                                                    <w:bottom w:val="none" w:sz="0" w:space="0" w:color="auto"/>
                                                    <w:right w:val="none" w:sz="0" w:space="0" w:color="auto"/>
                                                  </w:divBdr>
                                                  <w:divsChild>
                                                    <w:div w:id="1988436897">
                                                      <w:marLeft w:val="0"/>
                                                      <w:marRight w:val="0"/>
                                                      <w:marTop w:val="0"/>
                                                      <w:marBottom w:val="0"/>
                                                      <w:divBdr>
                                                        <w:top w:val="none" w:sz="0" w:space="0" w:color="auto"/>
                                                        <w:left w:val="none" w:sz="0" w:space="0" w:color="auto"/>
                                                        <w:bottom w:val="none" w:sz="0" w:space="0" w:color="auto"/>
                                                        <w:right w:val="none" w:sz="0" w:space="0" w:color="auto"/>
                                                      </w:divBdr>
                                                      <w:divsChild>
                                                        <w:div w:id="1412502759">
                                                          <w:marLeft w:val="0"/>
                                                          <w:marRight w:val="0"/>
                                                          <w:marTop w:val="0"/>
                                                          <w:marBottom w:val="0"/>
                                                          <w:divBdr>
                                                            <w:top w:val="none" w:sz="0" w:space="0" w:color="auto"/>
                                                            <w:left w:val="none" w:sz="0" w:space="0" w:color="auto"/>
                                                            <w:bottom w:val="none" w:sz="0" w:space="0" w:color="auto"/>
                                                            <w:right w:val="none" w:sz="0" w:space="0" w:color="auto"/>
                                                          </w:divBdr>
                                                          <w:divsChild>
                                                            <w:div w:id="1713339273">
                                                              <w:marLeft w:val="0"/>
                                                              <w:marRight w:val="0"/>
                                                              <w:marTop w:val="0"/>
                                                              <w:marBottom w:val="0"/>
                                                              <w:divBdr>
                                                                <w:top w:val="none" w:sz="0" w:space="0" w:color="auto"/>
                                                                <w:left w:val="none" w:sz="0" w:space="0" w:color="auto"/>
                                                                <w:bottom w:val="none" w:sz="0" w:space="0" w:color="auto"/>
                                                                <w:right w:val="none" w:sz="0" w:space="0" w:color="auto"/>
                                                              </w:divBdr>
                                                              <w:divsChild>
                                                                <w:div w:id="1476945441">
                                                                  <w:marLeft w:val="0"/>
                                                                  <w:marRight w:val="0"/>
                                                                  <w:marTop w:val="0"/>
                                                                  <w:marBottom w:val="0"/>
                                                                  <w:divBdr>
                                                                    <w:top w:val="none" w:sz="0" w:space="0" w:color="auto"/>
                                                                    <w:left w:val="none" w:sz="0" w:space="0" w:color="auto"/>
                                                                    <w:bottom w:val="none" w:sz="0" w:space="0" w:color="auto"/>
                                                                    <w:right w:val="none" w:sz="0" w:space="0" w:color="auto"/>
                                                                  </w:divBdr>
                                                                  <w:divsChild>
                                                                    <w:div w:id="34355316">
                                                                      <w:marLeft w:val="0"/>
                                                                      <w:marRight w:val="0"/>
                                                                      <w:marTop w:val="0"/>
                                                                      <w:marBottom w:val="0"/>
                                                                      <w:divBdr>
                                                                        <w:top w:val="none" w:sz="0" w:space="0" w:color="auto"/>
                                                                        <w:left w:val="none" w:sz="0" w:space="0" w:color="auto"/>
                                                                        <w:bottom w:val="none" w:sz="0" w:space="0" w:color="auto"/>
                                                                        <w:right w:val="none" w:sz="0" w:space="0" w:color="auto"/>
                                                                      </w:divBdr>
                                                                      <w:divsChild>
                                                                        <w:div w:id="14561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7391">
                                                                  <w:marLeft w:val="0"/>
                                                                  <w:marRight w:val="0"/>
                                                                  <w:marTop w:val="0"/>
                                                                  <w:marBottom w:val="0"/>
                                                                  <w:divBdr>
                                                                    <w:top w:val="none" w:sz="0" w:space="0" w:color="auto"/>
                                                                    <w:left w:val="none" w:sz="0" w:space="0" w:color="auto"/>
                                                                    <w:bottom w:val="none" w:sz="0" w:space="0" w:color="auto"/>
                                                                    <w:right w:val="none" w:sz="0" w:space="0" w:color="auto"/>
                                                                  </w:divBdr>
                                                                  <w:divsChild>
                                                                    <w:div w:id="326910792">
                                                                      <w:marLeft w:val="0"/>
                                                                      <w:marRight w:val="0"/>
                                                                      <w:marTop w:val="0"/>
                                                                      <w:marBottom w:val="0"/>
                                                                      <w:divBdr>
                                                                        <w:top w:val="none" w:sz="0" w:space="0" w:color="auto"/>
                                                                        <w:left w:val="none" w:sz="0" w:space="0" w:color="auto"/>
                                                                        <w:bottom w:val="none" w:sz="0" w:space="0" w:color="auto"/>
                                                                        <w:right w:val="none" w:sz="0" w:space="0" w:color="auto"/>
                                                                      </w:divBdr>
                                                                      <w:divsChild>
                                                                        <w:div w:id="7735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737727">
                                                      <w:marLeft w:val="0"/>
                                                      <w:marRight w:val="0"/>
                                                      <w:marTop w:val="0"/>
                                                      <w:marBottom w:val="0"/>
                                                      <w:divBdr>
                                                        <w:top w:val="none" w:sz="0" w:space="0" w:color="auto"/>
                                                        <w:left w:val="none" w:sz="0" w:space="0" w:color="auto"/>
                                                        <w:bottom w:val="none" w:sz="0" w:space="0" w:color="auto"/>
                                                        <w:right w:val="none" w:sz="0" w:space="0" w:color="auto"/>
                                                      </w:divBdr>
                                                      <w:divsChild>
                                                        <w:div w:id="487284066">
                                                          <w:marLeft w:val="0"/>
                                                          <w:marRight w:val="0"/>
                                                          <w:marTop w:val="0"/>
                                                          <w:marBottom w:val="0"/>
                                                          <w:divBdr>
                                                            <w:top w:val="none" w:sz="0" w:space="0" w:color="auto"/>
                                                            <w:left w:val="none" w:sz="0" w:space="0" w:color="auto"/>
                                                            <w:bottom w:val="none" w:sz="0" w:space="0" w:color="auto"/>
                                                            <w:right w:val="none" w:sz="0" w:space="0" w:color="auto"/>
                                                          </w:divBdr>
                                                          <w:divsChild>
                                                            <w:div w:id="1380857687">
                                                              <w:marLeft w:val="0"/>
                                                              <w:marRight w:val="0"/>
                                                              <w:marTop w:val="0"/>
                                                              <w:marBottom w:val="0"/>
                                                              <w:divBdr>
                                                                <w:top w:val="none" w:sz="0" w:space="0" w:color="auto"/>
                                                                <w:left w:val="none" w:sz="0" w:space="0" w:color="auto"/>
                                                                <w:bottom w:val="none" w:sz="0" w:space="0" w:color="auto"/>
                                                                <w:right w:val="none" w:sz="0" w:space="0" w:color="auto"/>
                                                              </w:divBdr>
                                                              <w:divsChild>
                                                                <w:div w:id="2071878092">
                                                                  <w:marLeft w:val="0"/>
                                                                  <w:marRight w:val="0"/>
                                                                  <w:marTop w:val="0"/>
                                                                  <w:marBottom w:val="0"/>
                                                                  <w:divBdr>
                                                                    <w:top w:val="none" w:sz="0" w:space="0" w:color="auto"/>
                                                                    <w:left w:val="none" w:sz="0" w:space="0" w:color="auto"/>
                                                                    <w:bottom w:val="none" w:sz="0" w:space="0" w:color="auto"/>
                                                                    <w:right w:val="none" w:sz="0" w:space="0" w:color="auto"/>
                                                                  </w:divBdr>
                                                                  <w:divsChild>
                                                                    <w:div w:id="889994998">
                                                                      <w:marLeft w:val="0"/>
                                                                      <w:marRight w:val="0"/>
                                                                      <w:marTop w:val="0"/>
                                                                      <w:marBottom w:val="0"/>
                                                                      <w:divBdr>
                                                                        <w:top w:val="none" w:sz="0" w:space="0" w:color="auto"/>
                                                                        <w:left w:val="none" w:sz="0" w:space="0" w:color="auto"/>
                                                                        <w:bottom w:val="none" w:sz="0" w:space="0" w:color="auto"/>
                                                                        <w:right w:val="none" w:sz="0" w:space="0" w:color="auto"/>
                                                                      </w:divBdr>
                                                                      <w:divsChild>
                                                                        <w:div w:id="18151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0772">
                                                                  <w:marLeft w:val="0"/>
                                                                  <w:marRight w:val="0"/>
                                                                  <w:marTop w:val="0"/>
                                                                  <w:marBottom w:val="0"/>
                                                                  <w:divBdr>
                                                                    <w:top w:val="none" w:sz="0" w:space="0" w:color="auto"/>
                                                                    <w:left w:val="none" w:sz="0" w:space="0" w:color="auto"/>
                                                                    <w:bottom w:val="none" w:sz="0" w:space="0" w:color="auto"/>
                                                                    <w:right w:val="none" w:sz="0" w:space="0" w:color="auto"/>
                                                                  </w:divBdr>
                                                                  <w:divsChild>
                                                                    <w:div w:id="1030186159">
                                                                      <w:marLeft w:val="0"/>
                                                                      <w:marRight w:val="0"/>
                                                                      <w:marTop w:val="0"/>
                                                                      <w:marBottom w:val="0"/>
                                                                      <w:divBdr>
                                                                        <w:top w:val="none" w:sz="0" w:space="0" w:color="auto"/>
                                                                        <w:left w:val="none" w:sz="0" w:space="0" w:color="auto"/>
                                                                        <w:bottom w:val="none" w:sz="0" w:space="0" w:color="auto"/>
                                                                        <w:right w:val="none" w:sz="0" w:space="0" w:color="auto"/>
                                                                      </w:divBdr>
                                                                      <w:divsChild>
                                                                        <w:div w:id="7742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158440">
                                                      <w:marLeft w:val="0"/>
                                                      <w:marRight w:val="0"/>
                                                      <w:marTop w:val="0"/>
                                                      <w:marBottom w:val="0"/>
                                                      <w:divBdr>
                                                        <w:top w:val="none" w:sz="0" w:space="0" w:color="auto"/>
                                                        <w:left w:val="none" w:sz="0" w:space="0" w:color="auto"/>
                                                        <w:bottom w:val="none" w:sz="0" w:space="0" w:color="auto"/>
                                                        <w:right w:val="none" w:sz="0" w:space="0" w:color="auto"/>
                                                      </w:divBdr>
                                                      <w:divsChild>
                                                        <w:div w:id="1683514040">
                                                          <w:marLeft w:val="0"/>
                                                          <w:marRight w:val="0"/>
                                                          <w:marTop w:val="0"/>
                                                          <w:marBottom w:val="0"/>
                                                          <w:divBdr>
                                                            <w:top w:val="none" w:sz="0" w:space="0" w:color="auto"/>
                                                            <w:left w:val="none" w:sz="0" w:space="0" w:color="auto"/>
                                                            <w:bottom w:val="none" w:sz="0" w:space="0" w:color="auto"/>
                                                            <w:right w:val="none" w:sz="0" w:space="0" w:color="auto"/>
                                                          </w:divBdr>
                                                          <w:divsChild>
                                                            <w:div w:id="2117627537">
                                                              <w:marLeft w:val="0"/>
                                                              <w:marRight w:val="0"/>
                                                              <w:marTop w:val="0"/>
                                                              <w:marBottom w:val="0"/>
                                                              <w:divBdr>
                                                                <w:top w:val="none" w:sz="0" w:space="0" w:color="auto"/>
                                                                <w:left w:val="none" w:sz="0" w:space="0" w:color="auto"/>
                                                                <w:bottom w:val="none" w:sz="0" w:space="0" w:color="auto"/>
                                                                <w:right w:val="none" w:sz="0" w:space="0" w:color="auto"/>
                                                              </w:divBdr>
                                                              <w:divsChild>
                                                                <w:div w:id="505553620">
                                                                  <w:marLeft w:val="0"/>
                                                                  <w:marRight w:val="0"/>
                                                                  <w:marTop w:val="0"/>
                                                                  <w:marBottom w:val="0"/>
                                                                  <w:divBdr>
                                                                    <w:top w:val="none" w:sz="0" w:space="0" w:color="auto"/>
                                                                    <w:left w:val="none" w:sz="0" w:space="0" w:color="auto"/>
                                                                    <w:bottom w:val="none" w:sz="0" w:space="0" w:color="auto"/>
                                                                    <w:right w:val="none" w:sz="0" w:space="0" w:color="auto"/>
                                                                  </w:divBdr>
                                                                  <w:divsChild>
                                                                    <w:div w:id="886451197">
                                                                      <w:marLeft w:val="0"/>
                                                                      <w:marRight w:val="0"/>
                                                                      <w:marTop w:val="0"/>
                                                                      <w:marBottom w:val="0"/>
                                                                      <w:divBdr>
                                                                        <w:top w:val="none" w:sz="0" w:space="0" w:color="auto"/>
                                                                        <w:left w:val="none" w:sz="0" w:space="0" w:color="auto"/>
                                                                        <w:bottom w:val="none" w:sz="0" w:space="0" w:color="auto"/>
                                                                        <w:right w:val="none" w:sz="0" w:space="0" w:color="auto"/>
                                                                      </w:divBdr>
                                                                      <w:divsChild>
                                                                        <w:div w:id="9941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3524">
                                                                  <w:marLeft w:val="0"/>
                                                                  <w:marRight w:val="0"/>
                                                                  <w:marTop w:val="0"/>
                                                                  <w:marBottom w:val="0"/>
                                                                  <w:divBdr>
                                                                    <w:top w:val="none" w:sz="0" w:space="0" w:color="auto"/>
                                                                    <w:left w:val="none" w:sz="0" w:space="0" w:color="auto"/>
                                                                    <w:bottom w:val="none" w:sz="0" w:space="0" w:color="auto"/>
                                                                    <w:right w:val="none" w:sz="0" w:space="0" w:color="auto"/>
                                                                  </w:divBdr>
                                                                  <w:divsChild>
                                                                    <w:div w:id="1527981921">
                                                                      <w:marLeft w:val="0"/>
                                                                      <w:marRight w:val="0"/>
                                                                      <w:marTop w:val="0"/>
                                                                      <w:marBottom w:val="0"/>
                                                                      <w:divBdr>
                                                                        <w:top w:val="none" w:sz="0" w:space="0" w:color="auto"/>
                                                                        <w:left w:val="none" w:sz="0" w:space="0" w:color="auto"/>
                                                                        <w:bottom w:val="none" w:sz="0" w:space="0" w:color="auto"/>
                                                                        <w:right w:val="none" w:sz="0" w:space="0" w:color="auto"/>
                                                                      </w:divBdr>
                                                                      <w:divsChild>
                                                                        <w:div w:id="58079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156360">
                                                      <w:marLeft w:val="0"/>
                                                      <w:marRight w:val="0"/>
                                                      <w:marTop w:val="0"/>
                                                      <w:marBottom w:val="0"/>
                                                      <w:divBdr>
                                                        <w:top w:val="none" w:sz="0" w:space="0" w:color="auto"/>
                                                        <w:left w:val="none" w:sz="0" w:space="0" w:color="auto"/>
                                                        <w:bottom w:val="none" w:sz="0" w:space="0" w:color="auto"/>
                                                        <w:right w:val="none" w:sz="0" w:space="0" w:color="auto"/>
                                                      </w:divBdr>
                                                      <w:divsChild>
                                                        <w:div w:id="1306007260">
                                                          <w:marLeft w:val="0"/>
                                                          <w:marRight w:val="0"/>
                                                          <w:marTop w:val="0"/>
                                                          <w:marBottom w:val="0"/>
                                                          <w:divBdr>
                                                            <w:top w:val="none" w:sz="0" w:space="0" w:color="auto"/>
                                                            <w:left w:val="none" w:sz="0" w:space="0" w:color="auto"/>
                                                            <w:bottom w:val="none" w:sz="0" w:space="0" w:color="auto"/>
                                                            <w:right w:val="none" w:sz="0" w:space="0" w:color="auto"/>
                                                          </w:divBdr>
                                                          <w:divsChild>
                                                            <w:div w:id="1994749962">
                                                              <w:marLeft w:val="0"/>
                                                              <w:marRight w:val="0"/>
                                                              <w:marTop w:val="0"/>
                                                              <w:marBottom w:val="0"/>
                                                              <w:divBdr>
                                                                <w:top w:val="none" w:sz="0" w:space="0" w:color="auto"/>
                                                                <w:left w:val="none" w:sz="0" w:space="0" w:color="auto"/>
                                                                <w:bottom w:val="none" w:sz="0" w:space="0" w:color="auto"/>
                                                                <w:right w:val="none" w:sz="0" w:space="0" w:color="auto"/>
                                                              </w:divBdr>
                                                              <w:divsChild>
                                                                <w:div w:id="1068453108">
                                                                  <w:marLeft w:val="0"/>
                                                                  <w:marRight w:val="0"/>
                                                                  <w:marTop w:val="0"/>
                                                                  <w:marBottom w:val="0"/>
                                                                  <w:divBdr>
                                                                    <w:top w:val="none" w:sz="0" w:space="0" w:color="auto"/>
                                                                    <w:left w:val="none" w:sz="0" w:space="0" w:color="auto"/>
                                                                    <w:bottom w:val="none" w:sz="0" w:space="0" w:color="auto"/>
                                                                    <w:right w:val="none" w:sz="0" w:space="0" w:color="auto"/>
                                                                  </w:divBdr>
                                                                  <w:divsChild>
                                                                    <w:div w:id="1228419604">
                                                                      <w:marLeft w:val="0"/>
                                                                      <w:marRight w:val="0"/>
                                                                      <w:marTop w:val="0"/>
                                                                      <w:marBottom w:val="0"/>
                                                                      <w:divBdr>
                                                                        <w:top w:val="none" w:sz="0" w:space="0" w:color="auto"/>
                                                                        <w:left w:val="none" w:sz="0" w:space="0" w:color="auto"/>
                                                                        <w:bottom w:val="none" w:sz="0" w:space="0" w:color="auto"/>
                                                                        <w:right w:val="none" w:sz="0" w:space="0" w:color="auto"/>
                                                                      </w:divBdr>
                                                                      <w:divsChild>
                                                                        <w:div w:id="10059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06197">
                                                                  <w:marLeft w:val="0"/>
                                                                  <w:marRight w:val="0"/>
                                                                  <w:marTop w:val="0"/>
                                                                  <w:marBottom w:val="0"/>
                                                                  <w:divBdr>
                                                                    <w:top w:val="none" w:sz="0" w:space="0" w:color="auto"/>
                                                                    <w:left w:val="none" w:sz="0" w:space="0" w:color="auto"/>
                                                                    <w:bottom w:val="none" w:sz="0" w:space="0" w:color="auto"/>
                                                                    <w:right w:val="none" w:sz="0" w:space="0" w:color="auto"/>
                                                                  </w:divBdr>
                                                                  <w:divsChild>
                                                                    <w:div w:id="359086581">
                                                                      <w:marLeft w:val="0"/>
                                                                      <w:marRight w:val="0"/>
                                                                      <w:marTop w:val="0"/>
                                                                      <w:marBottom w:val="0"/>
                                                                      <w:divBdr>
                                                                        <w:top w:val="none" w:sz="0" w:space="0" w:color="auto"/>
                                                                        <w:left w:val="none" w:sz="0" w:space="0" w:color="auto"/>
                                                                        <w:bottom w:val="none" w:sz="0" w:space="0" w:color="auto"/>
                                                                        <w:right w:val="none" w:sz="0" w:space="0" w:color="auto"/>
                                                                      </w:divBdr>
                                                                      <w:divsChild>
                                                                        <w:div w:id="6158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90387">
                                                      <w:marLeft w:val="0"/>
                                                      <w:marRight w:val="0"/>
                                                      <w:marTop w:val="0"/>
                                                      <w:marBottom w:val="0"/>
                                                      <w:divBdr>
                                                        <w:top w:val="none" w:sz="0" w:space="0" w:color="auto"/>
                                                        <w:left w:val="none" w:sz="0" w:space="0" w:color="auto"/>
                                                        <w:bottom w:val="none" w:sz="0" w:space="0" w:color="auto"/>
                                                        <w:right w:val="none" w:sz="0" w:space="0" w:color="auto"/>
                                                      </w:divBdr>
                                                      <w:divsChild>
                                                        <w:div w:id="251401925">
                                                          <w:marLeft w:val="0"/>
                                                          <w:marRight w:val="0"/>
                                                          <w:marTop w:val="0"/>
                                                          <w:marBottom w:val="0"/>
                                                          <w:divBdr>
                                                            <w:top w:val="none" w:sz="0" w:space="0" w:color="auto"/>
                                                            <w:left w:val="none" w:sz="0" w:space="0" w:color="auto"/>
                                                            <w:bottom w:val="none" w:sz="0" w:space="0" w:color="auto"/>
                                                            <w:right w:val="none" w:sz="0" w:space="0" w:color="auto"/>
                                                          </w:divBdr>
                                                          <w:divsChild>
                                                            <w:div w:id="174270824">
                                                              <w:marLeft w:val="0"/>
                                                              <w:marRight w:val="0"/>
                                                              <w:marTop w:val="0"/>
                                                              <w:marBottom w:val="0"/>
                                                              <w:divBdr>
                                                                <w:top w:val="none" w:sz="0" w:space="0" w:color="auto"/>
                                                                <w:left w:val="none" w:sz="0" w:space="0" w:color="auto"/>
                                                                <w:bottom w:val="none" w:sz="0" w:space="0" w:color="auto"/>
                                                                <w:right w:val="none" w:sz="0" w:space="0" w:color="auto"/>
                                                              </w:divBdr>
                                                              <w:divsChild>
                                                                <w:div w:id="259292187">
                                                                  <w:marLeft w:val="0"/>
                                                                  <w:marRight w:val="0"/>
                                                                  <w:marTop w:val="0"/>
                                                                  <w:marBottom w:val="0"/>
                                                                  <w:divBdr>
                                                                    <w:top w:val="none" w:sz="0" w:space="0" w:color="auto"/>
                                                                    <w:left w:val="none" w:sz="0" w:space="0" w:color="auto"/>
                                                                    <w:bottom w:val="none" w:sz="0" w:space="0" w:color="auto"/>
                                                                    <w:right w:val="none" w:sz="0" w:space="0" w:color="auto"/>
                                                                  </w:divBdr>
                                                                  <w:divsChild>
                                                                    <w:div w:id="792015586">
                                                                      <w:marLeft w:val="0"/>
                                                                      <w:marRight w:val="0"/>
                                                                      <w:marTop w:val="0"/>
                                                                      <w:marBottom w:val="0"/>
                                                                      <w:divBdr>
                                                                        <w:top w:val="none" w:sz="0" w:space="0" w:color="auto"/>
                                                                        <w:left w:val="none" w:sz="0" w:space="0" w:color="auto"/>
                                                                        <w:bottom w:val="none" w:sz="0" w:space="0" w:color="auto"/>
                                                                        <w:right w:val="none" w:sz="0" w:space="0" w:color="auto"/>
                                                                      </w:divBdr>
                                                                      <w:divsChild>
                                                                        <w:div w:id="95853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8281">
                                                                  <w:marLeft w:val="0"/>
                                                                  <w:marRight w:val="0"/>
                                                                  <w:marTop w:val="0"/>
                                                                  <w:marBottom w:val="0"/>
                                                                  <w:divBdr>
                                                                    <w:top w:val="none" w:sz="0" w:space="0" w:color="auto"/>
                                                                    <w:left w:val="none" w:sz="0" w:space="0" w:color="auto"/>
                                                                    <w:bottom w:val="none" w:sz="0" w:space="0" w:color="auto"/>
                                                                    <w:right w:val="none" w:sz="0" w:space="0" w:color="auto"/>
                                                                  </w:divBdr>
                                                                  <w:divsChild>
                                                                    <w:div w:id="1251282137">
                                                                      <w:marLeft w:val="0"/>
                                                                      <w:marRight w:val="0"/>
                                                                      <w:marTop w:val="0"/>
                                                                      <w:marBottom w:val="0"/>
                                                                      <w:divBdr>
                                                                        <w:top w:val="none" w:sz="0" w:space="0" w:color="auto"/>
                                                                        <w:left w:val="none" w:sz="0" w:space="0" w:color="auto"/>
                                                                        <w:bottom w:val="none" w:sz="0" w:space="0" w:color="auto"/>
                                                                        <w:right w:val="none" w:sz="0" w:space="0" w:color="auto"/>
                                                                      </w:divBdr>
                                                                      <w:divsChild>
                                                                        <w:div w:id="13490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77175473">
          <w:marLeft w:val="0"/>
          <w:marRight w:val="0"/>
          <w:marTop w:val="0"/>
          <w:marBottom w:val="0"/>
          <w:divBdr>
            <w:top w:val="none" w:sz="0" w:space="0" w:color="auto"/>
            <w:left w:val="none" w:sz="0" w:space="0" w:color="auto"/>
            <w:bottom w:val="none" w:sz="0" w:space="0" w:color="auto"/>
            <w:right w:val="none" w:sz="0" w:space="0" w:color="auto"/>
          </w:divBdr>
        </w:div>
        <w:div w:id="672073741">
          <w:marLeft w:val="0"/>
          <w:marRight w:val="0"/>
          <w:marTop w:val="0"/>
          <w:marBottom w:val="0"/>
          <w:divBdr>
            <w:top w:val="none" w:sz="0" w:space="0" w:color="auto"/>
            <w:left w:val="none" w:sz="0" w:space="0" w:color="auto"/>
            <w:bottom w:val="none" w:sz="0" w:space="0" w:color="auto"/>
            <w:right w:val="none" w:sz="0" w:space="0" w:color="auto"/>
          </w:divBdr>
        </w:div>
      </w:divsChild>
    </w:div>
    <w:div w:id="1622953204">
      <w:bodyDiv w:val="1"/>
      <w:marLeft w:val="0"/>
      <w:marRight w:val="0"/>
      <w:marTop w:val="0"/>
      <w:marBottom w:val="0"/>
      <w:divBdr>
        <w:top w:val="none" w:sz="0" w:space="0" w:color="auto"/>
        <w:left w:val="none" w:sz="0" w:space="0" w:color="auto"/>
        <w:bottom w:val="none" w:sz="0" w:space="0" w:color="auto"/>
        <w:right w:val="none" w:sz="0" w:space="0" w:color="auto"/>
      </w:divBdr>
    </w:div>
    <w:div w:id="1654874740">
      <w:bodyDiv w:val="1"/>
      <w:marLeft w:val="0"/>
      <w:marRight w:val="0"/>
      <w:marTop w:val="0"/>
      <w:marBottom w:val="0"/>
      <w:divBdr>
        <w:top w:val="none" w:sz="0" w:space="0" w:color="auto"/>
        <w:left w:val="none" w:sz="0" w:space="0" w:color="auto"/>
        <w:bottom w:val="none" w:sz="0" w:space="0" w:color="auto"/>
        <w:right w:val="none" w:sz="0" w:space="0" w:color="auto"/>
      </w:divBdr>
      <w:divsChild>
        <w:div w:id="1106317223">
          <w:marLeft w:val="0"/>
          <w:marRight w:val="0"/>
          <w:marTop w:val="0"/>
          <w:marBottom w:val="0"/>
          <w:divBdr>
            <w:top w:val="none" w:sz="0" w:space="0" w:color="auto"/>
            <w:left w:val="none" w:sz="0" w:space="0" w:color="auto"/>
            <w:bottom w:val="none" w:sz="0" w:space="0" w:color="auto"/>
            <w:right w:val="none" w:sz="0" w:space="0" w:color="auto"/>
          </w:divBdr>
          <w:divsChild>
            <w:div w:id="2074815186">
              <w:marLeft w:val="0"/>
              <w:marRight w:val="0"/>
              <w:marTop w:val="0"/>
              <w:marBottom w:val="0"/>
              <w:divBdr>
                <w:top w:val="none" w:sz="0" w:space="0" w:color="auto"/>
                <w:left w:val="none" w:sz="0" w:space="0" w:color="auto"/>
                <w:bottom w:val="none" w:sz="0" w:space="0" w:color="auto"/>
                <w:right w:val="none" w:sz="0" w:space="0" w:color="auto"/>
              </w:divBdr>
              <w:divsChild>
                <w:div w:id="7295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8357">
          <w:marLeft w:val="0"/>
          <w:marRight w:val="0"/>
          <w:marTop w:val="0"/>
          <w:marBottom w:val="0"/>
          <w:divBdr>
            <w:top w:val="none" w:sz="0" w:space="0" w:color="auto"/>
            <w:left w:val="none" w:sz="0" w:space="0" w:color="auto"/>
            <w:bottom w:val="none" w:sz="0" w:space="0" w:color="auto"/>
            <w:right w:val="none" w:sz="0" w:space="0" w:color="auto"/>
          </w:divBdr>
          <w:divsChild>
            <w:div w:id="428814501">
              <w:marLeft w:val="0"/>
              <w:marRight w:val="0"/>
              <w:marTop w:val="0"/>
              <w:marBottom w:val="0"/>
              <w:divBdr>
                <w:top w:val="none" w:sz="0" w:space="0" w:color="auto"/>
                <w:left w:val="none" w:sz="0" w:space="0" w:color="auto"/>
                <w:bottom w:val="none" w:sz="0" w:space="0" w:color="auto"/>
                <w:right w:val="none" w:sz="0" w:space="0" w:color="auto"/>
              </w:divBdr>
              <w:divsChild>
                <w:div w:id="3757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30805">
          <w:marLeft w:val="0"/>
          <w:marRight w:val="0"/>
          <w:marTop w:val="0"/>
          <w:marBottom w:val="0"/>
          <w:divBdr>
            <w:top w:val="none" w:sz="0" w:space="0" w:color="auto"/>
            <w:left w:val="none" w:sz="0" w:space="0" w:color="auto"/>
            <w:bottom w:val="none" w:sz="0" w:space="0" w:color="auto"/>
            <w:right w:val="none" w:sz="0" w:space="0" w:color="auto"/>
          </w:divBdr>
          <w:divsChild>
            <w:div w:id="1285234768">
              <w:marLeft w:val="0"/>
              <w:marRight w:val="0"/>
              <w:marTop w:val="0"/>
              <w:marBottom w:val="0"/>
              <w:divBdr>
                <w:top w:val="none" w:sz="0" w:space="0" w:color="auto"/>
                <w:left w:val="none" w:sz="0" w:space="0" w:color="auto"/>
                <w:bottom w:val="none" w:sz="0" w:space="0" w:color="auto"/>
                <w:right w:val="none" w:sz="0" w:space="0" w:color="auto"/>
              </w:divBdr>
              <w:divsChild>
                <w:div w:id="2152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9258">
          <w:marLeft w:val="0"/>
          <w:marRight w:val="0"/>
          <w:marTop w:val="0"/>
          <w:marBottom w:val="0"/>
          <w:divBdr>
            <w:top w:val="none" w:sz="0" w:space="0" w:color="auto"/>
            <w:left w:val="none" w:sz="0" w:space="0" w:color="auto"/>
            <w:bottom w:val="none" w:sz="0" w:space="0" w:color="auto"/>
            <w:right w:val="none" w:sz="0" w:space="0" w:color="auto"/>
          </w:divBdr>
          <w:divsChild>
            <w:div w:id="984774437">
              <w:marLeft w:val="0"/>
              <w:marRight w:val="0"/>
              <w:marTop w:val="0"/>
              <w:marBottom w:val="0"/>
              <w:divBdr>
                <w:top w:val="none" w:sz="0" w:space="0" w:color="auto"/>
                <w:left w:val="none" w:sz="0" w:space="0" w:color="auto"/>
                <w:bottom w:val="none" w:sz="0" w:space="0" w:color="auto"/>
                <w:right w:val="none" w:sz="0" w:space="0" w:color="auto"/>
              </w:divBdr>
              <w:divsChild>
                <w:div w:id="10072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16658">
          <w:marLeft w:val="0"/>
          <w:marRight w:val="0"/>
          <w:marTop w:val="0"/>
          <w:marBottom w:val="0"/>
          <w:divBdr>
            <w:top w:val="none" w:sz="0" w:space="0" w:color="auto"/>
            <w:left w:val="none" w:sz="0" w:space="0" w:color="auto"/>
            <w:bottom w:val="none" w:sz="0" w:space="0" w:color="auto"/>
            <w:right w:val="none" w:sz="0" w:space="0" w:color="auto"/>
          </w:divBdr>
          <w:divsChild>
            <w:div w:id="1401444523">
              <w:marLeft w:val="0"/>
              <w:marRight w:val="0"/>
              <w:marTop w:val="0"/>
              <w:marBottom w:val="0"/>
              <w:divBdr>
                <w:top w:val="none" w:sz="0" w:space="0" w:color="auto"/>
                <w:left w:val="none" w:sz="0" w:space="0" w:color="auto"/>
                <w:bottom w:val="none" w:sz="0" w:space="0" w:color="auto"/>
                <w:right w:val="none" w:sz="0" w:space="0" w:color="auto"/>
              </w:divBdr>
              <w:divsChild>
                <w:div w:id="13726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4422">
          <w:marLeft w:val="0"/>
          <w:marRight w:val="0"/>
          <w:marTop w:val="0"/>
          <w:marBottom w:val="0"/>
          <w:divBdr>
            <w:top w:val="none" w:sz="0" w:space="0" w:color="auto"/>
            <w:left w:val="none" w:sz="0" w:space="0" w:color="auto"/>
            <w:bottom w:val="none" w:sz="0" w:space="0" w:color="auto"/>
            <w:right w:val="none" w:sz="0" w:space="0" w:color="auto"/>
          </w:divBdr>
          <w:divsChild>
            <w:div w:id="1869366416">
              <w:marLeft w:val="0"/>
              <w:marRight w:val="0"/>
              <w:marTop w:val="0"/>
              <w:marBottom w:val="0"/>
              <w:divBdr>
                <w:top w:val="none" w:sz="0" w:space="0" w:color="auto"/>
                <w:left w:val="none" w:sz="0" w:space="0" w:color="auto"/>
                <w:bottom w:val="none" w:sz="0" w:space="0" w:color="auto"/>
                <w:right w:val="none" w:sz="0" w:space="0" w:color="auto"/>
              </w:divBdr>
              <w:divsChild>
                <w:div w:id="9206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20808">
      <w:bodyDiv w:val="1"/>
      <w:marLeft w:val="0"/>
      <w:marRight w:val="0"/>
      <w:marTop w:val="0"/>
      <w:marBottom w:val="0"/>
      <w:divBdr>
        <w:top w:val="none" w:sz="0" w:space="0" w:color="auto"/>
        <w:left w:val="none" w:sz="0" w:space="0" w:color="auto"/>
        <w:bottom w:val="none" w:sz="0" w:space="0" w:color="auto"/>
        <w:right w:val="none" w:sz="0" w:space="0" w:color="auto"/>
      </w:divBdr>
    </w:div>
    <w:div w:id="1694332768">
      <w:bodyDiv w:val="1"/>
      <w:marLeft w:val="0"/>
      <w:marRight w:val="0"/>
      <w:marTop w:val="0"/>
      <w:marBottom w:val="0"/>
      <w:divBdr>
        <w:top w:val="none" w:sz="0" w:space="0" w:color="auto"/>
        <w:left w:val="none" w:sz="0" w:space="0" w:color="auto"/>
        <w:bottom w:val="none" w:sz="0" w:space="0" w:color="auto"/>
        <w:right w:val="none" w:sz="0" w:space="0" w:color="auto"/>
      </w:divBdr>
      <w:divsChild>
        <w:div w:id="1063404870">
          <w:marLeft w:val="0"/>
          <w:marRight w:val="0"/>
          <w:marTop w:val="0"/>
          <w:marBottom w:val="0"/>
          <w:divBdr>
            <w:top w:val="none" w:sz="0" w:space="0" w:color="auto"/>
            <w:left w:val="none" w:sz="0" w:space="0" w:color="auto"/>
            <w:bottom w:val="none" w:sz="0" w:space="0" w:color="auto"/>
            <w:right w:val="none" w:sz="0" w:space="0" w:color="auto"/>
          </w:divBdr>
          <w:divsChild>
            <w:div w:id="1212381481">
              <w:marLeft w:val="0"/>
              <w:marRight w:val="0"/>
              <w:marTop w:val="0"/>
              <w:marBottom w:val="0"/>
              <w:divBdr>
                <w:top w:val="none" w:sz="0" w:space="0" w:color="auto"/>
                <w:left w:val="none" w:sz="0" w:space="0" w:color="auto"/>
                <w:bottom w:val="none" w:sz="0" w:space="0" w:color="auto"/>
                <w:right w:val="none" w:sz="0" w:space="0" w:color="auto"/>
              </w:divBdr>
              <w:divsChild>
                <w:div w:id="49226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7222">
          <w:marLeft w:val="0"/>
          <w:marRight w:val="0"/>
          <w:marTop w:val="0"/>
          <w:marBottom w:val="0"/>
          <w:divBdr>
            <w:top w:val="none" w:sz="0" w:space="0" w:color="auto"/>
            <w:left w:val="none" w:sz="0" w:space="0" w:color="auto"/>
            <w:bottom w:val="none" w:sz="0" w:space="0" w:color="auto"/>
            <w:right w:val="none" w:sz="0" w:space="0" w:color="auto"/>
          </w:divBdr>
          <w:divsChild>
            <w:div w:id="1642151502">
              <w:marLeft w:val="0"/>
              <w:marRight w:val="0"/>
              <w:marTop w:val="0"/>
              <w:marBottom w:val="0"/>
              <w:divBdr>
                <w:top w:val="none" w:sz="0" w:space="0" w:color="auto"/>
                <w:left w:val="none" w:sz="0" w:space="0" w:color="auto"/>
                <w:bottom w:val="none" w:sz="0" w:space="0" w:color="auto"/>
                <w:right w:val="none" w:sz="0" w:space="0" w:color="auto"/>
              </w:divBdr>
              <w:divsChild>
                <w:div w:id="4164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17868">
          <w:marLeft w:val="0"/>
          <w:marRight w:val="0"/>
          <w:marTop w:val="0"/>
          <w:marBottom w:val="0"/>
          <w:divBdr>
            <w:top w:val="none" w:sz="0" w:space="0" w:color="auto"/>
            <w:left w:val="none" w:sz="0" w:space="0" w:color="auto"/>
            <w:bottom w:val="none" w:sz="0" w:space="0" w:color="auto"/>
            <w:right w:val="none" w:sz="0" w:space="0" w:color="auto"/>
          </w:divBdr>
          <w:divsChild>
            <w:div w:id="1660307176">
              <w:marLeft w:val="0"/>
              <w:marRight w:val="0"/>
              <w:marTop w:val="0"/>
              <w:marBottom w:val="0"/>
              <w:divBdr>
                <w:top w:val="none" w:sz="0" w:space="0" w:color="auto"/>
                <w:left w:val="none" w:sz="0" w:space="0" w:color="auto"/>
                <w:bottom w:val="none" w:sz="0" w:space="0" w:color="auto"/>
                <w:right w:val="none" w:sz="0" w:space="0" w:color="auto"/>
              </w:divBdr>
              <w:divsChild>
                <w:div w:id="100902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3448">
          <w:marLeft w:val="0"/>
          <w:marRight w:val="0"/>
          <w:marTop w:val="0"/>
          <w:marBottom w:val="0"/>
          <w:divBdr>
            <w:top w:val="none" w:sz="0" w:space="0" w:color="auto"/>
            <w:left w:val="none" w:sz="0" w:space="0" w:color="auto"/>
            <w:bottom w:val="none" w:sz="0" w:space="0" w:color="auto"/>
            <w:right w:val="none" w:sz="0" w:space="0" w:color="auto"/>
          </w:divBdr>
          <w:divsChild>
            <w:div w:id="1737044369">
              <w:marLeft w:val="0"/>
              <w:marRight w:val="0"/>
              <w:marTop w:val="0"/>
              <w:marBottom w:val="0"/>
              <w:divBdr>
                <w:top w:val="none" w:sz="0" w:space="0" w:color="auto"/>
                <w:left w:val="none" w:sz="0" w:space="0" w:color="auto"/>
                <w:bottom w:val="none" w:sz="0" w:space="0" w:color="auto"/>
                <w:right w:val="none" w:sz="0" w:space="0" w:color="auto"/>
              </w:divBdr>
              <w:divsChild>
                <w:div w:id="14015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458075">
      <w:bodyDiv w:val="1"/>
      <w:marLeft w:val="0"/>
      <w:marRight w:val="0"/>
      <w:marTop w:val="0"/>
      <w:marBottom w:val="0"/>
      <w:divBdr>
        <w:top w:val="none" w:sz="0" w:space="0" w:color="auto"/>
        <w:left w:val="none" w:sz="0" w:space="0" w:color="auto"/>
        <w:bottom w:val="none" w:sz="0" w:space="0" w:color="auto"/>
        <w:right w:val="none" w:sz="0" w:space="0" w:color="auto"/>
      </w:divBdr>
      <w:divsChild>
        <w:div w:id="1388802575">
          <w:marLeft w:val="0"/>
          <w:marRight w:val="0"/>
          <w:marTop w:val="0"/>
          <w:marBottom w:val="0"/>
          <w:divBdr>
            <w:top w:val="none" w:sz="0" w:space="0" w:color="auto"/>
            <w:left w:val="none" w:sz="0" w:space="0" w:color="auto"/>
            <w:bottom w:val="none" w:sz="0" w:space="0" w:color="auto"/>
            <w:right w:val="none" w:sz="0" w:space="0" w:color="auto"/>
          </w:divBdr>
          <w:divsChild>
            <w:div w:id="106588033">
              <w:marLeft w:val="0"/>
              <w:marRight w:val="0"/>
              <w:marTop w:val="0"/>
              <w:marBottom w:val="0"/>
              <w:divBdr>
                <w:top w:val="none" w:sz="0" w:space="0" w:color="auto"/>
                <w:left w:val="none" w:sz="0" w:space="0" w:color="auto"/>
                <w:bottom w:val="none" w:sz="0" w:space="0" w:color="auto"/>
                <w:right w:val="none" w:sz="0" w:space="0" w:color="auto"/>
              </w:divBdr>
              <w:divsChild>
                <w:div w:id="895162987">
                  <w:marLeft w:val="0"/>
                  <w:marRight w:val="0"/>
                  <w:marTop w:val="0"/>
                  <w:marBottom w:val="0"/>
                  <w:divBdr>
                    <w:top w:val="none" w:sz="0" w:space="0" w:color="auto"/>
                    <w:left w:val="none" w:sz="0" w:space="0" w:color="auto"/>
                    <w:bottom w:val="none" w:sz="0" w:space="0" w:color="auto"/>
                    <w:right w:val="none" w:sz="0" w:space="0" w:color="auto"/>
                  </w:divBdr>
                  <w:divsChild>
                    <w:div w:id="146481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17224">
              <w:marLeft w:val="0"/>
              <w:marRight w:val="0"/>
              <w:marTop w:val="0"/>
              <w:marBottom w:val="0"/>
              <w:divBdr>
                <w:top w:val="none" w:sz="0" w:space="0" w:color="auto"/>
                <w:left w:val="none" w:sz="0" w:space="0" w:color="auto"/>
                <w:bottom w:val="none" w:sz="0" w:space="0" w:color="auto"/>
                <w:right w:val="none" w:sz="0" w:space="0" w:color="auto"/>
              </w:divBdr>
              <w:divsChild>
                <w:div w:id="1141384291">
                  <w:marLeft w:val="0"/>
                  <w:marRight w:val="0"/>
                  <w:marTop w:val="0"/>
                  <w:marBottom w:val="0"/>
                  <w:divBdr>
                    <w:top w:val="none" w:sz="0" w:space="0" w:color="auto"/>
                    <w:left w:val="none" w:sz="0" w:space="0" w:color="auto"/>
                    <w:bottom w:val="none" w:sz="0" w:space="0" w:color="auto"/>
                    <w:right w:val="none" w:sz="0" w:space="0" w:color="auto"/>
                  </w:divBdr>
                  <w:divsChild>
                    <w:div w:id="18704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4783">
              <w:marLeft w:val="0"/>
              <w:marRight w:val="0"/>
              <w:marTop w:val="0"/>
              <w:marBottom w:val="0"/>
              <w:divBdr>
                <w:top w:val="none" w:sz="0" w:space="0" w:color="auto"/>
                <w:left w:val="none" w:sz="0" w:space="0" w:color="auto"/>
                <w:bottom w:val="none" w:sz="0" w:space="0" w:color="auto"/>
                <w:right w:val="none" w:sz="0" w:space="0" w:color="auto"/>
              </w:divBdr>
              <w:divsChild>
                <w:div w:id="303508775">
                  <w:marLeft w:val="0"/>
                  <w:marRight w:val="0"/>
                  <w:marTop w:val="0"/>
                  <w:marBottom w:val="0"/>
                  <w:divBdr>
                    <w:top w:val="none" w:sz="0" w:space="0" w:color="auto"/>
                    <w:left w:val="none" w:sz="0" w:space="0" w:color="auto"/>
                    <w:bottom w:val="none" w:sz="0" w:space="0" w:color="auto"/>
                    <w:right w:val="none" w:sz="0" w:space="0" w:color="auto"/>
                  </w:divBdr>
                  <w:divsChild>
                    <w:div w:id="16198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49113">
              <w:marLeft w:val="0"/>
              <w:marRight w:val="0"/>
              <w:marTop w:val="0"/>
              <w:marBottom w:val="0"/>
              <w:divBdr>
                <w:top w:val="none" w:sz="0" w:space="0" w:color="auto"/>
                <w:left w:val="none" w:sz="0" w:space="0" w:color="auto"/>
                <w:bottom w:val="none" w:sz="0" w:space="0" w:color="auto"/>
                <w:right w:val="none" w:sz="0" w:space="0" w:color="auto"/>
              </w:divBdr>
              <w:divsChild>
                <w:div w:id="410545377">
                  <w:marLeft w:val="0"/>
                  <w:marRight w:val="0"/>
                  <w:marTop w:val="0"/>
                  <w:marBottom w:val="0"/>
                  <w:divBdr>
                    <w:top w:val="none" w:sz="0" w:space="0" w:color="auto"/>
                    <w:left w:val="none" w:sz="0" w:space="0" w:color="auto"/>
                    <w:bottom w:val="none" w:sz="0" w:space="0" w:color="auto"/>
                    <w:right w:val="none" w:sz="0" w:space="0" w:color="auto"/>
                  </w:divBdr>
                  <w:divsChild>
                    <w:div w:id="16574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25773">
              <w:marLeft w:val="0"/>
              <w:marRight w:val="0"/>
              <w:marTop w:val="0"/>
              <w:marBottom w:val="0"/>
              <w:divBdr>
                <w:top w:val="none" w:sz="0" w:space="0" w:color="auto"/>
                <w:left w:val="none" w:sz="0" w:space="0" w:color="auto"/>
                <w:bottom w:val="none" w:sz="0" w:space="0" w:color="auto"/>
                <w:right w:val="none" w:sz="0" w:space="0" w:color="auto"/>
              </w:divBdr>
              <w:divsChild>
                <w:div w:id="876354316">
                  <w:marLeft w:val="0"/>
                  <w:marRight w:val="0"/>
                  <w:marTop w:val="0"/>
                  <w:marBottom w:val="0"/>
                  <w:divBdr>
                    <w:top w:val="none" w:sz="0" w:space="0" w:color="auto"/>
                    <w:left w:val="none" w:sz="0" w:space="0" w:color="auto"/>
                    <w:bottom w:val="none" w:sz="0" w:space="0" w:color="auto"/>
                    <w:right w:val="none" w:sz="0" w:space="0" w:color="auto"/>
                  </w:divBdr>
                  <w:divsChild>
                    <w:div w:id="209324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0974">
              <w:marLeft w:val="0"/>
              <w:marRight w:val="0"/>
              <w:marTop w:val="0"/>
              <w:marBottom w:val="0"/>
              <w:divBdr>
                <w:top w:val="none" w:sz="0" w:space="0" w:color="auto"/>
                <w:left w:val="none" w:sz="0" w:space="0" w:color="auto"/>
                <w:bottom w:val="none" w:sz="0" w:space="0" w:color="auto"/>
                <w:right w:val="none" w:sz="0" w:space="0" w:color="auto"/>
              </w:divBdr>
              <w:divsChild>
                <w:div w:id="1849170495">
                  <w:marLeft w:val="0"/>
                  <w:marRight w:val="0"/>
                  <w:marTop w:val="0"/>
                  <w:marBottom w:val="0"/>
                  <w:divBdr>
                    <w:top w:val="none" w:sz="0" w:space="0" w:color="auto"/>
                    <w:left w:val="none" w:sz="0" w:space="0" w:color="auto"/>
                    <w:bottom w:val="none" w:sz="0" w:space="0" w:color="auto"/>
                    <w:right w:val="none" w:sz="0" w:space="0" w:color="auto"/>
                  </w:divBdr>
                  <w:divsChild>
                    <w:div w:id="8013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90877">
          <w:marLeft w:val="0"/>
          <w:marRight w:val="0"/>
          <w:marTop w:val="0"/>
          <w:marBottom w:val="0"/>
          <w:divBdr>
            <w:top w:val="none" w:sz="0" w:space="0" w:color="auto"/>
            <w:left w:val="none" w:sz="0" w:space="0" w:color="auto"/>
            <w:bottom w:val="none" w:sz="0" w:space="0" w:color="auto"/>
            <w:right w:val="none" w:sz="0" w:space="0" w:color="auto"/>
          </w:divBdr>
          <w:divsChild>
            <w:div w:id="1209418853">
              <w:marLeft w:val="0"/>
              <w:marRight w:val="0"/>
              <w:marTop w:val="0"/>
              <w:marBottom w:val="0"/>
              <w:divBdr>
                <w:top w:val="none" w:sz="0" w:space="0" w:color="auto"/>
                <w:left w:val="none" w:sz="0" w:space="0" w:color="auto"/>
                <w:bottom w:val="none" w:sz="0" w:space="0" w:color="auto"/>
                <w:right w:val="none" w:sz="0" w:space="0" w:color="auto"/>
              </w:divBdr>
            </w:div>
            <w:div w:id="663706834">
              <w:marLeft w:val="0"/>
              <w:marRight w:val="0"/>
              <w:marTop w:val="0"/>
              <w:marBottom w:val="0"/>
              <w:divBdr>
                <w:top w:val="none" w:sz="0" w:space="0" w:color="auto"/>
                <w:left w:val="none" w:sz="0" w:space="0" w:color="auto"/>
                <w:bottom w:val="none" w:sz="0" w:space="0" w:color="auto"/>
                <w:right w:val="none" w:sz="0" w:space="0" w:color="auto"/>
              </w:divBdr>
              <w:divsChild>
                <w:div w:id="657537356">
                  <w:marLeft w:val="0"/>
                  <w:marRight w:val="0"/>
                  <w:marTop w:val="0"/>
                  <w:marBottom w:val="0"/>
                  <w:divBdr>
                    <w:top w:val="none" w:sz="0" w:space="0" w:color="auto"/>
                    <w:left w:val="none" w:sz="0" w:space="0" w:color="auto"/>
                    <w:bottom w:val="none" w:sz="0" w:space="0" w:color="auto"/>
                    <w:right w:val="none" w:sz="0" w:space="0" w:color="auto"/>
                  </w:divBdr>
                  <w:divsChild>
                    <w:div w:id="1005937048">
                      <w:marLeft w:val="0"/>
                      <w:marRight w:val="0"/>
                      <w:marTop w:val="0"/>
                      <w:marBottom w:val="0"/>
                      <w:divBdr>
                        <w:top w:val="none" w:sz="0" w:space="0" w:color="auto"/>
                        <w:left w:val="none" w:sz="0" w:space="0" w:color="auto"/>
                        <w:bottom w:val="none" w:sz="0" w:space="0" w:color="auto"/>
                        <w:right w:val="none" w:sz="0" w:space="0" w:color="auto"/>
                      </w:divBdr>
                      <w:divsChild>
                        <w:div w:id="11128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487287">
      <w:bodyDiv w:val="1"/>
      <w:marLeft w:val="0"/>
      <w:marRight w:val="0"/>
      <w:marTop w:val="0"/>
      <w:marBottom w:val="0"/>
      <w:divBdr>
        <w:top w:val="none" w:sz="0" w:space="0" w:color="auto"/>
        <w:left w:val="none" w:sz="0" w:space="0" w:color="auto"/>
        <w:bottom w:val="none" w:sz="0" w:space="0" w:color="auto"/>
        <w:right w:val="none" w:sz="0" w:space="0" w:color="auto"/>
      </w:divBdr>
      <w:divsChild>
        <w:div w:id="228536077">
          <w:marLeft w:val="0"/>
          <w:marRight w:val="0"/>
          <w:marTop w:val="0"/>
          <w:marBottom w:val="0"/>
          <w:divBdr>
            <w:top w:val="none" w:sz="0" w:space="0" w:color="auto"/>
            <w:left w:val="none" w:sz="0" w:space="0" w:color="auto"/>
            <w:bottom w:val="none" w:sz="0" w:space="0" w:color="auto"/>
            <w:right w:val="none" w:sz="0" w:space="0" w:color="auto"/>
          </w:divBdr>
          <w:divsChild>
            <w:div w:id="519397253">
              <w:marLeft w:val="0"/>
              <w:marRight w:val="0"/>
              <w:marTop w:val="0"/>
              <w:marBottom w:val="0"/>
              <w:divBdr>
                <w:top w:val="none" w:sz="0" w:space="0" w:color="auto"/>
                <w:left w:val="none" w:sz="0" w:space="0" w:color="auto"/>
                <w:bottom w:val="none" w:sz="0" w:space="0" w:color="auto"/>
                <w:right w:val="none" w:sz="0" w:space="0" w:color="auto"/>
              </w:divBdr>
              <w:divsChild>
                <w:div w:id="1314914778">
                  <w:marLeft w:val="0"/>
                  <w:marRight w:val="0"/>
                  <w:marTop w:val="0"/>
                  <w:marBottom w:val="0"/>
                  <w:divBdr>
                    <w:top w:val="none" w:sz="0" w:space="0" w:color="auto"/>
                    <w:left w:val="none" w:sz="0" w:space="0" w:color="auto"/>
                    <w:bottom w:val="none" w:sz="0" w:space="0" w:color="auto"/>
                    <w:right w:val="none" w:sz="0" w:space="0" w:color="auto"/>
                  </w:divBdr>
                  <w:divsChild>
                    <w:div w:id="6546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55698">
              <w:marLeft w:val="0"/>
              <w:marRight w:val="0"/>
              <w:marTop w:val="0"/>
              <w:marBottom w:val="0"/>
              <w:divBdr>
                <w:top w:val="none" w:sz="0" w:space="0" w:color="auto"/>
                <w:left w:val="none" w:sz="0" w:space="0" w:color="auto"/>
                <w:bottom w:val="none" w:sz="0" w:space="0" w:color="auto"/>
                <w:right w:val="none" w:sz="0" w:space="0" w:color="auto"/>
              </w:divBdr>
              <w:divsChild>
                <w:div w:id="1899972230">
                  <w:marLeft w:val="0"/>
                  <w:marRight w:val="0"/>
                  <w:marTop w:val="0"/>
                  <w:marBottom w:val="0"/>
                  <w:divBdr>
                    <w:top w:val="none" w:sz="0" w:space="0" w:color="auto"/>
                    <w:left w:val="none" w:sz="0" w:space="0" w:color="auto"/>
                    <w:bottom w:val="none" w:sz="0" w:space="0" w:color="auto"/>
                    <w:right w:val="none" w:sz="0" w:space="0" w:color="auto"/>
                  </w:divBdr>
                  <w:divsChild>
                    <w:div w:id="43602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022">
              <w:marLeft w:val="0"/>
              <w:marRight w:val="0"/>
              <w:marTop w:val="0"/>
              <w:marBottom w:val="0"/>
              <w:divBdr>
                <w:top w:val="none" w:sz="0" w:space="0" w:color="auto"/>
                <w:left w:val="none" w:sz="0" w:space="0" w:color="auto"/>
                <w:bottom w:val="none" w:sz="0" w:space="0" w:color="auto"/>
                <w:right w:val="none" w:sz="0" w:space="0" w:color="auto"/>
              </w:divBdr>
              <w:divsChild>
                <w:div w:id="1075783835">
                  <w:marLeft w:val="0"/>
                  <w:marRight w:val="0"/>
                  <w:marTop w:val="0"/>
                  <w:marBottom w:val="0"/>
                  <w:divBdr>
                    <w:top w:val="none" w:sz="0" w:space="0" w:color="auto"/>
                    <w:left w:val="none" w:sz="0" w:space="0" w:color="auto"/>
                    <w:bottom w:val="none" w:sz="0" w:space="0" w:color="auto"/>
                    <w:right w:val="none" w:sz="0" w:space="0" w:color="auto"/>
                  </w:divBdr>
                  <w:divsChild>
                    <w:div w:id="15529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8816">
              <w:marLeft w:val="0"/>
              <w:marRight w:val="0"/>
              <w:marTop w:val="0"/>
              <w:marBottom w:val="0"/>
              <w:divBdr>
                <w:top w:val="none" w:sz="0" w:space="0" w:color="auto"/>
                <w:left w:val="none" w:sz="0" w:space="0" w:color="auto"/>
                <w:bottom w:val="none" w:sz="0" w:space="0" w:color="auto"/>
                <w:right w:val="none" w:sz="0" w:space="0" w:color="auto"/>
              </w:divBdr>
              <w:divsChild>
                <w:div w:id="2080902825">
                  <w:marLeft w:val="0"/>
                  <w:marRight w:val="0"/>
                  <w:marTop w:val="0"/>
                  <w:marBottom w:val="0"/>
                  <w:divBdr>
                    <w:top w:val="none" w:sz="0" w:space="0" w:color="auto"/>
                    <w:left w:val="none" w:sz="0" w:space="0" w:color="auto"/>
                    <w:bottom w:val="none" w:sz="0" w:space="0" w:color="auto"/>
                    <w:right w:val="none" w:sz="0" w:space="0" w:color="auto"/>
                  </w:divBdr>
                  <w:divsChild>
                    <w:div w:id="2523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87145">
          <w:marLeft w:val="0"/>
          <w:marRight w:val="0"/>
          <w:marTop w:val="0"/>
          <w:marBottom w:val="0"/>
          <w:divBdr>
            <w:top w:val="none" w:sz="0" w:space="0" w:color="auto"/>
            <w:left w:val="none" w:sz="0" w:space="0" w:color="auto"/>
            <w:bottom w:val="none" w:sz="0" w:space="0" w:color="auto"/>
            <w:right w:val="none" w:sz="0" w:space="0" w:color="auto"/>
          </w:divBdr>
          <w:divsChild>
            <w:div w:id="183061560">
              <w:marLeft w:val="0"/>
              <w:marRight w:val="0"/>
              <w:marTop w:val="0"/>
              <w:marBottom w:val="0"/>
              <w:divBdr>
                <w:top w:val="none" w:sz="0" w:space="0" w:color="auto"/>
                <w:left w:val="none" w:sz="0" w:space="0" w:color="auto"/>
                <w:bottom w:val="none" w:sz="0" w:space="0" w:color="auto"/>
                <w:right w:val="none" w:sz="0" w:space="0" w:color="auto"/>
              </w:divBdr>
            </w:div>
            <w:div w:id="119613662">
              <w:marLeft w:val="0"/>
              <w:marRight w:val="0"/>
              <w:marTop w:val="0"/>
              <w:marBottom w:val="0"/>
              <w:divBdr>
                <w:top w:val="none" w:sz="0" w:space="0" w:color="auto"/>
                <w:left w:val="none" w:sz="0" w:space="0" w:color="auto"/>
                <w:bottom w:val="none" w:sz="0" w:space="0" w:color="auto"/>
                <w:right w:val="none" w:sz="0" w:space="0" w:color="auto"/>
              </w:divBdr>
              <w:divsChild>
                <w:div w:id="1790851309">
                  <w:marLeft w:val="0"/>
                  <w:marRight w:val="0"/>
                  <w:marTop w:val="0"/>
                  <w:marBottom w:val="0"/>
                  <w:divBdr>
                    <w:top w:val="none" w:sz="0" w:space="0" w:color="auto"/>
                    <w:left w:val="none" w:sz="0" w:space="0" w:color="auto"/>
                    <w:bottom w:val="none" w:sz="0" w:space="0" w:color="auto"/>
                    <w:right w:val="none" w:sz="0" w:space="0" w:color="auto"/>
                  </w:divBdr>
                  <w:divsChild>
                    <w:div w:id="1413432895">
                      <w:marLeft w:val="0"/>
                      <w:marRight w:val="0"/>
                      <w:marTop w:val="0"/>
                      <w:marBottom w:val="0"/>
                      <w:divBdr>
                        <w:top w:val="none" w:sz="0" w:space="0" w:color="auto"/>
                        <w:left w:val="none" w:sz="0" w:space="0" w:color="auto"/>
                        <w:bottom w:val="none" w:sz="0" w:space="0" w:color="auto"/>
                        <w:right w:val="none" w:sz="0" w:space="0" w:color="auto"/>
                      </w:divBdr>
                      <w:divsChild>
                        <w:div w:id="1906590">
                          <w:marLeft w:val="0"/>
                          <w:marRight w:val="0"/>
                          <w:marTop w:val="0"/>
                          <w:marBottom w:val="0"/>
                          <w:divBdr>
                            <w:top w:val="none" w:sz="0" w:space="0" w:color="auto"/>
                            <w:left w:val="none" w:sz="0" w:space="0" w:color="auto"/>
                            <w:bottom w:val="none" w:sz="0" w:space="0" w:color="auto"/>
                            <w:right w:val="none" w:sz="0" w:space="0" w:color="auto"/>
                          </w:divBdr>
                          <w:divsChild>
                            <w:div w:id="1483961175">
                              <w:marLeft w:val="0"/>
                              <w:marRight w:val="0"/>
                              <w:marTop w:val="0"/>
                              <w:marBottom w:val="0"/>
                              <w:divBdr>
                                <w:top w:val="none" w:sz="0" w:space="0" w:color="auto"/>
                                <w:left w:val="none" w:sz="0" w:space="0" w:color="auto"/>
                                <w:bottom w:val="none" w:sz="0" w:space="0" w:color="auto"/>
                                <w:right w:val="none" w:sz="0" w:space="0" w:color="auto"/>
                              </w:divBdr>
                              <w:divsChild>
                                <w:div w:id="733433950">
                                  <w:marLeft w:val="0"/>
                                  <w:marRight w:val="0"/>
                                  <w:marTop w:val="0"/>
                                  <w:marBottom w:val="0"/>
                                  <w:divBdr>
                                    <w:top w:val="none" w:sz="0" w:space="0" w:color="auto"/>
                                    <w:left w:val="none" w:sz="0" w:space="0" w:color="auto"/>
                                    <w:bottom w:val="none" w:sz="0" w:space="0" w:color="auto"/>
                                    <w:right w:val="none" w:sz="0" w:space="0" w:color="auto"/>
                                  </w:divBdr>
                                  <w:divsChild>
                                    <w:div w:id="2051343591">
                                      <w:marLeft w:val="0"/>
                                      <w:marRight w:val="0"/>
                                      <w:marTop w:val="0"/>
                                      <w:marBottom w:val="0"/>
                                      <w:divBdr>
                                        <w:top w:val="none" w:sz="0" w:space="0" w:color="auto"/>
                                        <w:left w:val="none" w:sz="0" w:space="0" w:color="auto"/>
                                        <w:bottom w:val="none" w:sz="0" w:space="0" w:color="auto"/>
                                        <w:right w:val="none" w:sz="0" w:space="0" w:color="auto"/>
                                      </w:divBdr>
                                      <w:divsChild>
                                        <w:div w:id="21329147">
                                          <w:marLeft w:val="0"/>
                                          <w:marRight w:val="0"/>
                                          <w:marTop w:val="0"/>
                                          <w:marBottom w:val="0"/>
                                          <w:divBdr>
                                            <w:top w:val="none" w:sz="0" w:space="0" w:color="auto"/>
                                            <w:left w:val="none" w:sz="0" w:space="0" w:color="auto"/>
                                            <w:bottom w:val="none" w:sz="0" w:space="0" w:color="auto"/>
                                            <w:right w:val="none" w:sz="0" w:space="0" w:color="auto"/>
                                          </w:divBdr>
                                          <w:divsChild>
                                            <w:div w:id="14946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93847">
                                      <w:marLeft w:val="0"/>
                                      <w:marRight w:val="0"/>
                                      <w:marTop w:val="0"/>
                                      <w:marBottom w:val="0"/>
                                      <w:divBdr>
                                        <w:top w:val="none" w:sz="0" w:space="0" w:color="auto"/>
                                        <w:left w:val="none" w:sz="0" w:space="0" w:color="auto"/>
                                        <w:bottom w:val="none" w:sz="0" w:space="0" w:color="auto"/>
                                        <w:right w:val="none" w:sz="0" w:space="0" w:color="auto"/>
                                      </w:divBdr>
                                      <w:divsChild>
                                        <w:div w:id="159152297">
                                          <w:marLeft w:val="0"/>
                                          <w:marRight w:val="0"/>
                                          <w:marTop w:val="0"/>
                                          <w:marBottom w:val="0"/>
                                          <w:divBdr>
                                            <w:top w:val="none" w:sz="0" w:space="0" w:color="auto"/>
                                            <w:left w:val="none" w:sz="0" w:space="0" w:color="auto"/>
                                            <w:bottom w:val="none" w:sz="0" w:space="0" w:color="auto"/>
                                            <w:right w:val="none" w:sz="0" w:space="0" w:color="auto"/>
                                          </w:divBdr>
                                          <w:divsChild>
                                            <w:div w:id="20100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552321">
                          <w:marLeft w:val="0"/>
                          <w:marRight w:val="0"/>
                          <w:marTop w:val="0"/>
                          <w:marBottom w:val="0"/>
                          <w:divBdr>
                            <w:top w:val="none" w:sz="0" w:space="0" w:color="auto"/>
                            <w:left w:val="none" w:sz="0" w:space="0" w:color="auto"/>
                            <w:bottom w:val="none" w:sz="0" w:space="0" w:color="auto"/>
                            <w:right w:val="none" w:sz="0" w:space="0" w:color="auto"/>
                          </w:divBdr>
                          <w:divsChild>
                            <w:div w:id="1583369584">
                              <w:marLeft w:val="0"/>
                              <w:marRight w:val="0"/>
                              <w:marTop w:val="0"/>
                              <w:marBottom w:val="0"/>
                              <w:divBdr>
                                <w:top w:val="none" w:sz="0" w:space="0" w:color="auto"/>
                                <w:left w:val="none" w:sz="0" w:space="0" w:color="auto"/>
                                <w:bottom w:val="none" w:sz="0" w:space="0" w:color="auto"/>
                                <w:right w:val="none" w:sz="0" w:space="0" w:color="auto"/>
                              </w:divBdr>
                              <w:divsChild>
                                <w:div w:id="1301308656">
                                  <w:marLeft w:val="0"/>
                                  <w:marRight w:val="0"/>
                                  <w:marTop w:val="0"/>
                                  <w:marBottom w:val="0"/>
                                  <w:divBdr>
                                    <w:top w:val="none" w:sz="0" w:space="0" w:color="auto"/>
                                    <w:left w:val="none" w:sz="0" w:space="0" w:color="auto"/>
                                    <w:bottom w:val="none" w:sz="0" w:space="0" w:color="auto"/>
                                    <w:right w:val="none" w:sz="0" w:space="0" w:color="auto"/>
                                  </w:divBdr>
                                  <w:divsChild>
                                    <w:div w:id="1351688354">
                                      <w:marLeft w:val="0"/>
                                      <w:marRight w:val="0"/>
                                      <w:marTop w:val="0"/>
                                      <w:marBottom w:val="0"/>
                                      <w:divBdr>
                                        <w:top w:val="none" w:sz="0" w:space="0" w:color="auto"/>
                                        <w:left w:val="none" w:sz="0" w:space="0" w:color="auto"/>
                                        <w:bottom w:val="none" w:sz="0" w:space="0" w:color="auto"/>
                                        <w:right w:val="none" w:sz="0" w:space="0" w:color="auto"/>
                                      </w:divBdr>
                                      <w:divsChild>
                                        <w:div w:id="493029105">
                                          <w:marLeft w:val="0"/>
                                          <w:marRight w:val="0"/>
                                          <w:marTop w:val="0"/>
                                          <w:marBottom w:val="0"/>
                                          <w:divBdr>
                                            <w:top w:val="none" w:sz="0" w:space="0" w:color="auto"/>
                                            <w:left w:val="none" w:sz="0" w:space="0" w:color="auto"/>
                                            <w:bottom w:val="none" w:sz="0" w:space="0" w:color="auto"/>
                                            <w:right w:val="none" w:sz="0" w:space="0" w:color="auto"/>
                                          </w:divBdr>
                                          <w:divsChild>
                                            <w:div w:id="116038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92570">
                                      <w:marLeft w:val="0"/>
                                      <w:marRight w:val="0"/>
                                      <w:marTop w:val="0"/>
                                      <w:marBottom w:val="0"/>
                                      <w:divBdr>
                                        <w:top w:val="none" w:sz="0" w:space="0" w:color="auto"/>
                                        <w:left w:val="none" w:sz="0" w:space="0" w:color="auto"/>
                                        <w:bottom w:val="none" w:sz="0" w:space="0" w:color="auto"/>
                                        <w:right w:val="none" w:sz="0" w:space="0" w:color="auto"/>
                                      </w:divBdr>
                                      <w:divsChild>
                                        <w:div w:id="1345591063">
                                          <w:marLeft w:val="0"/>
                                          <w:marRight w:val="0"/>
                                          <w:marTop w:val="0"/>
                                          <w:marBottom w:val="0"/>
                                          <w:divBdr>
                                            <w:top w:val="none" w:sz="0" w:space="0" w:color="auto"/>
                                            <w:left w:val="none" w:sz="0" w:space="0" w:color="auto"/>
                                            <w:bottom w:val="none" w:sz="0" w:space="0" w:color="auto"/>
                                            <w:right w:val="none" w:sz="0" w:space="0" w:color="auto"/>
                                          </w:divBdr>
                                          <w:divsChild>
                                            <w:div w:id="16356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56397">
                          <w:marLeft w:val="0"/>
                          <w:marRight w:val="0"/>
                          <w:marTop w:val="0"/>
                          <w:marBottom w:val="0"/>
                          <w:divBdr>
                            <w:top w:val="none" w:sz="0" w:space="0" w:color="auto"/>
                            <w:left w:val="none" w:sz="0" w:space="0" w:color="auto"/>
                            <w:bottom w:val="none" w:sz="0" w:space="0" w:color="auto"/>
                            <w:right w:val="none" w:sz="0" w:space="0" w:color="auto"/>
                          </w:divBdr>
                          <w:divsChild>
                            <w:div w:id="421416689">
                              <w:marLeft w:val="0"/>
                              <w:marRight w:val="0"/>
                              <w:marTop w:val="0"/>
                              <w:marBottom w:val="0"/>
                              <w:divBdr>
                                <w:top w:val="none" w:sz="0" w:space="0" w:color="auto"/>
                                <w:left w:val="none" w:sz="0" w:space="0" w:color="auto"/>
                                <w:bottom w:val="none" w:sz="0" w:space="0" w:color="auto"/>
                                <w:right w:val="none" w:sz="0" w:space="0" w:color="auto"/>
                              </w:divBdr>
                              <w:divsChild>
                                <w:div w:id="737242457">
                                  <w:marLeft w:val="0"/>
                                  <w:marRight w:val="0"/>
                                  <w:marTop w:val="0"/>
                                  <w:marBottom w:val="0"/>
                                  <w:divBdr>
                                    <w:top w:val="none" w:sz="0" w:space="0" w:color="auto"/>
                                    <w:left w:val="none" w:sz="0" w:space="0" w:color="auto"/>
                                    <w:bottom w:val="none" w:sz="0" w:space="0" w:color="auto"/>
                                    <w:right w:val="none" w:sz="0" w:space="0" w:color="auto"/>
                                  </w:divBdr>
                                  <w:divsChild>
                                    <w:div w:id="1589996098">
                                      <w:marLeft w:val="0"/>
                                      <w:marRight w:val="0"/>
                                      <w:marTop w:val="0"/>
                                      <w:marBottom w:val="0"/>
                                      <w:divBdr>
                                        <w:top w:val="none" w:sz="0" w:space="0" w:color="auto"/>
                                        <w:left w:val="none" w:sz="0" w:space="0" w:color="auto"/>
                                        <w:bottom w:val="none" w:sz="0" w:space="0" w:color="auto"/>
                                        <w:right w:val="none" w:sz="0" w:space="0" w:color="auto"/>
                                      </w:divBdr>
                                      <w:divsChild>
                                        <w:div w:id="511995974">
                                          <w:marLeft w:val="0"/>
                                          <w:marRight w:val="0"/>
                                          <w:marTop w:val="0"/>
                                          <w:marBottom w:val="0"/>
                                          <w:divBdr>
                                            <w:top w:val="none" w:sz="0" w:space="0" w:color="auto"/>
                                            <w:left w:val="none" w:sz="0" w:space="0" w:color="auto"/>
                                            <w:bottom w:val="none" w:sz="0" w:space="0" w:color="auto"/>
                                            <w:right w:val="none" w:sz="0" w:space="0" w:color="auto"/>
                                          </w:divBdr>
                                          <w:divsChild>
                                            <w:div w:id="184080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4925">
                                      <w:marLeft w:val="0"/>
                                      <w:marRight w:val="0"/>
                                      <w:marTop w:val="0"/>
                                      <w:marBottom w:val="0"/>
                                      <w:divBdr>
                                        <w:top w:val="none" w:sz="0" w:space="0" w:color="auto"/>
                                        <w:left w:val="none" w:sz="0" w:space="0" w:color="auto"/>
                                        <w:bottom w:val="none" w:sz="0" w:space="0" w:color="auto"/>
                                        <w:right w:val="none" w:sz="0" w:space="0" w:color="auto"/>
                                      </w:divBdr>
                                      <w:divsChild>
                                        <w:div w:id="1514831778">
                                          <w:marLeft w:val="0"/>
                                          <w:marRight w:val="0"/>
                                          <w:marTop w:val="0"/>
                                          <w:marBottom w:val="0"/>
                                          <w:divBdr>
                                            <w:top w:val="none" w:sz="0" w:space="0" w:color="auto"/>
                                            <w:left w:val="none" w:sz="0" w:space="0" w:color="auto"/>
                                            <w:bottom w:val="none" w:sz="0" w:space="0" w:color="auto"/>
                                            <w:right w:val="none" w:sz="0" w:space="0" w:color="auto"/>
                                          </w:divBdr>
                                          <w:divsChild>
                                            <w:div w:id="14140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863915">
                          <w:marLeft w:val="0"/>
                          <w:marRight w:val="0"/>
                          <w:marTop w:val="0"/>
                          <w:marBottom w:val="0"/>
                          <w:divBdr>
                            <w:top w:val="none" w:sz="0" w:space="0" w:color="auto"/>
                            <w:left w:val="none" w:sz="0" w:space="0" w:color="auto"/>
                            <w:bottom w:val="none" w:sz="0" w:space="0" w:color="auto"/>
                            <w:right w:val="none" w:sz="0" w:space="0" w:color="auto"/>
                          </w:divBdr>
                          <w:divsChild>
                            <w:div w:id="1619263924">
                              <w:marLeft w:val="0"/>
                              <w:marRight w:val="0"/>
                              <w:marTop w:val="0"/>
                              <w:marBottom w:val="0"/>
                              <w:divBdr>
                                <w:top w:val="none" w:sz="0" w:space="0" w:color="auto"/>
                                <w:left w:val="none" w:sz="0" w:space="0" w:color="auto"/>
                                <w:bottom w:val="none" w:sz="0" w:space="0" w:color="auto"/>
                                <w:right w:val="none" w:sz="0" w:space="0" w:color="auto"/>
                              </w:divBdr>
                              <w:divsChild>
                                <w:div w:id="12464364">
                                  <w:marLeft w:val="0"/>
                                  <w:marRight w:val="0"/>
                                  <w:marTop w:val="0"/>
                                  <w:marBottom w:val="0"/>
                                  <w:divBdr>
                                    <w:top w:val="none" w:sz="0" w:space="0" w:color="auto"/>
                                    <w:left w:val="none" w:sz="0" w:space="0" w:color="auto"/>
                                    <w:bottom w:val="none" w:sz="0" w:space="0" w:color="auto"/>
                                    <w:right w:val="none" w:sz="0" w:space="0" w:color="auto"/>
                                  </w:divBdr>
                                  <w:divsChild>
                                    <w:div w:id="1340962146">
                                      <w:marLeft w:val="0"/>
                                      <w:marRight w:val="0"/>
                                      <w:marTop w:val="0"/>
                                      <w:marBottom w:val="0"/>
                                      <w:divBdr>
                                        <w:top w:val="none" w:sz="0" w:space="0" w:color="auto"/>
                                        <w:left w:val="none" w:sz="0" w:space="0" w:color="auto"/>
                                        <w:bottom w:val="none" w:sz="0" w:space="0" w:color="auto"/>
                                        <w:right w:val="none" w:sz="0" w:space="0" w:color="auto"/>
                                      </w:divBdr>
                                      <w:divsChild>
                                        <w:div w:id="897135041">
                                          <w:marLeft w:val="0"/>
                                          <w:marRight w:val="0"/>
                                          <w:marTop w:val="0"/>
                                          <w:marBottom w:val="0"/>
                                          <w:divBdr>
                                            <w:top w:val="none" w:sz="0" w:space="0" w:color="auto"/>
                                            <w:left w:val="none" w:sz="0" w:space="0" w:color="auto"/>
                                            <w:bottom w:val="none" w:sz="0" w:space="0" w:color="auto"/>
                                            <w:right w:val="none" w:sz="0" w:space="0" w:color="auto"/>
                                          </w:divBdr>
                                          <w:divsChild>
                                            <w:div w:id="172787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6604">
                                      <w:marLeft w:val="0"/>
                                      <w:marRight w:val="0"/>
                                      <w:marTop w:val="0"/>
                                      <w:marBottom w:val="0"/>
                                      <w:divBdr>
                                        <w:top w:val="none" w:sz="0" w:space="0" w:color="auto"/>
                                        <w:left w:val="none" w:sz="0" w:space="0" w:color="auto"/>
                                        <w:bottom w:val="none" w:sz="0" w:space="0" w:color="auto"/>
                                        <w:right w:val="none" w:sz="0" w:space="0" w:color="auto"/>
                                      </w:divBdr>
                                      <w:divsChild>
                                        <w:div w:id="623465232">
                                          <w:marLeft w:val="0"/>
                                          <w:marRight w:val="0"/>
                                          <w:marTop w:val="0"/>
                                          <w:marBottom w:val="0"/>
                                          <w:divBdr>
                                            <w:top w:val="none" w:sz="0" w:space="0" w:color="auto"/>
                                            <w:left w:val="none" w:sz="0" w:space="0" w:color="auto"/>
                                            <w:bottom w:val="none" w:sz="0" w:space="0" w:color="auto"/>
                                            <w:right w:val="none" w:sz="0" w:space="0" w:color="auto"/>
                                          </w:divBdr>
                                          <w:divsChild>
                                            <w:div w:id="55420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263229">
                          <w:marLeft w:val="0"/>
                          <w:marRight w:val="0"/>
                          <w:marTop w:val="0"/>
                          <w:marBottom w:val="0"/>
                          <w:divBdr>
                            <w:top w:val="none" w:sz="0" w:space="0" w:color="auto"/>
                            <w:left w:val="none" w:sz="0" w:space="0" w:color="auto"/>
                            <w:bottom w:val="none" w:sz="0" w:space="0" w:color="auto"/>
                            <w:right w:val="none" w:sz="0" w:space="0" w:color="auto"/>
                          </w:divBdr>
                          <w:divsChild>
                            <w:div w:id="87577865">
                              <w:marLeft w:val="0"/>
                              <w:marRight w:val="0"/>
                              <w:marTop w:val="0"/>
                              <w:marBottom w:val="0"/>
                              <w:divBdr>
                                <w:top w:val="none" w:sz="0" w:space="0" w:color="auto"/>
                                <w:left w:val="none" w:sz="0" w:space="0" w:color="auto"/>
                                <w:bottom w:val="none" w:sz="0" w:space="0" w:color="auto"/>
                                <w:right w:val="none" w:sz="0" w:space="0" w:color="auto"/>
                              </w:divBdr>
                              <w:divsChild>
                                <w:div w:id="1662461881">
                                  <w:marLeft w:val="0"/>
                                  <w:marRight w:val="0"/>
                                  <w:marTop w:val="0"/>
                                  <w:marBottom w:val="0"/>
                                  <w:divBdr>
                                    <w:top w:val="none" w:sz="0" w:space="0" w:color="auto"/>
                                    <w:left w:val="none" w:sz="0" w:space="0" w:color="auto"/>
                                    <w:bottom w:val="none" w:sz="0" w:space="0" w:color="auto"/>
                                    <w:right w:val="none" w:sz="0" w:space="0" w:color="auto"/>
                                  </w:divBdr>
                                  <w:divsChild>
                                    <w:div w:id="594751243">
                                      <w:marLeft w:val="0"/>
                                      <w:marRight w:val="0"/>
                                      <w:marTop w:val="0"/>
                                      <w:marBottom w:val="0"/>
                                      <w:divBdr>
                                        <w:top w:val="none" w:sz="0" w:space="0" w:color="auto"/>
                                        <w:left w:val="none" w:sz="0" w:space="0" w:color="auto"/>
                                        <w:bottom w:val="none" w:sz="0" w:space="0" w:color="auto"/>
                                        <w:right w:val="none" w:sz="0" w:space="0" w:color="auto"/>
                                      </w:divBdr>
                                      <w:divsChild>
                                        <w:div w:id="1047493728">
                                          <w:marLeft w:val="0"/>
                                          <w:marRight w:val="0"/>
                                          <w:marTop w:val="0"/>
                                          <w:marBottom w:val="0"/>
                                          <w:divBdr>
                                            <w:top w:val="none" w:sz="0" w:space="0" w:color="auto"/>
                                            <w:left w:val="none" w:sz="0" w:space="0" w:color="auto"/>
                                            <w:bottom w:val="none" w:sz="0" w:space="0" w:color="auto"/>
                                            <w:right w:val="none" w:sz="0" w:space="0" w:color="auto"/>
                                          </w:divBdr>
                                          <w:divsChild>
                                            <w:div w:id="18198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6181">
                                      <w:marLeft w:val="0"/>
                                      <w:marRight w:val="0"/>
                                      <w:marTop w:val="0"/>
                                      <w:marBottom w:val="0"/>
                                      <w:divBdr>
                                        <w:top w:val="none" w:sz="0" w:space="0" w:color="auto"/>
                                        <w:left w:val="none" w:sz="0" w:space="0" w:color="auto"/>
                                        <w:bottom w:val="none" w:sz="0" w:space="0" w:color="auto"/>
                                        <w:right w:val="none" w:sz="0" w:space="0" w:color="auto"/>
                                      </w:divBdr>
                                      <w:divsChild>
                                        <w:div w:id="1140150396">
                                          <w:marLeft w:val="0"/>
                                          <w:marRight w:val="0"/>
                                          <w:marTop w:val="0"/>
                                          <w:marBottom w:val="0"/>
                                          <w:divBdr>
                                            <w:top w:val="none" w:sz="0" w:space="0" w:color="auto"/>
                                            <w:left w:val="none" w:sz="0" w:space="0" w:color="auto"/>
                                            <w:bottom w:val="none" w:sz="0" w:space="0" w:color="auto"/>
                                            <w:right w:val="none" w:sz="0" w:space="0" w:color="auto"/>
                                          </w:divBdr>
                                          <w:divsChild>
                                            <w:div w:id="76330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7387204">
      <w:bodyDiv w:val="1"/>
      <w:marLeft w:val="0"/>
      <w:marRight w:val="0"/>
      <w:marTop w:val="0"/>
      <w:marBottom w:val="0"/>
      <w:divBdr>
        <w:top w:val="none" w:sz="0" w:space="0" w:color="auto"/>
        <w:left w:val="none" w:sz="0" w:space="0" w:color="auto"/>
        <w:bottom w:val="none" w:sz="0" w:space="0" w:color="auto"/>
        <w:right w:val="none" w:sz="0" w:space="0" w:color="auto"/>
      </w:divBdr>
      <w:divsChild>
        <w:div w:id="365983933">
          <w:marLeft w:val="0"/>
          <w:marRight w:val="0"/>
          <w:marTop w:val="0"/>
          <w:marBottom w:val="0"/>
          <w:divBdr>
            <w:top w:val="none" w:sz="0" w:space="0" w:color="auto"/>
            <w:left w:val="none" w:sz="0" w:space="0" w:color="auto"/>
            <w:bottom w:val="none" w:sz="0" w:space="0" w:color="auto"/>
            <w:right w:val="none" w:sz="0" w:space="0" w:color="auto"/>
          </w:divBdr>
          <w:divsChild>
            <w:div w:id="661082780">
              <w:marLeft w:val="0"/>
              <w:marRight w:val="0"/>
              <w:marTop w:val="0"/>
              <w:marBottom w:val="0"/>
              <w:divBdr>
                <w:top w:val="none" w:sz="0" w:space="0" w:color="auto"/>
                <w:left w:val="none" w:sz="0" w:space="0" w:color="auto"/>
                <w:bottom w:val="none" w:sz="0" w:space="0" w:color="auto"/>
                <w:right w:val="none" w:sz="0" w:space="0" w:color="auto"/>
              </w:divBdr>
              <w:divsChild>
                <w:div w:id="2028555777">
                  <w:marLeft w:val="0"/>
                  <w:marRight w:val="0"/>
                  <w:marTop w:val="0"/>
                  <w:marBottom w:val="0"/>
                  <w:divBdr>
                    <w:top w:val="none" w:sz="0" w:space="0" w:color="auto"/>
                    <w:left w:val="none" w:sz="0" w:space="0" w:color="auto"/>
                    <w:bottom w:val="none" w:sz="0" w:space="0" w:color="auto"/>
                    <w:right w:val="none" w:sz="0" w:space="0" w:color="auto"/>
                  </w:divBdr>
                  <w:divsChild>
                    <w:div w:id="13647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2895">
              <w:marLeft w:val="0"/>
              <w:marRight w:val="0"/>
              <w:marTop w:val="0"/>
              <w:marBottom w:val="0"/>
              <w:divBdr>
                <w:top w:val="none" w:sz="0" w:space="0" w:color="auto"/>
                <w:left w:val="none" w:sz="0" w:space="0" w:color="auto"/>
                <w:bottom w:val="none" w:sz="0" w:space="0" w:color="auto"/>
                <w:right w:val="none" w:sz="0" w:space="0" w:color="auto"/>
              </w:divBdr>
              <w:divsChild>
                <w:div w:id="1810201120">
                  <w:marLeft w:val="0"/>
                  <w:marRight w:val="0"/>
                  <w:marTop w:val="0"/>
                  <w:marBottom w:val="0"/>
                  <w:divBdr>
                    <w:top w:val="none" w:sz="0" w:space="0" w:color="auto"/>
                    <w:left w:val="none" w:sz="0" w:space="0" w:color="auto"/>
                    <w:bottom w:val="none" w:sz="0" w:space="0" w:color="auto"/>
                    <w:right w:val="none" w:sz="0" w:space="0" w:color="auto"/>
                  </w:divBdr>
                  <w:divsChild>
                    <w:div w:id="15255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2734">
              <w:marLeft w:val="0"/>
              <w:marRight w:val="0"/>
              <w:marTop w:val="0"/>
              <w:marBottom w:val="0"/>
              <w:divBdr>
                <w:top w:val="none" w:sz="0" w:space="0" w:color="auto"/>
                <w:left w:val="none" w:sz="0" w:space="0" w:color="auto"/>
                <w:bottom w:val="none" w:sz="0" w:space="0" w:color="auto"/>
                <w:right w:val="none" w:sz="0" w:space="0" w:color="auto"/>
              </w:divBdr>
              <w:divsChild>
                <w:div w:id="699472121">
                  <w:marLeft w:val="0"/>
                  <w:marRight w:val="0"/>
                  <w:marTop w:val="0"/>
                  <w:marBottom w:val="0"/>
                  <w:divBdr>
                    <w:top w:val="none" w:sz="0" w:space="0" w:color="auto"/>
                    <w:left w:val="none" w:sz="0" w:space="0" w:color="auto"/>
                    <w:bottom w:val="none" w:sz="0" w:space="0" w:color="auto"/>
                    <w:right w:val="none" w:sz="0" w:space="0" w:color="auto"/>
                  </w:divBdr>
                  <w:divsChild>
                    <w:div w:id="18377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88988">
              <w:marLeft w:val="0"/>
              <w:marRight w:val="0"/>
              <w:marTop w:val="0"/>
              <w:marBottom w:val="0"/>
              <w:divBdr>
                <w:top w:val="none" w:sz="0" w:space="0" w:color="auto"/>
                <w:left w:val="none" w:sz="0" w:space="0" w:color="auto"/>
                <w:bottom w:val="none" w:sz="0" w:space="0" w:color="auto"/>
                <w:right w:val="none" w:sz="0" w:space="0" w:color="auto"/>
              </w:divBdr>
              <w:divsChild>
                <w:div w:id="1768847104">
                  <w:marLeft w:val="0"/>
                  <w:marRight w:val="0"/>
                  <w:marTop w:val="0"/>
                  <w:marBottom w:val="0"/>
                  <w:divBdr>
                    <w:top w:val="none" w:sz="0" w:space="0" w:color="auto"/>
                    <w:left w:val="none" w:sz="0" w:space="0" w:color="auto"/>
                    <w:bottom w:val="none" w:sz="0" w:space="0" w:color="auto"/>
                    <w:right w:val="none" w:sz="0" w:space="0" w:color="auto"/>
                  </w:divBdr>
                  <w:divsChild>
                    <w:div w:id="559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2125">
              <w:marLeft w:val="0"/>
              <w:marRight w:val="0"/>
              <w:marTop w:val="0"/>
              <w:marBottom w:val="0"/>
              <w:divBdr>
                <w:top w:val="none" w:sz="0" w:space="0" w:color="auto"/>
                <w:left w:val="none" w:sz="0" w:space="0" w:color="auto"/>
                <w:bottom w:val="none" w:sz="0" w:space="0" w:color="auto"/>
                <w:right w:val="none" w:sz="0" w:space="0" w:color="auto"/>
              </w:divBdr>
              <w:divsChild>
                <w:div w:id="964001619">
                  <w:marLeft w:val="0"/>
                  <w:marRight w:val="0"/>
                  <w:marTop w:val="0"/>
                  <w:marBottom w:val="0"/>
                  <w:divBdr>
                    <w:top w:val="none" w:sz="0" w:space="0" w:color="auto"/>
                    <w:left w:val="none" w:sz="0" w:space="0" w:color="auto"/>
                    <w:bottom w:val="none" w:sz="0" w:space="0" w:color="auto"/>
                    <w:right w:val="none" w:sz="0" w:space="0" w:color="auto"/>
                  </w:divBdr>
                  <w:divsChild>
                    <w:div w:id="5756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7692">
              <w:marLeft w:val="0"/>
              <w:marRight w:val="0"/>
              <w:marTop w:val="0"/>
              <w:marBottom w:val="0"/>
              <w:divBdr>
                <w:top w:val="none" w:sz="0" w:space="0" w:color="auto"/>
                <w:left w:val="none" w:sz="0" w:space="0" w:color="auto"/>
                <w:bottom w:val="none" w:sz="0" w:space="0" w:color="auto"/>
                <w:right w:val="none" w:sz="0" w:space="0" w:color="auto"/>
              </w:divBdr>
              <w:divsChild>
                <w:div w:id="555705871">
                  <w:marLeft w:val="0"/>
                  <w:marRight w:val="0"/>
                  <w:marTop w:val="0"/>
                  <w:marBottom w:val="0"/>
                  <w:divBdr>
                    <w:top w:val="none" w:sz="0" w:space="0" w:color="auto"/>
                    <w:left w:val="none" w:sz="0" w:space="0" w:color="auto"/>
                    <w:bottom w:val="none" w:sz="0" w:space="0" w:color="auto"/>
                    <w:right w:val="none" w:sz="0" w:space="0" w:color="auto"/>
                  </w:divBdr>
                  <w:divsChild>
                    <w:div w:id="16384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1179">
              <w:marLeft w:val="0"/>
              <w:marRight w:val="0"/>
              <w:marTop w:val="0"/>
              <w:marBottom w:val="0"/>
              <w:divBdr>
                <w:top w:val="none" w:sz="0" w:space="0" w:color="auto"/>
                <w:left w:val="none" w:sz="0" w:space="0" w:color="auto"/>
                <w:bottom w:val="none" w:sz="0" w:space="0" w:color="auto"/>
                <w:right w:val="none" w:sz="0" w:space="0" w:color="auto"/>
              </w:divBdr>
              <w:divsChild>
                <w:div w:id="1336877651">
                  <w:marLeft w:val="0"/>
                  <w:marRight w:val="0"/>
                  <w:marTop w:val="0"/>
                  <w:marBottom w:val="0"/>
                  <w:divBdr>
                    <w:top w:val="none" w:sz="0" w:space="0" w:color="auto"/>
                    <w:left w:val="none" w:sz="0" w:space="0" w:color="auto"/>
                    <w:bottom w:val="none" w:sz="0" w:space="0" w:color="auto"/>
                    <w:right w:val="none" w:sz="0" w:space="0" w:color="auto"/>
                  </w:divBdr>
                  <w:divsChild>
                    <w:div w:id="1324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64237">
          <w:marLeft w:val="0"/>
          <w:marRight w:val="0"/>
          <w:marTop w:val="0"/>
          <w:marBottom w:val="0"/>
          <w:divBdr>
            <w:top w:val="none" w:sz="0" w:space="0" w:color="auto"/>
            <w:left w:val="none" w:sz="0" w:space="0" w:color="auto"/>
            <w:bottom w:val="none" w:sz="0" w:space="0" w:color="auto"/>
            <w:right w:val="none" w:sz="0" w:space="0" w:color="auto"/>
          </w:divBdr>
          <w:divsChild>
            <w:div w:id="88552952">
              <w:marLeft w:val="0"/>
              <w:marRight w:val="0"/>
              <w:marTop w:val="0"/>
              <w:marBottom w:val="0"/>
              <w:divBdr>
                <w:top w:val="none" w:sz="0" w:space="0" w:color="auto"/>
                <w:left w:val="none" w:sz="0" w:space="0" w:color="auto"/>
                <w:bottom w:val="none" w:sz="0" w:space="0" w:color="auto"/>
                <w:right w:val="none" w:sz="0" w:space="0" w:color="auto"/>
              </w:divBdr>
            </w:div>
            <w:div w:id="1535147897">
              <w:marLeft w:val="0"/>
              <w:marRight w:val="0"/>
              <w:marTop w:val="0"/>
              <w:marBottom w:val="0"/>
              <w:divBdr>
                <w:top w:val="none" w:sz="0" w:space="0" w:color="auto"/>
                <w:left w:val="none" w:sz="0" w:space="0" w:color="auto"/>
                <w:bottom w:val="none" w:sz="0" w:space="0" w:color="auto"/>
                <w:right w:val="none" w:sz="0" w:space="0" w:color="auto"/>
              </w:divBdr>
              <w:divsChild>
                <w:div w:id="874582133">
                  <w:marLeft w:val="0"/>
                  <w:marRight w:val="0"/>
                  <w:marTop w:val="0"/>
                  <w:marBottom w:val="0"/>
                  <w:divBdr>
                    <w:top w:val="none" w:sz="0" w:space="0" w:color="auto"/>
                    <w:left w:val="none" w:sz="0" w:space="0" w:color="auto"/>
                    <w:bottom w:val="none" w:sz="0" w:space="0" w:color="auto"/>
                    <w:right w:val="none" w:sz="0" w:space="0" w:color="auto"/>
                  </w:divBdr>
                  <w:divsChild>
                    <w:div w:id="1686711594">
                      <w:marLeft w:val="0"/>
                      <w:marRight w:val="0"/>
                      <w:marTop w:val="0"/>
                      <w:marBottom w:val="0"/>
                      <w:divBdr>
                        <w:top w:val="none" w:sz="0" w:space="0" w:color="auto"/>
                        <w:left w:val="none" w:sz="0" w:space="0" w:color="auto"/>
                        <w:bottom w:val="none" w:sz="0" w:space="0" w:color="auto"/>
                        <w:right w:val="none" w:sz="0" w:space="0" w:color="auto"/>
                      </w:divBdr>
                      <w:divsChild>
                        <w:div w:id="937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376849">
      <w:bodyDiv w:val="1"/>
      <w:marLeft w:val="0"/>
      <w:marRight w:val="0"/>
      <w:marTop w:val="0"/>
      <w:marBottom w:val="0"/>
      <w:divBdr>
        <w:top w:val="none" w:sz="0" w:space="0" w:color="auto"/>
        <w:left w:val="none" w:sz="0" w:space="0" w:color="auto"/>
        <w:bottom w:val="none" w:sz="0" w:space="0" w:color="auto"/>
        <w:right w:val="none" w:sz="0" w:space="0" w:color="auto"/>
      </w:divBdr>
      <w:divsChild>
        <w:div w:id="1406032221">
          <w:marLeft w:val="0"/>
          <w:marRight w:val="0"/>
          <w:marTop w:val="0"/>
          <w:marBottom w:val="0"/>
          <w:divBdr>
            <w:top w:val="none" w:sz="0" w:space="0" w:color="auto"/>
            <w:left w:val="none" w:sz="0" w:space="0" w:color="auto"/>
            <w:bottom w:val="none" w:sz="0" w:space="0" w:color="auto"/>
            <w:right w:val="none" w:sz="0" w:space="0" w:color="auto"/>
          </w:divBdr>
          <w:divsChild>
            <w:div w:id="1461148387">
              <w:marLeft w:val="0"/>
              <w:marRight w:val="0"/>
              <w:marTop w:val="0"/>
              <w:marBottom w:val="0"/>
              <w:divBdr>
                <w:top w:val="none" w:sz="0" w:space="0" w:color="auto"/>
                <w:left w:val="none" w:sz="0" w:space="0" w:color="auto"/>
                <w:bottom w:val="none" w:sz="0" w:space="0" w:color="auto"/>
                <w:right w:val="none" w:sz="0" w:space="0" w:color="auto"/>
              </w:divBdr>
              <w:divsChild>
                <w:div w:id="19733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29380">
          <w:marLeft w:val="0"/>
          <w:marRight w:val="0"/>
          <w:marTop w:val="0"/>
          <w:marBottom w:val="0"/>
          <w:divBdr>
            <w:top w:val="none" w:sz="0" w:space="0" w:color="auto"/>
            <w:left w:val="none" w:sz="0" w:space="0" w:color="auto"/>
            <w:bottom w:val="none" w:sz="0" w:space="0" w:color="auto"/>
            <w:right w:val="none" w:sz="0" w:space="0" w:color="auto"/>
          </w:divBdr>
          <w:divsChild>
            <w:div w:id="127623937">
              <w:marLeft w:val="0"/>
              <w:marRight w:val="0"/>
              <w:marTop w:val="0"/>
              <w:marBottom w:val="0"/>
              <w:divBdr>
                <w:top w:val="none" w:sz="0" w:space="0" w:color="auto"/>
                <w:left w:val="none" w:sz="0" w:space="0" w:color="auto"/>
                <w:bottom w:val="none" w:sz="0" w:space="0" w:color="auto"/>
                <w:right w:val="none" w:sz="0" w:space="0" w:color="auto"/>
              </w:divBdr>
              <w:divsChild>
                <w:div w:id="17774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7231">
          <w:marLeft w:val="0"/>
          <w:marRight w:val="0"/>
          <w:marTop w:val="0"/>
          <w:marBottom w:val="0"/>
          <w:divBdr>
            <w:top w:val="none" w:sz="0" w:space="0" w:color="auto"/>
            <w:left w:val="none" w:sz="0" w:space="0" w:color="auto"/>
            <w:bottom w:val="none" w:sz="0" w:space="0" w:color="auto"/>
            <w:right w:val="none" w:sz="0" w:space="0" w:color="auto"/>
          </w:divBdr>
          <w:divsChild>
            <w:div w:id="79644196">
              <w:marLeft w:val="0"/>
              <w:marRight w:val="0"/>
              <w:marTop w:val="0"/>
              <w:marBottom w:val="0"/>
              <w:divBdr>
                <w:top w:val="none" w:sz="0" w:space="0" w:color="auto"/>
                <w:left w:val="none" w:sz="0" w:space="0" w:color="auto"/>
                <w:bottom w:val="none" w:sz="0" w:space="0" w:color="auto"/>
                <w:right w:val="none" w:sz="0" w:space="0" w:color="auto"/>
              </w:divBdr>
              <w:divsChild>
                <w:div w:id="160379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661867">
      <w:bodyDiv w:val="1"/>
      <w:marLeft w:val="0"/>
      <w:marRight w:val="0"/>
      <w:marTop w:val="0"/>
      <w:marBottom w:val="0"/>
      <w:divBdr>
        <w:top w:val="none" w:sz="0" w:space="0" w:color="auto"/>
        <w:left w:val="none" w:sz="0" w:space="0" w:color="auto"/>
        <w:bottom w:val="none" w:sz="0" w:space="0" w:color="auto"/>
        <w:right w:val="none" w:sz="0" w:space="0" w:color="auto"/>
      </w:divBdr>
      <w:divsChild>
        <w:div w:id="891580763">
          <w:marLeft w:val="0"/>
          <w:marRight w:val="0"/>
          <w:marTop w:val="0"/>
          <w:marBottom w:val="0"/>
          <w:divBdr>
            <w:top w:val="none" w:sz="0" w:space="0" w:color="auto"/>
            <w:left w:val="none" w:sz="0" w:space="0" w:color="auto"/>
            <w:bottom w:val="none" w:sz="0" w:space="0" w:color="auto"/>
            <w:right w:val="none" w:sz="0" w:space="0" w:color="auto"/>
          </w:divBdr>
          <w:divsChild>
            <w:div w:id="1296445965">
              <w:marLeft w:val="0"/>
              <w:marRight w:val="0"/>
              <w:marTop w:val="0"/>
              <w:marBottom w:val="0"/>
              <w:divBdr>
                <w:top w:val="none" w:sz="0" w:space="0" w:color="auto"/>
                <w:left w:val="none" w:sz="0" w:space="0" w:color="auto"/>
                <w:bottom w:val="none" w:sz="0" w:space="0" w:color="auto"/>
                <w:right w:val="none" w:sz="0" w:space="0" w:color="auto"/>
              </w:divBdr>
              <w:divsChild>
                <w:div w:id="2223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41384">
      <w:bodyDiv w:val="1"/>
      <w:marLeft w:val="0"/>
      <w:marRight w:val="0"/>
      <w:marTop w:val="0"/>
      <w:marBottom w:val="0"/>
      <w:divBdr>
        <w:top w:val="none" w:sz="0" w:space="0" w:color="auto"/>
        <w:left w:val="none" w:sz="0" w:space="0" w:color="auto"/>
        <w:bottom w:val="none" w:sz="0" w:space="0" w:color="auto"/>
        <w:right w:val="none" w:sz="0" w:space="0" w:color="auto"/>
      </w:divBdr>
      <w:divsChild>
        <w:div w:id="309553372">
          <w:marLeft w:val="0"/>
          <w:marRight w:val="0"/>
          <w:marTop w:val="0"/>
          <w:marBottom w:val="0"/>
          <w:divBdr>
            <w:top w:val="none" w:sz="0" w:space="0" w:color="auto"/>
            <w:left w:val="none" w:sz="0" w:space="0" w:color="auto"/>
            <w:bottom w:val="none" w:sz="0" w:space="0" w:color="auto"/>
            <w:right w:val="none" w:sz="0" w:space="0" w:color="auto"/>
          </w:divBdr>
          <w:divsChild>
            <w:div w:id="2106655348">
              <w:marLeft w:val="0"/>
              <w:marRight w:val="0"/>
              <w:marTop w:val="0"/>
              <w:marBottom w:val="0"/>
              <w:divBdr>
                <w:top w:val="none" w:sz="0" w:space="0" w:color="auto"/>
                <w:left w:val="none" w:sz="0" w:space="0" w:color="auto"/>
                <w:bottom w:val="none" w:sz="0" w:space="0" w:color="auto"/>
                <w:right w:val="none" w:sz="0" w:space="0" w:color="auto"/>
              </w:divBdr>
              <w:divsChild>
                <w:div w:id="2633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8183">
          <w:marLeft w:val="0"/>
          <w:marRight w:val="0"/>
          <w:marTop w:val="0"/>
          <w:marBottom w:val="0"/>
          <w:divBdr>
            <w:top w:val="none" w:sz="0" w:space="0" w:color="auto"/>
            <w:left w:val="none" w:sz="0" w:space="0" w:color="auto"/>
            <w:bottom w:val="none" w:sz="0" w:space="0" w:color="auto"/>
            <w:right w:val="none" w:sz="0" w:space="0" w:color="auto"/>
          </w:divBdr>
          <w:divsChild>
            <w:div w:id="2090225190">
              <w:marLeft w:val="0"/>
              <w:marRight w:val="0"/>
              <w:marTop w:val="0"/>
              <w:marBottom w:val="0"/>
              <w:divBdr>
                <w:top w:val="none" w:sz="0" w:space="0" w:color="auto"/>
                <w:left w:val="none" w:sz="0" w:space="0" w:color="auto"/>
                <w:bottom w:val="none" w:sz="0" w:space="0" w:color="auto"/>
                <w:right w:val="none" w:sz="0" w:space="0" w:color="auto"/>
              </w:divBdr>
              <w:divsChild>
                <w:div w:id="198535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8197">
          <w:marLeft w:val="0"/>
          <w:marRight w:val="0"/>
          <w:marTop w:val="0"/>
          <w:marBottom w:val="0"/>
          <w:divBdr>
            <w:top w:val="none" w:sz="0" w:space="0" w:color="auto"/>
            <w:left w:val="none" w:sz="0" w:space="0" w:color="auto"/>
            <w:bottom w:val="none" w:sz="0" w:space="0" w:color="auto"/>
            <w:right w:val="none" w:sz="0" w:space="0" w:color="auto"/>
          </w:divBdr>
          <w:divsChild>
            <w:div w:id="501628927">
              <w:marLeft w:val="0"/>
              <w:marRight w:val="0"/>
              <w:marTop w:val="0"/>
              <w:marBottom w:val="0"/>
              <w:divBdr>
                <w:top w:val="none" w:sz="0" w:space="0" w:color="auto"/>
                <w:left w:val="none" w:sz="0" w:space="0" w:color="auto"/>
                <w:bottom w:val="none" w:sz="0" w:space="0" w:color="auto"/>
                <w:right w:val="none" w:sz="0" w:space="0" w:color="auto"/>
              </w:divBdr>
              <w:divsChild>
                <w:div w:id="84660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7716">
          <w:marLeft w:val="0"/>
          <w:marRight w:val="0"/>
          <w:marTop w:val="0"/>
          <w:marBottom w:val="0"/>
          <w:divBdr>
            <w:top w:val="none" w:sz="0" w:space="0" w:color="auto"/>
            <w:left w:val="none" w:sz="0" w:space="0" w:color="auto"/>
            <w:bottom w:val="none" w:sz="0" w:space="0" w:color="auto"/>
            <w:right w:val="none" w:sz="0" w:space="0" w:color="auto"/>
          </w:divBdr>
          <w:divsChild>
            <w:div w:id="402803063">
              <w:marLeft w:val="0"/>
              <w:marRight w:val="0"/>
              <w:marTop w:val="0"/>
              <w:marBottom w:val="0"/>
              <w:divBdr>
                <w:top w:val="none" w:sz="0" w:space="0" w:color="auto"/>
                <w:left w:val="none" w:sz="0" w:space="0" w:color="auto"/>
                <w:bottom w:val="none" w:sz="0" w:space="0" w:color="auto"/>
                <w:right w:val="none" w:sz="0" w:space="0" w:color="auto"/>
              </w:divBdr>
              <w:divsChild>
                <w:div w:id="8800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76190">
          <w:marLeft w:val="0"/>
          <w:marRight w:val="0"/>
          <w:marTop w:val="0"/>
          <w:marBottom w:val="0"/>
          <w:divBdr>
            <w:top w:val="none" w:sz="0" w:space="0" w:color="auto"/>
            <w:left w:val="none" w:sz="0" w:space="0" w:color="auto"/>
            <w:bottom w:val="none" w:sz="0" w:space="0" w:color="auto"/>
            <w:right w:val="none" w:sz="0" w:space="0" w:color="auto"/>
          </w:divBdr>
          <w:divsChild>
            <w:div w:id="29189659">
              <w:marLeft w:val="0"/>
              <w:marRight w:val="0"/>
              <w:marTop w:val="0"/>
              <w:marBottom w:val="0"/>
              <w:divBdr>
                <w:top w:val="none" w:sz="0" w:space="0" w:color="auto"/>
                <w:left w:val="none" w:sz="0" w:space="0" w:color="auto"/>
                <w:bottom w:val="none" w:sz="0" w:space="0" w:color="auto"/>
                <w:right w:val="none" w:sz="0" w:space="0" w:color="auto"/>
              </w:divBdr>
              <w:divsChild>
                <w:div w:id="8321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145179">
      <w:bodyDiv w:val="1"/>
      <w:marLeft w:val="0"/>
      <w:marRight w:val="0"/>
      <w:marTop w:val="0"/>
      <w:marBottom w:val="0"/>
      <w:divBdr>
        <w:top w:val="none" w:sz="0" w:space="0" w:color="auto"/>
        <w:left w:val="none" w:sz="0" w:space="0" w:color="auto"/>
        <w:bottom w:val="none" w:sz="0" w:space="0" w:color="auto"/>
        <w:right w:val="none" w:sz="0" w:space="0" w:color="auto"/>
      </w:divBdr>
      <w:divsChild>
        <w:div w:id="849105069">
          <w:marLeft w:val="0"/>
          <w:marRight w:val="0"/>
          <w:marTop w:val="0"/>
          <w:marBottom w:val="0"/>
          <w:divBdr>
            <w:top w:val="none" w:sz="0" w:space="0" w:color="auto"/>
            <w:left w:val="none" w:sz="0" w:space="0" w:color="auto"/>
            <w:bottom w:val="none" w:sz="0" w:space="0" w:color="auto"/>
            <w:right w:val="none" w:sz="0" w:space="0" w:color="auto"/>
          </w:divBdr>
          <w:divsChild>
            <w:div w:id="193809731">
              <w:marLeft w:val="0"/>
              <w:marRight w:val="0"/>
              <w:marTop w:val="0"/>
              <w:marBottom w:val="0"/>
              <w:divBdr>
                <w:top w:val="none" w:sz="0" w:space="0" w:color="auto"/>
                <w:left w:val="none" w:sz="0" w:space="0" w:color="auto"/>
                <w:bottom w:val="none" w:sz="0" w:space="0" w:color="auto"/>
                <w:right w:val="none" w:sz="0" w:space="0" w:color="auto"/>
              </w:divBdr>
              <w:divsChild>
                <w:div w:id="9654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30662">
          <w:marLeft w:val="0"/>
          <w:marRight w:val="0"/>
          <w:marTop w:val="0"/>
          <w:marBottom w:val="0"/>
          <w:divBdr>
            <w:top w:val="none" w:sz="0" w:space="0" w:color="auto"/>
            <w:left w:val="none" w:sz="0" w:space="0" w:color="auto"/>
            <w:bottom w:val="none" w:sz="0" w:space="0" w:color="auto"/>
            <w:right w:val="none" w:sz="0" w:space="0" w:color="auto"/>
          </w:divBdr>
          <w:divsChild>
            <w:div w:id="466822690">
              <w:marLeft w:val="0"/>
              <w:marRight w:val="0"/>
              <w:marTop w:val="0"/>
              <w:marBottom w:val="0"/>
              <w:divBdr>
                <w:top w:val="none" w:sz="0" w:space="0" w:color="auto"/>
                <w:left w:val="none" w:sz="0" w:space="0" w:color="auto"/>
                <w:bottom w:val="none" w:sz="0" w:space="0" w:color="auto"/>
                <w:right w:val="none" w:sz="0" w:space="0" w:color="auto"/>
              </w:divBdr>
              <w:divsChild>
                <w:div w:id="1941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43951">
          <w:marLeft w:val="0"/>
          <w:marRight w:val="0"/>
          <w:marTop w:val="0"/>
          <w:marBottom w:val="0"/>
          <w:divBdr>
            <w:top w:val="none" w:sz="0" w:space="0" w:color="auto"/>
            <w:left w:val="none" w:sz="0" w:space="0" w:color="auto"/>
            <w:bottom w:val="none" w:sz="0" w:space="0" w:color="auto"/>
            <w:right w:val="none" w:sz="0" w:space="0" w:color="auto"/>
          </w:divBdr>
          <w:divsChild>
            <w:div w:id="1103846462">
              <w:marLeft w:val="0"/>
              <w:marRight w:val="0"/>
              <w:marTop w:val="0"/>
              <w:marBottom w:val="0"/>
              <w:divBdr>
                <w:top w:val="none" w:sz="0" w:space="0" w:color="auto"/>
                <w:left w:val="none" w:sz="0" w:space="0" w:color="auto"/>
                <w:bottom w:val="none" w:sz="0" w:space="0" w:color="auto"/>
                <w:right w:val="none" w:sz="0" w:space="0" w:color="auto"/>
              </w:divBdr>
              <w:divsChild>
                <w:div w:id="841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8268">
          <w:marLeft w:val="0"/>
          <w:marRight w:val="0"/>
          <w:marTop w:val="0"/>
          <w:marBottom w:val="0"/>
          <w:divBdr>
            <w:top w:val="none" w:sz="0" w:space="0" w:color="auto"/>
            <w:left w:val="none" w:sz="0" w:space="0" w:color="auto"/>
            <w:bottom w:val="none" w:sz="0" w:space="0" w:color="auto"/>
            <w:right w:val="none" w:sz="0" w:space="0" w:color="auto"/>
          </w:divBdr>
          <w:divsChild>
            <w:div w:id="1673950460">
              <w:marLeft w:val="0"/>
              <w:marRight w:val="0"/>
              <w:marTop w:val="0"/>
              <w:marBottom w:val="0"/>
              <w:divBdr>
                <w:top w:val="none" w:sz="0" w:space="0" w:color="auto"/>
                <w:left w:val="none" w:sz="0" w:space="0" w:color="auto"/>
                <w:bottom w:val="none" w:sz="0" w:space="0" w:color="auto"/>
                <w:right w:val="none" w:sz="0" w:space="0" w:color="auto"/>
              </w:divBdr>
              <w:divsChild>
                <w:div w:id="2877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04718">
      <w:bodyDiv w:val="1"/>
      <w:marLeft w:val="0"/>
      <w:marRight w:val="0"/>
      <w:marTop w:val="0"/>
      <w:marBottom w:val="0"/>
      <w:divBdr>
        <w:top w:val="none" w:sz="0" w:space="0" w:color="auto"/>
        <w:left w:val="none" w:sz="0" w:space="0" w:color="auto"/>
        <w:bottom w:val="none" w:sz="0" w:space="0" w:color="auto"/>
        <w:right w:val="none" w:sz="0" w:space="0" w:color="auto"/>
      </w:divBdr>
    </w:div>
    <w:div w:id="1807577553">
      <w:bodyDiv w:val="1"/>
      <w:marLeft w:val="0"/>
      <w:marRight w:val="0"/>
      <w:marTop w:val="0"/>
      <w:marBottom w:val="0"/>
      <w:divBdr>
        <w:top w:val="none" w:sz="0" w:space="0" w:color="auto"/>
        <w:left w:val="none" w:sz="0" w:space="0" w:color="auto"/>
        <w:bottom w:val="none" w:sz="0" w:space="0" w:color="auto"/>
        <w:right w:val="none" w:sz="0" w:space="0" w:color="auto"/>
      </w:divBdr>
      <w:divsChild>
        <w:div w:id="245963993">
          <w:marLeft w:val="0"/>
          <w:marRight w:val="0"/>
          <w:marTop w:val="0"/>
          <w:marBottom w:val="0"/>
          <w:divBdr>
            <w:top w:val="none" w:sz="0" w:space="0" w:color="auto"/>
            <w:left w:val="none" w:sz="0" w:space="0" w:color="auto"/>
            <w:bottom w:val="none" w:sz="0" w:space="0" w:color="auto"/>
            <w:right w:val="none" w:sz="0" w:space="0" w:color="auto"/>
          </w:divBdr>
          <w:divsChild>
            <w:div w:id="1488282134">
              <w:marLeft w:val="0"/>
              <w:marRight w:val="0"/>
              <w:marTop w:val="0"/>
              <w:marBottom w:val="0"/>
              <w:divBdr>
                <w:top w:val="none" w:sz="0" w:space="0" w:color="auto"/>
                <w:left w:val="none" w:sz="0" w:space="0" w:color="auto"/>
                <w:bottom w:val="none" w:sz="0" w:space="0" w:color="auto"/>
                <w:right w:val="none" w:sz="0" w:space="0" w:color="auto"/>
              </w:divBdr>
              <w:divsChild>
                <w:div w:id="250429694">
                  <w:marLeft w:val="0"/>
                  <w:marRight w:val="0"/>
                  <w:marTop w:val="0"/>
                  <w:marBottom w:val="0"/>
                  <w:divBdr>
                    <w:top w:val="none" w:sz="0" w:space="0" w:color="auto"/>
                    <w:left w:val="none" w:sz="0" w:space="0" w:color="auto"/>
                    <w:bottom w:val="none" w:sz="0" w:space="0" w:color="auto"/>
                    <w:right w:val="none" w:sz="0" w:space="0" w:color="auto"/>
                  </w:divBdr>
                  <w:divsChild>
                    <w:div w:id="75367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5638">
              <w:marLeft w:val="0"/>
              <w:marRight w:val="0"/>
              <w:marTop w:val="0"/>
              <w:marBottom w:val="0"/>
              <w:divBdr>
                <w:top w:val="none" w:sz="0" w:space="0" w:color="auto"/>
                <w:left w:val="none" w:sz="0" w:space="0" w:color="auto"/>
                <w:bottom w:val="none" w:sz="0" w:space="0" w:color="auto"/>
                <w:right w:val="none" w:sz="0" w:space="0" w:color="auto"/>
              </w:divBdr>
              <w:divsChild>
                <w:div w:id="1951818184">
                  <w:marLeft w:val="0"/>
                  <w:marRight w:val="0"/>
                  <w:marTop w:val="0"/>
                  <w:marBottom w:val="0"/>
                  <w:divBdr>
                    <w:top w:val="none" w:sz="0" w:space="0" w:color="auto"/>
                    <w:left w:val="none" w:sz="0" w:space="0" w:color="auto"/>
                    <w:bottom w:val="none" w:sz="0" w:space="0" w:color="auto"/>
                    <w:right w:val="none" w:sz="0" w:space="0" w:color="auto"/>
                  </w:divBdr>
                  <w:divsChild>
                    <w:div w:id="1489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3526">
              <w:marLeft w:val="0"/>
              <w:marRight w:val="0"/>
              <w:marTop w:val="0"/>
              <w:marBottom w:val="0"/>
              <w:divBdr>
                <w:top w:val="none" w:sz="0" w:space="0" w:color="auto"/>
                <w:left w:val="none" w:sz="0" w:space="0" w:color="auto"/>
                <w:bottom w:val="none" w:sz="0" w:space="0" w:color="auto"/>
                <w:right w:val="none" w:sz="0" w:space="0" w:color="auto"/>
              </w:divBdr>
              <w:divsChild>
                <w:div w:id="477068449">
                  <w:marLeft w:val="0"/>
                  <w:marRight w:val="0"/>
                  <w:marTop w:val="0"/>
                  <w:marBottom w:val="0"/>
                  <w:divBdr>
                    <w:top w:val="none" w:sz="0" w:space="0" w:color="auto"/>
                    <w:left w:val="none" w:sz="0" w:space="0" w:color="auto"/>
                    <w:bottom w:val="none" w:sz="0" w:space="0" w:color="auto"/>
                    <w:right w:val="none" w:sz="0" w:space="0" w:color="auto"/>
                  </w:divBdr>
                  <w:divsChild>
                    <w:div w:id="1128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05462">
          <w:marLeft w:val="0"/>
          <w:marRight w:val="0"/>
          <w:marTop w:val="0"/>
          <w:marBottom w:val="0"/>
          <w:divBdr>
            <w:top w:val="none" w:sz="0" w:space="0" w:color="auto"/>
            <w:left w:val="none" w:sz="0" w:space="0" w:color="auto"/>
            <w:bottom w:val="none" w:sz="0" w:space="0" w:color="auto"/>
            <w:right w:val="none" w:sz="0" w:space="0" w:color="auto"/>
          </w:divBdr>
          <w:divsChild>
            <w:div w:id="1033337719">
              <w:marLeft w:val="0"/>
              <w:marRight w:val="0"/>
              <w:marTop w:val="0"/>
              <w:marBottom w:val="0"/>
              <w:divBdr>
                <w:top w:val="none" w:sz="0" w:space="0" w:color="auto"/>
                <w:left w:val="none" w:sz="0" w:space="0" w:color="auto"/>
                <w:bottom w:val="none" w:sz="0" w:space="0" w:color="auto"/>
                <w:right w:val="none" w:sz="0" w:space="0" w:color="auto"/>
              </w:divBdr>
            </w:div>
            <w:div w:id="301622339">
              <w:marLeft w:val="0"/>
              <w:marRight w:val="0"/>
              <w:marTop w:val="0"/>
              <w:marBottom w:val="0"/>
              <w:divBdr>
                <w:top w:val="none" w:sz="0" w:space="0" w:color="auto"/>
                <w:left w:val="none" w:sz="0" w:space="0" w:color="auto"/>
                <w:bottom w:val="none" w:sz="0" w:space="0" w:color="auto"/>
                <w:right w:val="none" w:sz="0" w:space="0" w:color="auto"/>
              </w:divBdr>
              <w:divsChild>
                <w:div w:id="660501853">
                  <w:marLeft w:val="0"/>
                  <w:marRight w:val="0"/>
                  <w:marTop w:val="0"/>
                  <w:marBottom w:val="0"/>
                  <w:divBdr>
                    <w:top w:val="none" w:sz="0" w:space="0" w:color="auto"/>
                    <w:left w:val="none" w:sz="0" w:space="0" w:color="auto"/>
                    <w:bottom w:val="none" w:sz="0" w:space="0" w:color="auto"/>
                    <w:right w:val="none" w:sz="0" w:space="0" w:color="auto"/>
                  </w:divBdr>
                  <w:divsChild>
                    <w:div w:id="1077899139">
                      <w:marLeft w:val="0"/>
                      <w:marRight w:val="0"/>
                      <w:marTop w:val="0"/>
                      <w:marBottom w:val="0"/>
                      <w:divBdr>
                        <w:top w:val="none" w:sz="0" w:space="0" w:color="auto"/>
                        <w:left w:val="none" w:sz="0" w:space="0" w:color="auto"/>
                        <w:bottom w:val="none" w:sz="0" w:space="0" w:color="auto"/>
                        <w:right w:val="none" w:sz="0" w:space="0" w:color="auto"/>
                      </w:divBdr>
                      <w:divsChild>
                        <w:div w:id="6754157">
                          <w:marLeft w:val="0"/>
                          <w:marRight w:val="0"/>
                          <w:marTop w:val="0"/>
                          <w:marBottom w:val="0"/>
                          <w:divBdr>
                            <w:top w:val="none" w:sz="0" w:space="0" w:color="auto"/>
                            <w:left w:val="none" w:sz="0" w:space="0" w:color="auto"/>
                            <w:bottom w:val="none" w:sz="0" w:space="0" w:color="auto"/>
                            <w:right w:val="none" w:sz="0" w:space="0" w:color="auto"/>
                          </w:divBdr>
                          <w:divsChild>
                            <w:div w:id="306864885">
                              <w:marLeft w:val="0"/>
                              <w:marRight w:val="0"/>
                              <w:marTop w:val="0"/>
                              <w:marBottom w:val="0"/>
                              <w:divBdr>
                                <w:top w:val="none" w:sz="0" w:space="0" w:color="auto"/>
                                <w:left w:val="none" w:sz="0" w:space="0" w:color="auto"/>
                                <w:bottom w:val="none" w:sz="0" w:space="0" w:color="auto"/>
                                <w:right w:val="none" w:sz="0" w:space="0" w:color="auto"/>
                              </w:divBdr>
                              <w:divsChild>
                                <w:div w:id="642589312">
                                  <w:marLeft w:val="0"/>
                                  <w:marRight w:val="0"/>
                                  <w:marTop w:val="0"/>
                                  <w:marBottom w:val="0"/>
                                  <w:divBdr>
                                    <w:top w:val="none" w:sz="0" w:space="0" w:color="auto"/>
                                    <w:left w:val="none" w:sz="0" w:space="0" w:color="auto"/>
                                    <w:bottom w:val="none" w:sz="0" w:space="0" w:color="auto"/>
                                    <w:right w:val="none" w:sz="0" w:space="0" w:color="auto"/>
                                  </w:divBdr>
                                  <w:divsChild>
                                    <w:div w:id="2077313295">
                                      <w:marLeft w:val="0"/>
                                      <w:marRight w:val="0"/>
                                      <w:marTop w:val="0"/>
                                      <w:marBottom w:val="0"/>
                                      <w:divBdr>
                                        <w:top w:val="none" w:sz="0" w:space="0" w:color="auto"/>
                                        <w:left w:val="none" w:sz="0" w:space="0" w:color="auto"/>
                                        <w:bottom w:val="none" w:sz="0" w:space="0" w:color="auto"/>
                                        <w:right w:val="none" w:sz="0" w:space="0" w:color="auto"/>
                                      </w:divBdr>
                                      <w:divsChild>
                                        <w:div w:id="978145439">
                                          <w:marLeft w:val="0"/>
                                          <w:marRight w:val="0"/>
                                          <w:marTop w:val="0"/>
                                          <w:marBottom w:val="0"/>
                                          <w:divBdr>
                                            <w:top w:val="none" w:sz="0" w:space="0" w:color="auto"/>
                                            <w:left w:val="none" w:sz="0" w:space="0" w:color="auto"/>
                                            <w:bottom w:val="none" w:sz="0" w:space="0" w:color="auto"/>
                                            <w:right w:val="none" w:sz="0" w:space="0" w:color="auto"/>
                                          </w:divBdr>
                                          <w:divsChild>
                                            <w:div w:id="19879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5089">
                                      <w:marLeft w:val="0"/>
                                      <w:marRight w:val="0"/>
                                      <w:marTop w:val="0"/>
                                      <w:marBottom w:val="0"/>
                                      <w:divBdr>
                                        <w:top w:val="none" w:sz="0" w:space="0" w:color="auto"/>
                                        <w:left w:val="none" w:sz="0" w:space="0" w:color="auto"/>
                                        <w:bottom w:val="none" w:sz="0" w:space="0" w:color="auto"/>
                                        <w:right w:val="none" w:sz="0" w:space="0" w:color="auto"/>
                                      </w:divBdr>
                                      <w:divsChild>
                                        <w:div w:id="1941833426">
                                          <w:marLeft w:val="0"/>
                                          <w:marRight w:val="0"/>
                                          <w:marTop w:val="0"/>
                                          <w:marBottom w:val="0"/>
                                          <w:divBdr>
                                            <w:top w:val="none" w:sz="0" w:space="0" w:color="auto"/>
                                            <w:left w:val="none" w:sz="0" w:space="0" w:color="auto"/>
                                            <w:bottom w:val="none" w:sz="0" w:space="0" w:color="auto"/>
                                            <w:right w:val="none" w:sz="0" w:space="0" w:color="auto"/>
                                          </w:divBdr>
                                          <w:divsChild>
                                            <w:div w:id="117128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816957">
                          <w:marLeft w:val="0"/>
                          <w:marRight w:val="0"/>
                          <w:marTop w:val="0"/>
                          <w:marBottom w:val="0"/>
                          <w:divBdr>
                            <w:top w:val="none" w:sz="0" w:space="0" w:color="auto"/>
                            <w:left w:val="none" w:sz="0" w:space="0" w:color="auto"/>
                            <w:bottom w:val="none" w:sz="0" w:space="0" w:color="auto"/>
                            <w:right w:val="none" w:sz="0" w:space="0" w:color="auto"/>
                          </w:divBdr>
                          <w:divsChild>
                            <w:div w:id="477460357">
                              <w:marLeft w:val="0"/>
                              <w:marRight w:val="0"/>
                              <w:marTop w:val="0"/>
                              <w:marBottom w:val="0"/>
                              <w:divBdr>
                                <w:top w:val="none" w:sz="0" w:space="0" w:color="auto"/>
                                <w:left w:val="none" w:sz="0" w:space="0" w:color="auto"/>
                                <w:bottom w:val="none" w:sz="0" w:space="0" w:color="auto"/>
                                <w:right w:val="none" w:sz="0" w:space="0" w:color="auto"/>
                              </w:divBdr>
                              <w:divsChild>
                                <w:div w:id="1377895051">
                                  <w:marLeft w:val="0"/>
                                  <w:marRight w:val="0"/>
                                  <w:marTop w:val="0"/>
                                  <w:marBottom w:val="0"/>
                                  <w:divBdr>
                                    <w:top w:val="none" w:sz="0" w:space="0" w:color="auto"/>
                                    <w:left w:val="none" w:sz="0" w:space="0" w:color="auto"/>
                                    <w:bottom w:val="none" w:sz="0" w:space="0" w:color="auto"/>
                                    <w:right w:val="none" w:sz="0" w:space="0" w:color="auto"/>
                                  </w:divBdr>
                                  <w:divsChild>
                                    <w:div w:id="1867987432">
                                      <w:marLeft w:val="0"/>
                                      <w:marRight w:val="0"/>
                                      <w:marTop w:val="0"/>
                                      <w:marBottom w:val="0"/>
                                      <w:divBdr>
                                        <w:top w:val="none" w:sz="0" w:space="0" w:color="auto"/>
                                        <w:left w:val="none" w:sz="0" w:space="0" w:color="auto"/>
                                        <w:bottom w:val="none" w:sz="0" w:space="0" w:color="auto"/>
                                        <w:right w:val="none" w:sz="0" w:space="0" w:color="auto"/>
                                      </w:divBdr>
                                      <w:divsChild>
                                        <w:div w:id="803735619">
                                          <w:marLeft w:val="0"/>
                                          <w:marRight w:val="0"/>
                                          <w:marTop w:val="0"/>
                                          <w:marBottom w:val="0"/>
                                          <w:divBdr>
                                            <w:top w:val="none" w:sz="0" w:space="0" w:color="auto"/>
                                            <w:left w:val="none" w:sz="0" w:space="0" w:color="auto"/>
                                            <w:bottom w:val="none" w:sz="0" w:space="0" w:color="auto"/>
                                            <w:right w:val="none" w:sz="0" w:space="0" w:color="auto"/>
                                          </w:divBdr>
                                          <w:divsChild>
                                            <w:div w:id="1957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993">
                                      <w:marLeft w:val="0"/>
                                      <w:marRight w:val="0"/>
                                      <w:marTop w:val="0"/>
                                      <w:marBottom w:val="0"/>
                                      <w:divBdr>
                                        <w:top w:val="none" w:sz="0" w:space="0" w:color="auto"/>
                                        <w:left w:val="none" w:sz="0" w:space="0" w:color="auto"/>
                                        <w:bottom w:val="none" w:sz="0" w:space="0" w:color="auto"/>
                                        <w:right w:val="none" w:sz="0" w:space="0" w:color="auto"/>
                                      </w:divBdr>
                                      <w:divsChild>
                                        <w:div w:id="1202203247">
                                          <w:marLeft w:val="0"/>
                                          <w:marRight w:val="0"/>
                                          <w:marTop w:val="0"/>
                                          <w:marBottom w:val="0"/>
                                          <w:divBdr>
                                            <w:top w:val="none" w:sz="0" w:space="0" w:color="auto"/>
                                            <w:left w:val="none" w:sz="0" w:space="0" w:color="auto"/>
                                            <w:bottom w:val="none" w:sz="0" w:space="0" w:color="auto"/>
                                            <w:right w:val="none" w:sz="0" w:space="0" w:color="auto"/>
                                          </w:divBdr>
                                          <w:divsChild>
                                            <w:div w:id="1054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011525">
                          <w:marLeft w:val="0"/>
                          <w:marRight w:val="0"/>
                          <w:marTop w:val="0"/>
                          <w:marBottom w:val="0"/>
                          <w:divBdr>
                            <w:top w:val="none" w:sz="0" w:space="0" w:color="auto"/>
                            <w:left w:val="none" w:sz="0" w:space="0" w:color="auto"/>
                            <w:bottom w:val="none" w:sz="0" w:space="0" w:color="auto"/>
                            <w:right w:val="none" w:sz="0" w:space="0" w:color="auto"/>
                          </w:divBdr>
                          <w:divsChild>
                            <w:div w:id="2114593335">
                              <w:marLeft w:val="0"/>
                              <w:marRight w:val="0"/>
                              <w:marTop w:val="0"/>
                              <w:marBottom w:val="0"/>
                              <w:divBdr>
                                <w:top w:val="none" w:sz="0" w:space="0" w:color="auto"/>
                                <w:left w:val="none" w:sz="0" w:space="0" w:color="auto"/>
                                <w:bottom w:val="none" w:sz="0" w:space="0" w:color="auto"/>
                                <w:right w:val="none" w:sz="0" w:space="0" w:color="auto"/>
                              </w:divBdr>
                              <w:divsChild>
                                <w:div w:id="752894170">
                                  <w:marLeft w:val="0"/>
                                  <w:marRight w:val="0"/>
                                  <w:marTop w:val="0"/>
                                  <w:marBottom w:val="0"/>
                                  <w:divBdr>
                                    <w:top w:val="none" w:sz="0" w:space="0" w:color="auto"/>
                                    <w:left w:val="none" w:sz="0" w:space="0" w:color="auto"/>
                                    <w:bottom w:val="none" w:sz="0" w:space="0" w:color="auto"/>
                                    <w:right w:val="none" w:sz="0" w:space="0" w:color="auto"/>
                                  </w:divBdr>
                                  <w:divsChild>
                                    <w:div w:id="359089899">
                                      <w:marLeft w:val="0"/>
                                      <w:marRight w:val="0"/>
                                      <w:marTop w:val="0"/>
                                      <w:marBottom w:val="0"/>
                                      <w:divBdr>
                                        <w:top w:val="none" w:sz="0" w:space="0" w:color="auto"/>
                                        <w:left w:val="none" w:sz="0" w:space="0" w:color="auto"/>
                                        <w:bottom w:val="none" w:sz="0" w:space="0" w:color="auto"/>
                                        <w:right w:val="none" w:sz="0" w:space="0" w:color="auto"/>
                                      </w:divBdr>
                                      <w:divsChild>
                                        <w:div w:id="1894731989">
                                          <w:marLeft w:val="0"/>
                                          <w:marRight w:val="0"/>
                                          <w:marTop w:val="0"/>
                                          <w:marBottom w:val="0"/>
                                          <w:divBdr>
                                            <w:top w:val="none" w:sz="0" w:space="0" w:color="auto"/>
                                            <w:left w:val="none" w:sz="0" w:space="0" w:color="auto"/>
                                            <w:bottom w:val="none" w:sz="0" w:space="0" w:color="auto"/>
                                            <w:right w:val="none" w:sz="0" w:space="0" w:color="auto"/>
                                          </w:divBdr>
                                          <w:divsChild>
                                            <w:div w:id="15905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1799">
                                      <w:marLeft w:val="0"/>
                                      <w:marRight w:val="0"/>
                                      <w:marTop w:val="0"/>
                                      <w:marBottom w:val="0"/>
                                      <w:divBdr>
                                        <w:top w:val="none" w:sz="0" w:space="0" w:color="auto"/>
                                        <w:left w:val="none" w:sz="0" w:space="0" w:color="auto"/>
                                        <w:bottom w:val="none" w:sz="0" w:space="0" w:color="auto"/>
                                        <w:right w:val="none" w:sz="0" w:space="0" w:color="auto"/>
                                      </w:divBdr>
                                      <w:divsChild>
                                        <w:div w:id="1989436741">
                                          <w:marLeft w:val="0"/>
                                          <w:marRight w:val="0"/>
                                          <w:marTop w:val="0"/>
                                          <w:marBottom w:val="0"/>
                                          <w:divBdr>
                                            <w:top w:val="none" w:sz="0" w:space="0" w:color="auto"/>
                                            <w:left w:val="none" w:sz="0" w:space="0" w:color="auto"/>
                                            <w:bottom w:val="none" w:sz="0" w:space="0" w:color="auto"/>
                                            <w:right w:val="none" w:sz="0" w:space="0" w:color="auto"/>
                                          </w:divBdr>
                                          <w:divsChild>
                                            <w:div w:id="16081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84687">
                          <w:marLeft w:val="0"/>
                          <w:marRight w:val="0"/>
                          <w:marTop w:val="0"/>
                          <w:marBottom w:val="0"/>
                          <w:divBdr>
                            <w:top w:val="none" w:sz="0" w:space="0" w:color="auto"/>
                            <w:left w:val="none" w:sz="0" w:space="0" w:color="auto"/>
                            <w:bottom w:val="none" w:sz="0" w:space="0" w:color="auto"/>
                            <w:right w:val="none" w:sz="0" w:space="0" w:color="auto"/>
                          </w:divBdr>
                          <w:divsChild>
                            <w:div w:id="1864244466">
                              <w:marLeft w:val="0"/>
                              <w:marRight w:val="0"/>
                              <w:marTop w:val="0"/>
                              <w:marBottom w:val="0"/>
                              <w:divBdr>
                                <w:top w:val="none" w:sz="0" w:space="0" w:color="auto"/>
                                <w:left w:val="none" w:sz="0" w:space="0" w:color="auto"/>
                                <w:bottom w:val="none" w:sz="0" w:space="0" w:color="auto"/>
                                <w:right w:val="none" w:sz="0" w:space="0" w:color="auto"/>
                              </w:divBdr>
                              <w:divsChild>
                                <w:div w:id="816185420">
                                  <w:marLeft w:val="0"/>
                                  <w:marRight w:val="0"/>
                                  <w:marTop w:val="0"/>
                                  <w:marBottom w:val="0"/>
                                  <w:divBdr>
                                    <w:top w:val="none" w:sz="0" w:space="0" w:color="auto"/>
                                    <w:left w:val="none" w:sz="0" w:space="0" w:color="auto"/>
                                    <w:bottom w:val="none" w:sz="0" w:space="0" w:color="auto"/>
                                    <w:right w:val="none" w:sz="0" w:space="0" w:color="auto"/>
                                  </w:divBdr>
                                  <w:divsChild>
                                    <w:div w:id="249314076">
                                      <w:marLeft w:val="0"/>
                                      <w:marRight w:val="0"/>
                                      <w:marTop w:val="0"/>
                                      <w:marBottom w:val="0"/>
                                      <w:divBdr>
                                        <w:top w:val="none" w:sz="0" w:space="0" w:color="auto"/>
                                        <w:left w:val="none" w:sz="0" w:space="0" w:color="auto"/>
                                        <w:bottom w:val="none" w:sz="0" w:space="0" w:color="auto"/>
                                        <w:right w:val="none" w:sz="0" w:space="0" w:color="auto"/>
                                      </w:divBdr>
                                      <w:divsChild>
                                        <w:div w:id="1028292170">
                                          <w:marLeft w:val="0"/>
                                          <w:marRight w:val="0"/>
                                          <w:marTop w:val="0"/>
                                          <w:marBottom w:val="0"/>
                                          <w:divBdr>
                                            <w:top w:val="none" w:sz="0" w:space="0" w:color="auto"/>
                                            <w:left w:val="none" w:sz="0" w:space="0" w:color="auto"/>
                                            <w:bottom w:val="none" w:sz="0" w:space="0" w:color="auto"/>
                                            <w:right w:val="none" w:sz="0" w:space="0" w:color="auto"/>
                                          </w:divBdr>
                                          <w:divsChild>
                                            <w:div w:id="15317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87164">
                                      <w:marLeft w:val="0"/>
                                      <w:marRight w:val="0"/>
                                      <w:marTop w:val="0"/>
                                      <w:marBottom w:val="0"/>
                                      <w:divBdr>
                                        <w:top w:val="none" w:sz="0" w:space="0" w:color="auto"/>
                                        <w:left w:val="none" w:sz="0" w:space="0" w:color="auto"/>
                                        <w:bottom w:val="none" w:sz="0" w:space="0" w:color="auto"/>
                                        <w:right w:val="none" w:sz="0" w:space="0" w:color="auto"/>
                                      </w:divBdr>
                                      <w:divsChild>
                                        <w:div w:id="1317490210">
                                          <w:marLeft w:val="0"/>
                                          <w:marRight w:val="0"/>
                                          <w:marTop w:val="0"/>
                                          <w:marBottom w:val="0"/>
                                          <w:divBdr>
                                            <w:top w:val="none" w:sz="0" w:space="0" w:color="auto"/>
                                            <w:left w:val="none" w:sz="0" w:space="0" w:color="auto"/>
                                            <w:bottom w:val="none" w:sz="0" w:space="0" w:color="auto"/>
                                            <w:right w:val="none" w:sz="0" w:space="0" w:color="auto"/>
                                          </w:divBdr>
                                          <w:divsChild>
                                            <w:div w:id="19645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521494">
                          <w:marLeft w:val="0"/>
                          <w:marRight w:val="0"/>
                          <w:marTop w:val="0"/>
                          <w:marBottom w:val="0"/>
                          <w:divBdr>
                            <w:top w:val="none" w:sz="0" w:space="0" w:color="auto"/>
                            <w:left w:val="none" w:sz="0" w:space="0" w:color="auto"/>
                            <w:bottom w:val="none" w:sz="0" w:space="0" w:color="auto"/>
                            <w:right w:val="none" w:sz="0" w:space="0" w:color="auto"/>
                          </w:divBdr>
                          <w:divsChild>
                            <w:div w:id="216011018">
                              <w:marLeft w:val="0"/>
                              <w:marRight w:val="0"/>
                              <w:marTop w:val="0"/>
                              <w:marBottom w:val="0"/>
                              <w:divBdr>
                                <w:top w:val="none" w:sz="0" w:space="0" w:color="auto"/>
                                <w:left w:val="none" w:sz="0" w:space="0" w:color="auto"/>
                                <w:bottom w:val="none" w:sz="0" w:space="0" w:color="auto"/>
                                <w:right w:val="none" w:sz="0" w:space="0" w:color="auto"/>
                              </w:divBdr>
                              <w:divsChild>
                                <w:div w:id="1489520105">
                                  <w:marLeft w:val="0"/>
                                  <w:marRight w:val="0"/>
                                  <w:marTop w:val="0"/>
                                  <w:marBottom w:val="0"/>
                                  <w:divBdr>
                                    <w:top w:val="none" w:sz="0" w:space="0" w:color="auto"/>
                                    <w:left w:val="none" w:sz="0" w:space="0" w:color="auto"/>
                                    <w:bottom w:val="none" w:sz="0" w:space="0" w:color="auto"/>
                                    <w:right w:val="none" w:sz="0" w:space="0" w:color="auto"/>
                                  </w:divBdr>
                                  <w:divsChild>
                                    <w:div w:id="560487607">
                                      <w:marLeft w:val="0"/>
                                      <w:marRight w:val="0"/>
                                      <w:marTop w:val="0"/>
                                      <w:marBottom w:val="0"/>
                                      <w:divBdr>
                                        <w:top w:val="none" w:sz="0" w:space="0" w:color="auto"/>
                                        <w:left w:val="none" w:sz="0" w:space="0" w:color="auto"/>
                                        <w:bottom w:val="none" w:sz="0" w:space="0" w:color="auto"/>
                                        <w:right w:val="none" w:sz="0" w:space="0" w:color="auto"/>
                                      </w:divBdr>
                                      <w:divsChild>
                                        <w:div w:id="833570144">
                                          <w:marLeft w:val="0"/>
                                          <w:marRight w:val="0"/>
                                          <w:marTop w:val="0"/>
                                          <w:marBottom w:val="0"/>
                                          <w:divBdr>
                                            <w:top w:val="none" w:sz="0" w:space="0" w:color="auto"/>
                                            <w:left w:val="none" w:sz="0" w:space="0" w:color="auto"/>
                                            <w:bottom w:val="none" w:sz="0" w:space="0" w:color="auto"/>
                                            <w:right w:val="none" w:sz="0" w:space="0" w:color="auto"/>
                                          </w:divBdr>
                                          <w:divsChild>
                                            <w:div w:id="17725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86682">
                                      <w:marLeft w:val="0"/>
                                      <w:marRight w:val="0"/>
                                      <w:marTop w:val="0"/>
                                      <w:marBottom w:val="0"/>
                                      <w:divBdr>
                                        <w:top w:val="none" w:sz="0" w:space="0" w:color="auto"/>
                                        <w:left w:val="none" w:sz="0" w:space="0" w:color="auto"/>
                                        <w:bottom w:val="none" w:sz="0" w:space="0" w:color="auto"/>
                                        <w:right w:val="none" w:sz="0" w:space="0" w:color="auto"/>
                                      </w:divBdr>
                                      <w:divsChild>
                                        <w:div w:id="344789505">
                                          <w:marLeft w:val="0"/>
                                          <w:marRight w:val="0"/>
                                          <w:marTop w:val="0"/>
                                          <w:marBottom w:val="0"/>
                                          <w:divBdr>
                                            <w:top w:val="none" w:sz="0" w:space="0" w:color="auto"/>
                                            <w:left w:val="none" w:sz="0" w:space="0" w:color="auto"/>
                                            <w:bottom w:val="none" w:sz="0" w:space="0" w:color="auto"/>
                                            <w:right w:val="none" w:sz="0" w:space="0" w:color="auto"/>
                                          </w:divBdr>
                                          <w:divsChild>
                                            <w:div w:id="148754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6991124">
      <w:bodyDiv w:val="1"/>
      <w:marLeft w:val="0"/>
      <w:marRight w:val="0"/>
      <w:marTop w:val="0"/>
      <w:marBottom w:val="0"/>
      <w:divBdr>
        <w:top w:val="none" w:sz="0" w:space="0" w:color="auto"/>
        <w:left w:val="none" w:sz="0" w:space="0" w:color="auto"/>
        <w:bottom w:val="none" w:sz="0" w:space="0" w:color="auto"/>
        <w:right w:val="none" w:sz="0" w:space="0" w:color="auto"/>
      </w:divBdr>
      <w:divsChild>
        <w:div w:id="1597054018">
          <w:marLeft w:val="0"/>
          <w:marRight w:val="0"/>
          <w:marTop w:val="0"/>
          <w:marBottom w:val="0"/>
          <w:divBdr>
            <w:top w:val="none" w:sz="0" w:space="0" w:color="auto"/>
            <w:left w:val="none" w:sz="0" w:space="0" w:color="auto"/>
            <w:bottom w:val="none" w:sz="0" w:space="0" w:color="auto"/>
            <w:right w:val="none" w:sz="0" w:space="0" w:color="auto"/>
          </w:divBdr>
          <w:divsChild>
            <w:div w:id="1822454848">
              <w:marLeft w:val="0"/>
              <w:marRight w:val="0"/>
              <w:marTop w:val="0"/>
              <w:marBottom w:val="0"/>
              <w:divBdr>
                <w:top w:val="none" w:sz="0" w:space="0" w:color="auto"/>
                <w:left w:val="none" w:sz="0" w:space="0" w:color="auto"/>
                <w:bottom w:val="none" w:sz="0" w:space="0" w:color="auto"/>
                <w:right w:val="none" w:sz="0" w:space="0" w:color="auto"/>
              </w:divBdr>
              <w:divsChild>
                <w:div w:id="922489063">
                  <w:marLeft w:val="0"/>
                  <w:marRight w:val="0"/>
                  <w:marTop w:val="0"/>
                  <w:marBottom w:val="0"/>
                  <w:divBdr>
                    <w:top w:val="none" w:sz="0" w:space="0" w:color="auto"/>
                    <w:left w:val="none" w:sz="0" w:space="0" w:color="auto"/>
                    <w:bottom w:val="none" w:sz="0" w:space="0" w:color="auto"/>
                    <w:right w:val="none" w:sz="0" w:space="0" w:color="auto"/>
                  </w:divBdr>
                  <w:divsChild>
                    <w:div w:id="1436248296">
                      <w:marLeft w:val="0"/>
                      <w:marRight w:val="0"/>
                      <w:marTop w:val="0"/>
                      <w:marBottom w:val="0"/>
                      <w:divBdr>
                        <w:top w:val="none" w:sz="0" w:space="0" w:color="auto"/>
                        <w:left w:val="none" w:sz="0" w:space="0" w:color="auto"/>
                        <w:bottom w:val="none" w:sz="0" w:space="0" w:color="auto"/>
                        <w:right w:val="none" w:sz="0" w:space="0" w:color="auto"/>
                      </w:divBdr>
                      <w:divsChild>
                        <w:div w:id="1966571374">
                          <w:marLeft w:val="0"/>
                          <w:marRight w:val="0"/>
                          <w:marTop w:val="0"/>
                          <w:marBottom w:val="0"/>
                          <w:divBdr>
                            <w:top w:val="none" w:sz="0" w:space="0" w:color="auto"/>
                            <w:left w:val="none" w:sz="0" w:space="0" w:color="auto"/>
                            <w:bottom w:val="none" w:sz="0" w:space="0" w:color="auto"/>
                            <w:right w:val="none" w:sz="0" w:space="0" w:color="auto"/>
                          </w:divBdr>
                          <w:divsChild>
                            <w:div w:id="1978293731">
                              <w:marLeft w:val="0"/>
                              <w:marRight w:val="0"/>
                              <w:marTop w:val="0"/>
                              <w:marBottom w:val="0"/>
                              <w:divBdr>
                                <w:top w:val="none" w:sz="0" w:space="0" w:color="auto"/>
                                <w:left w:val="none" w:sz="0" w:space="0" w:color="auto"/>
                                <w:bottom w:val="none" w:sz="0" w:space="0" w:color="auto"/>
                                <w:right w:val="none" w:sz="0" w:space="0" w:color="auto"/>
                              </w:divBdr>
                              <w:divsChild>
                                <w:div w:id="104347368">
                                  <w:marLeft w:val="0"/>
                                  <w:marRight w:val="0"/>
                                  <w:marTop w:val="0"/>
                                  <w:marBottom w:val="0"/>
                                  <w:divBdr>
                                    <w:top w:val="none" w:sz="0" w:space="0" w:color="auto"/>
                                    <w:left w:val="none" w:sz="0" w:space="0" w:color="auto"/>
                                    <w:bottom w:val="none" w:sz="0" w:space="0" w:color="auto"/>
                                    <w:right w:val="none" w:sz="0" w:space="0" w:color="auto"/>
                                  </w:divBdr>
                                  <w:divsChild>
                                    <w:div w:id="1915816694">
                                      <w:marLeft w:val="0"/>
                                      <w:marRight w:val="0"/>
                                      <w:marTop w:val="0"/>
                                      <w:marBottom w:val="0"/>
                                      <w:divBdr>
                                        <w:top w:val="none" w:sz="0" w:space="0" w:color="auto"/>
                                        <w:left w:val="none" w:sz="0" w:space="0" w:color="auto"/>
                                        <w:bottom w:val="none" w:sz="0" w:space="0" w:color="auto"/>
                                        <w:right w:val="none" w:sz="0" w:space="0" w:color="auto"/>
                                      </w:divBdr>
                                      <w:divsChild>
                                        <w:div w:id="1057239962">
                                          <w:marLeft w:val="0"/>
                                          <w:marRight w:val="0"/>
                                          <w:marTop w:val="0"/>
                                          <w:marBottom w:val="0"/>
                                          <w:divBdr>
                                            <w:top w:val="none" w:sz="0" w:space="0" w:color="auto"/>
                                            <w:left w:val="none" w:sz="0" w:space="0" w:color="auto"/>
                                            <w:bottom w:val="none" w:sz="0" w:space="0" w:color="auto"/>
                                            <w:right w:val="none" w:sz="0" w:space="0" w:color="auto"/>
                                          </w:divBdr>
                                          <w:divsChild>
                                            <w:div w:id="152795353">
                                              <w:marLeft w:val="0"/>
                                              <w:marRight w:val="0"/>
                                              <w:marTop w:val="0"/>
                                              <w:marBottom w:val="0"/>
                                              <w:divBdr>
                                                <w:top w:val="none" w:sz="0" w:space="0" w:color="auto"/>
                                                <w:left w:val="none" w:sz="0" w:space="0" w:color="auto"/>
                                                <w:bottom w:val="none" w:sz="0" w:space="0" w:color="auto"/>
                                                <w:right w:val="none" w:sz="0" w:space="0" w:color="auto"/>
                                              </w:divBdr>
                                              <w:divsChild>
                                                <w:div w:id="21250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85646">
                                          <w:marLeft w:val="0"/>
                                          <w:marRight w:val="0"/>
                                          <w:marTop w:val="0"/>
                                          <w:marBottom w:val="0"/>
                                          <w:divBdr>
                                            <w:top w:val="none" w:sz="0" w:space="0" w:color="auto"/>
                                            <w:left w:val="none" w:sz="0" w:space="0" w:color="auto"/>
                                            <w:bottom w:val="none" w:sz="0" w:space="0" w:color="auto"/>
                                            <w:right w:val="none" w:sz="0" w:space="0" w:color="auto"/>
                                          </w:divBdr>
                                          <w:divsChild>
                                            <w:div w:id="226885719">
                                              <w:marLeft w:val="0"/>
                                              <w:marRight w:val="0"/>
                                              <w:marTop w:val="0"/>
                                              <w:marBottom w:val="0"/>
                                              <w:divBdr>
                                                <w:top w:val="none" w:sz="0" w:space="0" w:color="auto"/>
                                                <w:left w:val="none" w:sz="0" w:space="0" w:color="auto"/>
                                                <w:bottom w:val="none" w:sz="0" w:space="0" w:color="auto"/>
                                                <w:right w:val="none" w:sz="0" w:space="0" w:color="auto"/>
                                              </w:divBdr>
                                              <w:divsChild>
                                                <w:div w:id="102270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2811">
                                          <w:marLeft w:val="0"/>
                                          <w:marRight w:val="0"/>
                                          <w:marTop w:val="0"/>
                                          <w:marBottom w:val="0"/>
                                          <w:divBdr>
                                            <w:top w:val="none" w:sz="0" w:space="0" w:color="auto"/>
                                            <w:left w:val="none" w:sz="0" w:space="0" w:color="auto"/>
                                            <w:bottom w:val="none" w:sz="0" w:space="0" w:color="auto"/>
                                            <w:right w:val="none" w:sz="0" w:space="0" w:color="auto"/>
                                          </w:divBdr>
                                          <w:divsChild>
                                            <w:div w:id="2102480666">
                                              <w:marLeft w:val="0"/>
                                              <w:marRight w:val="0"/>
                                              <w:marTop w:val="0"/>
                                              <w:marBottom w:val="0"/>
                                              <w:divBdr>
                                                <w:top w:val="none" w:sz="0" w:space="0" w:color="auto"/>
                                                <w:left w:val="none" w:sz="0" w:space="0" w:color="auto"/>
                                                <w:bottom w:val="none" w:sz="0" w:space="0" w:color="auto"/>
                                                <w:right w:val="none" w:sz="0" w:space="0" w:color="auto"/>
                                              </w:divBdr>
                                              <w:divsChild>
                                                <w:div w:id="77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1825">
                                          <w:marLeft w:val="0"/>
                                          <w:marRight w:val="0"/>
                                          <w:marTop w:val="0"/>
                                          <w:marBottom w:val="0"/>
                                          <w:divBdr>
                                            <w:top w:val="none" w:sz="0" w:space="0" w:color="auto"/>
                                            <w:left w:val="none" w:sz="0" w:space="0" w:color="auto"/>
                                            <w:bottom w:val="none" w:sz="0" w:space="0" w:color="auto"/>
                                            <w:right w:val="none" w:sz="0" w:space="0" w:color="auto"/>
                                          </w:divBdr>
                                          <w:divsChild>
                                            <w:div w:id="1767769175">
                                              <w:marLeft w:val="0"/>
                                              <w:marRight w:val="0"/>
                                              <w:marTop w:val="0"/>
                                              <w:marBottom w:val="0"/>
                                              <w:divBdr>
                                                <w:top w:val="none" w:sz="0" w:space="0" w:color="auto"/>
                                                <w:left w:val="none" w:sz="0" w:space="0" w:color="auto"/>
                                                <w:bottom w:val="none" w:sz="0" w:space="0" w:color="auto"/>
                                                <w:right w:val="none" w:sz="0" w:space="0" w:color="auto"/>
                                              </w:divBdr>
                                              <w:divsChild>
                                                <w:div w:id="10086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0014">
                                          <w:marLeft w:val="0"/>
                                          <w:marRight w:val="0"/>
                                          <w:marTop w:val="0"/>
                                          <w:marBottom w:val="0"/>
                                          <w:divBdr>
                                            <w:top w:val="none" w:sz="0" w:space="0" w:color="auto"/>
                                            <w:left w:val="none" w:sz="0" w:space="0" w:color="auto"/>
                                            <w:bottom w:val="none" w:sz="0" w:space="0" w:color="auto"/>
                                            <w:right w:val="none" w:sz="0" w:space="0" w:color="auto"/>
                                          </w:divBdr>
                                          <w:divsChild>
                                            <w:div w:id="844977933">
                                              <w:marLeft w:val="0"/>
                                              <w:marRight w:val="0"/>
                                              <w:marTop w:val="0"/>
                                              <w:marBottom w:val="0"/>
                                              <w:divBdr>
                                                <w:top w:val="none" w:sz="0" w:space="0" w:color="auto"/>
                                                <w:left w:val="none" w:sz="0" w:space="0" w:color="auto"/>
                                                <w:bottom w:val="none" w:sz="0" w:space="0" w:color="auto"/>
                                                <w:right w:val="none" w:sz="0" w:space="0" w:color="auto"/>
                                              </w:divBdr>
                                              <w:divsChild>
                                                <w:div w:id="121523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2899424">
          <w:marLeft w:val="0"/>
          <w:marRight w:val="0"/>
          <w:marTop w:val="0"/>
          <w:marBottom w:val="0"/>
          <w:divBdr>
            <w:top w:val="none" w:sz="0" w:space="0" w:color="auto"/>
            <w:left w:val="none" w:sz="0" w:space="0" w:color="auto"/>
            <w:bottom w:val="none" w:sz="0" w:space="0" w:color="auto"/>
            <w:right w:val="none" w:sz="0" w:space="0" w:color="auto"/>
          </w:divBdr>
        </w:div>
        <w:div w:id="2079283052">
          <w:marLeft w:val="0"/>
          <w:marRight w:val="0"/>
          <w:marTop w:val="0"/>
          <w:marBottom w:val="0"/>
          <w:divBdr>
            <w:top w:val="none" w:sz="0" w:space="0" w:color="auto"/>
            <w:left w:val="none" w:sz="0" w:space="0" w:color="auto"/>
            <w:bottom w:val="none" w:sz="0" w:space="0" w:color="auto"/>
            <w:right w:val="none" w:sz="0" w:space="0" w:color="auto"/>
          </w:divBdr>
        </w:div>
      </w:divsChild>
    </w:div>
    <w:div w:id="1836066865">
      <w:bodyDiv w:val="1"/>
      <w:marLeft w:val="0"/>
      <w:marRight w:val="0"/>
      <w:marTop w:val="0"/>
      <w:marBottom w:val="0"/>
      <w:divBdr>
        <w:top w:val="none" w:sz="0" w:space="0" w:color="auto"/>
        <w:left w:val="none" w:sz="0" w:space="0" w:color="auto"/>
        <w:bottom w:val="none" w:sz="0" w:space="0" w:color="auto"/>
        <w:right w:val="none" w:sz="0" w:space="0" w:color="auto"/>
      </w:divBdr>
      <w:divsChild>
        <w:div w:id="1245650440">
          <w:marLeft w:val="0"/>
          <w:marRight w:val="0"/>
          <w:marTop w:val="0"/>
          <w:marBottom w:val="0"/>
          <w:divBdr>
            <w:top w:val="none" w:sz="0" w:space="0" w:color="auto"/>
            <w:left w:val="none" w:sz="0" w:space="0" w:color="auto"/>
            <w:bottom w:val="none" w:sz="0" w:space="0" w:color="auto"/>
            <w:right w:val="none" w:sz="0" w:space="0" w:color="auto"/>
          </w:divBdr>
          <w:divsChild>
            <w:div w:id="1756781743">
              <w:marLeft w:val="0"/>
              <w:marRight w:val="0"/>
              <w:marTop w:val="0"/>
              <w:marBottom w:val="0"/>
              <w:divBdr>
                <w:top w:val="none" w:sz="0" w:space="0" w:color="auto"/>
                <w:left w:val="none" w:sz="0" w:space="0" w:color="auto"/>
                <w:bottom w:val="none" w:sz="0" w:space="0" w:color="auto"/>
                <w:right w:val="none" w:sz="0" w:space="0" w:color="auto"/>
              </w:divBdr>
              <w:divsChild>
                <w:div w:id="7584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74395">
          <w:marLeft w:val="0"/>
          <w:marRight w:val="0"/>
          <w:marTop w:val="0"/>
          <w:marBottom w:val="0"/>
          <w:divBdr>
            <w:top w:val="none" w:sz="0" w:space="0" w:color="auto"/>
            <w:left w:val="none" w:sz="0" w:space="0" w:color="auto"/>
            <w:bottom w:val="none" w:sz="0" w:space="0" w:color="auto"/>
            <w:right w:val="none" w:sz="0" w:space="0" w:color="auto"/>
          </w:divBdr>
          <w:divsChild>
            <w:div w:id="1513714673">
              <w:marLeft w:val="0"/>
              <w:marRight w:val="0"/>
              <w:marTop w:val="0"/>
              <w:marBottom w:val="0"/>
              <w:divBdr>
                <w:top w:val="none" w:sz="0" w:space="0" w:color="auto"/>
                <w:left w:val="none" w:sz="0" w:space="0" w:color="auto"/>
                <w:bottom w:val="none" w:sz="0" w:space="0" w:color="auto"/>
                <w:right w:val="none" w:sz="0" w:space="0" w:color="auto"/>
              </w:divBdr>
              <w:divsChild>
                <w:div w:id="5162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9746">
          <w:marLeft w:val="0"/>
          <w:marRight w:val="0"/>
          <w:marTop w:val="0"/>
          <w:marBottom w:val="0"/>
          <w:divBdr>
            <w:top w:val="none" w:sz="0" w:space="0" w:color="auto"/>
            <w:left w:val="none" w:sz="0" w:space="0" w:color="auto"/>
            <w:bottom w:val="none" w:sz="0" w:space="0" w:color="auto"/>
            <w:right w:val="none" w:sz="0" w:space="0" w:color="auto"/>
          </w:divBdr>
          <w:divsChild>
            <w:div w:id="346635583">
              <w:marLeft w:val="0"/>
              <w:marRight w:val="0"/>
              <w:marTop w:val="0"/>
              <w:marBottom w:val="0"/>
              <w:divBdr>
                <w:top w:val="none" w:sz="0" w:space="0" w:color="auto"/>
                <w:left w:val="none" w:sz="0" w:space="0" w:color="auto"/>
                <w:bottom w:val="none" w:sz="0" w:space="0" w:color="auto"/>
                <w:right w:val="none" w:sz="0" w:space="0" w:color="auto"/>
              </w:divBdr>
              <w:divsChild>
                <w:div w:id="4178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50686">
      <w:bodyDiv w:val="1"/>
      <w:marLeft w:val="0"/>
      <w:marRight w:val="0"/>
      <w:marTop w:val="0"/>
      <w:marBottom w:val="0"/>
      <w:divBdr>
        <w:top w:val="none" w:sz="0" w:space="0" w:color="auto"/>
        <w:left w:val="none" w:sz="0" w:space="0" w:color="auto"/>
        <w:bottom w:val="none" w:sz="0" w:space="0" w:color="auto"/>
        <w:right w:val="none" w:sz="0" w:space="0" w:color="auto"/>
      </w:divBdr>
    </w:div>
    <w:div w:id="1859150344">
      <w:bodyDiv w:val="1"/>
      <w:marLeft w:val="0"/>
      <w:marRight w:val="0"/>
      <w:marTop w:val="0"/>
      <w:marBottom w:val="0"/>
      <w:divBdr>
        <w:top w:val="none" w:sz="0" w:space="0" w:color="auto"/>
        <w:left w:val="none" w:sz="0" w:space="0" w:color="auto"/>
        <w:bottom w:val="none" w:sz="0" w:space="0" w:color="auto"/>
        <w:right w:val="none" w:sz="0" w:space="0" w:color="auto"/>
      </w:divBdr>
      <w:divsChild>
        <w:div w:id="1282296309">
          <w:marLeft w:val="0"/>
          <w:marRight w:val="0"/>
          <w:marTop w:val="0"/>
          <w:marBottom w:val="0"/>
          <w:divBdr>
            <w:top w:val="none" w:sz="0" w:space="0" w:color="auto"/>
            <w:left w:val="none" w:sz="0" w:space="0" w:color="auto"/>
            <w:bottom w:val="none" w:sz="0" w:space="0" w:color="auto"/>
            <w:right w:val="none" w:sz="0" w:space="0" w:color="auto"/>
          </w:divBdr>
        </w:div>
        <w:div w:id="978847407">
          <w:marLeft w:val="0"/>
          <w:marRight w:val="0"/>
          <w:marTop w:val="0"/>
          <w:marBottom w:val="0"/>
          <w:divBdr>
            <w:top w:val="none" w:sz="0" w:space="0" w:color="auto"/>
            <w:left w:val="none" w:sz="0" w:space="0" w:color="auto"/>
            <w:bottom w:val="none" w:sz="0" w:space="0" w:color="auto"/>
            <w:right w:val="none" w:sz="0" w:space="0" w:color="auto"/>
          </w:divBdr>
          <w:divsChild>
            <w:div w:id="1571430090">
              <w:marLeft w:val="0"/>
              <w:marRight w:val="0"/>
              <w:marTop w:val="0"/>
              <w:marBottom w:val="0"/>
              <w:divBdr>
                <w:top w:val="none" w:sz="0" w:space="0" w:color="auto"/>
                <w:left w:val="none" w:sz="0" w:space="0" w:color="auto"/>
                <w:bottom w:val="none" w:sz="0" w:space="0" w:color="auto"/>
                <w:right w:val="none" w:sz="0" w:space="0" w:color="auto"/>
              </w:divBdr>
            </w:div>
            <w:div w:id="128982897">
              <w:marLeft w:val="0"/>
              <w:marRight w:val="0"/>
              <w:marTop w:val="0"/>
              <w:marBottom w:val="0"/>
              <w:divBdr>
                <w:top w:val="none" w:sz="0" w:space="0" w:color="auto"/>
                <w:left w:val="none" w:sz="0" w:space="0" w:color="auto"/>
                <w:bottom w:val="none" w:sz="0" w:space="0" w:color="auto"/>
                <w:right w:val="none" w:sz="0" w:space="0" w:color="auto"/>
              </w:divBdr>
              <w:divsChild>
                <w:div w:id="1475216191">
                  <w:marLeft w:val="0"/>
                  <w:marRight w:val="0"/>
                  <w:marTop w:val="0"/>
                  <w:marBottom w:val="0"/>
                  <w:divBdr>
                    <w:top w:val="none" w:sz="0" w:space="0" w:color="auto"/>
                    <w:left w:val="none" w:sz="0" w:space="0" w:color="auto"/>
                    <w:bottom w:val="none" w:sz="0" w:space="0" w:color="auto"/>
                    <w:right w:val="none" w:sz="0" w:space="0" w:color="auto"/>
                  </w:divBdr>
                  <w:divsChild>
                    <w:div w:id="60711401">
                      <w:marLeft w:val="0"/>
                      <w:marRight w:val="0"/>
                      <w:marTop w:val="0"/>
                      <w:marBottom w:val="0"/>
                      <w:divBdr>
                        <w:top w:val="none" w:sz="0" w:space="0" w:color="auto"/>
                        <w:left w:val="none" w:sz="0" w:space="0" w:color="auto"/>
                        <w:bottom w:val="none" w:sz="0" w:space="0" w:color="auto"/>
                        <w:right w:val="none" w:sz="0" w:space="0" w:color="auto"/>
                      </w:divBdr>
                      <w:divsChild>
                        <w:div w:id="18191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687382">
      <w:bodyDiv w:val="1"/>
      <w:marLeft w:val="0"/>
      <w:marRight w:val="0"/>
      <w:marTop w:val="0"/>
      <w:marBottom w:val="0"/>
      <w:divBdr>
        <w:top w:val="none" w:sz="0" w:space="0" w:color="auto"/>
        <w:left w:val="none" w:sz="0" w:space="0" w:color="auto"/>
        <w:bottom w:val="none" w:sz="0" w:space="0" w:color="auto"/>
        <w:right w:val="none" w:sz="0" w:space="0" w:color="auto"/>
      </w:divBdr>
    </w:div>
    <w:div w:id="1882745038">
      <w:bodyDiv w:val="1"/>
      <w:marLeft w:val="0"/>
      <w:marRight w:val="0"/>
      <w:marTop w:val="0"/>
      <w:marBottom w:val="0"/>
      <w:divBdr>
        <w:top w:val="none" w:sz="0" w:space="0" w:color="auto"/>
        <w:left w:val="none" w:sz="0" w:space="0" w:color="auto"/>
        <w:bottom w:val="none" w:sz="0" w:space="0" w:color="auto"/>
        <w:right w:val="none" w:sz="0" w:space="0" w:color="auto"/>
      </w:divBdr>
      <w:divsChild>
        <w:div w:id="137964060">
          <w:marLeft w:val="0"/>
          <w:marRight w:val="0"/>
          <w:marTop w:val="0"/>
          <w:marBottom w:val="0"/>
          <w:divBdr>
            <w:top w:val="none" w:sz="0" w:space="0" w:color="auto"/>
            <w:left w:val="none" w:sz="0" w:space="0" w:color="auto"/>
            <w:bottom w:val="none" w:sz="0" w:space="0" w:color="auto"/>
            <w:right w:val="none" w:sz="0" w:space="0" w:color="auto"/>
          </w:divBdr>
        </w:div>
        <w:div w:id="1682124576">
          <w:marLeft w:val="0"/>
          <w:marRight w:val="0"/>
          <w:marTop w:val="0"/>
          <w:marBottom w:val="0"/>
          <w:divBdr>
            <w:top w:val="none" w:sz="0" w:space="0" w:color="auto"/>
            <w:left w:val="none" w:sz="0" w:space="0" w:color="auto"/>
            <w:bottom w:val="none" w:sz="0" w:space="0" w:color="auto"/>
            <w:right w:val="none" w:sz="0" w:space="0" w:color="auto"/>
          </w:divBdr>
          <w:divsChild>
            <w:div w:id="302542462">
              <w:marLeft w:val="0"/>
              <w:marRight w:val="0"/>
              <w:marTop w:val="0"/>
              <w:marBottom w:val="0"/>
              <w:divBdr>
                <w:top w:val="none" w:sz="0" w:space="0" w:color="auto"/>
                <w:left w:val="none" w:sz="0" w:space="0" w:color="auto"/>
                <w:bottom w:val="none" w:sz="0" w:space="0" w:color="auto"/>
                <w:right w:val="none" w:sz="0" w:space="0" w:color="auto"/>
              </w:divBdr>
            </w:div>
            <w:div w:id="347029888">
              <w:marLeft w:val="0"/>
              <w:marRight w:val="0"/>
              <w:marTop w:val="0"/>
              <w:marBottom w:val="0"/>
              <w:divBdr>
                <w:top w:val="none" w:sz="0" w:space="0" w:color="auto"/>
                <w:left w:val="none" w:sz="0" w:space="0" w:color="auto"/>
                <w:bottom w:val="none" w:sz="0" w:space="0" w:color="auto"/>
                <w:right w:val="none" w:sz="0" w:space="0" w:color="auto"/>
              </w:divBdr>
              <w:divsChild>
                <w:div w:id="449209522">
                  <w:marLeft w:val="0"/>
                  <w:marRight w:val="0"/>
                  <w:marTop w:val="0"/>
                  <w:marBottom w:val="0"/>
                  <w:divBdr>
                    <w:top w:val="none" w:sz="0" w:space="0" w:color="auto"/>
                    <w:left w:val="none" w:sz="0" w:space="0" w:color="auto"/>
                    <w:bottom w:val="none" w:sz="0" w:space="0" w:color="auto"/>
                    <w:right w:val="none" w:sz="0" w:space="0" w:color="auto"/>
                  </w:divBdr>
                  <w:divsChild>
                    <w:div w:id="996346658">
                      <w:marLeft w:val="0"/>
                      <w:marRight w:val="0"/>
                      <w:marTop w:val="0"/>
                      <w:marBottom w:val="0"/>
                      <w:divBdr>
                        <w:top w:val="none" w:sz="0" w:space="0" w:color="auto"/>
                        <w:left w:val="none" w:sz="0" w:space="0" w:color="auto"/>
                        <w:bottom w:val="none" w:sz="0" w:space="0" w:color="auto"/>
                        <w:right w:val="none" w:sz="0" w:space="0" w:color="auto"/>
                      </w:divBdr>
                      <w:divsChild>
                        <w:div w:id="5557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060049">
      <w:bodyDiv w:val="1"/>
      <w:marLeft w:val="0"/>
      <w:marRight w:val="0"/>
      <w:marTop w:val="0"/>
      <w:marBottom w:val="0"/>
      <w:divBdr>
        <w:top w:val="none" w:sz="0" w:space="0" w:color="auto"/>
        <w:left w:val="none" w:sz="0" w:space="0" w:color="auto"/>
        <w:bottom w:val="none" w:sz="0" w:space="0" w:color="auto"/>
        <w:right w:val="none" w:sz="0" w:space="0" w:color="auto"/>
      </w:divBdr>
      <w:divsChild>
        <w:div w:id="1227492723">
          <w:marLeft w:val="0"/>
          <w:marRight w:val="0"/>
          <w:marTop w:val="0"/>
          <w:marBottom w:val="0"/>
          <w:divBdr>
            <w:top w:val="none" w:sz="0" w:space="0" w:color="auto"/>
            <w:left w:val="none" w:sz="0" w:space="0" w:color="auto"/>
            <w:bottom w:val="none" w:sz="0" w:space="0" w:color="auto"/>
            <w:right w:val="none" w:sz="0" w:space="0" w:color="auto"/>
          </w:divBdr>
          <w:divsChild>
            <w:div w:id="1826631517">
              <w:marLeft w:val="0"/>
              <w:marRight w:val="0"/>
              <w:marTop w:val="0"/>
              <w:marBottom w:val="0"/>
              <w:divBdr>
                <w:top w:val="none" w:sz="0" w:space="0" w:color="auto"/>
                <w:left w:val="none" w:sz="0" w:space="0" w:color="auto"/>
                <w:bottom w:val="none" w:sz="0" w:space="0" w:color="auto"/>
                <w:right w:val="none" w:sz="0" w:space="0" w:color="auto"/>
              </w:divBdr>
              <w:divsChild>
                <w:div w:id="208735559">
                  <w:marLeft w:val="0"/>
                  <w:marRight w:val="0"/>
                  <w:marTop w:val="0"/>
                  <w:marBottom w:val="0"/>
                  <w:divBdr>
                    <w:top w:val="none" w:sz="0" w:space="0" w:color="auto"/>
                    <w:left w:val="none" w:sz="0" w:space="0" w:color="auto"/>
                    <w:bottom w:val="none" w:sz="0" w:space="0" w:color="auto"/>
                    <w:right w:val="none" w:sz="0" w:space="0" w:color="auto"/>
                  </w:divBdr>
                  <w:divsChild>
                    <w:div w:id="1892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1869">
              <w:marLeft w:val="0"/>
              <w:marRight w:val="0"/>
              <w:marTop w:val="0"/>
              <w:marBottom w:val="0"/>
              <w:divBdr>
                <w:top w:val="none" w:sz="0" w:space="0" w:color="auto"/>
                <w:left w:val="none" w:sz="0" w:space="0" w:color="auto"/>
                <w:bottom w:val="none" w:sz="0" w:space="0" w:color="auto"/>
                <w:right w:val="none" w:sz="0" w:space="0" w:color="auto"/>
              </w:divBdr>
              <w:divsChild>
                <w:div w:id="1049232385">
                  <w:marLeft w:val="0"/>
                  <w:marRight w:val="0"/>
                  <w:marTop w:val="0"/>
                  <w:marBottom w:val="0"/>
                  <w:divBdr>
                    <w:top w:val="none" w:sz="0" w:space="0" w:color="auto"/>
                    <w:left w:val="none" w:sz="0" w:space="0" w:color="auto"/>
                    <w:bottom w:val="none" w:sz="0" w:space="0" w:color="auto"/>
                    <w:right w:val="none" w:sz="0" w:space="0" w:color="auto"/>
                  </w:divBdr>
                  <w:divsChild>
                    <w:div w:id="1088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1513">
              <w:marLeft w:val="0"/>
              <w:marRight w:val="0"/>
              <w:marTop w:val="0"/>
              <w:marBottom w:val="0"/>
              <w:divBdr>
                <w:top w:val="none" w:sz="0" w:space="0" w:color="auto"/>
                <w:left w:val="none" w:sz="0" w:space="0" w:color="auto"/>
                <w:bottom w:val="none" w:sz="0" w:space="0" w:color="auto"/>
                <w:right w:val="none" w:sz="0" w:space="0" w:color="auto"/>
              </w:divBdr>
              <w:divsChild>
                <w:div w:id="202405530">
                  <w:marLeft w:val="0"/>
                  <w:marRight w:val="0"/>
                  <w:marTop w:val="0"/>
                  <w:marBottom w:val="0"/>
                  <w:divBdr>
                    <w:top w:val="none" w:sz="0" w:space="0" w:color="auto"/>
                    <w:left w:val="none" w:sz="0" w:space="0" w:color="auto"/>
                    <w:bottom w:val="none" w:sz="0" w:space="0" w:color="auto"/>
                    <w:right w:val="none" w:sz="0" w:space="0" w:color="auto"/>
                  </w:divBdr>
                  <w:divsChild>
                    <w:div w:id="14774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9344">
              <w:marLeft w:val="0"/>
              <w:marRight w:val="0"/>
              <w:marTop w:val="0"/>
              <w:marBottom w:val="0"/>
              <w:divBdr>
                <w:top w:val="none" w:sz="0" w:space="0" w:color="auto"/>
                <w:left w:val="none" w:sz="0" w:space="0" w:color="auto"/>
                <w:bottom w:val="none" w:sz="0" w:space="0" w:color="auto"/>
                <w:right w:val="none" w:sz="0" w:space="0" w:color="auto"/>
              </w:divBdr>
              <w:divsChild>
                <w:div w:id="1823038439">
                  <w:marLeft w:val="0"/>
                  <w:marRight w:val="0"/>
                  <w:marTop w:val="0"/>
                  <w:marBottom w:val="0"/>
                  <w:divBdr>
                    <w:top w:val="none" w:sz="0" w:space="0" w:color="auto"/>
                    <w:left w:val="none" w:sz="0" w:space="0" w:color="auto"/>
                    <w:bottom w:val="none" w:sz="0" w:space="0" w:color="auto"/>
                    <w:right w:val="none" w:sz="0" w:space="0" w:color="auto"/>
                  </w:divBdr>
                  <w:divsChild>
                    <w:div w:id="5131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69334">
              <w:marLeft w:val="0"/>
              <w:marRight w:val="0"/>
              <w:marTop w:val="0"/>
              <w:marBottom w:val="0"/>
              <w:divBdr>
                <w:top w:val="none" w:sz="0" w:space="0" w:color="auto"/>
                <w:left w:val="none" w:sz="0" w:space="0" w:color="auto"/>
                <w:bottom w:val="none" w:sz="0" w:space="0" w:color="auto"/>
                <w:right w:val="none" w:sz="0" w:space="0" w:color="auto"/>
              </w:divBdr>
              <w:divsChild>
                <w:div w:id="361908141">
                  <w:marLeft w:val="0"/>
                  <w:marRight w:val="0"/>
                  <w:marTop w:val="0"/>
                  <w:marBottom w:val="0"/>
                  <w:divBdr>
                    <w:top w:val="none" w:sz="0" w:space="0" w:color="auto"/>
                    <w:left w:val="none" w:sz="0" w:space="0" w:color="auto"/>
                    <w:bottom w:val="none" w:sz="0" w:space="0" w:color="auto"/>
                    <w:right w:val="none" w:sz="0" w:space="0" w:color="auto"/>
                  </w:divBdr>
                  <w:divsChild>
                    <w:div w:id="12168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1585">
              <w:marLeft w:val="0"/>
              <w:marRight w:val="0"/>
              <w:marTop w:val="0"/>
              <w:marBottom w:val="0"/>
              <w:divBdr>
                <w:top w:val="none" w:sz="0" w:space="0" w:color="auto"/>
                <w:left w:val="none" w:sz="0" w:space="0" w:color="auto"/>
                <w:bottom w:val="none" w:sz="0" w:space="0" w:color="auto"/>
                <w:right w:val="none" w:sz="0" w:space="0" w:color="auto"/>
              </w:divBdr>
              <w:divsChild>
                <w:div w:id="1312557540">
                  <w:marLeft w:val="0"/>
                  <w:marRight w:val="0"/>
                  <w:marTop w:val="0"/>
                  <w:marBottom w:val="0"/>
                  <w:divBdr>
                    <w:top w:val="none" w:sz="0" w:space="0" w:color="auto"/>
                    <w:left w:val="none" w:sz="0" w:space="0" w:color="auto"/>
                    <w:bottom w:val="none" w:sz="0" w:space="0" w:color="auto"/>
                    <w:right w:val="none" w:sz="0" w:space="0" w:color="auto"/>
                  </w:divBdr>
                  <w:divsChild>
                    <w:div w:id="16809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8492">
              <w:marLeft w:val="0"/>
              <w:marRight w:val="0"/>
              <w:marTop w:val="0"/>
              <w:marBottom w:val="0"/>
              <w:divBdr>
                <w:top w:val="none" w:sz="0" w:space="0" w:color="auto"/>
                <w:left w:val="none" w:sz="0" w:space="0" w:color="auto"/>
                <w:bottom w:val="none" w:sz="0" w:space="0" w:color="auto"/>
                <w:right w:val="none" w:sz="0" w:space="0" w:color="auto"/>
              </w:divBdr>
              <w:divsChild>
                <w:div w:id="1676424205">
                  <w:marLeft w:val="0"/>
                  <w:marRight w:val="0"/>
                  <w:marTop w:val="0"/>
                  <w:marBottom w:val="0"/>
                  <w:divBdr>
                    <w:top w:val="none" w:sz="0" w:space="0" w:color="auto"/>
                    <w:left w:val="none" w:sz="0" w:space="0" w:color="auto"/>
                    <w:bottom w:val="none" w:sz="0" w:space="0" w:color="auto"/>
                    <w:right w:val="none" w:sz="0" w:space="0" w:color="auto"/>
                  </w:divBdr>
                  <w:divsChild>
                    <w:div w:id="8146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168527">
          <w:marLeft w:val="0"/>
          <w:marRight w:val="0"/>
          <w:marTop w:val="0"/>
          <w:marBottom w:val="0"/>
          <w:divBdr>
            <w:top w:val="none" w:sz="0" w:space="0" w:color="auto"/>
            <w:left w:val="none" w:sz="0" w:space="0" w:color="auto"/>
            <w:bottom w:val="none" w:sz="0" w:space="0" w:color="auto"/>
            <w:right w:val="none" w:sz="0" w:space="0" w:color="auto"/>
          </w:divBdr>
          <w:divsChild>
            <w:div w:id="265431400">
              <w:marLeft w:val="0"/>
              <w:marRight w:val="0"/>
              <w:marTop w:val="0"/>
              <w:marBottom w:val="0"/>
              <w:divBdr>
                <w:top w:val="none" w:sz="0" w:space="0" w:color="auto"/>
                <w:left w:val="none" w:sz="0" w:space="0" w:color="auto"/>
                <w:bottom w:val="none" w:sz="0" w:space="0" w:color="auto"/>
                <w:right w:val="none" w:sz="0" w:space="0" w:color="auto"/>
              </w:divBdr>
            </w:div>
            <w:div w:id="1863012843">
              <w:marLeft w:val="0"/>
              <w:marRight w:val="0"/>
              <w:marTop w:val="0"/>
              <w:marBottom w:val="0"/>
              <w:divBdr>
                <w:top w:val="none" w:sz="0" w:space="0" w:color="auto"/>
                <w:left w:val="none" w:sz="0" w:space="0" w:color="auto"/>
                <w:bottom w:val="none" w:sz="0" w:space="0" w:color="auto"/>
                <w:right w:val="none" w:sz="0" w:space="0" w:color="auto"/>
              </w:divBdr>
              <w:divsChild>
                <w:div w:id="1376273726">
                  <w:marLeft w:val="0"/>
                  <w:marRight w:val="0"/>
                  <w:marTop w:val="0"/>
                  <w:marBottom w:val="0"/>
                  <w:divBdr>
                    <w:top w:val="none" w:sz="0" w:space="0" w:color="auto"/>
                    <w:left w:val="none" w:sz="0" w:space="0" w:color="auto"/>
                    <w:bottom w:val="none" w:sz="0" w:space="0" w:color="auto"/>
                    <w:right w:val="none" w:sz="0" w:space="0" w:color="auto"/>
                  </w:divBdr>
                  <w:divsChild>
                    <w:div w:id="2028755646">
                      <w:marLeft w:val="0"/>
                      <w:marRight w:val="0"/>
                      <w:marTop w:val="0"/>
                      <w:marBottom w:val="0"/>
                      <w:divBdr>
                        <w:top w:val="none" w:sz="0" w:space="0" w:color="auto"/>
                        <w:left w:val="none" w:sz="0" w:space="0" w:color="auto"/>
                        <w:bottom w:val="none" w:sz="0" w:space="0" w:color="auto"/>
                        <w:right w:val="none" w:sz="0" w:space="0" w:color="auto"/>
                      </w:divBdr>
                      <w:divsChild>
                        <w:div w:id="17604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067381">
      <w:bodyDiv w:val="1"/>
      <w:marLeft w:val="0"/>
      <w:marRight w:val="0"/>
      <w:marTop w:val="0"/>
      <w:marBottom w:val="0"/>
      <w:divBdr>
        <w:top w:val="none" w:sz="0" w:space="0" w:color="auto"/>
        <w:left w:val="none" w:sz="0" w:space="0" w:color="auto"/>
        <w:bottom w:val="none" w:sz="0" w:space="0" w:color="auto"/>
        <w:right w:val="none" w:sz="0" w:space="0" w:color="auto"/>
      </w:divBdr>
      <w:divsChild>
        <w:div w:id="2017878689">
          <w:marLeft w:val="0"/>
          <w:marRight w:val="0"/>
          <w:marTop w:val="0"/>
          <w:marBottom w:val="0"/>
          <w:divBdr>
            <w:top w:val="none" w:sz="0" w:space="0" w:color="auto"/>
            <w:left w:val="none" w:sz="0" w:space="0" w:color="auto"/>
            <w:bottom w:val="none" w:sz="0" w:space="0" w:color="auto"/>
            <w:right w:val="none" w:sz="0" w:space="0" w:color="auto"/>
          </w:divBdr>
          <w:divsChild>
            <w:div w:id="487866629">
              <w:marLeft w:val="0"/>
              <w:marRight w:val="0"/>
              <w:marTop w:val="0"/>
              <w:marBottom w:val="0"/>
              <w:divBdr>
                <w:top w:val="none" w:sz="0" w:space="0" w:color="auto"/>
                <w:left w:val="none" w:sz="0" w:space="0" w:color="auto"/>
                <w:bottom w:val="none" w:sz="0" w:space="0" w:color="auto"/>
                <w:right w:val="none" w:sz="0" w:space="0" w:color="auto"/>
              </w:divBdr>
              <w:divsChild>
                <w:div w:id="18127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8166">
          <w:marLeft w:val="0"/>
          <w:marRight w:val="0"/>
          <w:marTop w:val="0"/>
          <w:marBottom w:val="0"/>
          <w:divBdr>
            <w:top w:val="none" w:sz="0" w:space="0" w:color="auto"/>
            <w:left w:val="none" w:sz="0" w:space="0" w:color="auto"/>
            <w:bottom w:val="none" w:sz="0" w:space="0" w:color="auto"/>
            <w:right w:val="none" w:sz="0" w:space="0" w:color="auto"/>
          </w:divBdr>
          <w:divsChild>
            <w:div w:id="1715736197">
              <w:marLeft w:val="0"/>
              <w:marRight w:val="0"/>
              <w:marTop w:val="0"/>
              <w:marBottom w:val="0"/>
              <w:divBdr>
                <w:top w:val="none" w:sz="0" w:space="0" w:color="auto"/>
                <w:left w:val="none" w:sz="0" w:space="0" w:color="auto"/>
                <w:bottom w:val="none" w:sz="0" w:space="0" w:color="auto"/>
                <w:right w:val="none" w:sz="0" w:space="0" w:color="auto"/>
              </w:divBdr>
              <w:divsChild>
                <w:div w:id="150146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45167">
          <w:marLeft w:val="0"/>
          <w:marRight w:val="0"/>
          <w:marTop w:val="0"/>
          <w:marBottom w:val="0"/>
          <w:divBdr>
            <w:top w:val="none" w:sz="0" w:space="0" w:color="auto"/>
            <w:left w:val="none" w:sz="0" w:space="0" w:color="auto"/>
            <w:bottom w:val="none" w:sz="0" w:space="0" w:color="auto"/>
            <w:right w:val="none" w:sz="0" w:space="0" w:color="auto"/>
          </w:divBdr>
          <w:divsChild>
            <w:div w:id="2075472270">
              <w:marLeft w:val="0"/>
              <w:marRight w:val="0"/>
              <w:marTop w:val="0"/>
              <w:marBottom w:val="0"/>
              <w:divBdr>
                <w:top w:val="none" w:sz="0" w:space="0" w:color="auto"/>
                <w:left w:val="none" w:sz="0" w:space="0" w:color="auto"/>
                <w:bottom w:val="none" w:sz="0" w:space="0" w:color="auto"/>
                <w:right w:val="none" w:sz="0" w:space="0" w:color="auto"/>
              </w:divBdr>
              <w:divsChild>
                <w:div w:id="13978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963">
          <w:marLeft w:val="0"/>
          <w:marRight w:val="0"/>
          <w:marTop w:val="0"/>
          <w:marBottom w:val="0"/>
          <w:divBdr>
            <w:top w:val="none" w:sz="0" w:space="0" w:color="auto"/>
            <w:left w:val="none" w:sz="0" w:space="0" w:color="auto"/>
            <w:bottom w:val="none" w:sz="0" w:space="0" w:color="auto"/>
            <w:right w:val="none" w:sz="0" w:space="0" w:color="auto"/>
          </w:divBdr>
          <w:divsChild>
            <w:div w:id="1377700498">
              <w:marLeft w:val="0"/>
              <w:marRight w:val="0"/>
              <w:marTop w:val="0"/>
              <w:marBottom w:val="0"/>
              <w:divBdr>
                <w:top w:val="none" w:sz="0" w:space="0" w:color="auto"/>
                <w:left w:val="none" w:sz="0" w:space="0" w:color="auto"/>
                <w:bottom w:val="none" w:sz="0" w:space="0" w:color="auto"/>
                <w:right w:val="none" w:sz="0" w:space="0" w:color="auto"/>
              </w:divBdr>
              <w:divsChild>
                <w:div w:id="928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975379">
      <w:bodyDiv w:val="1"/>
      <w:marLeft w:val="0"/>
      <w:marRight w:val="0"/>
      <w:marTop w:val="0"/>
      <w:marBottom w:val="0"/>
      <w:divBdr>
        <w:top w:val="none" w:sz="0" w:space="0" w:color="auto"/>
        <w:left w:val="none" w:sz="0" w:space="0" w:color="auto"/>
        <w:bottom w:val="none" w:sz="0" w:space="0" w:color="auto"/>
        <w:right w:val="none" w:sz="0" w:space="0" w:color="auto"/>
      </w:divBdr>
      <w:divsChild>
        <w:div w:id="1209952104">
          <w:marLeft w:val="0"/>
          <w:marRight w:val="0"/>
          <w:marTop w:val="0"/>
          <w:marBottom w:val="0"/>
          <w:divBdr>
            <w:top w:val="none" w:sz="0" w:space="0" w:color="auto"/>
            <w:left w:val="none" w:sz="0" w:space="0" w:color="auto"/>
            <w:bottom w:val="none" w:sz="0" w:space="0" w:color="auto"/>
            <w:right w:val="none" w:sz="0" w:space="0" w:color="auto"/>
          </w:divBdr>
          <w:divsChild>
            <w:div w:id="415396679">
              <w:marLeft w:val="0"/>
              <w:marRight w:val="0"/>
              <w:marTop w:val="0"/>
              <w:marBottom w:val="0"/>
              <w:divBdr>
                <w:top w:val="none" w:sz="0" w:space="0" w:color="auto"/>
                <w:left w:val="none" w:sz="0" w:space="0" w:color="auto"/>
                <w:bottom w:val="none" w:sz="0" w:space="0" w:color="auto"/>
                <w:right w:val="none" w:sz="0" w:space="0" w:color="auto"/>
              </w:divBdr>
              <w:divsChild>
                <w:div w:id="1846742334">
                  <w:marLeft w:val="0"/>
                  <w:marRight w:val="0"/>
                  <w:marTop w:val="0"/>
                  <w:marBottom w:val="0"/>
                  <w:divBdr>
                    <w:top w:val="none" w:sz="0" w:space="0" w:color="auto"/>
                    <w:left w:val="none" w:sz="0" w:space="0" w:color="auto"/>
                    <w:bottom w:val="none" w:sz="0" w:space="0" w:color="auto"/>
                    <w:right w:val="none" w:sz="0" w:space="0" w:color="auto"/>
                  </w:divBdr>
                  <w:divsChild>
                    <w:div w:id="17449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8119">
              <w:marLeft w:val="0"/>
              <w:marRight w:val="0"/>
              <w:marTop w:val="0"/>
              <w:marBottom w:val="0"/>
              <w:divBdr>
                <w:top w:val="none" w:sz="0" w:space="0" w:color="auto"/>
                <w:left w:val="none" w:sz="0" w:space="0" w:color="auto"/>
                <w:bottom w:val="none" w:sz="0" w:space="0" w:color="auto"/>
                <w:right w:val="none" w:sz="0" w:space="0" w:color="auto"/>
              </w:divBdr>
              <w:divsChild>
                <w:div w:id="1470439780">
                  <w:marLeft w:val="0"/>
                  <w:marRight w:val="0"/>
                  <w:marTop w:val="0"/>
                  <w:marBottom w:val="0"/>
                  <w:divBdr>
                    <w:top w:val="none" w:sz="0" w:space="0" w:color="auto"/>
                    <w:left w:val="none" w:sz="0" w:space="0" w:color="auto"/>
                    <w:bottom w:val="none" w:sz="0" w:space="0" w:color="auto"/>
                    <w:right w:val="none" w:sz="0" w:space="0" w:color="auto"/>
                  </w:divBdr>
                  <w:divsChild>
                    <w:div w:id="988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3845">
              <w:marLeft w:val="0"/>
              <w:marRight w:val="0"/>
              <w:marTop w:val="0"/>
              <w:marBottom w:val="0"/>
              <w:divBdr>
                <w:top w:val="none" w:sz="0" w:space="0" w:color="auto"/>
                <w:left w:val="none" w:sz="0" w:space="0" w:color="auto"/>
                <w:bottom w:val="none" w:sz="0" w:space="0" w:color="auto"/>
                <w:right w:val="none" w:sz="0" w:space="0" w:color="auto"/>
              </w:divBdr>
              <w:divsChild>
                <w:div w:id="483426099">
                  <w:marLeft w:val="0"/>
                  <w:marRight w:val="0"/>
                  <w:marTop w:val="0"/>
                  <w:marBottom w:val="0"/>
                  <w:divBdr>
                    <w:top w:val="none" w:sz="0" w:space="0" w:color="auto"/>
                    <w:left w:val="none" w:sz="0" w:space="0" w:color="auto"/>
                    <w:bottom w:val="none" w:sz="0" w:space="0" w:color="auto"/>
                    <w:right w:val="none" w:sz="0" w:space="0" w:color="auto"/>
                  </w:divBdr>
                  <w:divsChild>
                    <w:div w:id="11628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0916">
              <w:marLeft w:val="0"/>
              <w:marRight w:val="0"/>
              <w:marTop w:val="0"/>
              <w:marBottom w:val="0"/>
              <w:divBdr>
                <w:top w:val="none" w:sz="0" w:space="0" w:color="auto"/>
                <w:left w:val="none" w:sz="0" w:space="0" w:color="auto"/>
                <w:bottom w:val="none" w:sz="0" w:space="0" w:color="auto"/>
                <w:right w:val="none" w:sz="0" w:space="0" w:color="auto"/>
              </w:divBdr>
              <w:divsChild>
                <w:div w:id="142241092">
                  <w:marLeft w:val="0"/>
                  <w:marRight w:val="0"/>
                  <w:marTop w:val="0"/>
                  <w:marBottom w:val="0"/>
                  <w:divBdr>
                    <w:top w:val="none" w:sz="0" w:space="0" w:color="auto"/>
                    <w:left w:val="none" w:sz="0" w:space="0" w:color="auto"/>
                    <w:bottom w:val="none" w:sz="0" w:space="0" w:color="auto"/>
                    <w:right w:val="none" w:sz="0" w:space="0" w:color="auto"/>
                  </w:divBdr>
                  <w:divsChild>
                    <w:div w:id="2508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2573">
              <w:marLeft w:val="0"/>
              <w:marRight w:val="0"/>
              <w:marTop w:val="0"/>
              <w:marBottom w:val="0"/>
              <w:divBdr>
                <w:top w:val="none" w:sz="0" w:space="0" w:color="auto"/>
                <w:left w:val="none" w:sz="0" w:space="0" w:color="auto"/>
                <w:bottom w:val="none" w:sz="0" w:space="0" w:color="auto"/>
                <w:right w:val="none" w:sz="0" w:space="0" w:color="auto"/>
              </w:divBdr>
              <w:divsChild>
                <w:div w:id="1085614437">
                  <w:marLeft w:val="0"/>
                  <w:marRight w:val="0"/>
                  <w:marTop w:val="0"/>
                  <w:marBottom w:val="0"/>
                  <w:divBdr>
                    <w:top w:val="none" w:sz="0" w:space="0" w:color="auto"/>
                    <w:left w:val="none" w:sz="0" w:space="0" w:color="auto"/>
                    <w:bottom w:val="none" w:sz="0" w:space="0" w:color="auto"/>
                    <w:right w:val="none" w:sz="0" w:space="0" w:color="auto"/>
                  </w:divBdr>
                  <w:divsChild>
                    <w:div w:id="48740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8374">
              <w:marLeft w:val="0"/>
              <w:marRight w:val="0"/>
              <w:marTop w:val="0"/>
              <w:marBottom w:val="0"/>
              <w:divBdr>
                <w:top w:val="none" w:sz="0" w:space="0" w:color="auto"/>
                <w:left w:val="none" w:sz="0" w:space="0" w:color="auto"/>
                <w:bottom w:val="none" w:sz="0" w:space="0" w:color="auto"/>
                <w:right w:val="none" w:sz="0" w:space="0" w:color="auto"/>
              </w:divBdr>
              <w:divsChild>
                <w:div w:id="1912040254">
                  <w:marLeft w:val="0"/>
                  <w:marRight w:val="0"/>
                  <w:marTop w:val="0"/>
                  <w:marBottom w:val="0"/>
                  <w:divBdr>
                    <w:top w:val="none" w:sz="0" w:space="0" w:color="auto"/>
                    <w:left w:val="none" w:sz="0" w:space="0" w:color="auto"/>
                    <w:bottom w:val="none" w:sz="0" w:space="0" w:color="auto"/>
                    <w:right w:val="none" w:sz="0" w:space="0" w:color="auto"/>
                  </w:divBdr>
                  <w:divsChild>
                    <w:div w:id="5710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8309">
              <w:marLeft w:val="0"/>
              <w:marRight w:val="0"/>
              <w:marTop w:val="0"/>
              <w:marBottom w:val="0"/>
              <w:divBdr>
                <w:top w:val="none" w:sz="0" w:space="0" w:color="auto"/>
                <w:left w:val="none" w:sz="0" w:space="0" w:color="auto"/>
                <w:bottom w:val="none" w:sz="0" w:space="0" w:color="auto"/>
                <w:right w:val="none" w:sz="0" w:space="0" w:color="auto"/>
              </w:divBdr>
              <w:divsChild>
                <w:div w:id="1073502034">
                  <w:marLeft w:val="0"/>
                  <w:marRight w:val="0"/>
                  <w:marTop w:val="0"/>
                  <w:marBottom w:val="0"/>
                  <w:divBdr>
                    <w:top w:val="none" w:sz="0" w:space="0" w:color="auto"/>
                    <w:left w:val="none" w:sz="0" w:space="0" w:color="auto"/>
                    <w:bottom w:val="none" w:sz="0" w:space="0" w:color="auto"/>
                    <w:right w:val="none" w:sz="0" w:space="0" w:color="auto"/>
                  </w:divBdr>
                  <w:divsChild>
                    <w:div w:id="1186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17960">
          <w:marLeft w:val="0"/>
          <w:marRight w:val="0"/>
          <w:marTop w:val="0"/>
          <w:marBottom w:val="0"/>
          <w:divBdr>
            <w:top w:val="none" w:sz="0" w:space="0" w:color="auto"/>
            <w:left w:val="none" w:sz="0" w:space="0" w:color="auto"/>
            <w:bottom w:val="none" w:sz="0" w:space="0" w:color="auto"/>
            <w:right w:val="none" w:sz="0" w:space="0" w:color="auto"/>
          </w:divBdr>
          <w:divsChild>
            <w:div w:id="516621859">
              <w:marLeft w:val="0"/>
              <w:marRight w:val="0"/>
              <w:marTop w:val="0"/>
              <w:marBottom w:val="0"/>
              <w:divBdr>
                <w:top w:val="none" w:sz="0" w:space="0" w:color="auto"/>
                <w:left w:val="none" w:sz="0" w:space="0" w:color="auto"/>
                <w:bottom w:val="none" w:sz="0" w:space="0" w:color="auto"/>
                <w:right w:val="none" w:sz="0" w:space="0" w:color="auto"/>
              </w:divBdr>
            </w:div>
            <w:div w:id="668211811">
              <w:marLeft w:val="0"/>
              <w:marRight w:val="0"/>
              <w:marTop w:val="0"/>
              <w:marBottom w:val="0"/>
              <w:divBdr>
                <w:top w:val="none" w:sz="0" w:space="0" w:color="auto"/>
                <w:left w:val="none" w:sz="0" w:space="0" w:color="auto"/>
                <w:bottom w:val="none" w:sz="0" w:space="0" w:color="auto"/>
                <w:right w:val="none" w:sz="0" w:space="0" w:color="auto"/>
              </w:divBdr>
              <w:divsChild>
                <w:div w:id="575094269">
                  <w:marLeft w:val="0"/>
                  <w:marRight w:val="0"/>
                  <w:marTop w:val="0"/>
                  <w:marBottom w:val="0"/>
                  <w:divBdr>
                    <w:top w:val="none" w:sz="0" w:space="0" w:color="auto"/>
                    <w:left w:val="none" w:sz="0" w:space="0" w:color="auto"/>
                    <w:bottom w:val="none" w:sz="0" w:space="0" w:color="auto"/>
                    <w:right w:val="none" w:sz="0" w:space="0" w:color="auto"/>
                  </w:divBdr>
                  <w:divsChild>
                    <w:div w:id="1611164400">
                      <w:marLeft w:val="0"/>
                      <w:marRight w:val="0"/>
                      <w:marTop w:val="0"/>
                      <w:marBottom w:val="0"/>
                      <w:divBdr>
                        <w:top w:val="none" w:sz="0" w:space="0" w:color="auto"/>
                        <w:left w:val="none" w:sz="0" w:space="0" w:color="auto"/>
                        <w:bottom w:val="none" w:sz="0" w:space="0" w:color="auto"/>
                        <w:right w:val="none" w:sz="0" w:space="0" w:color="auto"/>
                      </w:divBdr>
                      <w:divsChild>
                        <w:div w:id="5111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519683">
      <w:bodyDiv w:val="1"/>
      <w:marLeft w:val="0"/>
      <w:marRight w:val="0"/>
      <w:marTop w:val="0"/>
      <w:marBottom w:val="0"/>
      <w:divBdr>
        <w:top w:val="none" w:sz="0" w:space="0" w:color="auto"/>
        <w:left w:val="none" w:sz="0" w:space="0" w:color="auto"/>
        <w:bottom w:val="none" w:sz="0" w:space="0" w:color="auto"/>
        <w:right w:val="none" w:sz="0" w:space="0" w:color="auto"/>
      </w:divBdr>
    </w:div>
    <w:div w:id="1944604539">
      <w:bodyDiv w:val="1"/>
      <w:marLeft w:val="0"/>
      <w:marRight w:val="0"/>
      <w:marTop w:val="0"/>
      <w:marBottom w:val="0"/>
      <w:divBdr>
        <w:top w:val="none" w:sz="0" w:space="0" w:color="auto"/>
        <w:left w:val="none" w:sz="0" w:space="0" w:color="auto"/>
        <w:bottom w:val="none" w:sz="0" w:space="0" w:color="auto"/>
        <w:right w:val="none" w:sz="0" w:space="0" w:color="auto"/>
      </w:divBdr>
      <w:divsChild>
        <w:div w:id="289941222">
          <w:marLeft w:val="0"/>
          <w:marRight w:val="0"/>
          <w:marTop w:val="0"/>
          <w:marBottom w:val="0"/>
          <w:divBdr>
            <w:top w:val="none" w:sz="0" w:space="0" w:color="auto"/>
            <w:left w:val="none" w:sz="0" w:space="0" w:color="auto"/>
            <w:bottom w:val="none" w:sz="0" w:space="0" w:color="auto"/>
            <w:right w:val="none" w:sz="0" w:space="0" w:color="auto"/>
          </w:divBdr>
          <w:divsChild>
            <w:div w:id="612905341">
              <w:marLeft w:val="0"/>
              <w:marRight w:val="0"/>
              <w:marTop w:val="0"/>
              <w:marBottom w:val="0"/>
              <w:divBdr>
                <w:top w:val="none" w:sz="0" w:space="0" w:color="auto"/>
                <w:left w:val="none" w:sz="0" w:space="0" w:color="auto"/>
                <w:bottom w:val="none" w:sz="0" w:space="0" w:color="auto"/>
                <w:right w:val="none" w:sz="0" w:space="0" w:color="auto"/>
              </w:divBdr>
              <w:divsChild>
                <w:div w:id="114474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4814">
          <w:marLeft w:val="0"/>
          <w:marRight w:val="0"/>
          <w:marTop w:val="0"/>
          <w:marBottom w:val="0"/>
          <w:divBdr>
            <w:top w:val="none" w:sz="0" w:space="0" w:color="auto"/>
            <w:left w:val="none" w:sz="0" w:space="0" w:color="auto"/>
            <w:bottom w:val="none" w:sz="0" w:space="0" w:color="auto"/>
            <w:right w:val="none" w:sz="0" w:space="0" w:color="auto"/>
          </w:divBdr>
          <w:divsChild>
            <w:div w:id="1132940448">
              <w:marLeft w:val="0"/>
              <w:marRight w:val="0"/>
              <w:marTop w:val="0"/>
              <w:marBottom w:val="0"/>
              <w:divBdr>
                <w:top w:val="none" w:sz="0" w:space="0" w:color="auto"/>
                <w:left w:val="none" w:sz="0" w:space="0" w:color="auto"/>
                <w:bottom w:val="none" w:sz="0" w:space="0" w:color="auto"/>
                <w:right w:val="none" w:sz="0" w:space="0" w:color="auto"/>
              </w:divBdr>
              <w:divsChild>
                <w:div w:id="143675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04327">
          <w:marLeft w:val="0"/>
          <w:marRight w:val="0"/>
          <w:marTop w:val="0"/>
          <w:marBottom w:val="0"/>
          <w:divBdr>
            <w:top w:val="none" w:sz="0" w:space="0" w:color="auto"/>
            <w:left w:val="none" w:sz="0" w:space="0" w:color="auto"/>
            <w:bottom w:val="none" w:sz="0" w:space="0" w:color="auto"/>
            <w:right w:val="none" w:sz="0" w:space="0" w:color="auto"/>
          </w:divBdr>
          <w:divsChild>
            <w:div w:id="1069351841">
              <w:marLeft w:val="0"/>
              <w:marRight w:val="0"/>
              <w:marTop w:val="0"/>
              <w:marBottom w:val="0"/>
              <w:divBdr>
                <w:top w:val="none" w:sz="0" w:space="0" w:color="auto"/>
                <w:left w:val="none" w:sz="0" w:space="0" w:color="auto"/>
                <w:bottom w:val="none" w:sz="0" w:space="0" w:color="auto"/>
                <w:right w:val="none" w:sz="0" w:space="0" w:color="auto"/>
              </w:divBdr>
              <w:divsChild>
                <w:div w:id="11913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9256">
          <w:marLeft w:val="0"/>
          <w:marRight w:val="0"/>
          <w:marTop w:val="0"/>
          <w:marBottom w:val="0"/>
          <w:divBdr>
            <w:top w:val="none" w:sz="0" w:space="0" w:color="auto"/>
            <w:left w:val="none" w:sz="0" w:space="0" w:color="auto"/>
            <w:bottom w:val="none" w:sz="0" w:space="0" w:color="auto"/>
            <w:right w:val="none" w:sz="0" w:space="0" w:color="auto"/>
          </w:divBdr>
          <w:divsChild>
            <w:div w:id="459735133">
              <w:marLeft w:val="0"/>
              <w:marRight w:val="0"/>
              <w:marTop w:val="0"/>
              <w:marBottom w:val="0"/>
              <w:divBdr>
                <w:top w:val="none" w:sz="0" w:space="0" w:color="auto"/>
                <w:left w:val="none" w:sz="0" w:space="0" w:color="auto"/>
                <w:bottom w:val="none" w:sz="0" w:space="0" w:color="auto"/>
                <w:right w:val="none" w:sz="0" w:space="0" w:color="auto"/>
              </w:divBdr>
              <w:divsChild>
                <w:div w:id="6642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1755">
      <w:bodyDiv w:val="1"/>
      <w:marLeft w:val="0"/>
      <w:marRight w:val="0"/>
      <w:marTop w:val="0"/>
      <w:marBottom w:val="0"/>
      <w:divBdr>
        <w:top w:val="none" w:sz="0" w:space="0" w:color="auto"/>
        <w:left w:val="none" w:sz="0" w:space="0" w:color="auto"/>
        <w:bottom w:val="none" w:sz="0" w:space="0" w:color="auto"/>
        <w:right w:val="none" w:sz="0" w:space="0" w:color="auto"/>
      </w:divBdr>
      <w:divsChild>
        <w:div w:id="110441209">
          <w:marLeft w:val="0"/>
          <w:marRight w:val="0"/>
          <w:marTop w:val="0"/>
          <w:marBottom w:val="0"/>
          <w:divBdr>
            <w:top w:val="none" w:sz="0" w:space="0" w:color="auto"/>
            <w:left w:val="none" w:sz="0" w:space="0" w:color="auto"/>
            <w:bottom w:val="none" w:sz="0" w:space="0" w:color="auto"/>
            <w:right w:val="none" w:sz="0" w:space="0" w:color="auto"/>
          </w:divBdr>
          <w:divsChild>
            <w:div w:id="119303648">
              <w:marLeft w:val="0"/>
              <w:marRight w:val="0"/>
              <w:marTop w:val="0"/>
              <w:marBottom w:val="0"/>
              <w:divBdr>
                <w:top w:val="none" w:sz="0" w:space="0" w:color="auto"/>
                <w:left w:val="none" w:sz="0" w:space="0" w:color="auto"/>
                <w:bottom w:val="none" w:sz="0" w:space="0" w:color="auto"/>
                <w:right w:val="none" w:sz="0" w:space="0" w:color="auto"/>
              </w:divBdr>
              <w:divsChild>
                <w:div w:id="198665970">
                  <w:marLeft w:val="0"/>
                  <w:marRight w:val="0"/>
                  <w:marTop w:val="0"/>
                  <w:marBottom w:val="0"/>
                  <w:divBdr>
                    <w:top w:val="none" w:sz="0" w:space="0" w:color="auto"/>
                    <w:left w:val="none" w:sz="0" w:space="0" w:color="auto"/>
                    <w:bottom w:val="none" w:sz="0" w:space="0" w:color="auto"/>
                    <w:right w:val="none" w:sz="0" w:space="0" w:color="auto"/>
                  </w:divBdr>
                  <w:divsChild>
                    <w:div w:id="7266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7045">
              <w:marLeft w:val="0"/>
              <w:marRight w:val="0"/>
              <w:marTop w:val="0"/>
              <w:marBottom w:val="0"/>
              <w:divBdr>
                <w:top w:val="none" w:sz="0" w:space="0" w:color="auto"/>
                <w:left w:val="none" w:sz="0" w:space="0" w:color="auto"/>
                <w:bottom w:val="none" w:sz="0" w:space="0" w:color="auto"/>
                <w:right w:val="none" w:sz="0" w:space="0" w:color="auto"/>
              </w:divBdr>
              <w:divsChild>
                <w:div w:id="1074475745">
                  <w:marLeft w:val="0"/>
                  <w:marRight w:val="0"/>
                  <w:marTop w:val="0"/>
                  <w:marBottom w:val="0"/>
                  <w:divBdr>
                    <w:top w:val="none" w:sz="0" w:space="0" w:color="auto"/>
                    <w:left w:val="none" w:sz="0" w:space="0" w:color="auto"/>
                    <w:bottom w:val="none" w:sz="0" w:space="0" w:color="auto"/>
                    <w:right w:val="none" w:sz="0" w:space="0" w:color="auto"/>
                  </w:divBdr>
                  <w:divsChild>
                    <w:div w:id="152000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1684">
              <w:marLeft w:val="0"/>
              <w:marRight w:val="0"/>
              <w:marTop w:val="0"/>
              <w:marBottom w:val="0"/>
              <w:divBdr>
                <w:top w:val="none" w:sz="0" w:space="0" w:color="auto"/>
                <w:left w:val="none" w:sz="0" w:space="0" w:color="auto"/>
                <w:bottom w:val="none" w:sz="0" w:space="0" w:color="auto"/>
                <w:right w:val="none" w:sz="0" w:space="0" w:color="auto"/>
              </w:divBdr>
              <w:divsChild>
                <w:div w:id="913663138">
                  <w:marLeft w:val="0"/>
                  <w:marRight w:val="0"/>
                  <w:marTop w:val="0"/>
                  <w:marBottom w:val="0"/>
                  <w:divBdr>
                    <w:top w:val="none" w:sz="0" w:space="0" w:color="auto"/>
                    <w:left w:val="none" w:sz="0" w:space="0" w:color="auto"/>
                    <w:bottom w:val="none" w:sz="0" w:space="0" w:color="auto"/>
                    <w:right w:val="none" w:sz="0" w:space="0" w:color="auto"/>
                  </w:divBdr>
                  <w:divsChild>
                    <w:div w:id="120444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4584">
              <w:marLeft w:val="0"/>
              <w:marRight w:val="0"/>
              <w:marTop w:val="0"/>
              <w:marBottom w:val="0"/>
              <w:divBdr>
                <w:top w:val="none" w:sz="0" w:space="0" w:color="auto"/>
                <w:left w:val="none" w:sz="0" w:space="0" w:color="auto"/>
                <w:bottom w:val="none" w:sz="0" w:space="0" w:color="auto"/>
                <w:right w:val="none" w:sz="0" w:space="0" w:color="auto"/>
              </w:divBdr>
              <w:divsChild>
                <w:div w:id="2002417445">
                  <w:marLeft w:val="0"/>
                  <w:marRight w:val="0"/>
                  <w:marTop w:val="0"/>
                  <w:marBottom w:val="0"/>
                  <w:divBdr>
                    <w:top w:val="none" w:sz="0" w:space="0" w:color="auto"/>
                    <w:left w:val="none" w:sz="0" w:space="0" w:color="auto"/>
                    <w:bottom w:val="none" w:sz="0" w:space="0" w:color="auto"/>
                    <w:right w:val="none" w:sz="0" w:space="0" w:color="auto"/>
                  </w:divBdr>
                  <w:divsChild>
                    <w:div w:id="4412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571734">
          <w:marLeft w:val="0"/>
          <w:marRight w:val="0"/>
          <w:marTop w:val="0"/>
          <w:marBottom w:val="0"/>
          <w:divBdr>
            <w:top w:val="none" w:sz="0" w:space="0" w:color="auto"/>
            <w:left w:val="none" w:sz="0" w:space="0" w:color="auto"/>
            <w:bottom w:val="none" w:sz="0" w:space="0" w:color="auto"/>
            <w:right w:val="none" w:sz="0" w:space="0" w:color="auto"/>
          </w:divBdr>
          <w:divsChild>
            <w:div w:id="391197815">
              <w:marLeft w:val="0"/>
              <w:marRight w:val="0"/>
              <w:marTop w:val="0"/>
              <w:marBottom w:val="0"/>
              <w:divBdr>
                <w:top w:val="none" w:sz="0" w:space="0" w:color="auto"/>
                <w:left w:val="none" w:sz="0" w:space="0" w:color="auto"/>
                <w:bottom w:val="none" w:sz="0" w:space="0" w:color="auto"/>
                <w:right w:val="none" w:sz="0" w:space="0" w:color="auto"/>
              </w:divBdr>
            </w:div>
            <w:div w:id="1464888062">
              <w:marLeft w:val="0"/>
              <w:marRight w:val="0"/>
              <w:marTop w:val="0"/>
              <w:marBottom w:val="0"/>
              <w:divBdr>
                <w:top w:val="none" w:sz="0" w:space="0" w:color="auto"/>
                <w:left w:val="none" w:sz="0" w:space="0" w:color="auto"/>
                <w:bottom w:val="none" w:sz="0" w:space="0" w:color="auto"/>
                <w:right w:val="none" w:sz="0" w:space="0" w:color="auto"/>
              </w:divBdr>
              <w:divsChild>
                <w:div w:id="810096043">
                  <w:marLeft w:val="0"/>
                  <w:marRight w:val="0"/>
                  <w:marTop w:val="0"/>
                  <w:marBottom w:val="0"/>
                  <w:divBdr>
                    <w:top w:val="none" w:sz="0" w:space="0" w:color="auto"/>
                    <w:left w:val="none" w:sz="0" w:space="0" w:color="auto"/>
                    <w:bottom w:val="none" w:sz="0" w:space="0" w:color="auto"/>
                    <w:right w:val="none" w:sz="0" w:space="0" w:color="auto"/>
                  </w:divBdr>
                  <w:divsChild>
                    <w:div w:id="1727559506">
                      <w:marLeft w:val="0"/>
                      <w:marRight w:val="0"/>
                      <w:marTop w:val="0"/>
                      <w:marBottom w:val="0"/>
                      <w:divBdr>
                        <w:top w:val="none" w:sz="0" w:space="0" w:color="auto"/>
                        <w:left w:val="none" w:sz="0" w:space="0" w:color="auto"/>
                        <w:bottom w:val="none" w:sz="0" w:space="0" w:color="auto"/>
                        <w:right w:val="none" w:sz="0" w:space="0" w:color="auto"/>
                      </w:divBdr>
                      <w:divsChild>
                        <w:div w:id="4661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722474">
      <w:bodyDiv w:val="1"/>
      <w:marLeft w:val="0"/>
      <w:marRight w:val="0"/>
      <w:marTop w:val="0"/>
      <w:marBottom w:val="0"/>
      <w:divBdr>
        <w:top w:val="none" w:sz="0" w:space="0" w:color="auto"/>
        <w:left w:val="none" w:sz="0" w:space="0" w:color="auto"/>
        <w:bottom w:val="none" w:sz="0" w:space="0" w:color="auto"/>
        <w:right w:val="none" w:sz="0" w:space="0" w:color="auto"/>
      </w:divBdr>
      <w:divsChild>
        <w:div w:id="388118222">
          <w:marLeft w:val="0"/>
          <w:marRight w:val="0"/>
          <w:marTop w:val="0"/>
          <w:marBottom w:val="0"/>
          <w:divBdr>
            <w:top w:val="none" w:sz="0" w:space="0" w:color="auto"/>
            <w:left w:val="none" w:sz="0" w:space="0" w:color="auto"/>
            <w:bottom w:val="none" w:sz="0" w:space="0" w:color="auto"/>
            <w:right w:val="none" w:sz="0" w:space="0" w:color="auto"/>
          </w:divBdr>
        </w:div>
        <w:div w:id="1696075693">
          <w:marLeft w:val="0"/>
          <w:marRight w:val="0"/>
          <w:marTop w:val="0"/>
          <w:marBottom w:val="0"/>
          <w:divBdr>
            <w:top w:val="none" w:sz="0" w:space="0" w:color="auto"/>
            <w:left w:val="none" w:sz="0" w:space="0" w:color="auto"/>
            <w:bottom w:val="none" w:sz="0" w:space="0" w:color="auto"/>
            <w:right w:val="none" w:sz="0" w:space="0" w:color="auto"/>
          </w:divBdr>
          <w:divsChild>
            <w:div w:id="389623234">
              <w:marLeft w:val="0"/>
              <w:marRight w:val="0"/>
              <w:marTop w:val="0"/>
              <w:marBottom w:val="0"/>
              <w:divBdr>
                <w:top w:val="none" w:sz="0" w:space="0" w:color="auto"/>
                <w:left w:val="none" w:sz="0" w:space="0" w:color="auto"/>
                <w:bottom w:val="none" w:sz="0" w:space="0" w:color="auto"/>
                <w:right w:val="none" w:sz="0" w:space="0" w:color="auto"/>
              </w:divBdr>
            </w:div>
            <w:div w:id="1408579133">
              <w:marLeft w:val="0"/>
              <w:marRight w:val="0"/>
              <w:marTop w:val="0"/>
              <w:marBottom w:val="0"/>
              <w:divBdr>
                <w:top w:val="none" w:sz="0" w:space="0" w:color="auto"/>
                <w:left w:val="none" w:sz="0" w:space="0" w:color="auto"/>
                <w:bottom w:val="none" w:sz="0" w:space="0" w:color="auto"/>
                <w:right w:val="none" w:sz="0" w:space="0" w:color="auto"/>
              </w:divBdr>
              <w:divsChild>
                <w:div w:id="2038119704">
                  <w:marLeft w:val="0"/>
                  <w:marRight w:val="0"/>
                  <w:marTop w:val="0"/>
                  <w:marBottom w:val="0"/>
                  <w:divBdr>
                    <w:top w:val="none" w:sz="0" w:space="0" w:color="auto"/>
                    <w:left w:val="none" w:sz="0" w:space="0" w:color="auto"/>
                    <w:bottom w:val="none" w:sz="0" w:space="0" w:color="auto"/>
                    <w:right w:val="none" w:sz="0" w:space="0" w:color="auto"/>
                  </w:divBdr>
                  <w:divsChild>
                    <w:div w:id="798576151">
                      <w:marLeft w:val="0"/>
                      <w:marRight w:val="0"/>
                      <w:marTop w:val="0"/>
                      <w:marBottom w:val="0"/>
                      <w:divBdr>
                        <w:top w:val="none" w:sz="0" w:space="0" w:color="auto"/>
                        <w:left w:val="none" w:sz="0" w:space="0" w:color="auto"/>
                        <w:bottom w:val="none" w:sz="0" w:space="0" w:color="auto"/>
                        <w:right w:val="none" w:sz="0" w:space="0" w:color="auto"/>
                      </w:divBdr>
                      <w:divsChild>
                        <w:div w:id="196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756815">
      <w:bodyDiv w:val="1"/>
      <w:marLeft w:val="0"/>
      <w:marRight w:val="0"/>
      <w:marTop w:val="0"/>
      <w:marBottom w:val="0"/>
      <w:divBdr>
        <w:top w:val="none" w:sz="0" w:space="0" w:color="auto"/>
        <w:left w:val="none" w:sz="0" w:space="0" w:color="auto"/>
        <w:bottom w:val="none" w:sz="0" w:space="0" w:color="auto"/>
        <w:right w:val="none" w:sz="0" w:space="0" w:color="auto"/>
      </w:divBdr>
      <w:divsChild>
        <w:div w:id="233467506">
          <w:marLeft w:val="0"/>
          <w:marRight w:val="0"/>
          <w:marTop w:val="0"/>
          <w:marBottom w:val="0"/>
          <w:divBdr>
            <w:top w:val="none" w:sz="0" w:space="0" w:color="auto"/>
            <w:left w:val="none" w:sz="0" w:space="0" w:color="auto"/>
            <w:bottom w:val="none" w:sz="0" w:space="0" w:color="auto"/>
            <w:right w:val="none" w:sz="0" w:space="0" w:color="auto"/>
          </w:divBdr>
          <w:divsChild>
            <w:div w:id="549344285">
              <w:marLeft w:val="0"/>
              <w:marRight w:val="0"/>
              <w:marTop w:val="0"/>
              <w:marBottom w:val="0"/>
              <w:divBdr>
                <w:top w:val="none" w:sz="0" w:space="0" w:color="auto"/>
                <w:left w:val="none" w:sz="0" w:space="0" w:color="auto"/>
                <w:bottom w:val="none" w:sz="0" w:space="0" w:color="auto"/>
                <w:right w:val="none" w:sz="0" w:space="0" w:color="auto"/>
              </w:divBdr>
              <w:divsChild>
                <w:div w:id="16526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31897">
          <w:marLeft w:val="0"/>
          <w:marRight w:val="0"/>
          <w:marTop w:val="0"/>
          <w:marBottom w:val="0"/>
          <w:divBdr>
            <w:top w:val="none" w:sz="0" w:space="0" w:color="auto"/>
            <w:left w:val="none" w:sz="0" w:space="0" w:color="auto"/>
            <w:bottom w:val="none" w:sz="0" w:space="0" w:color="auto"/>
            <w:right w:val="none" w:sz="0" w:space="0" w:color="auto"/>
          </w:divBdr>
          <w:divsChild>
            <w:div w:id="2101638752">
              <w:marLeft w:val="0"/>
              <w:marRight w:val="0"/>
              <w:marTop w:val="0"/>
              <w:marBottom w:val="0"/>
              <w:divBdr>
                <w:top w:val="none" w:sz="0" w:space="0" w:color="auto"/>
                <w:left w:val="none" w:sz="0" w:space="0" w:color="auto"/>
                <w:bottom w:val="none" w:sz="0" w:space="0" w:color="auto"/>
                <w:right w:val="none" w:sz="0" w:space="0" w:color="auto"/>
              </w:divBdr>
              <w:divsChild>
                <w:div w:id="82315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75535">
      <w:bodyDiv w:val="1"/>
      <w:marLeft w:val="0"/>
      <w:marRight w:val="0"/>
      <w:marTop w:val="0"/>
      <w:marBottom w:val="0"/>
      <w:divBdr>
        <w:top w:val="none" w:sz="0" w:space="0" w:color="auto"/>
        <w:left w:val="none" w:sz="0" w:space="0" w:color="auto"/>
        <w:bottom w:val="none" w:sz="0" w:space="0" w:color="auto"/>
        <w:right w:val="none" w:sz="0" w:space="0" w:color="auto"/>
      </w:divBdr>
    </w:div>
    <w:div w:id="2027049438">
      <w:bodyDiv w:val="1"/>
      <w:marLeft w:val="0"/>
      <w:marRight w:val="0"/>
      <w:marTop w:val="0"/>
      <w:marBottom w:val="0"/>
      <w:divBdr>
        <w:top w:val="none" w:sz="0" w:space="0" w:color="auto"/>
        <w:left w:val="none" w:sz="0" w:space="0" w:color="auto"/>
        <w:bottom w:val="none" w:sz="0" w:space="0" w:color="auto"/>
        <w:right w:val="none" w:sz="0" w:space="0" w:color="auto"/>
      </w:divBdr>
    </w:div>
    <w:div w:id="2070348587">
      <w:bodyDiv w:val="1"/>
      <w:marLeft w:val="0"/>
      <w:marRight w:val="0"/>
      <w:marTop w:val="0"/>
      <w:marBottom w:val="0"/>
      <w:divBdr>
        <w:top w:val="none" w:sz="0" w:space="0" w:color="auto"/>
        <w:left w:val="none" w:sz="0" w:space="0" w:color="auto"/>
        <w:bottom w:val="none" w:sz="0" w:space="0" w:color="auto"/>
        <w:right w:val="none" w:sz="0" w:space="0" w:color="auto"/>
      </w:divBdr>
      <w:divsChild>
        <w:div w:id="1455059496">
          <w:marLeft w:val="0"/>
          <w:marRight w:val="0"/>
          <w:marTop w:val="0"/>
          <w:marBottom w:val="0"/>
          <w:divBdr>
            <w:top w:val="none" w:sz="0" w:space="0" w:color="auto"/>
            <w:left w:val="none" w:sz="0" w:space="0" w:color="auto"/>
            <w:bottom w:val="none" w:sz="0" w:space="0" w:color="auto"/>
            <w:right w:val="none" w:sz="0" w:space="0" w:color="auto"/>
          </w:divBdr>
          <w:divsChild>
            <w:div w:id="216283200">
              <w:marLeft w:val="0"/>
              <w:marRight w:val="0"/>
              <w:marTop w:val="0"/>
              <w:marBottom w:val="0"/>
              <w:divBdr>
                <w:top w:val="none" w:sz="0" w:space="0" w:color="auto"/>
                <w:left w:val="none" w:sz="0" w:space="0" w:color="auto"/>
                <w:bottom w:val="none" w:sz="0" w:space="0" w:color="auto"/>
                <w:right w:val="none" w:sz="0" w:space="0" w:color="auto"/>
              </w:divBdr>
              <w:divsChild>
                <w:div w:id="956133828">
                  <w:marLeft w:val="0"/>
                  <w:marRight w:val="0"/>
                  <w:marTop w:val="0"/>
                  <w:marBottom w:val="0"/>
                  <w:divBdr>
                    <w:top w:val="none" w:sz="0" w:space="0" w:color="auto"/>
                    <w:left w:val="none" w:sz="0" w:space="0" w:color="auto"/>
                    <w:bottom w:val="none" w:sz="0" w:space="0" w:color="auto"/>
                    <w:right w:val="none" w:sz="0" w:space="0" w:color="auto"/>
                  </w:divBdr>
                  <w:divsChild>
                    <w:div w:id="1104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2283">
              <w:marLeft w:val="0"/>
              <w:marRight w:val="0"/>
              <w:marTop w:val="0"/>
              <w:marBottom w:val="0"/>
              <w:divBdr>
                <w:top w:val="none" w:sz="0" w:space="0" w:color="auto"/>
                <w:left w:val="none" w:sz="0" w:space="0" w:color="auto"/>
                <w:bottom w:val="none" w:sz="0" w:space="0" w:color="auto"/>
                <w:right w:val="none" w:sz="0" w:space="0" w:color="auto"/>
              </w:divBdr>
              <w:divsChild>
                <w:div w:id="94517520">
                  <w:marLeft w:val="0"/>
                  <w:marRight w:val="0"/>
                  <w:marTop w:val="0"/>
                  <w:marBottom w:val="0"/>
                  <w:divBdr>
                    <w:top w:val="none" w:sz="0" w:space="0" w:color="auto"/>
                    <w:left w:val="none" w:sz="0" w:space="0" w:color="auto"/>
                    <w:bottom w:val="none" w:sz="0" w:space="0" w:color="auto"/>
                    <w:right w:val="none" w:sz="0" w:space="0" w:color="auto"/>
                  </w:divBdr>
                  <w:divsChild>
                    <w:div w:id="1698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6447">
          <w:marLeft w:val="0"/>
          <w:marRight w:val="0"/>
          <w:marTop w:val="0"/>
          <w:marBottom w:val="0"/>
          <w:divBdr>
            <w:top w:val="none" w:sz="0" w:space="0" w:color="auto"/>
            <w:left w:val="none" w:sz="0" w:space="0" w:color="auto"/>
            <w:bottom w:val="none" w:sz="0" w:space="0" w:color="auto"/>
            <w:right w:val="none" w:sz="0" w:space="0" w:color="auto"/>
          </w:divBdr>
          <w:divsChild>
            <w:div w:id="574778889">
              <w:marLeft w:val="0"/>
              <w:marRight w:val="0"/>
              <w:marTop w:val="0"/>
              <w:marBottom w:val="0"/>
              <w:divBdr>
                <w:top w:val="none" w:sz="0" w:space="0" w:color="auto"/>
                <w:left w:val="none" w:sz="0" w:space="0" w:color="auto"/>
                <w:bottom w:val="none" w:sz="0" w:space="0" w:color="auto"/>
                <w:right w:val="none" w:sz="0" w:space="0" w:color="auto"/>
              </w:divBdr>
            </w:div>
            <w:div w:id="1024093818">
              <w:marLeft w:val="0"/>
              <w:marRight w:val="0"/>
              <w:marTop w:val="0"/>
              <w:marBottom w:val="0"/>
              <w:divBdr>
                <w:top w:val="none" w:sz="0" w:space="0" w:color="auto"/>
                <w:left w:val="none" w:sz="0" w:space="0" w:color="auto"/>
                <w:bottom w:val="none" w:sz="0" w:space="0" w:color="auto"/>
                <w:right w:val="none" w:sz="0" w:space="0" w:color="auto"/>
              </w:divBdr>
              <w:divsChild>
                <w:div w:id="1588614712">
                  <w:marLeft w:val="0"/>
                  <w:marRight w:val="0"/>
                  <w:marTop w:val="0"/>
                  <w:marBottom w:val="0"/>
                  <w:divBdr>
                    <w:top w:val="none" w:sz="0" w:space="0" w:color="auto"/>
                    <w:left w:val="none" w:sz="0" w:space="0" w:color="auto"/>
                    <w:bottom w:val="none" w:sz="0" w:space="0" w:color="auto"/>
                    <w:right w:val="none" w:sz="0" w:space="0" w:color="auto"/>
                  </w:divBdr>
                  <w:divsChild>
                    <w:div w:id="2078091463">
                      <w:marLeft w:val="0"/>
                      <w:marRight w:val="0"/>
                      <w:marTop w:val="0"/>
                      <w:marBottom w:val="0"/>
                      <w:divBdr>
                        <w:top w:val="none" w:sz="0" w:space="0" w:color="auto"/>
                        <w:left w:val="none" w:sz="0" w:space="0" w:color="auto"/>
                        <w:bottom w:val="none" w:sz="0" w:space="0" w:color="auto"/>
                        <w:right w:val="none" w:sz="0" w:space="0" w:color="auto"/>
                      </w:divBdr>
                      <w:divsChild>
                        <w:div w:id="13431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207844">
      <w:bodyDiv w:val="1"/>
      <w:marLeft w:val="0"/>
      <w:marRight w:val="0"/>
      <w:marTop w:val="0"/>
      <w:marBottom w:val="0"/>
      <w:divBdr>
        <w:top w:val="none" w:sz="0" w:space="0" w:color="auto"/>
        <w:left w:val="none" w:sz="0" w:space="0" w:color="auto"/>
        <w:bottom w:val="none" w:sz="0" w:space="0" w:color="auto"/>
        <w:right w:val="none" w:sz="0" w:space="0" w:color="auto"/>
      </w:divBdr>
      <w:divsChild>
        <w:div w:id="841775418">
          <w:marLeft w:val="0"/>
          <w:marRight w:val="0"/>
          <w:marTop w:val="0"/>
          <w:marBottom w:val="0"/>
          <w:divBdr>
            <w:top w:val="none" w:sz="0" w:space="0" w:color="auto"/>
            <w:left w:val="none" w:sz="0" w:space="0" w:color="auto"/>
            <w:bottom w:val="none" w:sz="0" w:space="0" w:color="auto"/>
            <w:right w:val="none" w:sz="0" w:space="0" w:color="auto"/>
          </w:divBdr>
          <w:divsChild>
            <w:div w:id="1316294938">
              <w:marLeft w:val="0"/>
              <w:marRight w:val="0"/>
              <w:marTop w:val="0"/>
              <w:marBottom w:val="0"/>
              <w:divBdr>
                <w:top w:val="none" w:sz="0" w:space="0" w:color="auto"/>
                <w:left w:val="none" w:sz="0" w:space="0" w:color="auto"/>
                <w:bottom w:val="none" w:sz="0" w:space="0" w:color="auto"/>
                <w:right w:val="none" w:sz="0" w:space="0" w:color="auto"/>
              </w:divBdr>
              <w:divsChild>
                <w:div w:id="1129665791">
                  <w:marLeft w:val="0"/>
                  <w:marRight w:val="0"/>
                  <w:marTop w:val="0"/>
                  <w:marBottom w:val="0"/>
                  <w:divBdr>
                    <w:top w:val="none" w:sz="0" w:space="0" w:color="auto"/>
                    <w:left w:val="none" w:sz="0" w:space="0" w:color="auto"/>
                    <w:bottom w:val="none" w:sz="0" w:space="0" w:color="auto"/>
                    <w:right w:val="none" w:sz="0" w:space="0" w:color="auto"/>
                  </w:divBdr>
                  <w:divsChild>
                    <w:div w:id="176286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1160">
              <w:marLeft w:val="0"/>
              <w:marRight w:val="0"/>
              <w:marTop w:val="0"/>
              <w:marBottom w:val="0"/>
              <w:divBdr>
                <w:top w:val="none" w:sz="0" w:space="0" w:color="auto"/>
                <w:left w:val="none" w:sz="0" w:space="0" w:color="auto"/>
                <w:bottom w:val="none" w:sz="0" w:space="0" w:color="auto"/>
                <w:right w:val="none" w:sz="0" w:space="0" w:color="auto"/>
              </w:divBdr>
              <w:divsChild>
                <w:div w:id="1896887176">
                  <w:marLeft w:val="0"/>
                  <w:marRight w:val="0"/>
                  <w:marTop w:val="0"/>
                  <w:marBottom w:val="0"/>
                  <w:divBdr>
                    <w:top w:val="none" w:sz="0" w:space="0" w:color="auto"/>
                    <w:left w:val="none" w:sz="0" w:space="0" w:color="auto"/>
                    <w:bottom w:val="none" w:sz="0" w:space="0" w:color="auto"/>
                    <w:right w:val="none" w:sz="0" w:space="0" w:color="auto"/>
                  </w:divBdr>
                  <w:divsChild>
                    <w:div w:id="4388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94296">
              <w:marLeft w:val="0"/>
              <w:marRight w:val="0"/>
              <w:marTop w:val="0"/>
              <w:marBottom w:val="0"/>
              <w:divBdr>
                <w:top w:val="none" w:sz="0" w:space="0" w:color="auto"/>
                <w:left w:val="none" w:sz="0" w:space="0" w:color="auto"/>
                <w:bottom w:val="none" w:sz="0" w:space="0" w:color="auto"/>
                <w:right w:val="none" w:sz="0" w:space="0" w:color="auto"/>
              </w:divBdr>
              <w:divsChild>
                <w:div w:id="1457724331">
                  <w:marLeft w:val="0"/>
                  <w:marRight w:val="0"/>
                  <w:marTop w:val="0"/>
                  <w:marBottom w:val="0"/>
                  <w:divBdr>
                    <w:top w:val="none" w:sz="0" w:space="0" w:color="auto"/>
                    <w:left w:val="none" w:sz="0" w:space="0" w:color="auto"/>
                    <w:bottom w:val="none" w:sz="0" w:space="0" w:color="auto"/>
                    <w:right w:val="none" w:sz="0" w:space="0" w:color="auto"/>
                  </w:divBdr>
                  <w:divsChild>
                    <w:div w:id="3080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45044">
              <w:marLeft w:val="0"/>
              <w:marRight w:val="0"/>
              <w:marTop w:val="0"/>
              <w:marBottom w:val="0"/>
              <w:divBdr>
                <w:top w:val="none" w:sz="0" w:space="0" w:color="auto"/>
                <w:left w:val="none" w:sz="0" w:space="0" w:color="auto"/>
                <w:bottom w:val="none" w:sz="0" w:space="0" w:color="auto"/>
                <w:right w:val="none" w:sz="0" w:space="0" w:color="auto"/>
              </w:divBdr>
              <w:divsChild>
                <w:div w:id="1430079938">
                  <w:marLeft w:val="0"/>
                  <w:marRight w:val="0"/>
                  <w:marTop w:val="0"/>
                  <w:marBottom w:val="0"/>
                  <w:divBdr>
                    <w:top w:val="none" w:sz="0" w:space="0" w:color="auto"/>
                    <w:left w:val="none" w:sz="0" w:space="0" w:color="auto"/>
                    <w:bottom w:val="none" w:sz="0" w:space="0" w:color="auto"/>
                    <w:right w:val="none" w:sz="0" w:space="0" w:color="auto"/>
                  </w:divBdr>
                  <w:divsChild>
                    <w:div w:id="12455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37296">
          <w:marLeft w:val="0"/>
          <w:marRight w:val="0"/>
          <w:marTop w:val="0"/>
          <w:marBottom w:val="0"/>
          <w:divBdr>
            <w:top w:val="none" w:sz="0" w:space="0" w:color="auto"/>
            <w:left w:val="none" w:sz="0" w:space="0" w:color="auto"/>
            <w:bottom w:val="none" w:sz="0" w:space="0" w:color="auto"/>
            <w:right w:val="none" w:sz="0" w:space="0" w:color="auto"/>
          </w:divBdr>
          <w:divsChild>
            <w:div w:id="1679848795">
              <w:marLeft w:val="0"/>
              <w:marRight w:val="0"/>
              <w:marTop w:val="0"/>
              <w:marBottom w:val="0"/>
              <w:divBdr>
                <w:top w:val="none" w:sz="0" w:space="0" w:color="auto"/>
                <w:left w:val="none" w:sz="0" w:space="0" w:color="auto"/>
                <w:bottom w:val="none" w:sz="0" w:space="0" w:color="auto"/>
                <w:right w:val="none" w:sz="0" w:space="0" w:color="auto"/>
              </w:divBdr>
            </w:div>
            <w:div w:id="1416974796">
              <w:marLeft w:val="0"/>
              <w:marRight w:val="0"/>
              <w:marTop w:val="0"/>
              <w:marBottom w:val="0"/>
              <w:divBdr>
                <w:top w:val="none" w:sz="0" w:space="0" w:color="auto"/>
                <w:left w:val="none" w:sz="0" w:space="0" w:color="auto"/>
                <w:bottom w:val="none" w:sz="0" w:space="0" w:color="auto"/>
                <w:right w:val="none" w:sz="0" w:space="0" w:color="auto"/>
              </w:divBdr>
              <w:divsChild>
                <w:div w:id="534663606">
                  <w:marLeft w:val="0"/>
                  <w:marRight w:val="0"/>
                  <w:marTop w:val="0"/>
                  <w:marBottom w:val="0"/>
                  <w:divBdr>
                    <w:top w:val="none" w:sz="0" w:space="0" w:color="auto"/>
                    <w:left w:val="none" w:sz="0" w:space="0" w:color="auto"/>
                    <w:bottom w:val="none" w:sz="0" w:space="0" w:color="auto"/>
                    <w:right w:val="none" w:sz="0" w:space="0" w:color="auto"/>
                  </w:divBdr>
                  <w:divsChild>
                    <w:div w:id="599992807">
                      <w:marLeft w:val="0"/>
                      <w:marRight w:val="0"/>
                      <w:marTop w:val="0"/>
                      <w:marBottom w:val="0"/>
                      <w:divBdr>
                        <w:top w:val="none" w:sz="0" w:space="0" w:color="auto"/>
                        <w:left w:val="none" w:sz="0" w:space="0" w:color="auto"/>
                        <w:bottom w:val="none" w:sz="0" w:space="0" w:color="auto"/>
                        <w:right w:val="none" w:sz="0" w:space="0" w:color="auto"/>
                      </w:divBdr>
                      <w:divsChild>
                        <w:div w:id="41262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107002">
      <w:bodyDiv w:val="1"/>
      <w:marLeft w:val="0"/>
      <w:marRight w:val="0"/>
      <w:marTop w:val="0"/>
      <w:marBottom w:val="0"/>
      <w:divBdr>
        <w:top w:val="none" w:sz="0" w:space="0" w:color="auto"/>
        <w:left w:val="none" w:sz="0" w:space="0" w:color="auto"/>
        <w:bottom w:val="none" w:sz="0" w:space="0" w:color="auto"/>
        <w:right w:val="none" w:sz="0" w:space="0" w:color="auto"/>
      </w:divBdr>
      <w:divsChild>
        <w:div w:id="48386453">
          <w:marLeft w:val="0"/>
          <w:marRight w:val="0"/>
          <w:marTop w:val="0"/>
          <w:marBottom w:val="0"/>
          <w:divBdr>
            <w:top w:val="none" w:sz="0" w:space="0" w:color="auto"/>
            <w:left w:val="none" w:sz="0" w:space="0" w:color="auto"/>
            <w:bottom w:val="none" w:sz="0" w:space="0" w:color="auto"/>
            <w:right w:val="none" w:sz="0" w:space="0" w:color="auto"/>
          </w:divBdr>
          <w:divsChild>
            <w:div w:id="1269891646">
              <w:marLeft w:val="0"/>
              <w:marRight w:val="0"/>
              <w:marTop w:val="0"/>
              <w:marBottom w:val="0"/>
              <w:divBdr>
                <w:top w:val="none" w:sz="0" w:space="0" w:color="auto"/>
                <w:left w:val="none" w:sz="0" w:space="0" w:color="auto"/>
                <w:bottom w:val="none" w:sz="0" w:space="0" w:color="auto"/>
                <w:right w:val="none" w:sz="0" w:space="0" w:color="auto"/>
              </w:divBdr>
              <w:divsChild>
                <w:div w:id="1876499813">
                  <w:marLeft w:val="0"/>
                  <w:marRight w:val="0"/>
                  <w:marTop w:val="0"/>
                  <w:marBottom w:val="0"/>
                  <w:divBdr>
                    <w:top w:val="none" w:sz="0" w:space="0" w:color="auto"/>
                    <w:left w:val="none" w:sz="0" w:space="0" w:color="auto"/>
                    <w:bottom w:val="none" w:sz="0" w:space="0" w:color="auto"/>
                    <w:right w:val="none" w:sz="0" w:space="0" w:color="auto"/>
                  </w:divBdr>
                  <w:divsChild>
                    <w:div w:id="361591214">
                      <w:marLeft w:val="0"/>
                      <w:marRight w:val="0"/>
                      <w:marTop w:val="0"/>
                      <w:marBottom w:val="0"/>
                      <w:divBdr>
                        <w:top w:val="none" w:sz="0" w:space="0" w:color="auto"/>
                        <w:left w:val="none" w:sz="0" w:space="0" w:color="auto"/>
                        <w:bottom w:val="none" w:sz="0" w:space="0" w:color="auto"/>
                        <w:right w:val="none" w:sz="0" w:space="0" w:color="auto"/>
                      </w:divBdr>
                    </w:div>
                    <w:div w:id="10683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571421">
      <w:bodyDiv w:val="1"/>
      <w:marLeft w:val="0"/>
      <w:marRight w:val="0"/>
      <w:marTop w:val="0"/>
      <w:marBottom w:val="0"/>
      <w:divBdr>
        <w:top w:val="none" w:sz="0" w:space="0" w:color="auto"/>
        <w:left w:val="none" w:sz="0" w:space="0" w:color="auto"/>
        <w:bottom w:val="none" w:sz="0" w:space="0" w:color="auto"/>
        <w:right w:val="none" w:sz="0" w:space="0" w:color="auto"/>
      </w:divBdr>
      <w:divsChild>
        <w:div w:id="2046833417">
          <w:marLeft w:val="0"/>
          <w:marRight w:val="0"/>
          <w:marTop w:val="0"/>
          <w:marBottom w:val="0"/>
          <w:divBdr>
            <w:top w:val="none" w:sz="0" w:space="0" w:color="auto"/>
            <w:left w:val="none" w:sz="0" w:space="0" w:color="auto"/>
            <w:bottom w:val="none" w:sz="0" w:space="0" w:color="auto"/>
            <w:right w:val="none" w:sz="0" w:space="0" w:color="auto"/>
          </w:divBdr>
        </w:div>
        <w:div w:id="1573731249">
          <w:marLeft w:val="0"/>
          <w:marRight w:val="0"/>
          <w:marTop w:val="0"/>
          <w:marBottom w:val="0"/>
          <w:divBdr>
            <w:top w:val="none" w:sz="0" w:space="0" w:color="auto"/>
            <w:left w:val="none" w:sz="0" w:space="0" w:color="auto"/>
            <w:bottom w:val="none" w:sz="0" w:space="0" w:color="auto"/>
            <w:right w:val="none" w:sz="0" w:space="0" w:color="auto"/>
          </w:divBdr>
          <w:divsChild>
            <w:div w:id="2075465329">
              <w:marLeft w:val="0"/>
              <w:marRight w:val="0"/>
              <w:marTop w:val="0"/>
              <w:marBottom w:val="0"/>
              <w:divBdr>
                <w:top w:val="none" w:sz="0" w:space="0" w:color="auto"/>
                <w:left w:val="none" w:sz="0" w:space="0" w:color="auto"/>
                <w:bottom w:val="none" w:sz="0" w:space="0" w:color="auto"/>
                <w:right w:val="none" w:sz="0" w:space="0" w:color="auto"/>
              </w:divBdr>
            </w:div>
            <w:div w:id="272716248">
              <w:marLeft w:val="0"/>
              <w:marRight w:val="0"/>
              <w:marTop w:val="0"/>
              <w:marBottom w:val="0"/>
              <w:divBdr>
                <w:top w:val="none" w:sz="0" w:space="0" w:color="auto"/>
                <w:left w:val="none" w:sz="0" w:space="0" w:color="auto"/>
                <w:bottom w:val="none" w:sz="0" w:space="0" w:color="auto"/>
                <w:right w:val="none" w:sz="0" w:space="0" w:color="auto"/>
              </w:divBdr>
              <w:divsChild>
                <w:div w:id="1037002269">
                  <w:marLeft w:val="0"/>
                  <w:marRight w:val="0"/>
                  <w:marTop w:val="0"/>
                  <w:marBottom w:val="0"/>
                  <w:divBdr>
                    <w:top w:val="none" w:sz="0" w:space="0" w:color="auto"/>
                    <w:left w:val="none" w:sz="0" w:space="0" w:color="auto"/>
                    <w:bottom w:val="none" w:sz="0" w:space="0" w:color="auto"/>
                    <w:right w:val="none" w:sz="0" w:space="0" w:color="auto"/>
                  </w:divBdr>
                  <w:divsChild>
                    <w:div w:id="1534148310">
                      <w:marLeft w:val="0"/>
                      <w:marRight w:val="0"/>
                      <w:marTop w:val="0"/>
                      <w:marBottom w:val="0"/>
                      <w:divBdr>
                        <w:top w:val="none" w:sz="0" w:space="0" w:color="auto"/>
                        <w:left w:val="none" w:sz="0" w:space="0" w:color="auto"/>
                        <w:bottom w:val="none" w:sz="0" w:space="0" w:color="auto"/>
                        <w:right w:val="none" w:sz="0" w:space="0" w:color="auto"/>
                      </w:divBdr>
                      <w:divsChild>
                        <w:div w:id="107362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599727">
      <w:bodyDiv w:val="1"/>
      <w:marLeft w:val="0"/>
      <w:marRight w:val="0"/>
      <w:marTop w:val="0"/>
      <w:marBottom w:val="0"/>
      <w:divBdr>
        <w:top w:val="none" w:sz="0" w:space="0" w:color="auto"/>
        <w:left w:val="none" w:sz="0" w:space="0" w:color="auto"/>
        <w:bottom w:val="none" w:sz="0" w:space="0" w:color="auto"/>
        <w:right w:val="none" w:sz="0" w:space="0" w:color="auto"/>
      </w:divBdr>
      <w:divsChild>
        <w:div w:id="1165170186">
          <w:marLeft w:val="0"/>
          <w:marRight w:val="0"/>
          <w:marTop w:val="0"/>
          <w:marBottom w:val="0"/>
          <w:divBdr>
            <w:top w:val="none" w:sz="0" w:space="0" w:color="auto"/>
            <w:left w:val="none" w:sz="0" w:space="0" w:color="auto"/>
            <w:bottom w:val="none" w:sz="0" w:space="0" w:color="auto"/>
            <w:right w:val="none" w:sz="0" w:space="0" w:color="auto"/>
          </w:divBdr>
          <w:divsChild>
            <w:div w:id="417293514">
              <w:marLeft w:val="0"/>
              <w:marRight w:val="0"/>
              <w:marTop w:val="0"/>
              <w:marBottom w:val="0"/>
              <w:divBdr>
                <w:top w:val="none" w:sz="0" w:space="0" w:color="auto"/>
                <w:left w:val="none" w:sz="0" w:space="0" w:color="auto"/>
                <w:bottom w:val="none" w:sz="0" w:space="0" w:color="auto"/>
                <w:right w:val="none" w:sz="0" w:space="0" w:color="auto"/>
              </w:divBdr>
              <w:divsChild>
                <w:div w:id="72083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263">
          <w:marLeft w:val="0"/>
          <w:marRight w:val="0"/>
          <w:marTop w:val="0"/>
          <w:marBottom w:val="0"/>
          <w:divBdr>
            <w:top w:val="none" w:sz="0" w:space="0" w:color="auto"/>
            <w:left w:val="none" w:sz="0" w:space="0" w:color="auto"/>
            <w:bottom w:val="none" w:sz="0" w:space="0" w:color="auto"/>
            <w:right w:val="none" w:sz="0" w:space="0" w:color="auto"/>
          </w:divBdr>
          <w:divsChild>
            <w:div w:id="1112633115">
              <w:marLeft w:val="0"/>
              <w:marRight w:val="0"/>
              <w:marTop w:val="0"/>
              <w:marBottom w:val="0"/>
              <w:divBdr>
                <w:top w:val="none" w:sz="0" w:space="0" w:color="auto"/>
                <w:left w:val="none" w:sz="0" w:space="0" w:color="auto"/>
                <w:bottom w:val="none" w:sz="0" w:space="0" w:color="auto"/>
                <w:right w:val="none" w:sz="0" w:space="0" w:color="auto"/>
              </w:divBdr>
              <w:divsChild>
                <w:div w:id="2035419235">
                  <w:marLeft w:val="0"/>
                  <w:marRight w:val="0"/>
                  <w:marTop w:val="0"/>
                  <w:marBottom w:val="0"/>
                  <w:divBdr>
                    <w:top w:val="none" w:sz="0" w:space="0" w:color="auto"/>
                    <w:left w:val="none" w:sz="0" w:space="0" w:color="auto"/>
                    <w:bottom w:val="none" w:sz="0" w:space="0" w:color="auto"/>
                    <w:right w:val="none" w:sz="0" w:space="0" w:color="auto"/>
                  </w:divBdr>
                  <w:divsChild>
                    <w:div w:id="456487896">
                      <w:marLeft w:val="0"/>
                      <w:marRight w:val="0"/>
                      <w:marTop w:val="0"/>
                      <w:marBottom w:val="0"/>
                      <w:divBdr>
                        <w:top w:val="none" w:sz="0" w:space="0" w:color="auto"/>
                        <w:left w:val="none" w:sz="0" w:space="0" w:color="auto"/>
                        <w:bottom w:val="none" w:sz="0" w:space="0" w:color="auto"/>
                        <w:right w:val="none" w:sz="0" w:space="0" w:color="auto"/>
                      </w:divBdr>
                      <w:divsChild>
                        <w:div w:id="913392732">
                          <w:marLeft w:val="0"/>
                          <w:marRight w:val="0"/>
                          <w:marTop w:val="0"/>
                          <w:marBottom w:val="0"/>
                          <w:divBdr>
                            <w:top w:val="none" w:sz="0" w:space="0" w:color="auto"/>
                            <w:left w:val="none" w:sz="0" w:space="0" w:color="auto"/>
                            <w:bottom w:val="none" w:sz="0" w:space="0" w:color="auto"/>
                            <w:right w:val="none" w:sz="0" w:space="0" w:color="auto"/>
                          </w:divBdr>
                          <w:divsChild>
                            <w:div w:id="1867869500">
                              <w:marLeft w:val="0"/>
                              <w:marRight w:val="0"/>
                              <w:marTop w:val="0"/>
                              <w:marBottom w:val="0"/>
                              <w:divBdr>
                                <w:top w:val="none" w:sz="0" w:space="0" w:color="auto"/>
                                <w:left w:val="none" w:sz="0" w:space="0" w:color="auto"/>
                                <w:bottom w:val="none" w:sz="0" w:space="0" w:color="auto"/>
                                <w:right w:val="none" w:sz="0" w:space="0" w:color="auto"/>
                              </w:divBdr>
                              <w:divsChild>
                                <w:div w:id="851069077">
                                  <w:marLeft w:val="0"/>
                                  <w:marRight w:val="0"/>
                                  <w:marTop w:val="0"/>
                                  <w:marBottom w:val="0"/>
                                  <w:divBdr>
                                    <w:top w:val="none" w:sz="0" w:space="0" w:color="auto"/>
                                    <w:left w:val="none" w:sz="0" w:space="0" w:color="auto"/>
                                    <w:bottom w:val="none" w:sz="0" w:space="0" w:color="auto"/>
                                    <w:right w:val="none" w:sz="0" w:space="0" w:color="auto"/>
                                  </w:divBdr>
                                  <w:divsChild>
                                    <w:div w:id="1472942414">
                                      <w:marLeft w:val="0"/>
                                      <w:marRight w:val="0"/>
                                      <w:marTop w:val="0"/>
                                      <w:marBottom w:val="0"/>
                                      <w:divBdr>
                                        <w:top w:val="none" w:sz="0" w:space="0" w:color="auto"/>
                                        <w:left w:val="none" w:sz="0" w:space="0" w:color="auto"/>
                                        <w:bottom w:val="none" w:sz="0" w:space="0" w:color="auto"/>
                                        <w:right w:val="none" w:sz="0" w:space="0" w:color="auto"/>
                                      </w:divBdr>
                                      <w:divsChild>
                                        <w:div w:id="18061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5223">
                                  <w:marLeft w:val="0"/>
                                  <w:marRight w:val="0"/>
                                  <w:marTop w:val="0"/>
                                  <w:marBottom w:val="0"/>
                                  <w:divBdr>
                                    <w:top w:val="none" w:sz="0" w:space="0" w:color="auto"/>
                                    <w:left w:val="none" w:sz="0" w:space="0" w:color="auto"/>
                                    <w:bottom w:val="none" w:sz="0" w:space="0" w:color="auto"/>
                                    <w:right w:val="none" w:sz="0" w:space="0" w:color="auto"/>
                                  </w:divBdr>
                                  <w:divsChild>
                                    <w:div w:id="12299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859434">
                      <w:marLeft w:val="0"/>
                      <w:marRight w:val="0"/>
                      <w:marTop w:val="0"/>
                      <w:marBottom w:val="0"/>
                      <w:divBdr>
                        <w:top w:val="none" w:sz="0" w:space="0" w:color="auto"/>
                        <w:left w:val="none" w:sz="0" w:space="0" w:color="auto"/>
                        <w:bottom w:val="none" w:sz="0" w:space="0" w:color="auto"/>
                        <w:right w:val="none" w:sz="0" w:space="0" w:color="auto"/>
                      </w:divBdr>
                      <w:divsChild>
                        <w:div w:id="63913030">
                          <w:marLeft w:val="0"/>
                          <w:marRight w:val="0"/>
                          <w:marTop w:val="0"/>
                          <w:marBottom w:val="0"/>
                          <w:divBdr>
                            <w:top w:val="none" w:sz="0" w:space="0" w:color="auto"/>
                            <w:left w:val="none" w:sz="0" w:space="0" w:color="auto"/>
                            <w:bottom w:val="none" w:sz="0" w:space="0" w:color="auto"/>
                            <w:right w:val="none" w:sz="0" w:space="0" w:color="auto"/>
                          </w:divBdr>
                          <w:divsChild>
                            <w:div w:id="1133064085">
                              <w:marLeft w:val="0"/>
                              <w:marRight w:val="0"/>
                              <w:marTop w:val="0"/>
                              <w:marBottom w:val="0"/>
                              <w:divBdr>
                                <w:top w:val="none" w:sz="0" w:space="0" w:color="auto"/>
                                <w:left w:val="none" w:sz="0" w:space="0" w:color="auto"/>
                                <w:bottom w:val="none" w:sz="0" w:space="0" w:color="auto"/>
                                <w:right w:val="none" w:sz="0" w:space="0" w:color="auto"/>
                              </w:divBdr>
                              <w:divsChild>
                                <w:div w:id="185562110">
                                  <w:marLeft w:val="0"/>
                                  <w:marRight w:val="0"/>
                                  <w:marTop w:val="0"/>
                                  <w:marBottom w:val="0"/>
                                  <w:divBdr>
                                    <w:top w:val="none" w:sz="0" w:space="0" w:color="auto"/>
                                    <w:left w:val="none" w:sz="0" w:space="0" w:color="auto"/>
                                    <w:bottom w:val="none" w:sz="0" w:space="0" w:color="auto"/>
                                    <w:right w:val="none" w:sz="0" w:space="0" w:color="auto"/>
                                  </w:divBdr>
                                  <w:divsChild>
                                    <w:div w:id="1718234139">
                                      <w:marLeft w:val="0"/>
                                      <w:marRight w:val="0"/>
                                      <w:marTop w:val="0"/>
                                      <w:marBottom w:val="0"/>
                                      <w:divBdr>
                                        <w:top w:val="none" w:sz="0" w:space="0" w:color="auto"/>
                                        <w:left w:val="none" w:sz="0" w:space="0" w:color="auto"/>
                                        <w:bottom w:val="none" w:sz="0" w:space="0" w:color="auto"/>
                                        <w:right w:val="none" w:sz="0" w:space="0" w:color="auto"/>
                                      </w:divBdr>
                                      <w:divsChild>
                                        <w:div w:id="10492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64299">
                                  <w:marLeft w:val="0"/>
                                  <w:marRight w:val="0"/>
                                  <w:marTop w:val="0"/>
                                  <w:marBottom w:val="0"/>
                                  <w:divBdr>
                                    <w:top w:val="none" w:sz="0" w:space="0" w:color="auto"/>
                                    <w:left w:val="none" w:sz="0" w:space="0" w:color="auto"/>
                                    <w:bottom w:val="none" w:sz="0" w:space="0" w:color="auto"/>
                                    <w:right w:val="none" w:sz="0" w:space="0" w:color="auto"/>
                                  </w:divBdr>
                                  <w:divsChild>
                                    <w:div w:id="10857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373539">
          <w:marLeft w:val="0"/>
          <w:marRight w:val="0"/>
          <w:marTop w:val="0"/>
          <w:marBottom w:val="0"/>
          <w:divBdr>
            <w:top w:val="none" w:sz="0" w:space="0" w:color="auto"/>
            <w:left w:val="none" w:sz="0" w:space="0" w:color="auto"/>
            <w:bottom w:val="none" w:sz="0" w:space="0" w:color="auto"/>
            <w:right w:val="none" w:sz="0" w:space="0" w:color="auto"/>
          </w:divBdr>
          <w:divsChild>
            <w:div w:id="979965386">
              <w:marLeft w:val="0"/>
              <w:marRight w:val="0"/>
              <w:marTop w:val="0"/>
              <w:marBottom w:val="0"/>
              <w:divBdr>
                <w:top w:val="none" w:sz="0" w:space="0" w:color="auto"/>
                <w:left w:val="none" w:sz="0" w:space="0" w:color="auto"/>
                <w:bottom w:val="none" w:sz="0" w:space="0" w:color="auto"/>
                <w:right w:val="none" w:sz="0" w:space="0" w:color="auto"/>
              </w:divBdr>
              <w:divsChild>
                <w:div w:id="6334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2505">
          <w:marLeft w:val="0"/>
          <w:marRight w:val="0"/>
          <w:marTop w:val="0"/>
          <w:marBottom w:val="0"/>
          <w:divBdr>
            <w:top w:val="none" w:sz="0" w:space="0" w:color="auto"/>
            <w:left w:val="none" w:sz="0" w:space="0" w:color="auto"/>
            <w:bottom w:val="none" w:sz="0" w:space="0" w:color="auto"/>
            <w:right w:val="none" w:sz="0" w:space="0" w:color="auto"/>
          </w:divBdr>
          <w:divsChild>
            <w:div w:id="2102750224">
              <w:marLeft w:val="0"/>
              <w:marRight w:val="0"/>
              <w:marTop w:val="0"/>
              <w:marBottom w:val="0"/>
              <w:divBdr>
                <w:top w:val="none" w:sz="0" w:space="0" w:color="auto"/>
                <w:left w:val="none" w:sz="0" w:space="0" w:color="auto"/>
                <w:bottom w:val="none" w:sz="0" w:space="0" w:color="auto"/>
                <w:right w:val="none" w:sz="0" w:space="0" w:color="auto"/>
              </w:divBdr>
              <w:divsChild>
                <w:div w:id="16993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5290">
          <w:marLeft w:val="0"/>
          <w:marRight w:val="0"/>
          <w:marTop w:val="0"/>
          <w:marBottom w:val="0"/>
          <w:divBdr>
            <w:top w:val="none" w:sz="0" w:space="0" w:color="auto"/>
            <w:left w:val="none" w:sz="0" w:space="0" w:color="auto"/>
            <w:bottom w:val="none" w:sz="0" w:space="0" w:color="auto"/>
            <w:right w:val="none" w:sz="0" w:space="0" w:color="auto"/>
          </w:divBdr>
          <w:divsChild>
            <w:div w:id="714425571">
              <w:marLeft w:val="0"/>
              <w:marRight w:val="0"/>
              <w:marTop w:val="0"/>
              <w:marBottom w:val="0"/>
              <w:divBdr>
                <w:top w:val="none" w:sz="0" w:space="0" w:color="auto"/>
                <w:left w:val="none" w:sz="0" w:space="0" w:color="auto"/>
                <w:bottom w:val="none" w:sz="0" w:space="0" w:color="auto"/>
                <w:right w:val="none" w:sz="0" w:space="0" w:color="auto"/>
              </w:divBdr>
              <w:divsChild>
                <w:div w:id="46708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78059">
      <w:bodyDiv w:val="1"/>
      <w:marLeft w:val="0"/>
      <w:marRight w:val="0"/>
      <w:marTop w:val="0"/>
      <w:marBottom w:val="0"/>
      <w:divBdr>
        <w:top w:val="none" w:sz="0" w:space="0" w:color="auto"/>
        <w:left w:val="none" w:sz="0" w:space="0" w:color="auto"/>
        <w:bottom w:val="none" w:sz="0" w:space="0" w:color="auto"/>
        <w:right w:val="none" w:sz="0" w:space="0" w:color="auto"/>
      </w:divBdr>
      <w:divsChild>
        <w:div w:id="1424914537">
          <w:marLeft w:val="0"/>
          <w:marRight w:val="0"/>
          <w:marTop w:val="0"/>
          <w:marBottom w:val="0"/>
          <w:divBdr>
            <w:top w:val="none" w:sz="0" w:space="0" w:color="auto"/>
            <w:left w:val="none" w:sz="0" w:space="0" w:color="auto"/>
            <w:bottom w:val="none" w:sz="0" w:space="0" w:color="auto"/>
            <w:right w:val="none" w:sz="0" w:space="0" w:color="auto"/>
          </w:divBdr>
          <w:divsChild>
            <w:div w:id="1462964100">
              <w:marLeft w:val="0"/>
              <w:marRight w:val="0"/>
              <w:marTop w:val="0"/>
              <w:marBottom w:val="0"/>
              <w:divBdr>
                <w:top w:val="none" w:sz="0" w:space="0" w:color="auto"/>
                <w:left w:val="none" w:sz="0" w:space="0" w:color="auto"/>
                <w:bottom w:val="none" w:sz="0" w:space="0" w:color="auto"/>
                <w:right w:val="none" w:sz="0" w:space="0" w:color="auto"/>
              </w:divBdr>
              <w:divsChild>
                <w:div w:id="1375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8964">
          <w:marLeft w:val="0"/>
          <w:marRight w:val="0"/>
          <w:marTop w:val="0"/>
          <w:marBottom w:val="0"/>
          <w:divBdr>
            <w:top w:val="none" w:sz="0" w:space="0" w:color="auto"/>
            <w:left w:val="none" w:sz="0" w:space="0" w:color="auto"/>
            <w:bottom w:val="none" w:sz="0" w:space="0" w:color="auto"/>
            <w:right w:val="none" w:sz="0" w:space="0" w:color="auto"/>
          </w:divBdr>
          <w:divsChild>
            <w:div w:id="1466704522">
              <w:marLeft w:val="0"/>
              <w:marRight w:val="0"/>
              <w:marTop w:val="0"/>
              <w:marBottom w:val="0"/>
              <w:divBdr>
                <w:top w:val="none" w:sz="0" w:space="0" w:color="auto"/>
                <w:left w:val="none" w:sz="0" w:space="0" w:color="auto"/>
                <w:bottom w:val="none" w:sz="0" w:space="0" w:color="auto"/>
                <w:right w:val="none" w:sz="0" w:space="0" w:color="auto"/>
              </w:divBdr>
              <w:divsChild>
                <w:div w:id="18825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919824">
      <w:bodyDiv w:val="1"/>
      <w:marLeft w:val="0"/>
      <w:marRight w:val="0"/>
      <w:marTop w:val="0"/>
      <w:marBottom w:val="0"/>
      <w:divBdr>
        <w:top w:val="none" w:sz="0" w:space="0" w:color="auto"/>
        <w:left w:val="none" w:sz="0" w:space="0" w:color="auto"/>
        <w:bottom w:val="none" w:sz="0" w:space="0" w:color="auto"/>
        <w:right w:val="none" w:sz="0" w:space="0" w:color="auto"/>
      </w:divBdr>
      <w:divsChild>
        <w:div w:id="1739598462">
          <w:marLeft w:val="0"/>
          <w:marRight w:val="0"/>
          <w:marTop w:val="0"/>
          <w:marBottom w:val="0"/>
          <w:divBdr>
            <w:top w:val="none" w:sz="0" w:space="0" w:color="auto"/>
            <w:left w:val="none" w:sz="0" w:space="0" w:color="auto"/>
            <w:bottom w:val="none" w:sz="0" w:space="0" w:color="auto"/>
            <w:right w:val="none" w:sz="0" w:space="0" w:color="auto"/>
          </w:divBdr>
          <w:divsChild>
            <w:div w:id="1944262387">
              <w:marLeft w:val="0"/>
              <w:marRight w:val="0"/>
              <w:marTop w:val="0"/>
              <w:marBottom w:val="0"/>
              <w:divBdr>
                <w:top w:val="none" w:sz="0" w:space="0" w:color="auto"/>
                <w:left w:val="none" w:sz="0" w:space="0" w:color="auto"/>
                <w:bottom w:val="none" w:sz="0" w:space="0" w:color="auto"/>
                <w:right w:val="none" w:sz="0" w:space="0" w:color="auto"/>
              </w:divBdr>
              <w:divsChild>
                <w:div w:id="106456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6628">
          <w:marLeft w:val="0"/>
          <w:marRight w:val="0"/>
          <w:marTop w:val="0"/>
          <w:marBottom w:val="0"/>
          <w:divBdr>
            <w:top w:val="none" w:sz="0" w:space="0" w:color="auto"/>
            <w:left w:val="none" w:sz="0" w:space="0" w:color="auto"/>
            <w:bottom w:val="none" w:sz="0" w:space="0" w:color="auto"/>
            <w:right w:val="none" w:sz="0" w:space="0" w:color="auto"/>
          </w:divBdr>
          <w:divsChild>
            <w:div w:id="1146825035">
              <w:marLeft w:val="0"/>
              <w:marRight w:val="0"/>
              <w:marTop w:val="0"/>
              <w:marBottom w:val="0"/>
              <w:divBdr>
                <w:top w:val="none" w:sz="0" w:space="0" w:color="auto"/>
                <w:left w:val="none" w:sz="0" w:space="0" w:color="auto"/>
                <w:bottom w:val="none" w:sz="0" w:space="0" w:color="auto"/>
                <w:right w:val="none" w:sz="0" w:space="0" w:color="auto"/>
              </w:divBdr>
              <w:divsChild>
                <w:div w:id="6830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20351">
          <w:marLeft w:val="0"/>
          <w:marRight w:val="0"/>
          <w:marTop w:val="0"/>
          <w:marBottom w:val="0"/>
          <w:divBdr>
            <w:top w:val="none" w:sz="0" w:space="0" w:color="auto"/>
            <w:left w:val="none" w:sz="0" w:space="0" w:color="auto"/>
            <w:bottom w:val="none" w:sz="0" w:space="0" w:color="auto"/>
            <w:right w:val="none" w:sz="0" w:space="0" w:color="auto"/>
          </w:divBdr>
          <w:divsChild>
            <w:div w:id="1593784261">
              <w:marLeft w:val="0"/>
              <w:marRight w:val="0"/>
              <w:marTop w:val="0"/>
              <w:marBottom w:val="0"/>
              <w:divBdr>
                <w:top w:val="none" w:sz="0" w:space="0" w:color="auto"/>
                <w:left w:val="none" w:sz="0" w:space="0" w:color="auto"/>
                <w:bottom w:val="none" w:sz="0" w:space="0" w:color="auto"/>
                <w:right w:val="none" w:sz="0" w:space="0" w:color="auto"/>
              </w:divBdr>
              <w:divsChild>
                <w:div w:id="18238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40232">
          <w:marLeft w:val="0"/>
          <w:marRight w:val="0"/>
          <w:marTop w:val="0"/>
          <w:marBottom w:val="0"/>
          <w:divBdr>
            <w:top w:val="none" w:sz="0" w:space="0" w:color="auto"/>
            <w:left w:val="none" w:sz="0" w:space="0" w:color="auto"/>
            <w:bottom w:val="none" w:sz="0" w:space="0" w:color="auto"/>
            <w:right w:val="none" w:sz="0" w:space="0" w:color="auto"/>
          </w:divBdr>
          <w:divsChild>
            <w:div w:id="124010007">
              <w:marLeft w:val="0"/>
              <w:marRight w:val="0"/>
              <w:marTop w:val="0"/>
              <w:marBottom w:val="0"/>
              <w:divBdr>
                <w:top w:val="none" w:sz="0" w:space="0" w:color="auto"/>
                <w:left w:val="none" w:sz="0" w:space="0" w:color="auto"/>
                <w:bottom w:val="none" w:sz="0" w:space="0" w:color="auto"/>
                <w:right w:val="none" w:sz="0" w:space="0" w:color="auto"/>
              </w:divBdr>
              <w:divsChild>
                <w:div w:id="130122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67118">
      <w:bodyDiv w:val="1"/>
      <w:marLeft w:val="0"/>
      <w:marRight w:val="0"/>
      <w:marTop w:val="0"/>
      <w:marBottom w:val="0"/>
      <w:divBdr>
        <w:top w:val="none" w:sz="0" w:space="0" w:color="auto"/>
        <w:left w:val="none" w:sz="0" w:space="0" w:color="auto"/>
        <w:bottom w:val="none" w:sz="0" w:space="0" w:color="auto"/>
        <w:right w:val="none" w:sz="0" w:space="0" w:color="auto"/>
      </w:divBdr>
    </w:div>
    <w:div w:id="2133283223">
      <w:bodyDiv w:val="1"/>
      <w:marLeft w:val="0"/>
      <w:marRight w:val="0"/>
      <w:marTop w:val="0"/>
      <w:marBottom w:val="0"/>
      <w:divBdr>
        <w:top w:val="none" w:sz="0" w:space="0" w:color="auto"/>
        <w:left w:val="none" w:sz="0" w:space="0" w:color="auto"/>
        <w:bottom w:val="none" w:sz="0" w:space="0" w:color="auto"/>
        <w:right w:val="none" w:sz="0" w:space="0" w:color="auto"/>
      </w:divBdr>
      <w:divsChild>
        <w:div w:id="1613628870">
          <w:marLeft w:val="0"/>
          <w:marRight w:val="0"/>
          <w:marTop w:val="0"/>
          <w:marBottom w:val="0"/>
          <w:divBdr>
            <w:top w:val="none" w:sz="0" w:space="0" w:color="auto"/>
            <w:left w:val="none" w:sz="0" w:space="0" w:color="auto"/>
            <w:bottom w:val="none" w:sz="0" w:space="0" w:color="auto"/>
            <w:right w:val="none" w:sz="0" w:space="0" w:color="auto"/>
          </w:divBdr>
          <w:divsChild>
            <w:div w:id="1438452773">
              <w:marLeft w:val="0"/>
              <w:marRight w:val="0"/>
              <w:marTop w:val="0"/>
              <w:marBottom w:val="0"/>
              <w:divBdr>
                <w:top w:val="none" w:sz="0" w:space="0" w:color="auto"/>
                <w:left w:val="none" w:sz="0" w:space="0" w:color="auto"/>
                <w:bottom w:val="none" w:sz="0" w:space="0" w:color="auto"/>
                <w:right w:val="none" w:sz="0" w:space="0" w:color="auto"/>
              </w:divBdr>
              <w:divsChild>
                <w:div w:id="4504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69987">
          <w:marLeft w:val="0"/>
          <w:marRight w:val="0"/>
          <w:marTop w:val="0"/>
          <w:marBottom w:val="0"/>
          <w:divBdr>
            <w:top w:val="none" w:sz="0" w:space="0" w:color="auto"/>
            <w:left w:val="none" w:sz="0" w:space="0" w:color="auto"/>
            <w:bottom w:val="none" w:sz="0" w:space="0" w:color="auto"/>
            <w:right w:val="none" w:sz="0" w:space="0" w:color="auto"/>
          </w:divBdr>
          <w:divsChild>
            <w:div w:id="90513796">
              <w:marLeft w:val="0"/>
              <w:marRight w:val="0"/>
              <w:marTop w:val="0"/>
              <w:marBottom w:val="0"/>
              <w:divBdr>
                <w:top w:val="none" w:sz="0" w:space="0" w:color="auto"/>
                <w:left w:val="none" w:sz="0" w:space="0" w:color="auto"/>
                <w:bottom w:val="none" w:sz="0" w:space="0" w:color="auto"/>
                <w:right w:val="none" w:sz="0" w:space="0" w:color="auto"/>
              </w:divBdr>
              <w:divsChild>
                <w:div w:id="294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6437">
          <w:marLeft w:val="0"/>
          <w:marRight w:val="0"/>
          <w:marTop w:val="0"/>
          <w:marBottom w:val="0"/>
          <w:divBdr>
            <w:top w:val="none" w:sz="0" w:space="0" w:color="auto"/>
            <w:left w:val="none" w:sz="0" w:space="0" w:color="auto"/>
            <w:bottom w:val="none" w:sz="0" w:space="0" w:color="auto"/>
            <w:right w:val="none" w:sz="0" w:space="0" w:color="auto"/>
          </w:divBdr>
          <w:divsChild>
            <w:div w:id="1736469009">
              <w:marLeft w:val="0"/>
              <w:marRight w:val="0"/>
              <w:marTop w:val="0"/>
              <w:marBottom w:val="0"/>
              <w:divBdr>
                <w:top w:val="none" w:sz="0" w:space="0" w:color="auto"/>
                <w:left w:val="none" w:sz="0" w:space="0" w:color="auto"/>
                <w:bottom w:val="none" w:sz="0" w:space="0" w:color="auto"/>
                <w:right w:val="none" w:sz="0" w:space="0" w:color="auto"/>
              </w:divBdr>
              <w:divsChild>
                <w:div w:id="131695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79125">
          <w:marLeft w:val="0"/>
          <w:marRight w:val="0"/>
          <w:marTop w:val="0"/>
          <w:marBottom w:val="0"/>
          <w:divBdr>
            <w:top w:val="none" w:sz="0" w:space="0" w:color="auto"/>
            <w:left w:val="none" w:sz="0" w:space="0" w:color="auto"/>
            <w:bottom w:val="none" w:sz="0" w:space="0" w:color="auto"/>
            <w:right w:val="none" w:sz="0" w:space="0" w:color="auto"/>
          </w:divBdr>
          <w:divsChild>
            <w:div w:id="1150707181">
              <w:marLeft w:val="0"/>
              <w:marRight w:val="0"/>
              <w:marTop w:val="0"/>
              <w:marBottom w:val="0"/>
              <w:divBdr>
                <w:top w:val="none" w:sz="0" w:space="0" w:color="auto"/>
                <w:left w:val="none" w:sz="0" w:space="0" w:color="auto"/>
                <w:bottom w:val="none" w:sz="0" w:space="0" w:color="auto"/>
                <w:right w:val="none" w:sz="0" w:space="0" w:color="auto"/>
              </w:divBdr>
              <w:divsChild>
                <w:div w:id="3530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4428">
          <w:marLeft w:val="0"/>
          <w:marRight w:val="0"/>
          <w:marTop w:val="0"/>
          <w:marBottom w:val="0"/>
          <w:divBdr>
            <w:top w:val="none" w:sz="0" w:space="0" w:color="auto"/>
            <w:left w:val="none" w:sz="0" w:space="0" w:color="auto"/>
            <w:bottom w:val="none" w:sz="0" w:space="0" w:color="auto"/>
            <w:right w:val="none" w:sz="0" w:space="0" w:color="auto"/>
          </w:divBdr>
          <w:divsChild>
            <w:div w:id="1274479248">
              <w:marLeft w:val="0"/>
              <w:marRight w:val="0"/>
              <w:marTop w:val="0"/>
              <w:marBottom w:val="0"/>
              <w:divBdr>
                <w:top w:val="none" w:sz="0" w:space="0" w:color="auto"/>
                <w:left w:val="none" w:sz="0" w:space="0" w:color="auto"/>
                <w:bottom w:val="none" w:sz="0" w:space="0" w:color="auto"/>
                <w:right w:val="none" w:sz="0" w:space="0" w:color="auto"/>
              </w:divBdr>
              <w:divsChild>
                <w:div w:id="2523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595879">
      <w:bodyDiv w:val="1"/>
      <w:marLeft w:val="0"/>
      <w:marRight w:val="0"/>
      <w:marTop w:val="0"/>
      <w:marBottom w:val="0"/>
      <w:divBdr>
        <w:top w:val="none" w:sz="0" w:space="0" w:color="auto"/>
        <w:left w:val="none" w:sz="0" w:space="0" w:color="auto"/>
        <w:bottom w:val="none" w:sz="0" w:space="0" w:color="auto"/>
        <w:right w:val="none" w:sz="0" w:space="0" w:color="auto"/>
      </w:divBdr>
      <w:divsChild>
        <w:div w:id="290062984">
          <w:marLeft w:val="0"/>
          <w:marRight w:val="0"/>
          <w:marTop w:val="0"/>
          <w:marBottom w:val="0"/>
          <w:divBdr>
            <w:top w:val="none" w:sz="0" w:space="0" w:color="auto"/>
            <w:left w:val="none" w:sz="0" w:space="0" w:color="auto"/>
            <w:bottom w:val="none" w:sz="0" w:space="0" w:color="auto"/>
            <w:right w:val="none" w:sz="0" w:space="0" w:color="auto"/>
          </w:divBdr>
          <w:divsChild>
            <w:div w:id="726031036">
              <w:marLeft w:val="0"/>
              <w:marRight w:val="0"/>
              <w:marTop w:val="0"/>
              <w:marBottom w:val="0"/>
              <w:divBdr>
                <w:top w:val="none" w:sz="0" w:space="0" w:color="auto"/>
                <w:left w:val="none" w:sz="0" w:space="0" w:color="auto"/>
                <w:bottom w:val="none" w:sz="0" w:space="0" w:color="auto"/>
                <w:right w:val="none" w:sz="0" w:space="0" w:color="auto"/>
              </w:divBdr>
              <w:divsChild>
                <w:div w:id="1644968932">
                  <w:marLeft w:val="0"/>
                  <w:marRight w:val="0"/>
                  <w:marTop w:val="0"/>
                  <w:marBottom w:val="0"/>
                  <w:divBdr>
                    <w:top w:val="none" w:sz="0" w:space="0" w:color="auto"/>
                    <w:left w:val="none" w:sz="0" w:space="0" w:color="auto"/>
                    <w:bottom w:val="none" w:sz="0" w:space="0" w:color="auto"/>
                    <w:right w:val="none" w:sz="0" w:space="0" w:color="auto"/>
                  </w:divBdr>
                  <w:divsChild>
                    <w:div w:id="116990607">
                      <w:marLeft w:val="0"/>
                      <w:marRight w:val="0"/>
                      <w:marTop w:val="0"/>
                      <w:marBottom w:val="0"/>
                      <w:divBdr>
                        <w:top w:val="none" w:sz="0" w:space="0" w:color="auto"/>
                        <w:left w:val="none" w:sz="0" w:space="0" w:color="auto"/>
                        <w:bottom w:val="none" w:sz="0" w:space="0" w:color="auto"/>
                        <w:right w:val="none" w:sz="0" w:space="0" w:color="auto"/>
                      </w:divBdr>
                      <w:divsChild>
                        <w:div w:id="101193586">
                          <w:marLeft w:val="0"/>
                          <w:marRight w:val="0"/>
                          <w:marTop w:val="0"/>
                          <w:marBottom w:val="0"/>
                          <w:divBdr>
                            <w:top w:val="none" w:sz="0" w:space="0" w:color="auto"/>
                            <w:left w:val="none" w:sz="0" w:space="0" w:color="auto"/>
                            <w:bottom w:val="none" w:sz="0" w:space="0" w:color="auto"/>
                            <w:right w:val="none" w:sz="0" w:space="0" w:color="auto"/>
                          </w:divBdr>
                          <w:divsChild>
                            <w:div w:id="44330315">
                              <w:marLeft w:val="0"/>
                              <w:marRight w:val="0"/>
                              <w:marTop w:val="0"/>
                              <w:marBottom w:val="0"/>
                              <w:divBdr>
                                <w:top w:val="none" w:sz="0" w:space="0" w:color="auto"/>
                                <w:left w:val="none" w:sz="0" w:space="0" w:color="auto"/>
                                <w:bottom w:val="none" w:sz="0" w:space="0" w:color="auto"/>
                                <w:right w:val="none" w:sz="0" w:space="0" w:color="auto"/>
                              </w:divBdr>
                              <w:divsChild>
                                <w:div w:id="1209145509">
                                  <w:marLeft w:val="0"/>
                                  <w:marRight w:val="0"/>
                                  <w:marTop w:val="0"/>
                                  <w:marBottom w:val="0"/>
                                  <w:divBdr>
                                    <w:top w:val="none" w:sz="0" w:space="0" w:color="auto"/>
                                    <w:left w:val="none" w:sz="0" w:space="0" w:color="auto"/>
                                    <w:bottom w:val="none" w:sz="0" w:space="0" w:color="auto"/>
                                    <w:right w:val="none" w:sz="0" w:space="0" w:color="auto"/>
                                  </w:divBdr>
                                  <w:divsChild>
                                    <w:div w:id="1109659761">
                                      <w:marLeft w:val="0"/>
                                      <w:marRight w:val="0"/>
                                      <w:marTop w:val="0"/>
                                      <w:marBottom w:val="0"/>
                                      <w:divBdr>
                                        <w:top w:val="none" w:sz="0" w:space="0" w:color="auto"/>
                                        <w:left w:val="none" w:sz="0" w:space="0" w:color="auto"/>
                                        <w:bottom w:val="none" w:sz="0" w:space="0" w:color="auto"/>
                                        <w:right w:val="none" w:sz="0" w:space="0" w:color="auto"/>
                                      </w:divBdr>
                                      <w:divsChild>
                                        <w:div w:id="280847726">
                                          <w:marLeft w:val="0"/>
                                          <w:marRight w:val="0"/>
                                          <w:marTop w:val="0"/>
                                          <w:marBottom w:val="0"/>
                                          <w:divBdr>
                                            <w:top w:val="none" w:sz="0" w:space="0" w:color="auto"/>
                                            <w:left w:val="none" w:sz="0" w:space="0" w:color="auto"/>
                                            <w:bottom w:val="none" w:sz="0" w:space="0" w:color="auto"/>
                                            <w:right w:val="none" w:sz="0" w:space="0" w:color="auto"/>
                                          </w:divBdr>
                                          <w:divsChild>
                                            <w:div w:id="1414207136">
                                              <w:marLeft w:val="0"/>
                                              <w:marRight w:val="0"/>
                                              <w:marTop w:val="0"/>
                                              <w:marBottom w:val="0"/>
                                              <w:divBdr>
                                                <w:top w:val="none" w:sz="0" w:space="0" w:color="auto"/>
                                                <w:left w:val="none" w:sz="0" w:space="0" w:color="auto"/>
                                                <w:bottom w:val="none" w:sz="0" w:space="0" w:color="auto"/>
                                                <w:right w:val="none" w:sz="0" w:space="0" w:color="auto"/>
                                              </w:divBdr>
                                              <w:divsChild>
                                                <w:div w:id="18615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8949982">
          <w:marLeft w:val="0"/>
          <w:marRight w:val="0"/>
          <w:marTop w:val="0"/>
          <w:marBottom w:val="0"/>
          <w:divBdr>
            <w:top w:val="none" w:sz="0" w:space="0" w:color="auto"/>
            <w:left w:val="none" w:sz="0" w:space="0" w:color="auto"/>
            <w:bottom w:val="none" w:sz="0" w:space="0" w:color="auto"/>
            <w:right w:val="none" w:sz="0" w:space="0" w:color="auto"/>
          </w:divBdr>
        </w:div>
        <w:div w:id="66802003">
          <w:marLeft w:val="0"/>
          <w:marRight w:val="0"/>
          <w:marTop w:val="0"/>
          <w:marBottom w:val="0"/>
          <w:divBdr>
            <w:top w:val="none" w:sz="0" w:space="0" w:color="auto"/>
            <w:left w:val="none" w:sz="0" w:space="0" w:color="auto"/>
            <w:bottom w:val="none" w:sz="0" w:space="0" w:color="auto"/>
            <w:right w:val="none" w:sz="0" w:space="0" w:color="auto"/>
          </w:divBdr>
        </w:div>
      </w:divsChild>
    </w:div>
    <w:div w:id="2136482405">
      <w:bodyDiv w:val="1"/>
      <w:marLeft w:val="0"/>
      <w:marRight w:val="0"/>
      <w:marTop w:val="0"/>
      <w:marBottom w:val="0"/>
      <w:divBdr>
        <w:top w:val="none" w:sz="0" w:space="0" w:color="auto"/>
        <w:left w:val="none" w:sz="0" w:space="0" w:color="auto"/>
        <w:bottom w:val="none" w:sz="0" w:space="0" w:color="auto"/>
        <w:right w:val="none" w:sz="0" w:space="0" w:color="auto"/>
      </w:divBdr>
      <w:divsChild>
        <w:div w:id="565578489">
          <w:marLeft w:val="0"/>
          <w:marRight w:val="0"/>
          <w:marTop w:val="0"/>
          <w:marBottom w:val="0"/>
          <w:divBdr>
            <w:top w:val="none" w:sz="0" w:space="0" w:color="auto"/>
            <w:left w:val="none" w:sz="0" w:space="0" w:color="auto"/>
            <w:bottom w:val="none" w:sz="0" w:space="0" w:color="auto"/>
            <w:right w:val="none" w:sz="0" w:space="0" w:color="auto"/>
          </w:divBdr>
          <w:divsChild>
            <w:div w:id="1193881320">
              <w:marLeft w:val="0"/>
              <w:marRight w:val="0"/>
              <w:marTop w:val="0"/>
              <w:marBottom w:val="0"/>
              <w:divBdr>
                <w:top w:val="none" w:sz="0" w:space="0" w:color="auto"/>
                <w:left w:val="none" w:sz="0" w:space="0" w:color="auto"/>
                <w:bottom w:val="none" w:sz="0" w:space="0" w:color="auto"/>
                <w:right w:val="none" w:sz="0" w:space="0" w:color="auto"/>
              </w:divBdr>
              <w:divsChild>
                <w:div w:id="18168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3339">
          <w:marLeft w:val="0"/>
          <w:marRight w:val="0"/>
          <w:marTop w:val="0"/>
          <w:marBottom w:val="0"/>
          <w:divBdr>
            <w:top w:val="none" w:sz="0" w:space="0" w:color="auto"/>
            <w:left w:val="none" w:sz="0" w:space="0" w:color="auto"/>
            <w:bottom w:val="none" w:sz="0" w:space="0" w:color="auto"/>
            <w:right w:val="none" w:sz="0" w:space="0" w:color="auto"/>
          </w:divBdr>
          <w:divsChild>
            <w:div w:id="771631547">
              <w:marLeft w:val="0"/>
              <w:marRight w:val="0"/>
              <w:marTop w:val="0"/>
              <w:marBottom w:val="0"/>
              <w:divBdr>
                <w:top w:val="none" w:sz="0" w:space="0" w:color="auto"/>
                <w:left w:val="none" w:sz="0" w:space="0" w:color="auto"/>
                <w:bottom w:val="none" w:sz="0" w:space="0" w:color="auto"/>
                <w:right w:val="none" w:sz="0" w:space="0" w:color="auto"/>
              </w:divBdr>
              <w:divsChild>
                <w:div w:id="1774520942">
                  <w:marLeft w:val="0"/>
                  <w:marRight w:val="0"/>
                  <w:marTop w:val="0"/>
                  <w:marBottom w:val="0"/>
                  <w:divBdr>
                    <w:top w:val="none" w:sz="0" w:space="0" w:color="auto"/>
                    <w:left w:val="none" w:sz="0" w:space="0" w:color="auto"/>
                    <w:bottom w:val="none" w:sz="0" w:space="0" w:color="auto"/>
                    <w:right w:val="none" w:sz="0" w:space="0" w:color="auto"/>
                  </w:divBdr>
                  <w:divsChild>
                    <w:div w:id="1621953826">
                      <w:marLeft w:val="0"/>
                      <w:marRight w:val="0"/>
                      <w:marTop w:val="0"/>
                      <w:marBottom w:val="0"/>
                      <w:divBdr>
                        <w:top w:val="none" w:sz="0" w:space="0" w:color="auto"/>
                        <w:left w:val="none" w:sz="0" w:space="0" w:color="auto"/>
                        <w:bottom w:val="none" w:sz="0" w:space="0" w:color="auto"/>
                        <w:right w:val="none" w:sz="0" w:space="0" w:color="auto"/>
                      </w:divBdr>
                      <w:divsChild>
                        <w:div w:id="1058750027">
                          <w:marLeft w:val="0"/>
                          <w:marRight w:val="0"/>
                          <w:marTop w:val="0"/>
                          <w:marBottom w:val="0"/>
                          <w:divBdr>
                            <w:top w:val="none" w:sz="0" w:space="0" w:color="auto"/>
                            <w:left w:val="none" w:sz="0" w:space="0" w:color="auto"/>
                            <w:bottom w:val="none" w:sz="0" w:space="0" w:color="auto"/>
                            <w:right w:val="none" w:sz="0" w:space="0" w:color="auto"/>
                          </w:divBdr>
                          <w:divsChild>
                            <w:div w:id="833646795">
                              <w:marLeft w:val="0"/>
                              <w:marRight w:val="0"/>
                              <w:marTop w:val="0"/>
                              <w:marBottom w:val="0"/>
                              <w:divBdr>
                                <w:top w:val="none" w:sz="0" w:space="0" w:color="auto"/>
                                <w:left w:val="none" w:sz="0" w:space="0" w:color="auto"/>
                                <w:bottom w:val="none" w:sz="0" w:space="0" w:color="auto"/>
                                <w:right w:val="none" w:sz="0" w:space="0" w:color="auto"/>
                              </w:divBdr>
                              <w:divsChild>
                                <w:div w:id="689645977">
                                  <w:marLeft w:val="0"/>
                                  <w:marRight w:val="0"/>
                                  <w:marTop w:val="0"/>
                                  <w:marBottom w:val="0"/>
                                  <w:divBdr>
                                    <w:top w:val="none" w:sz="0" w:space="0" w:color="auto"/>
                                    <w:left w:val="none" w:sz="0" w:space="0" w:color="auto"/>
                                    <w:bottom w:val="none" w:sz="0" w:space="0" w:color="auto"/>
                                    <w:right w:val="none" w:sz="0" w:space="0" w:color="auto"/>
                                  </w:divBdr>
                                  <w:divsChild>
                                    <w:div w:id="345600926">
                                      <w:marLeft w:val="0"/>
                                      <w:marRight w:val="0"/>
                                      <w:marTop w:val="0"/>
                                      <w:marBottom w:val="0"/>
                                      <w:divBdr>
                                        <w:top w:val="none" w:sz="0" w:space="0" w:color="auto"/>
                                        <w:left w:val="none" w:sz="0" w:space="0" w:color="auto"/>
                                        <w:bottom w:val="none" w:sz="0" w:space="0" w:color="auto"/>
                                        <w:right w:val="none" w:sz="0" w:space="0" w:color="auto"/>
                                      </w:divBdr>
                                      <w:divsChild>
                                        <w:div w:id="101974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70917">
                                  <w:marLeft w:val="0"/>
                                  <w:marRight w:val="0"/>
                                  <w:marTop w:val="0"/>
                                  <w:marBottom w:val="0"/>
                                  <w:divBdr>
                                    <w:top w:val="none" w:sz="0" w:space="0" w:color="auto"/>
                                    <w:left w:val="none" w:sz="0" w:space="0" w:color="auto"/>
                                    <w:bottom w:val="none" w:sz="0" w:space="0" w:color="auto"/>
                                    <w:right w:val="none" w:sz="0" w:space="0" w:color="auto"/>
                                  </w:divBdr>
                                  <w:divsChild>
                                    <w:div w:id="9441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722320">
      <w:bodyDiv w:val="1"/>
      <w:marLeft w:val="0"/>
      <w:marRight w:val="0"/>
      <w:marTop w:val="0"/>
      <w:marBottom w:val="0"/>
      <w:divBdr>
        <w:top w:val="none" w:sz="0" w:space="0" w:color="auto"/>
        <w:left w:val="none" w:sz="0" w:space="0" w:color="auto"/>
        <w:bottom w:val="none" w:sz="0" w:space="0" w:color="auto"/>
        <w:right w:val="none" w:sz="0" w:space="0" w:color="auto"/>
      </w:divBdr>
      <w:divsChild>
        <w:div w:id="1649017259">
          <w:marLeft w:val="0"/>
          <w:marRight w:val="0"/>
          <w:marTop w:val="0"/>
          <w:marBottom w:val="0"/>
          <w:divBdr>
            <w:top w:val="none" w:sz="0" w:space="0" w:color="auto"/>
            <w:left w:val="none" w:sz="0" w:space="0" w:color="auto"/>
            <w:bottom w:val="none" w:sz="0" w:space="0" w:color="auto"/>
            <w:right w:val="none" w:sz="0" w:space="0" w:color="auto"/>
          </w:divBdr>
          <w:divsChild>
            <w:div w:id="71511573">
              <w:marLeft w:val="0"/>
              <w:marRight w:val="0"/>
              <w:marTop w:val="0"/>
              <w:marBottom w:val="0"/>
              <w:divBdr>
                <w:top w:val="none" w:sz="0" w:space="0" w:color="auto"/>
                <w:left w:val="none" w:sz="0" w:space="0" w:color="auto"/>
                <w:bottom w:val="none" w:sz="0" w:space="0" w:color="auto"/>
                <w:right w:val="none" w:sz="0" w:space="0" w:color="auto"/>
              </w:divBdr>
              <w:divsChild>
                <w:div w:id="730494737">
                  <w:marLeft w:val="0"/>
                  <w:marRight w:val="0"/>
                  <w:marTop w:val="0"/>
                  <w:marBottom w:val="0"/>
                  <w:divBdr>
                    <w:top w:val="none" w:sz="0" w:space="0" w:color="auto"/>
                    <w:left w:val="none" w:sz="0" w:space="0" w:color="auto"/>
                    <w:bottom w:val="none" w:sz="0" w:space="0" w:color="auto"/>
                    <w:right w:val="none" w:sz="0" w:space="0" w:color="auto"/>
                  </w:divBdr>
                  <w:divsChild>
                    <w:div w:id="10590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29029">
              <w:marLeft w:val="0"/>
              <w:marRight w:val="0"/>
              <w:marTop w:val="0"/>
              <w:marBottom w:val="0"/>
              <w:divBdr>
                <w:top w:val="none" w:sz="0" w:space="0" w:color="auto"/>
                <w:left w:val="none" w:sz="0" w:space="0" w:color="auto"/>
                <w:bottom w:val="none" w:sz="0" w:space="0" w:color="auto"/>
                <w:right w:val="none" w:sz="0" w:space="0" w:color="auto"/>
              </w:divBdr>
              <w:divsChild>
                <w:div w:id="1975023091">
                  <w:marLeft w:val="0"/>
                  <w:marRight w:val="0"/>
                  <w:marTop w:val="0"/>
                  <w:marBottom w:val="0"/>
                  <w:divBdr>
                    <w:top w:val="none" w:sz="0" w:space="0" w:color="auto"/>
                    <w:left w:val="none" w:sz="0" w:space="0" w:color="auto"/>
                    <w:bottom w:val="none" w:sz="0" w:space="0" w:color="auto"/>
                    <w:right w:val="none" w:sz="0" w:space="0" w:color="auto"/>
                  </w:divBdr>
                  <w:divsChild>
                    <w:div w:id="21263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33662">
          <w:marLeft w:val="0"/>
          <w:marRight w:val="0"/>
          <w:marTop w:val="0"/>
          <w:marBottom w:val="0"/>
          <w:divBdr>
            <w:top w:val="none" w:sz="0" w:space="0" w:color="auto"/>
            <w:left w:val="none" w:sz="0" w:space="0" w:color="auto"/>
            <w:bottom w:val="none" w:sz="0" w:space="0" w:color="auto"/>
            <w:right w:val="none" w:sz="0" w:space="0" w:color="auto"/>
          </w:divBdr>
          <w:divsChild>
            <w:div w:id="341930386">
              <w:marLeft w:val="0"/>
              <w:marRight w:val="0"/>
              <w:marTop w:val="0"/>
              <w:marBottom w:val="0"/>
              <w:divBdr>
                <w:top w:val="none" w:sz="0" w:space="0" w:color="auto"/>
                <w:left w:val="none" w:sz="0" w:space="0" w:color="auto"/>
                <w:bottom w:val="none" w:sz="0" w:space="0" w:color="auto"/>
                <w:right w:val="none" w:sz="0" w:space="0" w:color="auto"/>
              </w:divBdr>
            </w:div>
            <w:div w:id="305625470">
              <w:marLeft w:val="0"/>
              <w:marRight w:val="0"/>
              <w:marTop w:val="0"/>
              <w:marBottom w:val="0"/>
              <w:divBdr>
                <w:top w:val="none" w:sz="0" w:space="0" w:color="auto"/>
                <w:left w:val="none" w:sz="0" w:space="0" w:color="auto"/>
                <w:bottom w:val="none" w:sz="0" w:space="0" w:color="auto"/>
                <w:right w:val="none" w:sz="0" w:space="0" w:color="auto"/>
              </w:divBdr>
              <w:divsChild>
                <w:div w:id="1658415929">
                  <w:marLeft w:val="0"/>
                  <w:marRight w:val="0"/>
                  <w:marTop w:val="0"/>
                  <w:marBottom w:val="0"/>
                  <w:divBdr>
                    <w:top w:val="none" w:sz="0" w:space="0" w:color="auto"/>
                    <w:left w:val="none" w:sz="0" w:space="0" w:color="auto"/>
                    <w:bottom w:val="none" w:sz="0" w:space="0" w:color="auto"/>
                    <w:right w:val="none" w:sz="0" w:space="0" w:color="auto"/>
                  </w:divBdr>
                  <w:divsChild>
                    <w:div w:id="2124960509">
                      <w:marLeft w:val="0"/>
                      <w:marRight w:val="0"/>
                      <w:marTop w:val="0"/>
                      <w:marBottom w:val="0"/>
                      <w:divBdr>
                        <w:top w:val="none" w:sz="0" w:space="0" w:color="auto"/>
                        <w:left w:val="none" w:sz="0" w:space="0" w:color="auto"/>
                        <w:bottom w:val="none" w:sz="0" w:space="0" w:color="auto"/>
                        <w:right w:val="none" w:sz="0" w:space="0" w:color="auto"/>
                      </w:divBdr>
                      <w:divsChild>
                        <w:div w:id="69974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96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221</Pages>
  <Words>70490</Words>
  <Characters>401799</Characters>
  <Application>Microsoft Office Word</Application>
  <DocSecurity>0</DocSecurity>
  <Lines>3348</Lines>
  <Paragraphs>942</Paragraphs>
  <ScaleCrop>false</ScaleCrop>
  <Company/>
  <LinksUpToDate>false</LinksUpToDate>
  <CharactersWithSpaces>471347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rajpoot</dc:creator>
  <cp:keywords/>
  <dc:description/>
  <cp:lastModifiedBy>mani rajpoot</cp:lastModifiedBy>
  <cp:revision>2</cp:revision>
  <dcterms:created xsi:type="dcterms:W3CDTF">2025-04-02T10:21:00Z</dcterms:created>
  <dcterms:modified xsi:type="dcterms:W3CDTF">2025-04-02T10:21:00Z</dcterms:modified>
</cp:coreProperties>
</file>